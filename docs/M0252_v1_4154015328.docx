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1AC" w:rsidRDefault="00E741AC" w:rsidP="00E741AC">
      <w:pPr>
        <w:tabs>
          <w:tab w:val="center" w:pos="4061"/>
        </w:tabs>
        <w:jc w:val="center"/>
        <w:rPr>
          <w:rFonts w:ascii="Arial" w:hAnsi="Arial"/>
          <w:b/>
          <w:sz w:val="40"/>
          <w:szCs w:val="40"/>
        </w:rPr>
      </w:pPr>
    </w:p>
    <w:p w:rsidR="00E741AC" w:rsidRDefault="00E741AC" w:rsidP="00E741AC">
      <w:pPr>
        <w:tabs>
          <w:tab w:val="center" w:pos="4061"/>
        </w:tabs>
        <w:jc w:val="center"/>
        <w:rPr>
          <w:rFonts w:ascii="Arial" w:hAnsi="Arial"/>
          <w:b/>
          <w:sz w:val="40"/>
          <w:szCs w:val="40"/>
        </w:rPr>
      </w:pPr>
    </w:p>
    <w:p w:rsidR="00E741AC" w:rsidRDefault="00E741AC" w:rsidP="00E741AC">
      <w:pPr>
        <w:tabs>
          <w:tab w:val="center" w:pos="4061"/>
        </w:tabs>
        <w:jc w:val="center"/>
        <w:rPr>
          <w:rFonts w:ascii="Arial" w:hAnsi="Arial"/>
          <w:b/>
          <w:sz w:val="40"/>
          <w:szCs w:val="40"/>
        </w:rPr>
      </w:pPr>
    </w:p>
    <w:p w:rsidR="00E741AC" w:rsidRDefault="0005452A" w:rsidP="0005452A">
      <w:pPr>
        <w:tabs>
          <w:tab w:val="left" w:pos="192"/>
          <w:tab w:val="center" w:pos="4061"/>
        </w:tabs>
        <w:rPr>
          <w:rFonts w:ascii="Arial" w:hAnsi="Arial"/>
          <w:b/>
          <w:sz w:val="40"/>
          <w:szCs w:val="40"/>
        </w:rPr>
      </w:pPr>
      <w:r>
        <w:rPr>
          <w:rFonts w:ascii="Arial" w:hAnsi="Arial"/>
          <w:b/>
          <w:sz w:val="40"/>
          <w:szCs w:val="40"/>
        </w:rPr>
        <w:tab/>
      </w:r>
      <w:r>
        <w:rPr>
          <w:rFonts w:ascii="Arial" w:hAnsi="Arial"/>
          <w:b/>
          <w:sz w:val="40"/>
          <w:szCs w:val="40"/>
        </w:rPr>
        <w:tab/>
      </w:r>
    </w:p>
    <w:p w:rsidR="00D40263" w:rsidRDefault="00D40263" w:rsidP="00E741AC">
      <w:pPr>
        <w:tabs>
          <w:tab w:val="center" w:pos="4061"/>
        </w:tabs>
        <w:jc w:val="center"/>
        <w:rPr>
          <w:rFonts w:ascii="Arial" w:hAnsi="Arial"/>
          <w:b/>
          <w:sz w:val="52"/>
          <w:szCs w:val="52"/>
        </w:rPr>
      </w:pPr>
      <w:r>
        <w:rPr>
          <w:rFonts w:ascii="Arial" w:hAnsi="Arial"/>
          <w:b/>
          <w:sz w:val="52"/>
          <w:szCs w:val="52"/>
        </w:rPr>
        <w:t xml:space="preserve">NIST </w:t>
      </w:r>
      <w:r w:rsidR="005A37E4" w:rsidRPr="005A37E4">
        <w:rPr>
          <w:rFonts w:ascii="Arial" w:hAnsi="Arial"/>
          <w:b/>
          <w:sz w:val="52"/>
          <w:szCs w:val="52"/>
        </w:rPr>
        <w:t>Bi</w:t>
      </w:r>
      <w:r w:rsidR="001D7FBE">
        <w:rPr>
          <w:rFonts w:ascii="Arial" w:hAnsi="Arial"/>
          <w:b/>
          <w:sz w:val="52"/>
          <w:szCs w:val="52"/>
        </w:rPr>
        <w:t xml:space="preserve">g Data </w:t>
      </w:r>
    </w:p>
    <w:p w:rsidR="00E741AC" w:rsidRPr="005A37E4" w:rsidRDefault="001D7FBE" w:rsidP="00E741AC">
      <w:pPr>
        <w:tabs>
          <w:tab w:val="center" w:pos="4061"/>
        </w:tabs>
        <w:jc w:val="center"/>
        <w:rPr>
          <w:rFonts w:ascii="Arial" w:hAnsi="Arial"/>
          <w:b/>
          <w:sz w:val="52"/>
          <w:szCs w:val="52"/>
        </w:rPr>
      </w:pPr>
      <w:r>
        <w:rPr>
          <w:rFonts w:ascii="Arial" w:hAnsi="Arial"/>
          <w:b/>
          <w:sz w:val="52"/>
          <w:szCs w:val="52"/>
        </w:rPr>
        <w:t>Reference Architecture</w:t>
      </w:r>
    </w:p>
    <w:p w:rsidR="00E741AC" w:rsidRPr="005F05A6" w:rsidRDefault="005F05A6" w:rsidP="00E741AC">
      <w:pPr>
        <w:tabs>
          <w:tab w:val="center" w:pos="4061"/>
        </w:tabs>
        <w:jc w:val="center"/>
        <w:rPr>
          <w:rFonts w:ascii="Arial" w:hAnsi="Arial"/>
          <w:b/>
          <w:sz w:val="44"/>
        </w:rPr>
      </w:pPr>
      <w:r w:rsidRPr="005F05A6">
        <w:rPr>
          <w:sz w:val="44"/>
        </w:rPr>
        <w:t>DRAFT</w:t>
      </w:r>
    </w:p>
    <w:p w:rsidR="00E741AC" w:rsidRPr="0007773B" w:rsidRDefault="00FF762C" w:rsidP="00E741AC">
      <w:pPr>
        <w:tabs>
          <w:tab w:val="center" w:pos="4061"/>
        </w:tabs>
        <w:jc w:val="center"/>
        <w:rPr>
          <w:rFonts w:ascii="Arial" w:hAnsi="Arial"/>
          <w:b/>
        </w:rPr>
      </w:pPr>
      <w:r>
        <w:rPr>
          <w:rFonts w:ascii="Arial" w:hAnsi="Arial"/>
          <w:b/>
        </w:rPr>
        <w:t xml:space="preserve">Version </w:t>
      </w:r>
      <w:r w:rsidR="003561EA">
        <w:rPr>
          <w:rFonts w:ascii="Arial" w:hAnsi="Arial"/>
          <w:b/>
        </w:rPr>
        <w:t>0.5</w:t>
      </w:r>
    </w:p>
    <w:p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both"/>
        <w:rPr>
          <w:rFonts w:ascii="Arial" w:hAnsi="Arial"/>
        </w:rPr>
      </w:pPr>
    </w:p>
    <w:p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center"/>
        <w:rPr>
          <w:rFonts w:ascii="Arial" w:hAnsi="Arial"/>
        </w:rPr>
      </w:pPr>
    </w:p>
    <w:p w:rsidR="00D40263" w:rsidRPr="002528D1" w:rsidRDefault="00D40263" w:rsidP="00D40263">
      <w:pPr>
        <w:pStyle w:val="NoSpacing"/>
        <w:jc w:val="center"/>
        <w:rPr>
          <w:b/>
          <w:sz w:val="28"/>
          <w:szCs w:val="28"/>
        </w:rPr>
      </w:pPr>
      <w:r w:rsidRPr="002528D1">
        <w:rPr>
          <w:b/>
          <w:sz w:val="28"/>
          <w:szCs w:val="28"/>
        </w:rPr>
        <w:t>Reference Architecture Subgroup</w:t>
      </w:r>
    </w:p>
    <w:p w:rsidR="00D40263" w:rsidRPr="002528D1" w:rsidRDefault="00D40263" w:rsidP="00D40263">
      <w:pPr>
        <w:pStyle w:val="NoSpacing"/>
        <w:jc w:val="center"/>
        <w:rPr>
          <w:rFonts w:ascii="Times New Roman" w:hAnsi="Times New Roman"/>
          <w:b/>
          <w:sz w:val="28"/>
          <w:szCs w:val="28"/>
        </w:rPr>
      </w:pPr>
      <w:r w:rsidRPr="002528D1">
        <w:rPr>
          <w:rFonts w:ascii="Times New Roman" w:hAnsi="Times New Roman"/>
          <w:b/>
          <w:sz w:val="28"/>
          <w:szCs w:val="28"/>
        </w:rPr>
        <w:t>NIST Big Data Working Group (NBD-WG)</w:t>
      </w:r>
    </w:p>
    <w:p w:rsidR="00687EAB" w:rsidRDefault="00A90FB8" w:rsidP="005F05A6">
      <w:pPr>
        <w:pStyle w:val="NoSpacing"/>
        <w:jc w:val="center"/>
        <w:rPr>
          <w:rFonts w:ascii="Times New Roman" w:hAnsi="Times New Roman"/>
          <w:b/>
          <w:sz w:val="24"/>
          <w:szCs w:val="24"/>
        </w:rPr>
      </w:pPr>
      <w:r>
        <w:rPr>
          <w:rFonts w:ascii="Times New Roman" w:hAnsi="Times New Roman"/>
          <w:b/>
          <w:sz w:val="24"/>
          <w:szCs w:val="24"/>
        </w:rPr>
        <w:t>September</w:t>
      </w:r>
      <w:r w:rsidR="00D40263" w:rsidRPr="002528D1">
        <w:rPr>
          <w:rFonts w:ascii="Times New Roman" w:hAnsi="Times New Roman"/>
          <w:b/>
          <w:sz w:val="24"/>
          <w:szCs w:val="24"/>
        </w:rPr>
        <w:t>, 2013</w:t>
      </w:r>
    </w:p>
    <w:p w:rsidR="00687EAB" w:rsidRDefault="00687EAB">
      <w:pPr>
        <w:rPr>
          <w:rFonts w:ascii="Times New Roman" w:hAnsi="Times New Roman"/>
          <w:b/>
          <w:sz w:val="24"/>
          <w:szCs w:val="24"/>
        </w:rPr>
      </w:pPr>
      <w:r>
        <w:rPr>
          <w:rFonts w:ascii="Times New Roman" w:hAnsi="Times New Roman"/>
          <w:b/>
          <w:sz w:val="24"/>
          <w:szCs w:val="24"/>
        </w:rPr>
        <w:br w:type="page"/>
      </w:r>
    </w:p>
    <w:tbl>
      <w:tblPr>
        <w:tblStyle w:val="TableGrid"/>
        <w:tblW w:w="0" w:type="auto"/>
        <w:tblLook w:val="04A0" w:firstRow="1" w:lastRow="0" w:firstColumn="1" w:lastColumn="0" w:noHBand="0" w:noVBand="1"/>
      </w:tblPr>
      <w:tblGrid>
        <w:gridCol w:w="1098"/>
        <w:gridCol w:w="990"/>
        <w:gridCol w:w="2970"/>
        <w:gridCol w:w="3060"/>
        <w:gridCol w:w="1458"/>
      </w:tblGrid>
      <w:tr w:rsidR="00687EAB" w:rsidTr="00F130BB">
        <w:tc>
          <w:tcPr>
            <w:tcW w:w="1098" w:type="dxa"/>
          </w:tcPr>
          <w:p w:rsidR="00687EAB" w:rsidRDefault="00687EAB" w:rsidP="005F05A6">
            <w:pPr>
              <w:pStyle w:val="NoSpacing"/>
              <w:jc w:val="center"/>
            </w:pPr>
            <w:r>
              <w:lastRenderedPageBreak/>
              <w:t>Version</w:t>
            </w:r>
          </w:p>
        </w:tc>
        <w:tc>
          <w:tcPr>
            <w:tcW w:w="990" w:type="dxa"/>
          </w:tcPr>
          <w:p w:rsidR="00687EAB" w:rsidRDefault="00687EAB" w:rsidP="005F05A6">
            <w:pPr>
              <w:pStyle w:val="NoSpacing"/>
              <w:jc w:val="center"/>
            </w:pPr>
            <w:r>
              <w:t>Date</w:t>
            </w:r>
          </w:p>
        </w:tc>
        <w:tc>
          <w:tcPr>
            <w:tcW w:w="2970" w:type="dxa"/>
          </w:tcPr>
          <w:p w:rsidR="00687EAB" w:rsidRDefault="00687EAB" w:rsidP="005F05A6">
            <w:pPr>
              <w:pStyle w:val="NoSpacing"/>
              <w:jc w:val="center"/>
            </w:pPr>
            <w:r>
              <w:t>Changes abstract</w:t>
            </w:r>
          </w:p>
        </w:tc>
        <w:tc>
          <w:tcPr>
            <w:tcW w:w="3060" w:type="dxa"/>
          </w:tcPr>
          <w:p w:rsidR="00687EAB" w:rsidRDefault="00687EAB" w:rsidP="005F05A6">
            <w:pPr>
              <w:pStyle w:val="NoSpacing"/>
              <w:jc w:val="center"/>
            </w:pPr>
            <w:r>
              <w:t>References</w:t>
            </w:r>
          </w:p>
        </w:tc>
        <w:tc>
          <w:tcPr>
            <w:tcW w:w="1458" w:type="dxa"/>
          </w:tcPr>
          <w:p w:rsidR="00687EAB" w:rsidRDefault="00687EAB" w:rsidP="005F05A6">
            <w:pPr>
              <w:pStyle w:val="NoSpacing"/>
              <w:jc w:val="center"/>
            </w:pPr>
            <w:r>
              <w:t>Editor</w:t>
            </w:r>
          </w:p>
        </w:tc>
      </w:tr>
      <w:tr w:rsidR="00687EAB" w:rsidTr="00F130BB">
        <w:tc>
          <w:tcPr>
            <w:tcW w:w="1098" w:type="dxa"/>
          </w:tcPr>
          <w:p w:rsidR="00687EAB" w:rsidRDefault="00687EAB" w:rsidP="00687EAB">
            <w:pPr>
              <w:pStyle w:val="NoSpacing"/>
            </w:pPr>
            <w:r>
              <w:t>0.1</w:t>
            </w:r>
          </w:p>
        </w:tc>
        <w:tc>
          <w:tcPr>
            <w:tcW w:w="990" w:type="dxa"/>
          </w:tcPr>
          <w:p w:rsidR="00687EAB" w:rsidRDefault="00687EAB" w:rsidP="00687EAB">
            <w:pPr>
              <w:pStyle w:val="NoSpacing"/>
            </w:pPr>
            <w:r>
              <w:t>9/6/13</w:t>
            </w:r>
          </w:p>
        </w:tc>
        <w:tc>
          <w:tcPr>
            <w:tcW w:w="2970" w:type="dxa"/>
          </w:tcPr>
          <w:p w:rsidR="00687EAB" w:rsidRDefault="00687EAB" w:rsidP="00687EAB">
            <w:pPr>
              <w:pStyle w:val="NoSpacing"/>
            </w:pPr>
            <w:r>
              <w:t>Outline and Diagram</w:t>
            </w:r>
          </w:p>
        </w:tc>
        <w:tc>
          <w:tcPr>
            <w:tcW w:w="3060" w:type="dxa"/>
          </w:tcPr>
          <w:p w:rsidR="00687EAB" w:rsidRDefault="00687EAB" w:rsidP="00687EAB">
            <w:pPr>
              <w:pStyle w:val="NoSpacing"/>
            </w:pPr>
            <w:r>
              <w:t>M0202v1</w:t>
            </w:r>
          </w:p>
        </w:tc>
        <w:tc>
          <w:tcPr>
            <w:tcW w:w="1458" w:type="dxa"/>
          </w:tcPr>
          <w:p w:rsidR="00687EAB" w:rsidRDefault="00687EAB" w:rsidP="00687EAB">
            <w:pPr>
              <w:pStyle w:val="NoSpacing"/>
            </w:pPr>
            <w:r>
              <w:t>Orit</w:t>
            </w:r>
          </w:p>
        </w:tc>
      </w:tr>
      <w:tr w:rsidR="00687EAB" w:rsidTr="00F130BB">
        <w:tc>
          <w:tcPr>
            <w:tcW w:w="1098" w:type="dxa"/>
          </w:tcPr>
          <w:p w:rsidR="00687EAB" w:rsidRDefault="00687EAB" w:rsidP="00687EAB">
            <w:pPr>
              <w:pStyle w:val="NoSpacing"/>
            </w:pPr>
            <w:r>
              <w:t>0.2</w:t>
            </w:r>
          </w:p>
        </w:tc>
        <w:tc>
          <w:tcPr>
            <w:tcW w:w="990" w:type="dxa"/>
          </w:tcPr>
          <w:p w:rsidR="00687EAB" w:rsidRDefault="00687EAB" w:rsidP="00687EAB">
            <w:pPr>
              <w:pStyle w:val="NoSpacing"/>
            </w:pPr>
            <w:r>
              <w:t>9/11/13</w:t>
            </w:r>
          </w:p>
        </w:tc>
        <w:tc>
          <w:tcPr>
            <w:tcW w:w="2970" w:type="dxa"/>
          </w:tcPr>
          <w:p w:rsidR="00687EAB" w:rsidRDefault="00687EAB" w:rsidP="004E7D77">
            <w:pPr>
              <w:pStyle w:val="NoSpacing"/>
            </w:pPr>
            <w:r>
              <w:t xml:space="preserve">Text from </w:t>
            </w:r>
            <w:r w:rsidR="004E7D77">
              <w:t>input</w:t>
            </w:r>
            <w:r>
              <w:t xml:space="preserve"> docs</w:t>
            </w:r>
          </w:p>
        </w:tc>
        <w:tc>
          <w:tcPr>
            <w:tcW w:w="3060" w:type="dxa"/>
          </w:tcPr>
          <w:p w:rsidR="00687EAB" w:rsidRDefault="00687EAB" w:rsidP="00687EAB">
            <w:pPr>
              <w:pStyle w:val="NoSpacing"/>
            </w:pPr>
            <w:r>
              <w:t>M0142v3,</w:t>
            </w:r>
            <w:r w:rsidR="00924498">
              <w:t xml:space="preserve"> </w:t>
            </w:r>
            <w:r>
              <w:t>M0189v1</w:t>
            </w:r>
            <w:r w:rsidR="00C05059">
              <w:t>, M0015v1</w:t>
            </w:r>
            <w:r w:rsidR="00A93807">
              <w:t>, M0126v4</w:t>
            </w:r>
            <w:r w:rsidR="00924498">
              <w:t>, M0231v1</w:t>
            </w:r>
          </w:p>
        </w:tc>
        <w:tc>
          <w:tcPr>
            <w:tcW w:w="1458" w:type="dxa"/>
          </w:tcPr>
          <w:p w:rsidR="00687EAB" w:rsidRDefault="00687EAB" w:rsidP="00687EAB">
            <w:pPr>
              <w:pStyle w:val="NoSpacing"/>
            </w:pPr>
            <w:r>
              <w:t>Orit</w:t>
            </w:r>
          </w:p>
        </w:tc>
      </w:tr>
      <w:tr w:rsidR="00687EAB" w:rsidTr="00F130BB">
        <w:tc>
          <w:tcPr>
            <w:tcW w:w="1098" w:type="dxa"/>
          </w:tcPr>
          <w:p w:rsidR="00687EAB" w:rsidRDefault="00673FC1" w:rsidP="00687EAB">
            <w:pPr>
              <w:pStyle w:val="NoSpacing"/>
            </w:pPr>
            <w:r>
              <w:t>0.3</w:t>
            </w:r>
          </w:p>
        </w:tc>
        <w:tc>
          <w:tcPr>
            <w:tcW w:w="990" w:type="dxa"/>
          </w:tcPr>
          <w:p w:rsidR="00687EAB" w:rsidRDefault="00687EAB" w:rsidP="00687EAB">
            <w:pPr>
              <w:pStyle w:val="NoSpacing"/>
            </w:pPr>
          </w:p>
        </w:tc>
        <w:tc>
          <w:tcPr>
            <w:tcW w:w="2970" w:type="dxa"/>
          </w:tcPr>
          <w:p w:rsidR="00687EAB" w:rsidRDefault="00B20F15" w:rsidP="006D3A04">
            <w:pPr>
              <w:pStyle w:val="NoSpacing"/>
            </w:pPr>
            <w:r>
              <w:t xml:space="preserve">- </w:t>
            </w:r>
            <w:r w:rsidR="00F130BB">
              <w:t>Additions</w:t>
            </w:r>
            <w:r w:rsidR="006D3A04">
              <w:t xml:space="preserve"> to </w:t>
            </w:r>
            <w:r w:rsidR="00F130BB">
              <w:t xml:space="preserve">the </w:t>
            </w:r>
            <w:r w:rsidR="006D3A04">
              <w:t xml:space="preserve">diagram based on </w:t>
            </w:r>
            <w:r w:rsidR="00F130BB">
              <w:t>a weekly conference call</w:t>
            </w:r>
          </w:p>
          <w:p w:rsidR="00B20F15" w:rsidRDefault="00B20F15" w:rsidP="00C878F1">
            <w:pPr>
              <w:pStyle w:val="NoSpacing"/>
            </w:pPr>
            <w:r>
              <w:t xml:space="preserve">- </w:t>
            </w:r>
            <w:r w:rsidR="00C878F1">
              <w:t>Clarification to the RA model based on email conversation</w:t>
            </w:r>
          </w:p>
          <w:p w:rsidR="00C878F1" w:rsidRDefault="009E6A8C" w:rsidP="00C878F1">
            <w:pPr>
              <w:pStyle w:val="NoSpacing"/>
            </w:pPr>
            <w:r>
              <w:t xml:space="preserve">- </w:t>
            </w:r>
            <w:r w:rsidR="00C878F1">
              <w:t>Intro text</w:t>
            </w:r>
            <w:r>
              <w:t xml:space="preserve"> is added</w:t>
            </w:r>
          </w:p>
        </w:tc>
        <w:tc>
          <w:tcPr>
            <w:tcW w:w="3060" w:type="dxa"/>
          </w:tcPr>
          <w:p w:rsidR="00687EAB" w:rsidRDefault="009E6A8C" w:rsidP="00687EAB">
            <w:pPr>
              <w:pStyle w:val="NoSpacing"/>
            </w:pPr>
            <w:r>
              <w:t>M0230v2, M0239v1</w:t>
            </w:r>
          </w:p>
        </w:tc>
        <w:tc>
          <w:tcPr>
            <w:tcW w:w="1458" w:type="dxa"/>
          </w:tcPr>
          <w:p w:rsidR="00687EAB" w:rsidRDefault="00F130BB" w:rsidP="00687EAB">
            <w:pPr>
              <w:pStyle w:val="NoSpacing"/>
            </w:pPr>
            <w:r>
              <w:t>Orit</w:t>
            </w:r>
          </w:p>
        </w:tc>
      </w:tr>
      <w:tr w:rsidR="00687EAB" w:rsidTr="00F130BB">
        <w:tc>
          <w:tcPr>
            <w:tcW w:w="1098" w:type="dxa"/>
          </w:tcPr>
          <w:p w:rsidR="00687EAB" w:rsidRDefault="009E6A8C" w:rsidP="00687EAB">
            <w:pPr>
              <w:pStyle w:val="NoSpacing"/>
            </w:pPr>
            <w:r>
              <w:t>0.4</w:t>
            </w:r>
          </w:p>
        </w:tc>
        <w:tc>
          <w:tcPr>
            <w:tcW w:w="990" w:type="dxa"/>
          </w:tcPr>
          <w:p w:rsidR="00687EAB" w:rsidRDefault="00687EAB" w:rsidP="00687EAB">
            <w:pPr>
              <w:pStyle w:val="NoSpacing"/>
            </w:pPr>
          </w:p>
        </w:tc>
        <w:tc>
          <w:tcPr>
            <w:tcW w:w="2970" w:type="dxa"/>
          </w:tcPr>
          <w:p w:rsidR="00687EAB" w:rsidRDefault="009E6A8C" w:rsidP="00687EAB">
            <w:pPr>
              <w:pStyle w:val="NoSpacing"/>
            </w:pPr>
            <w:r>
              <w:t>- Security and Management are shown as the fabrics around all blocks</w:t>
            </w:r>
          </w:p>
          <w:p w:rsidR="009E6A8C" w:rsidRDefault="009E6A8C" w:rsidP="00687EAB">
            <w:pPr>
              <w:pStyle w:val="NoSpacing"/>
            </w:pPr>
            <w:r>
              <w:t>- Transformation sub-blocks are shown with same color</w:t>
            </w:r>
          </w:p>
          <w:p w:rsidR="009E6A8C" w:rsidRDefault="009E6A8C" w:rsidP="00687EAB">
            <w:pPr>
              <w:pStyle w:val="NoSpacing"/>
            </w:pPr>
            <w:r>
              <w:t>- Editorial changes to Section 3 (as an input to roadmap)</w:t>
            </w:r>
          </w:p>
        </w:tc>
        <w:tc>
          <w:tcPr>
            <w:tcW w:w="3060" w:type="dxa"/>
          </w:tcPr>
          <w:p w:rsidR="00687EAB" w:rsidRDefault="009E6A8C" w:rsidP="00687EAB">
            <w:pPr>
              <w:pStyle w:val="NoSpacing"/>
            </w:pPr>
            <w:r>
              <w:t>Weekly conf call. M0230v3</w:t>
            </w:r>
          </w:p>
        </w:tc>
        <w:tc>
          <w:tcPr>
            <w:tcW w:w="1458" w:type="dxa"/>
          </w:tcPr>
          <w:p w:rsidR="00687EAB" w:rsidRDefault="009E6A8C" w:rsidP="00687EAB">
            <w:pPr>
              <w:pStyle w:val="NoSpacing"/>
            </w:pPr>
            <w:r>
              <w:t>Orit</w:t>
            </w:r>
          </w:p>
        </w:tc>
      </w:tr>
      <w:tr w:rsidR="00687EAB" w:rsidTr="00F130BB">
        <w:tc>
          <w:tcPr>
            <w:tcW w:w="1098" w:type="dxa"/>
          </w:tcPr>
          <w:p w:rsidR="00687EAB" w:rsidRDefault="003561EA" w:rsidP="00687EAB">
            <w:pPr>
              <w:pStyle w:val="NoSpacing"/>
            </w:pPr>
            <w:r>
              <w:t>0.5</w:t>
            </w:r>
          </w:p>
        </w:tc>
        <w:tc>
          <w:tcPr>
            <w:tcW w:w="990" w:type="dxa"/>
          </w:tcPr>
          <w:p w:rsidR="00687EAB" w:rsidRDefault="00687EAB" w:rsidP="00687EAB">
            <w:pPr>
              <w:pStyle w:val="NoSpacing"/>
            </w:pPr>
          </w:p>
        </w:tc>
        <w:tc>
          <w:tcPr>
            <w:tcW w:w="2970" w:type="dxa"/>
          </w:tcPr>
          <w:p w:rsidR="00687EAB" w:rsidRDefault="003561EA" w:rsidP="00687EAB">
            <w:pPr>
              <w:pStyle w:val="NoSpacing"/>
            </w:pPr>
            <w:r>
              <w:t xml:space="preserve">- </w:t>
            </w:r>
            <w:r w:rsidR="003C6406">
              <w:t>Multiple</w:t>
            </w:r>
            <w:r>
              <w:t xml:space="preserve"> RA view</w:t>
            </w:r>
            <w:r w:rsidR="003C6406">
              <w:t>s for discussion (open the Figure as an object)</w:t>
            </w:r>
          </w:p>
          <w:p w:rsidR="003561EA" w:rsidRDefault="003561EA" w:rsidP="00687EAB">
            <w:pPr>
              <w:pStyle w:val="NoSpacing"/>
            </w:pPr>
            <w:r>
              <w:t>- Appendices A and C</w:t>
            </w:r>
          </w:p>
          <w:p w:rsidR="000F2529" w:rsidRDefault="000F2529" w:rsidP="00687EAB">
            <w:pPr>
              <w:pStyle w:val="NoSpacing"/>
            </w:pPr>
            <w:r>
              <w:t>- Additions to Executive Summary</w:t>
            </w:r>
          </w:p>
          <w:p w:rsidR="000F2529" w:rsidRDefault="000F2529" w:rsidP="00687EAB">
            <w:pPr>
              <w:pStyle w:val="NoSpacing"/>
            </w:pPr>
            <w:r>
              <w:t>- New: Management Lifecycle</w:t>
            </w:r>
          </w:p>
        </w:tc>
        <w:tc>
          <w:tcPr>
            <w:tcW w:w="3060" w:type="dxa"/>
          </w:tcPr>
          <w:p w:rsidR="00687EAB" w:rsidRDefault="003561EA" w:rsidP="00687EAB">
            <w:pPr>
              <w:pStyle w:val="NoSpacing"/>
            </w:pPr>
            <w:r>
              <w:t>M0243v2, M0247v1</w:t>
            </w:r>
            <w:r w:rsidR="0005452A">
              <w:t>, M0249v1</w:t>
            </w:r>
          </w:p>
          <w:p w:rsidR="000F2529" w:rsidRDefault="0005452A" w:rsidP="0005452A">
            <w:pPr>
              <w:pStyle w:val="NoSpacing"/>
            </w:pPr>
            <w:r>
              <w:t>Input from Gary Mazzaferro</w:t>
            </w:r>
          </w:p>
        </w:tc>
        <w:tc>
          <w:tcPr>
            <w:tcW w:w="1458" w:type="dxa"/>
          </w:tcPr>
          <w:p w:rsidR="00687EAB" w:rsidRDefault="000F2529" w:rsidP="00687EAB">
            <w:pPr>
              <w:pStyle w:val="NoSpacing"/>
            </w:pPr>
            <w:r>
              <w:t>Orit</w:t>
            </w:r>
          </w:p>
        </w:tc>
      </w:tr>
      <w:tr w:rsidR="00687EAB" w:rsidTr="00F130BB">
        <w:tc>
          <w:tcPr>
            <w:tcW w:w="1098" w:type="dxa"/>
          </w:tcPr>
          <w:p w:rsidR="00687EAB" w:rsidRDefault="00687EAB" w:rsidP="00687EAB">
            <w:pPr>
              <w:pStyle w:val="NoSpacing"/>
            </w:pPr>
          </w:p>
        </w:tc>
        <w:tc>
          <w:tcPr>
            <w:tcW w:w="990" w:type="dxa"/>
          </w:tcPr>
          <w:p w:rsidR="00687EAB" w:rsidRDefault="00687EAB" w:rsidP="00687EAB">
            <w:pPr>
              <w:pStyle w:val="NoSpacing"/>
            </w:pPr>
          </w:p>
        </w:tc>
        <w:tc>
          <w:tcPr>
            <w:tcW w:w="2970" w:type="dxa"/>
          </w:tcPr>
          <w:p w:rsidR="00687EAB" w:rsidRDefault="00687EAB" w:rsidP="00687EAB">
            <w:pPr>
              <w:pStyle w:val="NoSpacing"/>
            </w:pPr>
          </w:p>
        </w:tc>
        <w:tc>
          <w:tcPr>
            <w:tcW w:w="3060" w:type="dxa"/>
          </w:tcPr>
          <w:p w:rsidR="00687EAB" w:rsidRDefault="00687EAB" w:rsidP="00687EAB">
            <w:pPr>
              <w:pStyle w:val="NoSpacing"/>
            </w:pPr>
          </w:p>
        </w:tc>
        <w:tc>
          <w:tcPr>
            <w:tcW w:w="1458" w:type="dxa"/>
          </w:tcPr>
          <w:p w:rsidR="00687EAB" w:rsidRDefault="00687EAB" w:rsidP="00687EAB">
            <w:pPr>
              <w:pStyle w:val="NoSpacing"/>
            </w:pPr>
          </w:p>
        </w:tc>
      </w:tr>
      <w:tr w:rsidR="00687EAB" w:rsidTr="00F130BB">
        <w:tc>
          <w:tcPr>
            <w:tcW w:w="1098" w:type="dxa"/>
          </w:tcPr>
          <w:p w:rsidR="00687EAB" w:rsidRDefault="00687EAB" w:rsidP="00687EAB">
            <w:pPr>
              <w:pStyle w:val="NoSpacing"/>
            </w:pPr>
          </w:p>
        </w:tc>
        <w:tc>
          <w:tcPr>
            <w:tcW w:w="990" w:type="dxa"/>
          </w:tcPr>
          <w:p w:rsidR="00687EAB" w:rsidRDefault="00687EAB" w:rsidP="00687EAB">
            <w:pPr>
              <w:pStyle w:val="NoSpacing"/>
            </w:pPr>
          </w:p>
        </w:tc>
        <w:tc>
          <w:tcPr>
            <w:tcW w:w="2970" w:type="dxa"/>
          </w:tcPr>
          <w:p w:rsidR="00687EAB" w:rsidRDefault="00687EAB" w:rsidP="00687EAB">
            <w:pPr>
              <w:pStyle w:val="NoSpacing"/>
            </w:pPr>
          </w:p>
        </w:tc>
        <w:tc>
          <w:tcPr>
            <w:tcW w:w="3060" w:type="dxa"/>
          </w:tcPr>
          <w:p w:rsidR="00687EAB" w:rsidRDefault="00687EAB" w:rsidP="00687EAB">
            <w:pPr>
              <w:pStyle w:val="NoSpacing"/>
            </w:pPr>
          </w:p>
        </w:tc>
        <w:tc>
          <w:tcPr>
            <w:tcW w:w="1458" w:type="dxa"/>
          </w:tcPr>
          <w:p w:rsidR="00687EAB" w:rsidRDefault="00687EAB" w:rsidP="00687EAB">
            <w:pPr>
              <w:pStyle w:val="NoSpacing"/>
            </w:pPr>
          </w:p>
        </w:tc>
      </w:tr>
    </w:tbl>
    <w:p w:rsidR="00E741AC" w:rsidRPr="005F05A6" w:rsidRDefault="00E741AC" w:rsidP="005F05A6">
      <w:pPr>
        <w:pStyle w:val="NoSpacing"/>
        <w:jc w:val="center"/>
        <w:rPr>
          <w:rFonts w:ascii="Times New Roman" w:hAnsi="Times New Roman"/>
          <w:b/>
          <w:sz w:val="24"/>
          <w:szCs w:val="24"/>
        </w:rPr>
      </w:pPr>
      <w:r>
        <w:br w:type="page"/>
      </w:r>
    </w:p>
    <w:p w:rsidR="003C6406" w:rsidRDefault="00E741AC">
      <w:pPr>
        <w:pStyle w:val="TOC1"/>
        <w:rPr>
          <w:rFonts w:asciiTheme="minorHAnsi" w:eastAsiaTheme="minorEastAsia" w:hAnsiTheme="minorHAnsi" w:cstheme="minorBidi"/>
          <w:noProof/>
        </w:rPr>
      </w:pPr>
      <w:r>
        <w:rPr>
          <w:b/>
        </w:rPr>
        <w:lastRenderedPageBreak/>
        <w:fldChar w:fldCharType="begin"/>
      </w:r>
      <w:r>
        <w:rPr>
          <w:b/>
        </w:rPr>
        <w:instrText xml:space="preserve"> TOC \o "1-3" \h \z \u </w:instrText>
      </w:r>
      <w:r>
        <w:rPr>
          <w:b/>
        </w:rPr>
        <w:fldChar w:fldCharType="separate"/>
      </w:r>
      <w:hyperlink w:anchor="_Toc367825792" w:history="1">
        <w:r w:rsidR="003C6406" w:rsidRPr="00FA2659">
          <w:rPr>
            <w:rStyle w:val="Hyperlink"/>
            <w:noProof/>
          </w:rPr>
          <w:t>Executive Summary</w:t>
        </w:r>
        <w:r w:rsidR="003C6406">
          <w:rPr>
            <w:noProof/>
            <w:webHidden/>
          </w:rPr>
          <w:tab/>
        </w:r>
        <w:r w:rsidR="003C6406">
          <w:rPr>
            <w:noProof/>
            <w:webHidden/>
          </w:rPr>
          <w:fldChar w:fldCharType="begin"/>
        </w:r>
        <w:r w:rsidR="003C6406">
          <w:rPr>
            <w:noProof/>
            <w:webHidden/>
          </w:rPr>
          <w:instrText xml:space="preserve"> PAGEREF _Toc367825792 \h </w:instrText>
        </w:r>
        <w:r w:rsidR="003C6406">
          <w:rPr>
            <w:noProof/>
            <w:webHidden/>
          </w:rPr>
        </w:r>
        <w:r w:rsidR="003C6406">
          <w:rPr>
            <w:noProof/>
            <w:webHidden/>
          </w:rPr>
          <w:fldChar w:fldCharType="separate"/>
        </w:r>
        <w:r w:rsidR="003C6406">
          <w:rPr>
            <w:noProof/>
            <w:webHidden/>
          </w:rPr>
          <w:t>4</w:t>
        </w:r>
        <w:r w:rsidR="003C6406">
          <w:rPr>
            <w:noProof/>
            <w:webHidden/>
          </w:rPr>
          <w:fldChar w:fldCharType="end"/>
        </w:r>
      </w:hyperlink>
    </w:p>
    <w:p w:rsidR="003C6406" w:rsidRDefault="00577D9E">
      <w:pPr>
        <w:pStyle w:val="TOC1"/>
        <w:rPr>
          <w:rFonts w:asciiTheme="minorHAnsi" w:eastAsiaTheme="minorEastAsia" w:hAnsiTheme="minorHAnsi" w:cstheme="minorBidi"/>
          <w:noProof/>
        </w:rPr>
      </w:pPr>
      <w:hyperlink w:anchor="_Toc367825793" w:history="1">
        <w:r w:rsidR="003C6406" w:rsidRPr="00FA2659">
          <w:rPr>
            <w:rStyle w:val="Hyperlink"/>
            <w:noProof/>
          </w:rPr>
          <w:t>1</w:t>
        </w:r>
        <w:r w:rsidR="003C6406">
          <w:rPr>
            <w:rFonts w:asciiTheme="minorHAnsi" w:eastAsiaTheme="minorEastAsia" w:hAnsiTheme="minorHAnsi" w:cstheme="minorBidi"/>
            <w:noProof/>
          </w:rPr>
          <w:tab/>
        </w:r>
        <w:r w:rsidR="003C6406" w:rsidRPr="00FA2659">
          <w:rPr>
            <w:rStyle w:val="Hyperlink"/>
            <w:noProof/>
          </w:rPr>
          <w:t>Introduction</w:t>
        </w:r>
        <w:r w:rsidR="003C6406">
          <w:rPr>
            <w:noProof/>
            <w:webHidden/>
          </w:rPr>
          <w:tab/>
        </w:r>
        <w:r w:rsidR="003C6406">
          <w:rPr>
            <w:noProof/>
            <w:webHidden/>
          </w:rPr>
          <w:fldChar w:fldCharType="begin"/>
        </w:r>
        <w:r w:rsidR="003C6406">
          <w:rPr>
            <w:noProof/>
            <w:webHidden/>
          </w:rPr>
          <w:instrText xml:space="preserve"> PAGEREF _Toc367825793 \h </w:instrText>
        </w:r>
        <w:r w:rsidR="003C6406">
          <w:rPr>
            <w:noProof/>
            <w:webHidden/>
          </w:rPr>
        </w:r>
        <w:r w:rsidR="003C6406">
          <w:rPr>
            <w:noProof/>
            <w:webHidden/>
          </w:rPr>
          <w:fldChar w:fldCharType="separate"/>
        </w:r>
        <w:r w:rsidR="003C6406">
          <w:rPr>
            <w:noProof/>
            <w:webHidden/>
          </w:rPr>
          <w:t>4</w:t>
        </w:r>
        <w:r w:rsidR="003C6406">
          <w:rPr>
            <w:noProof/>
            <w:webHidden/>
          </w:rPr>
          <w:fldChar w:fldCharType="end"/>
        </w:r>
      </w:hyperlink>
    </w:p>
    <w:p w:rsidR="003C6406" w:rsidRDefault="00577D9E">
      <w:pPr>
        <w:pStyle w:val="TOC2"/>
        <w:rPr>
          <w:rFonts w:asciiTheme="minorHAnsi" w:eastAsiaTheme="minorEastAsia" w:hAnsiTheme="minorHAnsi" w:cstheme="minorBidi"/>
          <w:noProof/>
        </w:rPr>
      </w:pPr>
      <w:hyperlink w:anchor="_Toc367825794" w:history="1">
        <w:r w:rsidR="003C6406" w:rsidRPr="00FA2659">
          <w:rPr>
            <w:rStyle w:val="Hyperlink"/>
            <w:noProof/>
          </w:rPr>
          <w:t>1.1</w:t>
        </w:r>
        <w:r w:rsidR="003C6406">
          <w:rPr>
            <w:rFonts w:asciiTheme="minorHAnsi" w:eastAsiaTheme="minorEastAsia" w:hAnsiTheme="minorHAnsi" w:cstheme="minorBidi"/>
            <w:noProof/>
          </w:rPr>
          <w:tab/>
        </w:r>
        <w:r w:rsidR="003C6406" w:rsidRPr="00FA2659">
          <w:rPr>
            <w:rStyle w:val="Hyperlink"/>
            <w:noProof/>
          </w:rPr>
          <w:t>Background</w:t>
        </w:r>
        <w:r w:rsidR="003C6406">
          <w:rPr>
            <w:noProof/>
            <w:webHidden/>
          </w:rPr>
          <w:tab/>
        </w:r>
        <w:r w:rsidR="003C6406">
          <w:rPr>
            <w:noProof/>
            <w:webHidden/>
          </w:rPr>
          <w:fldChar w:fldCharType="begin"/>
        </w:r>
        <w:r w:rsidR="003C6406">
          <w:rPr>
            <w:noProof/>
            <w:webHidden/>
          </w:rPr>
          <w:instrText xml:space="preserve"> PAGEREF _Toc367825794 \h </w:instrText>
        </w:r>
        <w:r w:rsidR="003C6406">
          <w:rPr>
            <w:noProof/>
            <w:webHidden/>
          </w:rPr>
        </w:r>
        <w:r w:rsidR="003C6406">
          <w:rPr>
            <w:noProof/>
            <w:webHidden/>
          </w:rPr>
          <w:fldChar w:fldCharType="separate"/>
        </w:r>
        <w:r w:rsidR="003C6406">
          <w:rPr>
            <w:noProof/>
            <w:webHidden/>
          </w:rPr>
          <w:t>4</w:t>
        </w:r>
        <w:r w:rsidR="003C6406">
          <w:rPr>
            <w:noProof/>
            <w:webHidden/>
          </w:rPr>
          <w:fldChar w:fldCharType="end"/>
        </w:r>
      </w:hyperlink>
    </w:p>
    <w:p w:rsidR="003C6406" w:rsidRDefault="00577D9E">
      <w:pPr>
        <w:pStyle w:val="TOC2"/>
        <w:rPr>
          <w:rFonts w:asciiTheme="minorHAnsi" w:eastAsiaTheme="minorEastAsia" w:hAnsiTheme="minorHAnsi" w:cstheme="minorBidi"/>
          <w:noProof/>
        </w:rPr>
      </w:pPr>
      <w:hyperlink w:anchor="_Toc367825795" w:history="1">
        <w:r w:rsidR="003C6406" w:rsidRPr="00FA2659">
          <w:rPr>
            <w:rStyle w:val="Hyperlink"/>
            <w:noProof/>
          </w:rPr>
          <w:t>1.2</w:t>
        </w:r>
        <w:r w:rsidR="003C6406">
          <w:rPr>
            <w:rFonts w:asciiTheme="minorHAnsi" w:eastAsiaTheme="minorEastAsia" w:hAnsiTheme="minorHAnsi" w:cstheme="minorBidi"/>
            <w:noProof/>
          </w:rPr>
          <w:tab/>
        </w:r>
        <w:r w:rsidR="003C6406" w:rsidRPr="00FA2659">
          <w:rPr>
            <w:rStyle w:val="Hyperlink"/>
            <w:noProof/>
          </w:rPr>
          <w:t>Objectives</w:t>
        </w:r>
        <w:r w:rsidR="003C6406">
          <w:rPr>
            <w:noProof/>
            <w:webHidden/>
          </w:rPr>
          <w:tab/>
        </w:r>
        <w:r w:rsidR="003C6406">
          <w:rPr>
            <w:noProof/>
            <w:webHidden/>
          </w:rPr>
          <w:fldChar w:fldCharType="begin"/>
        </w:r>
        <w:r w:rsidR="003C6406">
          <w:rPr>
            <w:noProof/>
            <w:webHidden/>
          </w:rPr>
          <w:instrText xml:space="preserve"> PAGEREF _Toc367825795 \h </w:instrText>
        </w:r>
        <w:r w:rsidR="003C6406">
          <w:rPr>
            <w:noProof/>
            <w:webHidden/>
          </w:rPr>
        </w:r>
        <w:r w:rsidR="003C6406">
          <w:rPr>
            <w:noProof/>
            <w:webHidden/>
          </w:rPr>
          <w:fldChar w:fldCharType="separate"/>
        </w:r>
        <w:r w:rsidR="003C6406">
          <w:rPr>
            <w:noProof/>
            <w:webHidden/>
          </w:rPr>
          <w:t>5</w:t>
        </w:r>
        <w:r w:rsidR="003C6406">
          <w:rPr>
            <w:noProof/>
            <w:webHidden/>
          </w:rPr>
          <w:fldChar w:fldCharType="end"/>
        </w:r>
      </w:hyperlink>
    </w:p>
    <w:p w:rsidR="003C6406" w:rsidRDefault="00577D9E">
      <w:pPr>
        <w:pStyle w:val="TOC2"/>
        <w:rPr>
          <w:rFonts w:asciiTheme="minorHAnsi" w:eastAsiaTheme="minorEastAsia" w:hAnsiTheme="minorHAnsi" w:cstheme="minorBidi"/>
          <w:noProof/>
        </w:rPr>
      </w:pPr>
      <w:hyperlink w:anchor="_Toc367825796" w:history="1">
        <w:r w:rsidR="003C6406" w:rsidRPr="00FA2659">
          <w:rPr>
            <w:rStyle w:val="Hyperlink"/>
            <w:noProof/>
          </w:rPr>
          <w:t>1.3</w:t>
        </w:r>
        <w:r w:rsidR="003C6406">
          <w:rPr>
            <w:rFonts w:asciiTheme="minorHAnsi" w:eastAsiaTheme="minorEastAsia" w:hAnsiTheme="minorHAnsi" w:cstheme="minorBidi"/>
            <w:noProof/>
          </w:rPr>
          <w:tab/>
        </w:r>
        <w:r w:rsidR="003C6406" w:rsidRPr="00FA2659">
          <w:rPr>
            <w:rStyle w:val="Hyperlink"/>
            <w:noProof/>
          </w:rPr>
          <w:t>How This Report Was Produced</w:t>
        </w:r>
        <w:r w:rsidR="003C6406">
          <w:rPr>
            <w:noProof/>
            <w:webHidden/>
          </w:rPr>
          <w:tab/>
        </w:r>
        <w:r w:rsidR="003C6406">
          <w:rPr>
            <w:noProof/>
            <w:webHidden/>
          </w:rPr>
          <w:fldChar w:fldCharType="begin"/>
        </w:r>
        <w:r w:rsidR="003C6406">
          <w:rPr>
            <w:noProof/>
            <w:webHidden/>
          </w:rPr>
          <w:instrText xml:space="preserve"> PAGEREF _Toc367825796 \h </w:instrText>
        </w:r>
        <w:r w:rsidR="003C6406">
          <w:rPr>
            <w:noProof/>
            <w:webHidden/>
          </w:rPr>
        </w:r>
        <w:r w:rsidR="003C6406">
          <w:rPr>
            <w:noProof/>
            <w:webHidden/>
          </w:rPr>
          <w:fldChar w:fldCharType="separate"/>
        </w:r>
        <w:r w:rsidR="003C6406">
          <w:rPr>
            <w:noProof/>
            <w:webHidden/>
          </w:rPr>
          <w:t>6</w:t>
        </w:r>
        <w:r w:rsidR="003C6406">
          <w:rPr>
            <w:noProof/>
            <w:webHidden/>
          </w:rPr>
          <w:fldChar w:fldCharType="end"/>
        </w:r>
      </w:hyperlink>
    </w:p>
    <w:p w:rsidR="003C6406" w:rsidRDefault="00577D9E">
      <w:pPr>
        <w:pStyle w:val="TOC2"/>
        <w:rPr>
          <w:rFonts w:asciiTheme="minorHAnsi" w:eastAsiaTheme="minorEastAsia" w:hAnsiTheme="minorHAnsi" w:cstheme="minorBidi"/>
          <w:noProof/>
        </w:rPr>
      </w:pPr>
      <w:hyperlink w:anchor="_Toc367825797" w:history="1">
        <w:r w:rsidR="003C6406" w:rsidRPr="00FA2659">
          <w:rPr>
            <w:rStyle w:val="Hyperlink"/>
            <w:noProof/>
          </w:rPr>
          <w:t>1.4</w:t>
        </w:r>
        <w:r w:rsidR="003C6406">
          <w:rPr>
            <w:rFonts w:asciiTheme="minorHAnsi" w:eastAsiaTheme="minorEastAsia" w:hAnsiTheme="minorHAnsi" w:cstheme="minorBidi"/>
            <w:noProof/>
          </w:rPr>
          <w:tab/>
        </w:r>
        <w:r w:rsidR="003C6406" w:rsidRPr="00FA2659">
          <w:rPr>
            <w:rStyle w:val="Hyperlink"/>
            <w:noProof/>
          </w:rPr>
          <w:t>Structure of This Report</w:t>
        </w:r>
        <w:r w:rsidR="003C6406">
          <w:rPr>
            <w:noProof/>
            <w:webHidden/>
          </w:rPr>
          <w:tab/>
        </w:r>
        <w:r w:rsidR="003C6406">
          <w:rPr>
            <w:noProof/>
            <w:webHidden/>
          </w:rPr>
          <w:fldChar w:fldCharType="begin"/>
        </w:r>
        <w:r w:rsidR="003C6406">
          <w:rPr>
            <w:noProof/>
            <w:webHidden/>
          </w:rPr>
          <w:instrText xml:space="preserve"> PAGEREF _Toc367825797 \h </w:instrText>
        </w:r>
        <w:r w:rsidR="003C6406">
          <w:rPr>
            <w:noProof/>
            <w:webHidden/>
          </w:rPr>
        </w:r>
        <w:r w:rsidR="003C6406">
          <w:rPr>
            <w:noProof/>
            <w:webHidden/>
          </w:rPr>
          <w:fldChar w:fldCharType="separate"/>
        </w:r>
        <w:r w:rsidR="003C6406">
          <w:rPr>
            <w:noProof/>
            <w:webHidden/>
          </w:rPr>
          <w:t>6</w:t>
        </w:r>
        <w:r w:rsidR="003C6406">
          <w:rPr>
            <w:noProof/>
            <w:webHidden/>
          </w:rPr>
          <w:fldChar w:fldCharType="end"/>
        </w:r>
      </w:hyperlink>
    </w:p>
    <w:p w:rsidR="003C6406" w:rsidRDefault="00577D9E">
      <w:pPr>
        <w:pStyle w:val="TOC1"/>
        <w:rPr>
          <w:rFonts w:asciiTheme="minorHAnsi" w:eastAsiaTheme="minorEastAsia" w:hAnsiTheme="minorHAnsi" w:cstheme="minorBidi"/>
          <w:noProof/>
        </w:rPr>
      </w:pPr>
      <w:hyperlink w:anchor="_Toc367825798" w:history="1">
        <w:r w:rsidR="003C6406" w:rsidRPr="00FA2659">
          <w:rPr>
            <w:rStyle w:val="Hyperlink"/>
            <w:noProof/>
          </w:rPr>
          <w:t>2</w:t>
        </w:r>
        <w:r w:rsidR="003C6406">
          <w:rPr>
            <w:rFonts w:asciiTheme="minorHAnsi" w:eastAsiaTheme="minorEastAsia" w:hAnsiTheme="minorHAnsi" w:cstheme="minorBidi"/>
            <w:noProof/>
          </w:rPr>
          <w:tab/>
        </w:r>
        <w:r w:rsidR="003C6406" w:rsidRPr="00FA2659">
          <w:rPr>
            <w:rStyle w:val="Hyperlink"/>
            <w:noProof/>
          </w:rPr>
          <w:t>Big Data System Requirements</w:t>
        </w:r>
        <w:r w:rsidR="003C6406">
          <w:rPr>
            <w:noProof/>
            <w:webHidden/>
          </w:rPr>
          <w:tab/>
        </w:r>
        <w:r w:rsidR="003C6406">
          <w:rPr>
            <w:noProof/>
            <w:webHidden/>
          </w:rPr>
          <w:fldChar w:fldCharType="begin"/>
        </w:r>
        <w:r w:rsidR="003C6406">
          <w:rPr>
            <w:noProof/>
            <w:webHidden/>
          </w:rPr>
          <w:instrText xml:space="preserve"> PAGEREF _Toc367825798 \h </w:instrText>
        </w:r>
        <w:r w:rsidR="003C6406">
          <w:rPr>
            <w:noProof/>
            <w:webHidden/>
          </w:rPr>
        </w:r>
        <w:r w:rsidR="003C6406">
          <w:rPr>
            <w:noProof/>
            <w:webHidden/>
          </w:rPr>
          <w:fldChar w:fldCharType="separate"/>
        </w:r>
        <w:r w:rsidR="003C6406">
          <w:rPr>
            <w:noProof/>
            <w:webHidden/>
          </w:rPr>
          <w:t>7</w:t>
        </w:r>
        <w:r w:rsidR="003C6406">
          <w:rPr>
            <w:noProof/>
            <w:webHidden/>
          </w:rPr>
          <w:fldChar w:fldCharType="end"/>
        </w:r>
      </w:hyperlink>
    </w:p>
    <w:p w:rsidR="003C6406" w:rsidRDefault="00577D9E">
      <w:pPr>
        <w:pStyle w:val="TOC1"/>
        <w:rPr>
          <w:rFonts w:asciiTheme="minorHAnsi" w:eastAsiaTheme="minorEastAsia" w:hAnsiTheme="minorHAnsi" w:cstheme="minorBidi"/>
          <w:noProof/>
        </w:rPr>
      </w:pPr>
      <w:hyperlink w:anchor="_Toc367825799" w:history="1">
        <w:r w:rsidR="003C6406" w:rsidRPr="00FA2659">
          <w:rPr>
            <w:rStyle w:val="Hyperlink"/>
            <w:noProof/>
          </w:rPr>
          <w:t>3</w:t>
        </w:r>
        <w:r w:rsidR="003C6406">
          <w:rPr>
            <w:rFonts w:asciiTheme="minorHAnsi" w:eastAsiaTheme="minorEastAsia" w:hAnsiTheme="minorHAnsi" w:cstheme="minorBidi"/>
            <w:noProof/>
          </w:rPr>
          <w:tab/>
        </w:r>
        <w:r w:rsidR="003C6406" w:rsidRPr="00FA2659">
          <w:rPr>
            <w:rStyle w:val="Hyperlink"/>
            <w:noProof/>
          </w:rPr>
          <w:t>Conceptual Model</w:t>
        </w:r>
        <w:r w:rsidR="003C6406">
          <w:rPr>
            <w:noProof/>
            <w:webHidden/>
          </w:rPr>
          <w:tab/>
        </w:r>
        <w:r w:rsidR="003C6406">
          <w:rPr>
            <w:noProof/>
            <w:webHidden/>
          </w:rPr>
          <w:fldChar w:fldCharType="begin"/>
        </w:r>
        <w:r w:rsidR="003C6406">
          <w:rPr>
            <w:noProof/>
            <w:webHidden/>
          </w:rPr>
          <w:instrText xml:space="preserve"> PAGEREF _Toc367825799 \h </w:instrText>
        </w:r>
        <w:r w:rsidR="003C6406">
          <w:rPr>
            <w:noProof/>
            <w:webHidden/>
          </w:rPr>
        </w:r>
        <w:r w:rsidR="003C6406">
          <w:rPr>
            <w:noProof/>
            <w:webHidden/>
          </w:rPr>
          <w:fldChar w:fldCharType="separate"/>
        </w:r>
        <w:r w:rsidR="003C6406">
          <w:rPr>
            <w:noProof/>
            <w:webHidden/>
          </w:rPr>
          <w:t>7</w:t>
        </w:r>
        <w:r w:rsidR="003C6406">
          <w:rPr>
            <w:noProof/>
            <w:webHidden/>
          </w:rPr>
          <w:fldChar w:fldCharType="end"/>
        </w:r>
      </w:hyperlink>
    </w:p>
    <w:p w:rsidR="003C6406" w:rsidRDefault="00577D9E">
      <w:pPr>
        <w:pStyle w:val="TOC1"/>
        <w:rPr>
          <w:rFonts w:asciiTheme="minorHAnsi" w:eastAsiaTheme="minorEastAsia" w:hAnsiTheme="minorHAnsi" w:cstheme="minorBidi"/>
          <w:noProof/>
        </w:rPr>
      </w:pPr>
      <w:hyperlink w:anchor="_Toc367825800" w:history="1">
        <w:r w:rsidR="003C6406" w:rsidRPr="00FA2659">
          <w:rPr>
            <w:rStyle w:val="Hyperlink"/>
            <w:noProof/>
          </w:rPr>
          <w:t>4</w:t>
        </w:r>
        <w:r w:rsidR="003C6406">
          <w:rPr>
            <w:rFonts w:asciiTheme="minorHAnsi" w:eastAsiaTheme="minorEastAsia" w:hAnsiTheme="minorHAnsi" w:cstheme="minorBidi"/>
            <w:noProof/>
          </w:rPr>
          <w:tab/>
        </w:r>
        <w:r w:rsidR="003C6406" w:rsidRPr="00FA2659">
          <w:rPr>
            <w:rStyle w:val="Hyperlink"/>
            <w:noProof/>
          </w:rPr>
          <w:t>Main Components</w:t>
        </w:r>
        <w:r w:rsidR="003C6406">
          <w:rPr>
            <w:noProof/>
            <w:webHidden/>
          </w:rPr>
          <w:tab/>
        </w:r>
        <w:r w:rsidR="003C6406">
          <w:rPr>
            <w:noProof/>
            <w:webHidden/>
          </w:rPr>
          <w:fldChar w:fldCharType="begin"/>
        </w:r>
        <w:r w:rsidR="003C6406">
          <w:rPr>
            <w:noProof/>
            <w:webHidden/>
          </w:rPr>
          <w:instrText xml:space="preserve"> PAGEREF _Toc367825800 \h </w:instrText>
        </w:r>
        <w:r w:rsidR="003C6406">
          <w:rPr>
            <w:noProof/>
            <w:webHidden/>
          </w:rPr>
        </w:r>
        <w:r w:rsidR="003C6406">
          <w:rPr>
            <w:noProof/>
            <w:webHidden/>
          </w:rPr>
          <w:fldChar w:fldCharType="separate"/>
        </w:r>
        <w:r w:rsidR="003C6406">
          <w:rPr>
            <w:noProof/>
            <w:webHidden/>
          </w:rPr>
          <w:t>9</w:t>
        </w:r>
        <w:r w:rsidR="003C6406">
          <w:rPr>
            <w:noProof/>
            <w:webHidden/>
          </w:rPr>
          <w:fldChar w:fldCharType="end"/>
        </w:r>
      </w:hyperlink>
    </w:p>
    <w:p w:rsidR="003C6406" w:rsidRDefault="00577D9E">
      <w:pPr>
        <w:pStyle w:val="TOC2"/>
        <w:rPr>
          <w:rFonts w:asciiTheme="minorHAnsi" w:eastAsiaTheme="minorEastAsia" w:hAnsiTheme="minorHAnsi" w:cstheme="minorBidi"/>
          <w:noProof/>
        </w:rPr>
      </w:pPr>
      <w:hyperlink w:anchor="_Toc367825801" w:history="1">
        <w:r w:rsidR="003C6406" w:rsidRPr="00FA2659">
          <w:rPr>
            <w:rStyle w:val="Hyperlink"/>
            <w:noProof/>
          </w:rPr>
          <w:t>4.1</w:t>
        </w:r>
        <w:r w:rsidR="003C6406">
          <w:rPr>
            <w:rFonts w:asciiTheme="minorHAnsi" w:eastAsiaTheme="minorEastAsia" w:hAnsiTheme="minorHAnsi" w:cstheme="minorBidi"/>
            <w:noProof/>
          </w:rPr>
          <w:tab/>
        </w:r>
        <w:r w:rsidR="003C6406" w:rsidRPr="00FA2659">
          <w:rPr>
            <w:rStyle w:val="Hyperlink"/>
            <w:noProof/>
          </w:rPr>
          <w:t>Data Provider</w:t>
        </w:r>
        <w:r w:rsidR="003C6406">
          <w:rPr>
            <w:noProof/>
            <w:webHidden/>
          </w:rPr>
          <w:tab/>
        </w:r>
        <w:r w:rsidR="003C6406">
          <w:rPr>
            <w:noProof/>
            <w:webHidden/>
          </w:rPr>
          <w:fldChar w:fldCharType="begin"/>
        </w:r>
        <w:r w:rsidR="003C6406">
          <w:rPr>
            <w:noProof/>
            <w:webHidden/>
          </w:rPr>
          <w:instrText xml:space="preserve"> PAGEREF _Toc367825801 \h </w:instrText>
        </w:r>
        <w:r w:rsidR="003C6406">
          <w:rPr>
            <w:noProof/>
            <w:webHidden/>
          </w:rPr>
        </w:r>
        <w:r w:rsidR="003C6406">
          <w:rPr>
            <w:noProof/>
            <w:webHidden/>
          </w:rPr>
          <w:fldChar w:fldCharType="separate"/>
        </w:r>
        <w:r w:rsidR="003C6406">
          <w:rPr>
            <w:noProof/>
            <w:webHidden/>
          </w:rPr>
          <w:t>9</w:t>
        </w:r>
        <w:r w:rsidR="003C6406">
          <w:rPr>
            <w:noProof/>
            <w:webHidden/>
          </w:rPr>
          <w:fldChar w:fldCharType="end"/>
        </w:r>
      </w:hyperlink>
    </w:p>
    <w:p w:rsidR="003C6406" w:rsidRDefault="00577D9E">
      <w:pPr>
        <w:pStyle w:val="TOC3"/>
        <w:rPr>
          <w:rFonts w:asciiTheme="minorHAnsi" w:eastAsiaTheme="minorEastAsia" w:hAnsiTheme="minorHAnsi" w:cstheme="minorBidi"/>
          <w:noProof/>
        </w:rPr>
      </w:pPr>
      <w:hyperlink w:anchor="_Toc367825802" w:history="1">
        <w:r w:rsidR="003C6406" w:rsidRPr="00FA2659">
          <w:rPr>
            <w:rStyle w:val="Hyperlink"/>
            <w:noProof/>
          </w:rPr>
          <w:t>4.1.1</w:t>
        </w:r>
        <w:r w:rsidR="003C6406">
          <w:rPr>
            <w:rFonts w:asciiTheme="minorHAnsi" w:eastAsiaTheme="minorEastAsia" w:hAnsiTheme="minorHAnsi" w:cstheme="minorBidi"/>
            <w:noProof/>
          </w:rPr>
          <w:tab/>
        </w:r>
        <w:r w:rsidR="003C6406" w:rsidRPr="00FA2659">
          <w:rPr>
            <w:rStyle w:val="Hyperlink"/>
            <w:noProof/>
          </w:rPr>
          <w:t>Data Service Abstraction</w:t>
        </w:r>
        <w:r w:rsidR="003C6406">
          <w:rPr>
            <w:noProof/>
            <w:webHidden/>
          </w:rPr>
          <w:tab/>
        </w:r>
        <w:r w:rsidR="003C6406">
          <w:rPr>
            <w:noProof/>
            <w:webHidden/>
          </w:rPr>
          <w:fldChar w:fldCharType="begin"/>
        </w:r>
        <w:r w:rsidR="003C6406">
          <w:rPr>
            <w:noProof/>
            <w:webHidden/>
          </w:rPr>
          <w:instrText xml:space="preserve"> PAGEREF _Toc367825802 \h </w:instrText>
        </w:r>
        <w:r w:rsidR="003C6406">
          <w:rPr>
            <w:noProof/>
            <w:webHidden/>
          </w:rPr>
        </w:r>
        <w:r w:rsidR="003C6406">
          <w:rPr>
            <w:noProof/>
            <w:webHidden/>
          </w:rPr>
          <w:fldChar w:fldCharType="separate"/>
        </w:r>
        <w:r w:rsidR="003C6406">
          <w:rPr>
            <w:noProof/>
            <w:webHidden/>
          </w:rPr>
          <w:t>9</w:t>
        </w:r>
        <w:r w:rsidR="003C6406">
          <w:rPr>
            <w:noProof/>
            <w:webHidden/>
          </w:rPr>
          <w:fldChar w:fldCharType="end"/>
        </w:r>
      </w:hyperlink>
    </w:p>
    <w:p w:rsidR="003C6406" w:rsidRDefault="00577D9E">
      <w:pPr>
        <w:pStyle w:val="TOC2"/>
        <w:rPr>
          <w:rFonts w:asciiTheme="minorHAnsi" w:eastAsiaTheme="minorEastAsia" w:hAnsiTheme="minorHAnsi" w:cstheme="minorBidi"/>
          <w:noProof/>
        </w:rPr>
      </w:pPr>
      <w:hyperlink w:anchor="_Toc367825803" w:history="1">
        <w:r w:rsidR="003C6406" w:rsidRPr="00FA2659">
          <w:rPr>
            <w:rStyle w:val="Hyperlink"/>
            <w:noProof/>
          </w:rPr>
          <w:t>4.2</w:t>
        </w:r>
        <w:r w:rsidR="003C6406">
          <w:rPr>
            <w:rFonts w:asciiTheme="minorHAnsi" w:eastAsiaTheme="minorEastAsia" w:hAnsiTheme="minorHAnsi" w:cstheme="minorBidi"/>
            <w:noProof/>
          </w:rPr>
          <w:tab/>
        </w:r>
        <w:r w:rsidR="003C6406" w:rsidRPr="00FA2659">
          <w:rPr>
            <w:rStyle w:val="Hyperlink"/>
            <w:noProof/>
          </w:rPr>
          <w:t>Transformation Provider</w:t>
        </w:r>
        <w:r w:rsidR="003C6406">
          <w:rPr>
            <w:noProof/>
            <w:webHidden/>
          </w:rPr>
          <w:tab/>
        </w:r>
        <w:r w:rsidR="003C6406">
          <w:rPr>
            <w:noProof/>
            <w:webHidden/>
          </w:rPr>
          <w:fldChar w:fldCharType="begin"/>
        </w:r>
        <w:r w:rsidR="003C6406">
          <w:rPr>
            <w:noProof/>
            <w:webHidden/>
          </w:rPr>
          <w:instrText xml:space="preserve"> PAGEREF _Toc367825803 \h </w:instrText>
        </w:r>
        <w:r w:rsidR="003C6406">
          <w:rPr>
            <w:noProof/>
            <w:webHidden/>
          </w:rPr>
        </w:r>
        <w:r w:rsidR="003C6406">
          <w:rPr>
            <w:noProof/>
            <w:webHidden/>
          </w:rPr>
          <w:fldChar w:fldCharType="separate"/>
        </w:r>
        <w:r w:rsidR="003C6406">
          <w:rPr>
            <w:noProof/>
            <w:webHidden/>
          </w:rPr>
          <w:t>10</w:t>
        </w:r>
        <w:r w:rsidR="003C6406">
          <w:rPr>
            <w:noProof/>
            <w:webHidden/>
          </w:rPr>
          <w:fldChar w:fldCharType="end"/>
        </w:r>
      </w:hyperlink>
    </w:p>
    <w:p w:rsidR="003C6406" w:rsidRDefault="00577D9E">
      <w:pPr>
        <w:pStyle w:val="TOC3"/>
        <w:rPr>
          <w:rFonts w:asciiTheme="minorHAnsi" w:eastAsiaTheme="minorEastAsia" w:hAnsiTheme="minorHAnsi" w:cstheme="minorBidi"/>
          <w:noProof/>
        </w:rPr>
      </w:pPr>
      <w:hyperlink w:anchor="_Toc367825804" w:history="1">
        <w:r w:rsidR="003C6406" w:rsidRPr="00FA2659">
          <w:rPr>
            <w:rStyle w:val="Hyperlink"/>
            <w:noProof/>
          </w:rPr>
          <w:t>4.2.1</w:t>
        </w:r>
        <w:r w:rsidR="003C6406">
          <w:rPr>
            <w:rFonts w:asciiTheme="minorHAnsi" w:eastAsiaTheme="minorEastAsia" w:hAnsiTheme="minorHAnsi" w:cstheme="minorBidi"/>
            <w:noProof/>
          </w:rPr>
          <w:tab/>
        </w:r>
        <w:r w:rsidR="003C6406" w:rsidRPr="00FA2659">
          <w:rPr>
            <w:rStyle w:val="Hyperlink"/>
            <w:noProof/>
          </w:rPr>
          <w:t>System Service Abstraction</w:t>
        </w:r>
        <w:r w:rsidR="003C6406">
          <w:rPr>
            <w:noProof/>
            <w:webHidden/>
          </w:rPr>
          <w:tab/>
        </w:r>
        <w:r w:rsidR="003C6406">
          <w:rPr>
            <w:noProof/>
            <w:webHidden/>
          </w:rPr>
          <w:fldChar w:fldCharType="begin"/>
        </w:r>
        <w:r w:rsidR="003C6406">
          <w:rPr>
            <w:noProof/>
            <w:webHidden/>
          </w:rPr>
          <w:instrText xml:space="preserve"> PAGEREF _Toc367825804 \h </w:instrText>
        </w:r>
        <w:r w:rsidR="003C6406">
          <w:rPr>
            <w:noProof/>
            <w:webHidden/>
          </w:rPr>
        </w:r>
        <w:r w:rsidR="003C6406">
          <w:rPr>
            <w:noProof/>
            <w:webHidden/>
          </w:rPr>
          <w:fldChar w:fldCharType="separate"/>
        </w:r>
        <w:r w:rsidR="003C6406">
          <w:rPr>
            <w:noProof/>
            <w:webHidden/>
          </w:rPr>
          <w:t>11</w:t>
        </w:r>
        <w:r w:rsidR="003C6406">
          <w:rPr>
            <w:noProof/>
            <w:webHidden/>
          </w:rPr>
          <w:fldChar w:fldCharType="end"/>
        </w:r>
      </w:hyperlink>
    </w:p>
    <w:p w:rsidR="003C6406" w:rsidRDefault="00577D9E">
      <w:pPr>
        <w:pStyle w:val="TOC3"/>
        <w:rPr>
          <w:rFonts w:asciiTheme="minorHAnsi" w:eastAsiaTheme="minorEastAsia" w:hAnsiTheme="minorHAnsi" w:cstheme="minorBidi"/>
          <w:noProof/>
        </w:rPr>
      </w:pPr>
      <w:hyperlink w:anchor="_Toc367825805" w:history="1">
        <w:r w:rsidR="003C6406" w:rsidRPr="00FA2659">
          <w:rPr>
            <w:rStyle w:val="Hyperlink"/>
            <w:noProof/>
          </w:rPr>
          <w:t>4.2.2</w:t>
        </w:r>
        <w:r w:rsidR="003C6406">
          <w:rPr>
            <w:rFonts w:asciiTheme="minorHAnsi" w:eastAsiaTheme="minorEastAsia" w:hAnsiTheme="minorHAnsi" w:cstheme="minorBidi"/>
            <w:noProof/>
          </w:rPr>
          <w:tab/>
        </w:r>
        <w:r w:rsidR="003C6406" w:rsidRPr="00FA2659">
          <w:rPr>
            <w:rStyle w:val="Hyperlink"/>
            <w:noProof/>
          </w:rPr>
          <w:t>Usage Service Abstraction</w:t>
        </w:r>
        <w:r w:rsidR="003C6406">
          <w:rPr>
            <w:noProof/>
            <w:webHidden/>
          </w:rPr>
          <w:tab/>
        </w:r>
        <w:r w:rsidR="003C6406">
          <w:rPr>
            <w:noProof/>
            <w:webHidden/>
          </w:rPr>
          <w:fldChar w:fldCharType="begin"/>
        </w:r>
        <w:r w:rsidR="003C6406">
          <w:rPr>
            <w:noProof/>
            <w:webHidden/>
          </w:rPr>
          <w:instrText xml:space="preserve"> PAGEREF _Toc367825805 \h </w:instrText>
        </w:r>
        <w:r w:rsidR="003C6406">
          <w:rPr>
            <w:noProof/>
            <w:webHidden/>
          </w:rPr>
        </w:r>
        <w:r w:rsidR="003C6406">
          <w:rPr>
            <w:noProof/>
            <w:webHidden/>
          </w:rPr>
          <w:fldChar w:fldCharType="separate"/>
        </w:r>
        <w:r w:rsidR="003C6406">
          <w:rPr>
            <w:noProof/>
            <w:webHidden/>
          </w:rPr>
          <w:t>11</w:t>
        </w:r>
        <w:r w:rsidR="003C6406">
          <w:rPr>
            <w:noProof/>
            <w:webHidden/>
          </w:rPr>
          <w:fldChar w:fldCharType="end"/>
        </w:r>
      </w:hyperlink>
    </w:p>
    <w:p w:rsidR="003C6406" w:rsidRDefault="00577D9E">
      <w:pPr>
        <w:pStyle w:val="TOC2"/>
        <w:rPr>
          <w:rFonts w:asciiTheme="minorHAnsi" w:eastAsiaTheme="minorEastAsia" w:hAnsiTheme="minorHAnsi" w:cstheme="minorBidi"/>
          <w:noProof/>
        </w:rPr>
      </w:pPr>
      <w:hyperlink w:anchor="_Toc367825806" w:history="1">
        <w:r w:rsidR="003C6406" w:rsidRPr="00FA2659">
          <w:rPr>
            <w:rStyle w:val="Hyperlink"/>
            <w:noProof/>
          </w:rPr>
          <w:t>4.3</w:t>
        </w:r>
        <w:r w:rsidR="003C6406">
          <w:rPr>
            <w:rFonts w:asciiTheme="minorHAnsi" w:eastAsiaTheme="minorEastAsia" w:hAnsiTheme="minorHAnsi" w:cstheme="minorBidi"/>
            <w:noProof/>
          </w:rPr>
          <w:tab/>
        </w:r>
        <w:r w:rsidR="003C6406" w:rsidRPr="00FA2659">
          <w:rPr>
            <w:rStyle w:val="Hyperlink"/>
            <w:noProof/>
          </w:rPr>
          <w:t>Capabilities Provider</w:t>
        </w:r>
        <w:r w:rsidR="003C6406">
          <w:rPr>
            <w:noProof/>
            <w:webHidden/>
          </w:rPr>
          <w:tab/>
        </w:r>
        <w:r w:rsidR="003C6406">
          <w:rPr>
            <w:noProof/>
            <w:webHidden/>
          </w:rPr>
          <w:fldChar w:fldCharType="begin"/>
        </w:r>
        <w:r w:rsidR="003C6406">
          <w:rPr>
            <w:noProof/>
            <w:webHidden/>
          </w:rPr>
          <w:instrText xml:space="preserve"> PAGEREF _Toc367825806 \h </w:instrText>
        </w:r>
        <w:r w:rsidR="003C6406">
          <w:rPr>
            <w:noProof/>
            <w:webHidden/>
          </w:rPr>
        </w:r>
        <w:r w:rsidR="003C6406">
          <w:rPr>
            <w:noProof/>
            <w:webHidden/>
          </w:rPr>
          <w:fldChar w:fldCharType="separate"/>
        </w:r>
        <w:r w:rsidR="003C6406">
          <w:rPr>
            <w:noProof/>
            <w:webHidden/>
          </w:rPr>
          <w:t>11</w:t>
        </w:r>
        <w:r w:rsidR="003C6406">
          <w:rPr>
            <w:noProof/>
            <w:webHidden/>
          </w:rPr>
          <w:fldChar w:fldCharType="end"/>
        </w:r>
      </w:hyperlink>
    </w:p>
    <w:p w:rsidR="003C6406" w:rsidRDefault="00577D9E">
      <w:pPr>
        <w:pStyle w:val="TOC3"/>
        <w:rPr>
          <w:rFonts w:asciiTheme="minorHAnsi" w:eastAsiaTheme="minorEastAsia" w:hAnsiTheme="minorHAnsi" w:cstheme="minorBidi"/>
          <w:noProof/>
        </w:rPr>
      </w:pPr>
      <w:hyperlink w:anchor="_Toc367825807" w:history="1">
        <w:r w:rsidR="003C6406" w:rsidRPr="00FA2659">
          <w:rPr>
            <w:rStyle w:val="Hyperlink"/>
            <w:noProof/>
          </w:rPr>
          <w:t>4.3.1</w:t>
        </w:r>
        <w:r w:rsidR="003C6406">
          <w:rPr>
            <w:rFonts w:asciiTheme="minorHAnsi" w:eastAsiaTheme="minorEastAsia" w:hAnsiTheme="minorHAnsi" w:cstheme="minorBidi"/>
            <w:noProof/>
          </w:rPr>
          <w:tab/>
        </w:r>
        <w:r w:rsidR="003C6406" w:rsidRPr="00FA2659">
          <w:rPr>
            <w:rStyle w:val="Hyperlink"/>
            <w:noProof/>
          </w:rPr>
          <w:t>Capabilities Service Abstraction</w:t>
        </w:r>
        <w:r w:rsidR="003C6406">
          <w:rPr>
            <w:noProof/>
            <w:webHidden/>
          </w:rPr>
          <w:tab/>
        </w:r>
        <w:r w:rsidR="003C6406">
          <w:rPr>
            <w:noProof/>
            <w:webHidden/>
          </w:rPr>
          <w:fldChar w:fldCharType="begin"/>
        </w:r>
        <w:r w:rsidR="003C6406">
          <w:rPr>
            <w:noProof/>
            <w:webHidden/>
          </w:rPr>
          <w:instrText xml:space="preserve"> PAGEREF _Toc367825807 \h </w:instrText>
        </w:r>
        <w:r w:rsidR="003C6406">
          <w:rPr>
            <w:noProof/>
            <w:webHidden/>
          </w:rPr>
        </w:r>
        <w:r w:rsidR="003C6406">
          <w:rPr>
            <w:noProof/>
            <w:webHidden/>
          </w:rPr>
          <w:fldChar w:fldCharType="separate"/>
        </w:r>
        <w:r w:rsidR="003C6406">
          <w:rPr>
            <w:noProof/>
            <w:webHidden/>
          </w:rPr>
          <w:t>11</w:t>
        </w:r>
        <w:r w:rsidR="003C6406">
          <w:rPr>
            <w:noProof/>
            <w:webHidden/>
          </w:rPr>
          <w:fldChar w:fldCharType="end"/>
        </w:r>
      </w:hyperlink>
    </w:p>
    <w:p w:rsidR="003C6406" w:rsidRDefault="00577D9E">
      <w:pPr>
        <w:pStyle w:val="TOC2"/>
        <w:rPr>
          <w:rFonts w:asciiTheme="minorHAnsi" w:eastAsiaTheme="minorEastAsia" w:hAnsiTheme="minorHAnsi" w:cstheme="minorBidi"/>
          <w:noProof/>
        </w:rPr>
      </w:pPr>
      <w:hyperlink w:anchor="_Toc367825808" w:history="1">
        <w:r w:rsidR="003C6406" w:rsidRPr="00FA2659">
          <w:rPr>
            <w:rStyle w:val="Hyperlink"/>
            <w:noProof/>
          </w:rPr>
          <w:t>4.4</w:t>
        </w:r>
        <w:r w:rsidR="003C6406">
          <w:rPr>
            <w:rFonts w:asciiTheme="minorHAnsi" w:eastAsiaTheme="minorEastAsia" w:hAnsiTheme="minorHAnsi" w:cstheme="minorBidi"/>
            <w:noProof/>
          </w:rPr>
          <w:tab/>
        </w:r>
        <w:r w:rsidR="003C6406" w:rsidRPr="00FA2659">
          <w:rPr>
            <w:rStyle w:val="Hyperlink"/>
            <w:noProof/>
          </w:rPr>
          <w:t>Data Consumer</w:t>
        </w:r>
        <w:r w:rsidR="003C6406">
          <w:rPr>
            <w:noProof/>
            <w:webHidden/>
          </w:rPr>
          <w:tab/>
        </w:r>
        <w:r w:rsidR="003C6406">
          <w:rPr>
            <w:noProof/>
            <w:webHidden/>
          </w:rPr>
          <w:fldChar w:fldCharType="begin"/>
        </w:r>
        <w:r w:rsidR="003C6406">
          <w:rPr>
            <w:noProof/>
            <w:webHidden/>
          </w:rPr>
          <w:instrText xml:space="preserve"> PAGEREF _Toc367825808 \h </w:instrText>
        </w:r>
        <w:r w:rsidR="003C6406">
          <w:rPr>
            <w:noProof/>
            <w:webHidden/>
          </w:rPr>
        </w:r>
        <w:r w:rsidR="003C6406">
          <w:rPr>
            <w:noProof/>
            <w:webHidden/>
          </w:rPr>
          <w:fldChar w:fldCharType="separate"/>
        </w:r>
        <w:r w:rsidR="003C6406">
          <w:rPr>
            <w:noProof/>
            <w:webHidden/>
          </w:rPr>
          <w:t>12</w:t>
        </w:r>
        <w:r w:rsidR="003C6406">
          <w:rPr>
            <w:noProof/>
            <w:webHidden/>
          </w:rPr>
          <w:fldChar w:fldCharType="end"/>
        </w:r>
      </w:hyperlink>
    </w:p>
    <w:p w:rsidR="003C6406" w:rsidRDefault="00577D9E">
      <w:pPr>
        <w:pStyle w:val="TOC2"/>
        <w:rPr>
          <w:rFonts w:asciiTheme="minorHAnsi" w:eastAsiaTheme="minorEastAsia" w:hAnsiTheme="minorHAnsi" w:cstheme="minorBidi"/>
          <w:noProof/>
        </w:rPr>
      </w:pPr>
      <w:hyperlink w:anchor="_Toc367825809" w:history="1">
        <w:r w:rsidR="003C6406" w:rsidRPr="00FA2659">
          <w:rPr>
            <w:rStyle w:val="Hyperlink"/>
            <w:noProof/>
          </w:rPr>
          <w:t>4.5</w:t>
        </w:r>
        <w:r w:rsidR="003C6406">
          <w:rPr>
            <w:rFonts w:asciiTheme="minorHAnsi" w:eastAsiaTheme="minorEastAsia" w:hAnsiTheme="minorHAnsi" w:cstheme="minorBidi"/>
            <w:noProof/>
          </w:rPr>
          <w:tab/>
        </w:r>
        <w:r w:rsidR="003C6406" w:rsidRPr="00FA2659">
          <w:rPr>
            <w:rStyle w:val="Hyperlink"/>
            <w:noProof/>
          </w:rPr>
          <w:t>System Orchestrator</w:t>
        </w:r>
        <w:r w:rsidR="003C6406">
          <w:rPr>
            <w:noProof/>
            <w:webHidden/>
          </w:rPr>
          <w:tab/>
        </w:r>
        <w:r w:rsidR="003C6406">
          <w:rPr>
            <w:noProof/>
            <w:webHidden/>
          </w:rPr>
          <w:fldChar w:fldCharType="begin"/>
        </w:r>
        <w:r w:rsidR="003C6406">
          <w:rPr>
            <w:noProof/>
            <w:webHidden/>
          </w:rPr>
          <w:instrText xml:space="preserve"> PAGEREF _Toc367825809 \h </w:instrText>
        </w:r>
        <w:r w:rsidR="003C6406">
          <w:rPr>
            <w:noProof/>
            <w:webHidden/>
          </w:rPr>
        </w:r>
        <w:r w:rsidR="003C6406">
          <w:rPr>
            <w:noProof/>
            <w:webHidden/>
          </w:rPr>
          <w:fldChar w:fldCharType="separate"/>
        </w:r>
        <w:r w:rsidR="003C6406">
          <w:rPr>
            <w:noProof/>
            <w:webHidden/>
          </w:rPr>
          <w:t>12</w:t>
        </w:r>
        <w:r w:rsidR="003C6406">
          <w:rPr>
            <w:noProof/>
            <w:webHidden/>
          </w:rPr>
          <w:fldChar w:fldCharType="end"/>
        </w:r>
      </w:hyperlink>
    </w:p>
    <w:p w:rsidR="003C6406" w:rsidRDefault="00577D9E">
      <w:pPr>
        <w:pStyle w:val="TOC1"/>
        <w:rPr>
          <w:rFonts w:asciiTheme="minorHAnsi" w:eastAsiaTheme="minorEastAsia" w:hAnsiTheme="minorHAnsi" w:cstheme="minorBidi"/>
          <w:noProof/>
        </w:rPr>
      </w:pPr>
      <w:hyperlink w:anchor="_Toc367825810" w:history="1">
        <w:r w:rsidR="003C6406" w:rsidRPr="00FA2659">
          <w:rPr>
            <w:rStyle w:val="Hyperlink"/>
            <w:noProof/>
          </w:rPr>
          <w:t>5</w:t>
        </w:r>
        <w:r w:rsidR="003C6406">
          <w:rPr>
            <w:rFonts w:asciiTheme="minorHAnsi" w:eastAsiaTheme="minorEastAsia" w:hAnsiTheme="minorHAnsi" w:cstheme="minorBidi"/>
            <w:noProof/>
          </w:rPr>
          <w:tab/>
        </w:r>
        <w:r w:rsidR="003C6406" w:rsidRPr="00FA2659">
          <w:rPr>
            <w:rStyle w:val="Hyperlink"/>
            <w:noProof/>
          </w:rPr>
          <w:t>Management</w:t>
        </w:r>
        <w:r w:rsidR="003C6406">
          <w:rPr>
            <w:noProof/>
            <w:webHidden/>
          </w:rPr>
          <w:tab/>
        </w:r>
        <w:r w:rsidR="003C6406">
          <w:rPr>
            <w:noProof/>
            <w:webHidden/>
          </w:rPr>
          <w:fldChar w:fldCharType="begin"/>
        </w:r>
        <w:r w:rsidR="003C6406">
          <w:rPr>
            <w:noProof/>
            <w:webHidden/>
          </w:rPr>
          <w:instrText xml:space="preserve"> PAGEREF _Toc367825810 \h </w:instrText>
        </w:r>
        <w:r w:rsidR="003C6406">
          <w:rPr>
            <w:noProof/>
            <w:webHidden/>
          </w:rPr>
        </w:r>
        <w:r w:rsidR="003C6406">
          <w:rPr>
            <w:noProof/>
            <w:webHidden/>
          </w:rPr>
          <w:fldChar w:fldCharType="separate"/>
        </w:r>
        <w:r w:rsidR="003C6406">
          <w:rPr>
            <w:noProof/>
            <w:webHidden/>
          </w:rPr>
          <w:t>13</w:t>
        </w:r>
        <w:r w:rsidR="003C6406">
          <w:rPr>
            <w:noProof/>
            <w:webHidden/>
          </w:rPr>
          <w:fldChar w:fldCharType="end"/>
        </w:r>
      </w:hyperlink>
    </w:p>
    <w:p w:rsidR="003C6406" w:rsidRDefault="00577D9E">
      <w:pPr>
        <w:pStyle w:val="TOC2"/>
        <w:rPr>
          <w:rFonts w:asciiTheme="minorHAnsi" w:eastAsiaTheme="minorEastAsia" w:hAnsiTheme="minorHAnsi" w:cstheme="minorBidi"/>
          <w:noProof/>
        </w:rPr>
      </w:pPr>
      <w:hyperlink w:anchor="_Toc367825811" w:history="1">
        <w:r w:rsidR="003C6406" w:rsidRPr="00FA2659">
          <w:rPr>
            <w:rStyle w:val="Hyperlink"/>
            <w:noProof/>
          </w:rPr>
          <w:t>5.1</w:t>
        </w:r>
        <w:r w:rsidR="003C6406">
          <w:rPr>
            <w:rFonts w:asciiTheme="minorHAnsi" w:eastAsiaTheme="minorEastAsia" w:hAnsiTheme="minorHAnsi" w:cstheme="minorBidi"/>
            <w:noProof/>
          </w:rPr>
          <w:tab/>
        </w:r>
        <w:r w:rsidR="003C6406" w:rsidRPr="00FA2659">
          <w:rPr>
            <w:rStyle w:val="Hyperlink"/>
            <w:noProof/>
          </w:rPr>
          <w:t>System Management</w:t>
        </w:r>
        <w:r w:rsidR="003C6406">
          <w:rPr>
            <w:noProof/>
            <w:webHidden/>
          </w:rPr>
          <w:tab/>
        </w:r>
        <w:r w:rsidR="003C6406">
          <w:rPr>
            <w:noProof/>
            <w:webHidden/>
          </w:rPr>
          <w:fldChar w:fldCharType="begin"/>
        </w:r>
        <w:r w:rsidR="003C6406">
          <w:rPr>
            <w:noProof/>
            <w:webHidden/>
          </w:rPr>
          <w:instrText xml:space="preserve"> PAGEREF _Toc367825811 \h </w:instrText>
        </w:r>
        <w:r w:rsidR="003C6406">
          <w:rPr>
            <w:noProof/>
            <w:webHidden/>
          </w:rPr>
        </w:r>
        <w:r w:rsidR="003C6406">
          <w:rPr>
            <w:noProof/>
            <w:webHidden/>
          </w:rPr>
          <w:fldChar w:fldCharType="separate"/>
        </w:r>
        <w:r w:rsidR="003C6406">
          <w:rPr>
            <w:noProof/>
            <w:webHidden/>
          </w:rPr>
          <w:t>13</w:t>
        </w:r>
        <w:r w:rsidR="003C6406">
          <w:rPr>
            <w:noProof/>
            <w:webHidden/>
          </w:rPr>
          <w:fldChar w:fldCharType="end"/>
        </w:r>
      </w:hyperlink>
    </w:p>
    <w:p w:rsidR="003C6406" w:rsidRDefault="00577D9E">
      <w:pPr>
        <w:pStyle w:val="TOC2"/>
        <w:rPr>
          <w:rFonts w:asciiTheme="minorHAnsi" w:eastAsiaTheme="minorEastAsia" w:hAnsiTheme="minorHAnsi" w:cstheme="minorBidi"/>
          <w:noProof/>
        </w:rPr>
      </w:pPr>
      <w:hyperlink w:anchor="_Toc367825812" w:history="1">
        <w:r w:rsidR="003C6406" w:rsidRPr="00FA2659">
          <w:rPr>
            <w:rStyle w:val="Hyperlink"/>
            <w:noProof/>
          </w:rPr>
          <w:t>5.2</w:t>
        </w:r>
        <w:r w:rsidR="003C6406">
          <w:rPr>
            <w:rFonts w:asciiTheme="minorHAnsi" w:eastAsiaTheme="minorEastAsia" w:hAnsiTheme="minorHAnsi" w:cstheme="minorBidi"/>
            <w:noProof/>
          </w:rPr>
          <w:tab/>
        </w:r>
        <w:r w:rsidR="003C6406" w:rsidRPr="00FA2659">
          <w:rPr>
            <w:rStyle w:val="Hyperlink"/>
            <w:noProof/>
          </w:rPr>
          <w:t>Lifecycle Management</w:t>
        </w:r>
        <w:r w:rsidR="003C6406">
          <w:rPr>
            <w:noProof/>
            <w:webHidden/>
          </w:rPr>
          <w:tab/>
        </w:r>
        <w:r w:rsidR="003C6406">
          <w:rPr>
            <w:noProof/>
            <w:webHidden/>
          </w:rPr>
          <w:fldChar w:fldCharType="begin"/>
        </w:r>
        <w:r w:rsidR="003C6406">
          <w:rPr>
            <w:noProof/>
            <w:webHidden/>
          </w:rPr>
          <w:instrText xml:space="preserve"> PAGEREF _Toc367825812 \h </w:instrText>
        </w:r>
        <w:r w:rsidR="003C6406">
          <w:rPr>
            <w:noProof/>
            <w:webHidden/>
          </w:rPr>
        </w:r>
        <w:r w:rsidR="003C6406">
          <w:rPr>
            <w:noProof/>
            <w:webHidden/>
          </w:rPr>
          <w:fldChar w:fldCharType="separate"/>
        </w:r>
        <w:r w:rsidR="003C6406">
          <w:rPr>
            <w:noProof/>
            <w:webHidden/>
          </w:rPr>
          <w:t>13</w:t>
        </w:r>
        <w:r w:rsidR="003C6406">
          <w:rPr>
            <w:noProof/>
            <w:webHidden/>
          </w:rPr>
          <w:fldChar w:fldCharType="end"/>
        </w:r>
      </w:hyperlink>
    </w:p>
    <w:p w:rsidR="003C6406" w:rsidRDefault="00577D9E">
      <w:pPr>
        <w:pStyle w:val="TOC1"/>
        <w:rPr>
          <w:rFonts w:asciiTheme="minorHAnsi" w:eastAsiaTheme="minorEastAsia" w:hAnsiTheme="minorHAnsi" w:cstheme="minorBidi"/>
          <w:noProof/>
        </w:rPr>
      </w:pPr>
      <w:hyperlink w:anchor="_Toc367825813" w:history="1">
        <w:r w:rsidR="003C6406" w:rsidRPr="00FA2659">
          <w:rPr>
            <w:rStyle w:val="Hyperlink"/>
            <w:noProof/>
          </w:rPr>
          <w:t>6</w:t>
        </w:r>
        <w:r w:rsidR="003C6406">
          <w:rPr>
            <w:rFonts w:asciiTheme="minorHAnsi" w:eastAsiaTheme="minorEastAsia" w:hAnsiTheme="minorHAnsi" w:cstheme="minorBidi"/>
            <w:noProof/>
          </w:rPr>
          <w:tab/>
        </w:r>
        <w:r w:rsidR="003C6406" w:rsidRPr="00FA2659">
          <w:rPr>
            <w:rStyle w:val="Hyperlink"/>
            <w:noProof/>
          </w:rPr>
          <w:t>Security and Privacy</w:t>
        </w:r>
        <w:r w:rsidR="003C6406">
          <w:rPr>
            <w:noProof/>
            <w:webHidden/>
          </w:rPr>
          <w:tab/>
        </w:r>
        <w:r w:rsidR="003C6406">
          <w:rPr>
            <w:noProof/>
            <w:webHidden/>
          </w:rPr>
          <w:fldChar w:fldCharType="begin"/>
        </w:r>
        <w:r w:rsidR="003C6406">
          <w:rPr>
            <w:noProof/>
            <w:webHidden/>
          </w:rPr>
          <w:instrText xml:space="preserve"> PAGEREF _Toc367825813 \h </w:instrText>
        </w:r>
        <w:r w:rsidR="003C6406">
          <w:rPr>
            <w:noProof/>
            <w:webHidden/>
          </w:rPr>
        </w:r>
        <w:r w:rsidR="003C6406">
          <w:rPr>
            <w:noProof/>
            <w:webHidden/>
          </w:rPr>
          <w:fldChar w:fldCharType="separate"/>
        </w:r>
        <w:r w:rsidR="003C6406">
          <w:rPr>
            <w:noProof/>
            <w:webHidden/>
          </w:rPr>
          <w:t>14</w:t>
        </w:r>
        <w:r w:rsidR="003C6406">
          <w:rPr>
            <w:noProof/>
            <w:webHidden/>
          </w:rPr>
          <w:fldChar w:fldCharType="end"/>
        </w:r>
      </w:hyperlink>
    </w:p>
    <w:p w:rsidR="003C6406" w:rsidRDefault="00577D9E">
      <w:pPr>
        <w:pStyle w:val="TOC1"/>
        <w:rPr>
          <w:rFonts w:asciiTheme="minorHAnsi" w:eastAsiaTheme="minorEastAsia" w:hAnsiTheme="minorHAnsi" w:cstheme="minorBidi"/>
          <w:noProof/>
        </w:rPr>
      </w:pPr>
      <w:hyperlink w:anchor="_Toc367825814" w:history="1">
        <w:r w:rsidR="003C6406" w:rsidRPr="00FA2659">
          <w:rPr>
            <w:rStyle w:val="Hyperlink"/>
            <w:noProof/>
          </w:rPr>
          <w:t>7</w:t>
        </w:r>
        <w:r w:rsidR="003C6406">
          <w:rPr>
            <w:rFonts w:asciiTheme="minorHAnsi" w:eastAsiaTheme="minorEastAsia" w:hAnsiTheme="minorHAnsi" w:cstheme="minorBidi"/>
            <w:noProof/>
          </w:rPr>
          <w:tab/>
        </w:r>
        <w:r w:rsidR="003C6406" w:rsidRPr="00FA2659">
          <w:rPr>
            <w:rStyle w:val="Hyperlink"/>
            <w:noProof/>
          </w:rPr>
          <w:t>Big Data Taxonomy</w:t>
        </w:r>
        <w:r w:rsidR="003C6406">
          <w:rPr>
            <w:noProof/>
            <w:webHidden/>
          </w:rPr>
          <w:tab/>
        </w:r>
        <w:r w:rsidR="003C6406">
          <w:rPr>
            <w:noProof/>
            <w:webHidden/>
          </w:rPr>
          <w:fldChar w:fldCharType="begin"/>
        </w:r>
        <w:r w:rsidR="003C6406">
          <w:rPr>
            <w:noProof/>
            <w:webHidden/>
          </w:rPr>
          <w:instrText xml:space="preserve"> PAGEREF _Toc367825814 \h </w:instrText>
        </w:r>
        <w:r w:rsidR="003C6406">
          <w:rPr>
            <w:noProof/>
            <w:webHidden/>
          </w:rPr>
        </w:r>
        <w:r w:rsidR="003C6406">
          <w:rPr>
            <w:noProof/>
            <w:webHidden/>
          </w:rPr>
          <w:fldChar w:fldCharType="separate"/>
        </w:r>
        <w:r w:rsidR="003C6406">
          <w:rPr>
            <w:noProof/>
            <w:webHidden/>
          </w:rPr>
          <w:t>14</w:t>
        </w:r>
        <w:r w:rsidR="003C6406">
          <w:rPr>
            <w:noProof/>
            <w:webHidden/>
          </w:rPr>
          <w:fldChar w:fldCharType="end"/>
        </w:r>
      </w:hyperlink>
    </w:p>
    <w:p w:rsidR="003C6406" w:rsidRDefault="00577D9E">
      <w:pPr>
        <w:pStyle w:val="TOC1"/>
        <w:rPr>
          <w:rFonts w:asciiTheme="minorHAnsi" w:eastAsiaTheme="minorEastAsia" w:hAnsiTheme="minorHAnsi" w:cstheme="minorBidi"/>
          <w:noProof/>
        </w:rPr>
      </w:pPr>
      <w:hyperlink w:anchor="_Toc367825815" w:history="1">
        <w:r w:rsidR="003C6406" w:rsidRPr="00FA2659">
          <w:rPr>
            <w:rStyle w:val="Hyperlink"/>
            <w:noProof/>
          </w:rPr>
          <w:t>Appendix A: Terms and Definitions</w:t>
        </w:r>
        <w:r w:rsidR="003C6406">
          <w:rPr>
            <w:noProof/>
            <w:webHidden/>
          </w:rPr>
          <w:tab/>
        </w:r>
        <w:r w:rsidR="003C6406">
          <w:rPr>
            <w:noProof/>
            <w:webHidden/>
          </w:rPr>
          <w:fldChar w:fldCharType="begin"/>
        </w:r>
        <w:r w:rsidR="003C6406">
          <w:rPr>
            <w:noProof/>
            <w:webHidden/>
          </w:rPr>
          <w:instrText xml:space="preserve"> PAGEREF _Toc367825815 \h </w:instrText>
        </w:r>
        <w:r w:rsidR="003C6406">
          <w:rPr>
            <w:noProof/>
            <w:webHidden/>
          </w:rPr>
        </w:r>
        <w:r w:rsidR="003C6406">
          <w:rPr>
            <w:noProof/>
            <w:webHidden/>
          </w:rPr>
          <w:fldChar w:fldCharType="separate"/>
        </w:r>
        <w:r w:rsidR="003C6406">
          <w:rPr>
            <w:noProof/>
            <w:webHidden/>
          </w:rPr>
          <w:t>14</w:t>
        </w:r>
        <w:r w:rsidR="003C6406">
          <w:rPr>
            <w:noProof/>
            <w:webHidden/>
          </w:rPr>
          <w:fldChar w:fldCharType="end"/>
        </w:r>
      </w:hyperlink>
    </w:p>
    <w:p w:rsidR="003C6406" w:rsidRDefault="00577D9E">
      <w:pPr>
        <w:pStyle w:val="TOC1"/>
        <w:rPr>
          <w:rFonts w:asciiTheme="minorHAnsi" w:eastAsiaTheme="minorEastAsia" w:hAnsiTheme="minorHAnsi" w:cstheme="minorBidi"/>
          <w:noProof/>
        </w:rPr>
      </w:pPr>
      <w:hyperlink w:anchor="_Toc367825816" w:history="1">
        <w:r w:rsidR="003C6406" w:rsidRPr="00FA2659">
          <w:rPr>
            <w:rStyle w:val="Hyperlink"/>
            <w:noProof/>
          </w:rPr>
          <w:t>Appendix B: Acronyms</w:t>
        </w:r>
        <w:r w:rsidR="003C6406">
          <w:rPr>
            <w:noProof/>
            <w:webHidden/>
          </w:rPr>
          <w:tab/>
        </w:r>
        <w:r w:rsidR="003C6406">
          <w:rPr>
            <w:noProof/>
            <w:webHidden/>
          </w:rPr>
          <w:fldChar w:fldCharType="begin"/>
        </w:r>
        <w:r w:rsidR="003C6406">
          <w:rPr>
            <w:noProof/>
            <w:webHidden/>
          </w:rPr>
          <w:instrText xml:space="preserve"> PAGEREF _Toc367825816 \h </w:instrText>
        </w:r>
        <w:r w:rsidR="003C6406">
          <w:rPr>
            <w:noProof/>
            <w:webHidden/>
          </w:rPr>
        </w:r>
        <w:r w:rsidR="003C6406">
          <w:rPr>
            <w:noProof/>
            <w:webHidden/>
          </w:rPr>
          <w:fldChar w:fldCharType="separate"/>
        </w:r>
        <w:r w:rsidR="003C6406">
          <w:rPr>
            <w:noProof/>
            <w:webHidden/>
          </w:rPr>
          <w:t>16</w:t>
        </w:r>
        <w:r w:rsidR="003C6406">
          <w:rPr>
            <w:noProof/>
            <w:webHidden/>
          </w:rPr>
          <w:fldChar w:fldCharType="end"/>
        </w:r>
      </w:hyperlink>
    </w:p>
    <w:p w:rsidR="003C6406" w:rsidRDefault="00577D9E">
      <w:pPr>
        <w:pStyle w:val="TOC1"/>
        <w:rPr>
          <w:rFonts w:asciiTheme="minorHAnsi" w:eastAsiaTheme="minorEastAsia" w:hAnsiTheme="minorHAnsi" w:cstheme="minorBidi"/>
          <w:noProof/>
        </w:rPr>
      </w:pPr>
      <w:hyperlink w:anchor="_Toc367825817" w:history="1">
        <w:r w:rsidR="003C6406" w:rsidRPr="00FA2659">
          <w:rPr>
            <w:rStyle w:val="Hyperlink"/>
            <w:noProof/>
          </w:rPr>
          <w:t>Appendix C: References</w:t>
        </w:r>
        <w:r w:rsidR="003C6406">
          <w:rPr>
            <w:noProof/>
            <w:webHidden/>
          </w:rPr>
          <w:tab/>
        </w:r>
        <w:r w:rsidR="003C6406">
          <w:rPr>
            <w:noProof/>
            <w:webHidden/>
          </w:rPr>
          <w:fldChar w:fldCharType="begin"/>
        </w:r>
        <w:r w:rsidR="003C6406">
          <w:rPr>
            <w:noProof/>
            <w:webHidden/>
          </w:rPr>
          <w:instrText xml:space="preserve"> PAGEREF _Toc367825817 \h </w:instrText>
        </w:r>
        <w:r w:rsidR="003C6406">
          <w:rPr>
            <w:noProof/>
            <w:webHidden/>
          </w:rPr>
        </w:r>
        <w:r w:rsidR="003C6406">
          <w:rPr>
            <w:noProof/>
            <w:webHidden/>
          </w:rPr>
          <w:fldChar w:fldCharType="separate"/>
        </w:r>
        <w:r w:rsidR="003C6406">
          <w:rPr>
            <w:noProof/>
            <w:webHidden/>
          </w:rPr>
          <w:t>16</w:t>
        </w:r>
        <w:r w:rsidR="003C6406">
          <w:rPr>
            <w:noProof/>
            <w:webHidden/>
          </w:rPr>
          <w:fldChar w:fldCharType="end"/>
        </w:r>
      </w:hyperlink>
    </w:p>
    <w:p w:rsidR="00E741AC" w:rsidRDefault="00E741AC" w:rsidP="00E741AC">
      <w:pPr>
        <w:rPr>
          <w:b/>
        </w:rPr>
      </w:pPr>
      <w:r>
        <w:rPr>
          <w:b/>
        </w:rPr>
        <w:fldChar w:fldCharType="end"/>
      </w:r>
    </w:p>
    <w:p w:rsidR="003A7A97" w:rsidRDefault="00E741AC" w:rsidP="003A7A97">
      <w:pPr>
        <w:pStyle w:val="Heading1"/>
        <w:numPr>
          <w:ilvl w:val="0"/>
          <w:numId w:val="0"/>
        </w:numPr>
        <w:ind w:left="432" w:hanging="432"/>
        <w:rPr>
          <w:rFonts w:ascii="Calibri" w:hAnsi="Calibri"/>
          <w:color w:val="632423"/>
          <w:szCs w:val="24"/>
        </w:rPr>
      </w:pPr>
      <w:r w:rsidRPr="00F53565">
        <w:rPr>
          <w:rFonts w:ascii="Calibri" w:hAnsi="Calibri"/>
          <w:color w:val="632423"/>
          <w:szCs w:val="24"/>
        </w:rPr>
        <w:br w:type="page"/>
      </w:r>
    </w:p>
    <w:p w:rsidR="00166574" w:rsidRPr="00F5627F" w:rsidRDefault="00166574" w:rsidP="00D60D5B">
      <w:pPr>
        <w:pStyle w:val="Heading1"/>
        <w:numPr>
          <w:ilvl w:val="0"/>
          <w:numId w:val="0"/>
        </w:numPr>
        <w:ind w:left="432" w:hanging="432"/>
        <w:rPr>
          <w:color w:val="632423"/>
        </w:rPr>
      </w:pPr>
      <w:bookmarkStart w:id="0" w:name="_Toc367825792"/>
      <w:r w:rsidRPr="00F5627F">
        <w:rPr>
          <w:color w:val="632423"/>
        </w:rPr>
        <w:lastRenderedPageBreak/>
        <w:t>Executive Summary</w:t>
      </w:r>
      <w:bookmarkEnd w:id="0"/>
    </w:p>
    <w:p w:rsidR="00791727" w:rsidRPr="00E821A9" w:rsidRDefault="00791727" w:rsidP="00E821A9">
      <w:pPr>
        <w:pStyle w:val="Heading1"/>
        <w:rPr>
          <w:color w:val="660033"/>
        </w:rPr>
      </w:pPr>
      <w:bookmarkStart w:id="1" w:name="_Toc367825793"/>
      <w:r w:rsidRPr="00E821A9">
        <w:rPr>
          <w:color w:val="660033"/>
        </w:rPr>
        <w:t>Introduction</w:t>
      </w:r>
      <w:bookmarkEnd w:id="1"/>
    </w:p>
    <w:p w:rsidR="00791727" w:rsidRPr="00E821A9" w:rsidRDefault="00791727" w:rsidP="00E821A9">
      <w:pPr>
        <w:pStyle w:val="Heading2"/>
      </w:pPr>
      <w:bookmarkStart w:id="2" w:name="_Toc367825794"/>
      <w:r w:rsidRPr="00E821A9">
        <w:t>Background</w:t>
      </w:r>
      <w:bookmarkEnd w:id="2"/>
    </w:p>
    <w:p w:rsidR="00791727" w:rsidRPr="00E821A9" w:rsidRDefault="00791727" w:rsidP="00791727">
      <w:r w:rsidRPr="00E821A9">
        <w:t xml:space="preserve">Big Data is the common term used to describe the deluge of data in our networked, digitized, sensor-laden, information driven world. The availability of vast data resources carries the potential to answer questions previously out of reach. Questions like: How do we reliably detect a potential pandemic early enough to intervene? Can we predict new materials with advanced properties before these materials have ever been synthesized? How can we reverse the current advantage of the attacker over the defender in guarding against </w:t>
      </w:r>
      <w:r w:rsidR="006A5ADB">
        <w:t>cyber-</w:t>
      </w:r>
      <w:r w:rsidR="006A5ADB" w:rsidRPr="00E821A9">
        <w:t>security</w:t>
      </w:r>
      <w:r w:rsidRPr="00E821A9">
        <w:t xml:space="preserve"> threats? </w:t>
      </w:r>
    </w:p>
    <w:p w:rsidR="00791727" w:rsidRPr="00E821A9" w:rsidRDefault="00791727" w:rsidP="00791727">
      <w:r w:rsidRPr="00E821A9">
        <w:t>Within this context, o</w:t>
      </w:r>
      <w:r w:rsidR="00E821A9">
        <w:t>n 29 March, 2012</w:t>
      </w:r>
      <w:r w:rsidRPr="00E821A9">
        <w:t xml:space="preserve"> The White House announced the Big Data Research and Development Initiative</w:t>
      </w:r>
      <w:r w:rsidRPr="00E821A9">
        <w:rPr>
          <w:rStyle w:val="FootnoteReference"/>
        </w:rPr>
        <w:footnoteReference w:id="1"/>
      </w:r>
      <w:r w:rsidRPr="00E821A9">
        <w:t>. The initiative’s goals were to help accelerate the pace of discovery in science and engineering, strengthen the national security, and transform teaching and learning by improving our ability to extract knowledge and insights from large and complex collections of digital data.</w:t>
      </w:r>
    </w:p>
    <w:p w:rsidR="00791727" w:rsidRPr="00E821A9" w:rsidRDefault="00791727" w:rsidP="00791727">
      <w:r w:rsidRPr="00E821A9">
        <w:t xml:space="preserve">Six Federal departments and their agencies announced more than $200 million in commitments – spread across 80+ projects – that aimed to significantly improve the tools and techniques needed to access, organize, and glean discoveries from huge volumes of digital data. The initiative also challenged industry, research universities, and non-profits to join with the Federal government to make the most of the opportunities created by Big Data.  </w:t>
      </w:r>
    </w:p>
    <w:p w:rsidR="00791727" w:rsidRPr="00E821A9" w:rsidRDefault="00791727" w:rsidP="00791727">
      <w:r w:rsidRPr="00E821A9">
        <w:t>Despite the widespread agreement on the opportunities inherent to Big Data, a lack of consensus on some important, fundamental questions continues to confuse potential users and hold back progress. What are the attributes that define Big Data solutions? How is Big Data different from the traditional data environments and related applications we have encountered thus far? What are the essential characteristics of Big Data environments? How do these environments integrate with currently deployed architectures? What are the central scientific, technological, and standardization challenges that need to be addressed to accelerate the deployment of robust Big Data solutions?</w:t>
      </w:r>
    </w:p>
    <w:p w:rsidR="00791727" w:rsidRPr="00E821A9" w:rsidRDefault="00791727" w:rsidP="00791727">
      <w:r w:rsidRPr="00E821A9">
        <w:t>The NIST Big Data program was formally launched on 13 June, 2012 to help answer some of the questions surrounding Big Data and to support the federal government effort to incorporate Big Data as a replacement for, or enhancement to, traditional data analysis systems and models where appropriate.</w:t>
      </w:r>
    </w:p>
    <w:p w:rsidR="00791727" w:rsidRPr="00E821A9" w:rsidRDefault="00791727" w:rsidP="00791727">
      <w:r w:rsidRPr="00E821A9">
        <w:rPr>
          <w:b/>
        </w:rPr>
        <w:t>[</w:t>
      </w:r>
      <w:r w:rsidR="00E821A9" w:rsidRPr="00E821A9">
        <w:rPr>
          <w:b/>
        </w:rPr>
        <w:t>Editor’s Note:</w:t>
      </w:r>
      <w:r w:rsidR="00E821A9">
        <w:t xml:space="preserve"> </w:t>
      </w:r>
      <w:r w:rsidRPr="00E821A9">
        <w:rPr>
          <w:highlight w:val="yellow"/>
        </w:rPr>
        <w:t>Need some transition verbiage here. How did the first conference lead to the BD-PWG?</w:t>
      </w:r>
      <w:r w:rsidRPr="00E821A9">
        <w:t xml:space="preserve">]  </w:t>
      </w:r>
    </w:p>
    <w:p w:rsidR="00791727" w:rsidRPr="00E821A9" w:rsidRDefault="00791727" w:rsidP="00791727">
      <w:r w:rsidRPr="00E821A9">
        <w:t>On 19 June, 2013 NIST hosted the Big Data Public Working Group (BD-PWG) kickoff meeting to begin addressing those questions. The Group was charged with developing a consensus definition, taxonomy, reference architecture, and technology roadmap for Big Data that can be embraced by all sectors.</w:t>
      </w:r>
    </w:p>
    <w:p w:rsidR="00791727" w:rsidRPr="00E821A9" w:rsidRDefault="00791727" w:rsidP="00791727">
      <w:r w:rsidRPr="00E821A9">
        <w:lastRenderedPageBreak/>
        <w:t xml:space="preserve">These efforts will help define and prioritize requirements for </w:t>
      </w:r>
      <w:r w:rsidRPr="00E821A9">
        <w:rPr>
          <w:i/>
        </w:rPr>
        <w:t>interoperability</w:t>
      </w:r>
      <w:r w:rsidRPr="00E821A9">
        <w:t xml:space="preserve">, </w:t>
      </w:r>
      <w:r w:rsidRPr="00E821A9">
        <w:rPr>
          <w:i/>
        </w:rPr>
        <w:t>portability</w:t>
      </w:r>
      <w:r w:rsidRPr="00E821A9">
        <w:t xml:space="preserve">, </w:t>
      </w:r>
      <w:r w:rsidRPr="00E821A9">
        <w:rPr>
          <w:i/>
        </w:rPr>
        <w:t>reusability</w:t>
      </w:r>
      <w:r w:rsidRPr="00E821A9">
        <w:t xml:space="preserve">, and </w:t>
      </w:r>
      <w:r w:rsidRPr="00E821A9">
        <w:rPr>
          <w:i/>
        </w:rPr>
        <w:t>extendibility</w:t>
      </w:r>
      <w:r w:rsidRPr="00E821A9">
        <w:t xml:space="preserve"> for Big Data analytic techniques and technology infrastructure in order to support secure and effective adoption of Big Data.</w:t>
      </w:r>
    </w:p>
    <w:p w:rsidR="00791727" w:rsidRPr="00E821A9" w:rsidRDefault="00791727" w:rsidP="00791727">
      <w:r w:rsidRPr="00E821A9">
        <w:t>The aim is to create vendor-neutral, technology and infrastructure agnostic deliverables to enable Big Data stakeholders to pick-and-choose best analytics tools for their processing and visualization requirements on the most suitable computing platforms and clusters while allowing value-added from Big Data service providers and flow of data between the stakeholders in a cohesive and secure manner.</w:t>
      </w:r>
    </w:p>
    <w:p w:rsidR="00791727" w:rsidRPr="00E821A9" w:rsidRDefault="00791727" w:rsidP="00791727">
      <w:r w:rsidRPr="00E821A9">
        <w:t>Within the BD-PWG, the following working groups were chartered in order to provide a technically-oriented strategy and standards-based guidance for the federal Big Data implementation effort:</w:t>
      </w:r>
    </w:p>
    <w:p w:rsidR="00791727" w:rsidRPr="00E821A9" w:rsidRDefault="00791727" w:rsidP="00791727">
      <w:pPr>
        <w:pStyle w:val="ListParagraph"/>
        <w:numPr>
          <w:ilvl w:val="0"/>
          <w:numId w:val="26"/>
        </w:numPr>
      </w:pPr>
      <w:r w:rsidRPr="00E821A9">
        <w:t>Definitions and Taxonomies</w:t>
      </w:r>
    </w:p>
    <w:p w:rsidR="00791727" w:rsidRPr="00E821A9" w:rsidRDefault="00791727" w:rsidP="00791727">
      <w:pPr>
        <w:pStyle w:val="ListParagraph"/>
        <w:numPr>
          <w:ilvl w:val="0"/>
          <w:numId w:val="26"/>
        </w:numPr>
      </w:pPr>
      <w:r w:rsidRPr="00E821A9">
        <w:t xml:space="preserve">General Requirements  </w:t>
      </w:r>
    </w:p>
    <w:p w:rsidR="00791727" w:rsidRPr="00E821A9" w:rsidRDefault="00791727" w:rsidP="00791727">
      <w:pPr>
        <w:pStyle w:val="ListParagraph"/>
        <w:numPr>
          <w:ilvl w:val="0"/>
          <w:numId w:val="26"/>
        </w:numPr>
      </w:pPr>
      <w:r w:rsidRPr="00E821A9">
        <w:t>Security and Privacy Requirements</w:t>
      </w:r>
    </w:p>
    <w:p w:rsidR="00791727" w:rsidRPr="00E821A9" w:rsidRDefault="00791727" w:rsidP="00791727">
      <w:pPr>
        <w:pStyle w:val="ListParagraph"/>
        <w:numPr>
          <w:ilvl w:val="0"/>
          <w:numId w:val="26"/>
        </w:numPr>
      </w:pPr>
      <w:r w:rsidRPr="00E821A9">
        <w:t>Reference Architectures</w:t>
      </w:r>
    </w:p>
    <w:p w:rsidR="00791727" w:rsidRPr="00E821A9" w:rsidRDefault="00791727" w:rsidP="00791727">
      <w:pPr>
        <w:pStyle w:val="ListParagraph"/>
        <w:numPr>
          <w:ilvl w:val="0"/>
          <w:numId w:val="26"/>
        </w:numPr>
      </w:pPr>
      <w:r w:rsidRPr="00E821A9">
        <w:t>Technology Roadmap</w:t>
      </w:r>
    </w:p>
    <w:p w:rsidR="00791727" w:rsidRPr="00E821A9" w:rsidRDefault="00791727" w:rsidP="00E821A9">
      <w:pPr>
        <w:pStyle w:val="Heading2"/>
      </w:pPr>
      <w:bookmarkStart w:id="3" w:name="_Toc367825795"/>
      <w:r w:rsidRPr="00E821A9">
        <w:t>Objectives</w:t>
      </w:r>
      <w:bookmarkEnd w:id="3"/>
    </w:p>
    <w:p w:rsidR="00791727" w:rsidRPr="001210BB" w:rsidRDefault="00791727" w:rsidP="00791727">
      <w:pPr>
        <w:rPr>
          <w:szCs w:val="24"/>
        </w:rPr>
      </w:pPr>
      <w:r>
        <w:rPr>
          <w:szCs w:val="24"/>
        </w:rPr>
        <w:t xml:space="preserve">In general terms, a reference architecture </w:t>
      </w:r>
      <w:r w:rsidRPr="001210BB">
        <w:rPr>
          <w:szCs w:val="24"/>
        </w:rPr>
        <w:t>provide</w:t>
      </w:r>
      <w:r>
        <w:rPr>
          <w:szCs w:val="24"/>
        </w:rPr>
        <w:t>s</w:t>
      </w:r>
      <w:r w:rsidRPr="001210BB">
        <w:rPr>
          <w:szCs w:val="24"/>
        </w:rPr>
        <w:t xml:space="preserve"> “an authoritative source of information about a specific subject area that guides and constrains the instantiations of multiple architectures and solutions”</w:t>
      </w:r>
      <w:r w:rsidRPr="001210BB">
        <w:rPr>
          <w:rStyle w:val="FootnoteReference"/>
          <w:szCs w:val="24"/>
        </w:rPr>
        <w:footnoteReference w:id="2"/>
      </w:r>
      <w:r w:rsidRPr="001210BB">
        <w:rPr>
          <w:szCs w:val="24"/>
        </w:rPr>
        <w:t xml:space="preserve">. </w:t>
      </w:r>
      <w:r>
        <w:rPr>
          <w:szCs w:val="24"/>
        </w:rPr>
        <w:t>Reference a</w:t>
      </w:r>
      <w:r w:rsidRPr="001210BB">
        <w:rPr>
          <w:szCs w:val="24"/>
        </w:rPr>
        <w:t xml:space="preserve">rchitectures generally serve as a reference foundation for solution architectures </w:t>
      </w:r>
      <w:r>
        <w:rPr>
          <w:szCs w:val="24"/>
        </w:rPr>
        <w:t xml:space="preserve">and </w:t>
      </w:r>
      <w:r w:rsidRPr="001210BB">
        <w:rPr>
          <w:szCs w:val="24"/>
        </w:rPr>
        <w:t xml:space="preserve">may also be used for comparison and alignment purposes. </w:t>
      </w:r>
    </w:p>
    <w:p w:rsidR="00791727" w:rsidRDefault="00791727" w:rsidP="00791727">
      <w:pPr>
        <w:rPr>
          <w:szCs w:val="24"/>
        </w:rPr>
      </w:pPr>
      <w:r>
        <w:rPr>
          <w:szCs w:val="24"/>
        </w:rPr>
        <w:t>The broad goal</w:t>
      </w:r>
      <w:r w:rsidRPr="001210BB">
        <w:rPr>
          <w:szCs w:val="24"/>
        </w:rPr>
        <w:t xml:space="preserve"> of</w:t>
      </w:r>
      <w:r>
        <w:rPr>
          <w:szCs w:val="24"/>
        </w:rPr>
        <w:t xml:space="preserve"> the Reference Architecture working group is to develop</w:t>
      </w:r>
      <w:r w:rsidRPr="001210BB">
        <w:rPr>
          <w:szCs w:val="24"/>
        </w:rPr>
        <w:t xml:space="preserve"> a</w:t>
      </w:r>
      <w:r>
        <w:rPr>
          <w:szCs w:val="24"/>
        </w:rPr>
        <w:t xml:space="preserve"> Big Data open reference architecture that:</w:t>
      </w:r>
    </w:p>
    <w:p w:rsidR="00791727" w:rsidRDefault="00791727" w:rsidP="00791727">
      <w:pPr>
        <w:pStyle w:val="ListParagraph"/>
        <w:numPr>
          <w:ilvl w:val="0"/>
          <w:numId w:val="27"/>
        </w:numPr>
      </w:pPr>
      <w:r>
        <w:t>Provides a common language for the various stakeholders</w:t>
      </w:r>
    </w:p>
    <w:p w:rsidR="00791727" w:rsidRDefault="00791727" w:rsidP="00791727">
      <w:pPr>
        <w:pStyle w:val="ListParagraph"/>
        <w:numPr>
          <w:ilvl w:val="0"/>
          <w:numId w:val="27"/>
        </w:numPr>
      </w:pPr>
      <w:r>
        <w:t>Encourages adherence to common standards, specifications, and patterns</w:t>
      </w:r>
    </w:p>
    <w:p w:rsidR="00791727" w:rsidRDefault="00791727" w:rsidP="00791727">
      <w:pPr>
        <w:pStyle w:val="ListParagraph"/>
        <w:numPr>
          <w:ilvl w:val="0"/>
          <w:numId w:val="27"/>
        </w:numPr>
      </w:pPr>
      <w:r>
        <w:t>Provides consistency of implementation of technology to solve similar problem sets</w:t>
      </w:r>
    </w:p>
    <w:p w:rsidR="00791727" w:rsidRDefault="00791727" w:rsidP="00791727">
      <w:r>
        <w:t xml:space="preserve">The reference architecture is intended to facilitate the understanding of the operational intricacies in Big Data. It does not represent the system architecture of a specific Big Data system; instead it is a tool for describing, discussing, and developing system-specific architectures using a common framework of reference. </w:t>
      </w:r>
    </w:p>
    <w:p w:rsidR="00791727" w:rsidRDefault="00791727" w:rsidP="00791727">
      <w:r>
        <w:t>It provides a generic high-level conceptual model that is an effective tool for discussing the requirements, structures, and operations inherent to Big Data. The model is not tied to any specific vendor products, services or reference implementation, nor does it define prescriptive solutions that inhibit innovation.</w:t>
      </w:r>
    </w:p>
    <w:p w:rsidR="00791727" w:rsidRDefault="00791727" w:rsidP="00791727">
      <w:r>
        <w:t xml:space="preserve">The design of the NIST Big Data reference architecture serves the following objectives: </w:t>
      </w:r>
    </w:p>
    <w:p w:rsidR="00791727" w:rsidRDefault="00791727" w:rsidP="00791727">
      <w:pPr>
        <w:pStyle w:val="ListParagraph"/>
        <w:numPr>
          <w:ilvl w:val="0"/>
          <w:numId w:val="28"/>
        </w:numPr>
      </w:pPr>
      <w:r>
        <w:lastRenderedPageBreak/>
        <w:t xml:space="preserve">To illustrate and understand the various Big Data components, processes, and systems, in the context of an overall Big Data conceptual model; </w:t>
      </w:r>
    </w:p>
    <w:p w:rsidR="00791727" w:rsidRDefault="00791727" w:rsidP="00791727">
      <w:pPr>
        <w:pStyle w:val="ListParagraph"/>
        <w:numPr>
          <w:ilvl w:val="0"/>
          <w:numId w:val="28"/>
        </w:numPr>
      </w:pPr>
      <w:r>
        <w:t xml:space="preserve">To provide a technical reference for U.S. Government departments, agencies and other consumers to understand, discuss, categorize and compare Big Data solutions; and </w:t>
      </w:r>
    </w:p>
    <w:p w:rsidR="00791727" w:rsidRDefault="00791727" w:rsidP="00791727">
      <w:pPr>
        <w:pStyle w:val="ListParagraph"/>
        <w:numPr>
          <w:ilvl w:val="0"/>
          <w:numId w:val="28"/>
        </w:numPr>
      </w:pPr>
      <w:r>
        <w:t xml:space="preserve">To facilitate the analysis of candidate standards </w:t>
      </w:r>
      <w:r w:rsidRPr="00982ADD">
        <w:t>for interoperability, portability, reusability, and extendibility</w:t>
      </w:r>
      <w:r w:rsidRPr="004D10BB">
        <w:t>.</w:t>
      </w:r>
    </w:p>
    <w:p w:rsidR="002C53E1" w:rsidRDefault="002C53E1" w:rsidP="002C53E1">
      <w:r>
        <w:t xml:space="preserve">The design of the Big Data </w:t>
      </w:r>
      <w:r w:rsidR="00862951">
        <w:t>r</w:t>
      </w:r>
      <w:r>
        <w:t xml:space="preserve">eference </w:t>
      </w:r>
      <w:r w:rsidR="00862951">
        <w:t>a</w:t>
      </w:r>
      <w:r>
        <w:t>rchitecture does not address the following:</w:t>
      </w:r>
    </w:p>
    <w:p w:rsidR="002C53E1" w:rsidRDefault="002C53E1" w:rsidP="002C53E1">
      <w:pPr>
        <w:pStyle w:val="ListParagraph"/>
        <w:numPr>
          <w:ilvl w:val="0"/>
          <w:numId w:val="39"/>
        </w:numPr>
      </w:pPr>
      <w:r>
        <w:t>Detailed specifications for any organizations’  operational systems;</w:t>
      </w:r>
    </w:p>
    <w:p w:rsidR="002C53E1" w:rsidRDefault="002C53E1" w:rsidP="002C53E1">
      <w:pPr>
        <w:pStyle w:val="ListParagraph"/>
        <w:numPr>
          <w:ilvl w:val="0"/>
          <w:numId w:val="39"/>
        </w:numPr>
      </w:pPr>
      <w:r>
        <w:t xml:space="preserve">Detailed specifications of information exchanges or services; </w:t>
      </w:r>
      <w:r w:rsidR="00862951">
        <w:t>or</w:t>
      </w:r>
    </w:p>
    <w:p w:rsidR="002C53E1" w:rsidRDefault="002C53E1" w:rsidP="002C53E1">
      <w:pPr>
        <w:pStyle w:val="ListParagraph"/>
        <w:numPr>
          <w:ilvl w:val="0"/>
          <w:numId w:val="39"/>
        </w:numPr>
      </w:pPr>
      <w:r>
        <w:t>Recommendations or standards for integration of infrastructure products.</w:t>
      </w:r>
    </w:p>
    <w:p w:rsidR="00862951" w:rsidRDefault="00862951" w:rsidP="00862951">
      <w:r>
        <w:t>It is important to note that at this time, the Big Data reference architecture is not complete. Many sections of this document are still under development.</w:t>
      </w:r>
    </w:p>
    <w:p w:rsidR="00791727" w:rsidRPr="00E821A9" w:rsidRDefault="00791727" w:rsidP="00E821A9">
      <w:pPr>
        <w:pStyle w:val="Heading2"/>
      </w:pPr>
      <w:bookmarkStart w:id="4" w:name="_Toc367825796"/>
      <w:r w:rsidRPr="00E821A9">
        <w:t>How This Report Was Produced</w:t>
      </w:r>
      <w:bookmarkEnd w:id="4"/>
    </w:p>
    <w:p w:rsidR="00791727" w:rsidRPr="00E821A9" w:rsidRDefault="00791727" w:rsidP="00791727">
      <w:pPr>
        <w:rPr>
          <w:rFonts w:cs="Cambria"/>
          <w:color w:val="000000"/>
        </w:rPr>
      </w:pPr>
      <w:r w:rsidRPr="00E821A9">
        <w:rPr>
          <w:rFonts w:cs="Cambria"/>
          <w:color w:val="000000"/>
        </w:rPr>
        <w:t>The approach for developing this document involved four steps:</w:t>
      </w:r>
    </w:p>
    <w:p w:rsidR="00791727" w:rsidRPr="00E821A9" w:rsidRDefault="00791727" w:rsidP="00791727">
      <w:pPr>
        <w:pStyle w:val="ListParagraph"/>
        <w:numPr>
          <w:ilvl w:val="0"/>
          <w:numId w:val="25"/>
        </w:numPr>
        <w:rPr>
          <w:rFonts w:cs="Cambria"/>
          <w:color w:val="000000"/>
        </w:rPr>
      </w:pPr>
      <w:r w:rsidRPr="00E821A9">
        <w:rPr>
          <w:rFonts w:cs="Cambria"/>
          <w:color w:val="000000"/>
        </w:rPr>
        <w:t>The first step was to announce a Big Data Reference Architecture Working Group open to the public in order to attract and solicit a wide array of subject matter experts and stakeholders in government, industry, and academia.</w:t>
      </w:r>
    </w:p>
    <w:p w:rsidR="00791727" w:rsidRPr="00E821A9" w:rsidRDefault="00791727" w:rsidP="00791727">
      <w:pPr>
        <w:pStyle w:val="ListParagraph"/>
        <w:numPr>
          <w:ilvl w:val="0"/>
          <w:numId w:val="25"/>
        </w:numPr>
        <w:rPr>
          <w:rFonts w:cs="Cambria"/>
          <w:color w:val="000000"/>
        </w:rPr>
      </w:pPr>
      <w:r w:rsidRPr="00E821A9">
        <w:rPr>
          <w:rFonts w:cs="Cambria"/>
          <w:color w:val="000000"/>
        </w:rPr>
        <w:t>The second step was to gather available Big Data architectures and materials representing various stakeholders, different data types, and different use cases.</w:t>
      </w:r>
    </w:p>
    <w:p w:rsidR="00791727" w:rsidRPr="00E821A9" w:rsidRDefault="00791727" w:rsidP="00791727">
      <w:pPr>
        <w:pStyle w:val="ListParagraph"/>
        <w:numPr>
          <w:ilvl w:val="0"/>
          <w:numId w:val="25"/>
        </w:numPr>
        <w:rPr>
          <w:rFonts w:cs="Cambria"/>
          <w:color w:val="000000"/>
        </w:rPr>
      </w:pPr>
      <w:r w:rsidRPr="00E821A9">
        <w:rPr>
          <w:rFonts w:cs="Cambria"/>
          <w:color w:val="000000"/>
        </w:rPr>
        <w:t>The third step was to examine and analyze the Big Data materiel to better understand existing concepts of Big Data, what it is used for, its goals, objectives, characteristics, and key elements, and then document the these using the Big Data taxonomies model.</w:t>
      </w:r>
    </w:p>
    <w:p w:rsidR="00791727" w:rsidRDefault="00791727" w:rsidP="00791727">
      <w:pPr>
        <w:pStyle w:val="ListParagraph"/>
        <w:numPr>
          <w:ilvl w:val="0"/>
          <w:numId w:val="25"/>
        </w:numPr>
        <w:rPr>
          <w:rFonts w:cs="Cambria"/>
          <w:color w:val="000000"/>
        </w:rPr>
      </w:pPr>
      <w:r w:rsidRPr="00E821A9">
        <w:rPr>
          <w:rFonts w:cs="Cambria"/>
          <w:color w:val="000000"/>
        </w:rPr>
        <w:t xml:space="preserve">The fourth step was to develop an open reference architecture based on the analysis of Big Data material and the inputs from the other NIST Big Data working groups. </w:t>
      </w:r>
    </w:p>
    <w:p w:rsidR="00791727" w:rsidRPr="00E821A9" w:rsidRDefault="00791727" w:rsidP="00E821A9">
      <w:pPr>
        <w:pStyle w:val="Heading2"/>
      </w:pPr>
      <w:bookmarkStart w:id="5" w:name="_Toc367825797"/>
      <w:r w:rsidRPr="00E821A9">
        <w:t>Structure of This Report</w:t>
      </w:r>
      <w:bookmarkEnd w:id="5"/>
    </w:p>
    <w:p w:rsidR="00791727" w:rsidRPr="00E821A9" w:rsidRDefault="00791727" w:rsidP="00791727">
      <w:pPr>
        <w:rPr>
          <w:rFonts w:cs="Cambria"/>
          <w:color w:val="000000"/>
        </w:rPr>
      </w:pPr>
      <w:r w:rsidRPr="00E821A9">
        <w:rPr>
          <w:rFonts w:cs="Cambria"/>
          <w:color w:val="000000"/>
        </w:rPr>
        <w:t xml:space="preserve">The remainder of this document is organized as follows: </w:t>
      </w:r>
    </w:p>
    <w:p w:rsidR="00791727" w:rsidRPr="00E821A9" w:rsidRDefault="001F6E22" w:rsidP="00E821A9">
      <w:pPr>
        <w:rPr>
          <w:rFonts w:cs="Cambria"/>
          <w:color w:val="000000"/>
        </w:rPr>
      </w:pPr>
      <w:r>
        <w:rPr>
          <w:rFonts w:cs="Cambria"/>
          <w:color w:val="000000"/>
        </w:rPr>
        <w:t xml:space="preserve">Section </w:t>
      </w:r>
      <w:r>
        <w:rPr>
          <w:rFonts w:cs="Cambria"/>
          <w:color w:val="000000"/>
        </w:rPr>
        <w:fldChar w:fldCharType="begin"/>
      </w:r>
      <w:r>
        <w:rPr>
          <w:rFonts w:cs="Cambria"/>
          <w:color w:val="000000"/>
        </w:rPr>
        <w:instrText xml:space="preserve"> REF _Ref367302591 \w \h </w:instrText>
      </w:r>
      <w:r>
        <w:rPr>
          <w:rFonts w:cs="Cambria"/>
          <w:color w:val="000000"/>
        </w:rPr>
      </w:r>
      <w:r>
        <w:rPr>
          <w:rFonts w:cs="Cambria"/>
          <w:color w:val="000000"/>
        </w:rPr>
        <w:fldChar w:fldCharType="separate"/>
      </w:r>
      <w:r>
        <w:rPr>
          <w:rFonts w:cs="Cambria"/>
          <w:color w:val="000000"/>
        </w:rPr>
        <w:t>2</w:t>
      </w:r>
      <w:r>
        <w:rPr>
          <w:rFonts w:cs="Cambria"/>
          <w:color w:val="000000"/>
        </w:rPr>
        <w:fldChar w:fldCharType="end"/>
      </w:r>
      <w:r w:rsidR="00791727" w:rsidRPr="00E821A9">
        <w:rPr>
          <w:rFonts w:cs="Cambria"/>
          <w:color w:val="000000"/>
        </w:rPr>
        <w:t xml:space="preserve"> contains high level requirements relevant to the design of the Reference Architecture. </w:t>
      </w:r>
    </w:p>
    <w:p w:rsidR="00791727" w:rsidRPr="00E821A9" w:rsidRDefault="00791727" w:rsidP="00E821A9">
      <w:pPr>
        <w:rPr>
          <w:rFonts w:cs="Cambria"/>
          <w:color w:val="000000"/>
        </w:rPr>
      </w:pPr>
      <w:r w:rsidRPr="00E821A9">
        <w:rPr>
          <w:rFonts w:cs="Cambria"/>
          <w:color w:val="000000"/>
        </w:rPr>
        <w:t xml:space="preserve">Section </w:t>
      </w:r>
      <w:r w:rsidR="001F6E22">
        <w:rPr>
          <w:rFonts w:cs="Cambria"/>
          <w:color w:val="000000"/>
        </w:rPr>
        <w:fldChar w:fldCharType="begin"/>
      </w:r>
      <w:r w:rsidR="001F6E22">
        <w:rPr>
          <w:rFonts w:cs="Cambria"/>
          <w:color w:val="000000"/>
        </w:rPr>
        <w:instrText xml:space="preserve"> REF _Ref367302614 \w \h </w:instrText>
      </w:r>
      <w:r w:rsidR="001F6E22">
        <w:rPr>
          <w:rFonts w:cs="Cambria"/>
          <w:color w:val="000000"/>
        </w:rPr>
      </w:r>
      <w:r w:rsidR="001F6E22">
        <w:rPr>
          <w:rFonts w:cs="Cambria"/>
          <w:color w:val="000000"/>
        </w:rPr>
        <w:fldChar w:fldCharType="separate"/>
      </w:r>
      <w:r w:rsidR="001F6E22">
        <w:rPr>
          <w:rFonts w:cs="Cambria"/>
          <w:color w:val="000000"/>
        </w:rPr>
        <w:t>3</w:t>
      </w:r>
      <w:r w:rsidR="001F6E22">
        <w:rPr>
          <w:rFonts w:cs="Cambria"/>
          <w:color w:val="000000"/>
        </w:rPr>
        <w:fldChar w:fldCharType="end"/>
      </w:r>
      <w:r w:rsidRPr="00E821A9">
        <w:rPr>
          <w:rFonts w:cs="Cambria"/>
          <w:color w:val="000000"/>
        </w:rPr>
        <w:t xml:space="preserve"> represents a generic big data system comprised of technology-agnostic function blocks interconnected by interoperability surfaces. </w:t>
      </w:r>
    </w:p>
    <w:p w:rsidR="00791727" w:rsidRPr="00E821A9" w:rsidRDefault="00791727" w:rsidP="00E821A9">
      <w:pPr>
        <w:rPr>
          <w:rFonts w:cs="Cambria"/>
          <w:color w:val="000000"/>
        </w:rPr>
      </w:pPr>
      <w:r w:rsidRPr="00E821A9">
        <w:rPr>
          <w:rFonts w:cs="Cambria"/>
          <w:color w:val="000000"/>
        </w:rPr>
        <w:t xml:space="preserve">Section </w:t>
      </w:r>
      <w:r w:rsidR="001F6E22">
        <w:rPr>
          <w:rFonts w:cs="Cambria"/>
          <w:color w:val="000000"/>
        </w:rPr>
        <w:fldChar w:fldCharType="begin"/>
      </w:r>
      <w:r w:rsidR="001F6E22">
        <w:rPr>
          <w:rFonts w:cs="Cambria"/>
          <w:color w:val="000000"/>
        </w:rPr>
        <w:instrText xml:space="preserve"> REF _Ref367302658 \w \h </w:instrText>
      </w:r>
      <w:r w:rsidR="001F6E22">
        <w:rPr>
          <w:rFonts w:cs="Cambria"/>
          <w:color w:val="000000"/>
        </w:rPr>
      </w:r>
      <w:r w:rsidR="001F6E22">
        <w:rPr>
          <w:rFonts w:cs="Cambria"/>
          <w:color w:val="000000"/>
        </w:rPr>
        <w:fldChar w:fldCharType="separate"/>
      </w:r>
      <w:r w:rsidR="001F6E22">
        <w:rPr>
          <w:rFonts w:cs="Cambria"/>
          <w:color w:val="000000"/>
        </w:rPr>
        <w:t>4</w:t>
      </w:r>
      <w:r w:rsidR="001F6E22">
        <w:rPr>
          <w:rFonts w:cs="Cambria"/>
          <w:color w:val="000000"/>
        </w:rPr>
        <w:fldChar w:fldCharType="end"/>
      </w:r>
      <w:r w:rsidRPr="00E821A9">
        <w:rPr>
          <w:rFonts w:cs="Cambria"/>
          <w:color w:val="000000"/>
        </w:rPr>
        <w:t xml:space="preserve"> describes the main components of the generic system.</w:t>
      </w:r>
    </w:p>
    <w:p w:rsidR="00791727" w:rsidRPr="00E821A9" w:rsidRDefault="00791727" w:rsidP="00E821A9">
      <w:pPr>
        <w:rPr>
          <w:rFonts w:cs="Cambria"/>
          <w:color w:val="000000"/>
        </w:rPr>
      </w:pPr>
      <w:r w:rsidRPr="00E821A9">
        <w:rPr>
          <w:rFonts w:cs="Cambria"/>
          <w:color w:val="000000"/>
        </w:rPr>
        <w:t xml:space="preserve">Section </w:t>
      </w:r>
      <w:r w:rsidR="001F6E22">
        <w:rPr>
          <w:rFonts w:cs="Cambria"/>
          <w:color w:val="000000"/>
        </w:rPr>
        <w:fldChar w:fldCharType="begin"/>
      </w:r>
      <w:r w:rsidR="001F6E22">
        <w:rPr>
          <w:rFonts w:cs="Cambria"/>
          <w:color w:val="000000"/>
        </w:rPr>
        <w:instrText xml:space="preserve"> REF _Ref367302686 \w \h </w:instrText>
      </w:r>
      <w:r w:rsidR="001F6E22">
        <w:rPr>
          <w:rFonts w:cs="Cambria"/>
          <w:color w:val="000000"/>
        </w:rPr>
      </w:r>
      <w:r w:rsidR="001F6E22">
        <w:rPr>
          <w:rFonts w:cs="Cambria"/>
          <w:color w:val="000000"/>
        </w:rPr>
        <w:fldChar w:fldCharType="separate"/>
      </w:r>
      <w:r w:rsidR="001F6E22">
        <w:rPr>
          <w:rFonts w:cs="Cambria"/>
          <w:color w:val="000000"/>
        </w:rPr>
        <w:t>5</w:t>
      </w:r>
      <w:r w:rsidR="001F6E22">
        <w:rPr>
          <w:rFonts w:cs="Cambria"/>
          <w:color w:val="000000"/>
        </w:rPr>
        <w:fldChar w:fldCharType="end"/>
      </w:r>
      <w:r w:rsidRPr="00E821A9">
        <w:rPr>
          <w:rFonts w:cs="Cambria"/>
          <w:color w:val="000000"/>
        </w:rPr>
        <w:t xml:space="preserve"> addresses security and privacy.</w:t>
      </w:r>
    </w:p>
    <w:p w:rsidR="00791727" w:rsidRPr="00E821A9" w:rsidRDefault="00791727" w:rsidP="00E821A9">
      <w:pPr>
        <w:rPr>
          <w:rFonts w:cs="Cambria"/>
          <w:color w:val="000000"/>
        </w:rPr>
      </w:pPr>
      <w:r w:rsidRPr="00E821A9">
        <w:rPr>
          <w:rFonts w:cs="Cambria"/>
          <w:color w:val="000000"/>
        </w:rPr>
        <w:t xml:space="preserve">Section </w:t>
      </w:r>
      <w:r w:rsidR="001F6E22">
        <w:rPr>
          <w:rFonts w:cs="Cambria"/>
          <w:color w:val="000000"/>
        </w:rPr>
        <w:fldChar w:fldCharType="begin"/>
      </w:r>
      <w:r w:rsidR="001F6E22">
        <w:rPr>
          <w:rFonts w:cs="Cambria"/>
          <w:color w:val="000000"/>
        </w:rPr>
        <w:instrText xml:space="preserve"> REF _Ref367302699 \w \h </w:instrText>
      </w:r>
      <w:r w:rsidR="001F6E22">
        <w:rPr>
          <w:rFonts w:cs="Cambria"/>
          <w:color w:val="000000"/>
        </w:rPr>
      </w:r>
      <w:r w:rsidR="001F6E22">
        <w:rPr>
          <w:rFonts w:cs="Cambria"/>
          <w:color w:val="000000"/>
        </w:rPr>
        <w:fldChar w:fldCharType="separate"/>
      </w:r>
      <w:r w:rsidR="001F6E22">
        <w:rPr>
          <w:rFonts w:cs="Cambria"/>
          <w:color w:val="000000"/>
        </w:rPr>
        <w:t>6</w:t>
      </w:r>
      <w:r w:rsidR="001F6E22">
        <w:rPr>
          <w:rFonts w:cs="Cambria"/>
          <w:color w:val="000000"/>
        </w:rPr>
        <w:fldChar w:fldCharType="end"/>
      </w:r>
      <w:r w:rsidRPr="00E821A9">
        <w:rPr>
          <w:rFonts w:cs="Cambria"/>
          <w:color w:val="000000"/>
        </w:rPr>
        <w:t xml:space="preserve"> contains the Big Data taxonomy. </w:t>
      </w:r>
    </w:p>
    <w:p w:rsidR="00791727" w:rsidRPr="00E821A9" w:rsidRDefault="001F6E22" w:rsidP="00E821A9">
      <w:pPr>
        <w:rPr>
          <w:rFonts w:cs="Cambria"/>
          <w:color w:val="000000"/>
        </w:rPr>
      </w:pPr>
      <w:r>
        <w:rPr>
          <w:rFonts w:cs="Cambria"/>
          <w:color w:val="000000"/>
        </w:rPr>
        <w:fldChar w:fldCharType="begin"/>
      </w:r>
      <w:r>
        <w:rPr>
          <w:rFonts w:cs="Cambria"/>
          <w:color w:val="000000"/>
        </w:rPr>
        <w:instrText xml:space="preserve"> REF _Ref367302871 \h </w:instrText>
      </w:r>
      <w:r>
        <w:rPr>
          <w:rFonts w:cs="Cambria"/>
          <w:color w:val="000000"/>
        </w:rPr>
      </w:r>
      <w:r>
        <w:rPr>
          <w:rFonts w:cs="Cambria"/>
          <w:color w:val="000000"/>
        </w:rPr>
        <w:fldChar w:fldCharType="separate"/>
      </w:r>
      <w:r w:rsidRPr="00F5627F">
        <w:rPr>
          <w:color w:val="660033"/>
        </w:rPr>
        <w:t>Appendix A</w:t>
      </w:r>
      <w:r>
        <w:rPr>
          <w:rFonts w:cs="Cambria"/>
          <w:color w:val="000000"/>
        </w:rPr>
        <w:fldChar w:fldCharType="end"/>
      </w:r>
      <w:r w:rsidR="00791727" w:rsidRPr="00E821A9">
        <w:rPr>
          <w:rFonts w:cs="Cambria"/>
          <w:color w:val="000000"/>
        </w:rPr>
        <w:t xml:space="preserve"> lists the terms and definitions appearing in the taxonomy. </w:t>
      </w:r>
    </w:p>
    <w:p w:rsidR="00791727" w:rsidRPr="00E821A9" w:rsidRDefault="001F6E22" w:rsidP="00E821A9">
      <w:pPr>
        <w:rPr>
          <w:rFonts w:cs="Cambria"/>
          <w:color w:val="000000"/>
        </w:rPr>
      </w:pPr>
      <w:r>
        <w:rPr>
          <w:rFonts w:cs="Cambria"/>
          <w:color w:val="000000"/>
        </w:rPr>
        <w:lastRenderedPageBreak/>
        <w:fldChar w:fldCharType="begin"/>
      </w:r>
      <w:r>
        <w:rPr>
          <w:rFonts w:cs="Cambria"/>
          <w:color w:val="000000"/>
        </w:rPr>
        <w:instrText xml:space="preserve"> REF _Ref367302886 \h </w:instrText>
      </w:r>
      <w:r>
        <w:rPr>
          <w:rFonts w:cs="Cambria"/>
          <w:color w:val="000000"/>
        </w:rPr>
      </w:r>
      <w:r>
        <w:rPr>
          <w:rFonts w:cs="Cambria"/>
          <w:color w:val="000000"/>
        </w:rPr>
        <w:fldChar w:fldCharType="separate"/>
      </w:r>
      <w:r>
        <w:rPr>
          <w:color w:val="660033"/>
        </w:rPr>
        <w:t>Appendix B</w:t>
      </w:r>
      <w:r>
        <w:rPr>
          <w:rFonts w:cs="Cambria"/>
          <w:color w:val="000000"/>
        </w:rPr>
        <w:fldChar w:fldCharType="end"/>
      </w:r>
      <w:r w:rsidR="00791727" w:rsidRPr="00E821A9">
        <w:rPr>
          <w:rFonts w:cs="Cambria"/>
          <w:color w:val="000000"/>
        </w:rPr>
        <w:t xml:space="preserve"> contains the acronyms used in this document.</w:t>
      </w:r>
    </w:p>
    <w:p w:rsidR="00E821A9" w:rsidRPr="00E821A9" w:rsidRDefault="001F6E22" w:rsidP="00E821A9">
      <w:pPr>
        <w:rPr>
          <w:rFonts w:cs="Cambria"/>
          <w:color w:val="000000"/>
        </w:rPr>
      </w:pPr>
      <w:r>
        <w:rPr>
          <w:rFonts w:cs="Cambria"/>
          <w:color w:val="000000"/>
        </w:rPr>
        <w:fldChar w:fldCharType="begin"/>
      </w:r>
      <w:r>
        <w:rPr>
          <w:rFonts w:cs="Cambria"/>
          <w:color w:val="000000"/>
        </w:rPr>
        <w:instrText xml:space="preserve"> REF _Ref367302914 \h </w:instrText>
      </w:r>
      <w:r>
        <w:rPr>
          <w:rFonts w:cs="Cambria"/>
          <w:color w:val="000000"/>
        </w:rPr>
      </w:r>
      <w:r>
        <w:rPr>
          <w:rFonts w:cs="Cambria"/>
          <w:color w:val="000000"/>
        </w:rPr>
        <w:fldChar w:fldCharType="separate"/>
      </w:r>
      <w:r>
        <w:rPr>
          <w:color w:val="660033"/>
        </w:rPr>
        <w:t>Appendix C</w:t>
      </w:r>
      <w:r>
        <w:rPr>
          <w:rFonts w:cs="Cambria"/>
          <w:color w:val="000000"/>
        </w:rPr>
        <w:fldChar w:fldCharType="end"/>
      </w:r>
      <w:r w:rsidR="00E821A9" w:rsidRPr="00E821A9">
        <w:rPr>
          <w:rFonts w:cs="Cambria"/>
          <w:color w:val="000000"/>
        </w:rPr>
        <w:t xml:space="preserve"> lists the references used in the document.</w:t>
      </w:r>
    </w:p>
    <w:p w:rsidR="00994C07" w:rsidRPr="00F5627F" w:rsidRDefault="00A7105C" w:rsidP="00791727">
      <w:pPr>
        <w:pStyle w:val="Heading1"/>
        <w:rPr>
          <w:color w:val="660033"/>
        </w:rPr>
      </w:pPr>
      <w:bookmarkStart w:id="6" w:name="_Ref367302591"/>
      <w:bookmarkStart w:id="7" w:name="_Toc367825798"/>
      <w:r>
        <w:rPr>
          <w:color w:val="660033"/>
        </w:rPr>
        <w:t>Big Data System</w:t>
      </w:r>
      <w:r w:rsidR="00994C07">
        <w:rPr>
          <w:color w:val="660033"/>
        </w:rPr>
        <w:t xml:space="preserve"> Requirements</w:t>
      </w:r>
      <w:bookmarkEnd w:id="6"/>
      <w:bookmarkEnd w:id="7"/>
    </w:p>
    <w:p w:rsidR="00994C07" w:rsidRPr="00166574" w:rsidRDefault="00994C07" w:rsidP="00FC54A9">
      <w:pPr>
        <w:pStyle w:val="ListParagraph"/>
        <w:numPr>
          <w:ilvl w:val="0"/>
          <w:numId w:val="4"/>
        </w:numPr>
        <w:spacing w:after="0" w:line="240" w:lineRule="auto"/>
        <w:contextualSpacing w:val="0"/>
        <w:rPr>
          <w:vanish/>
        </w:rPr>
      </w:pPr>
    </w:p>
    <w:p w:rsidR="00D73165" w:rsidRDefault="00D73165" w:rsidP="0067365C">
      <w:pPr>
        <w:pStyle w:val="NoSpacing"/>
        <w:rPr>
          <w:b/>
        </w:rPr>
      </w:pPr>
    </w:p>
    <w:p w:rsidR="00A7105C" w:rsidRDefault="00D73165" w:rsidP="00D73165">
      <w:pPr>
        <w:pStyle w:val="NoSpacing"/>
        <w:rPr>
          <w:b/>
        </w:rPr>
      </w:pPr>
      <w:r w:rsidRPr="00D73165">
        <w:rPr>
          <w:b/>
        </w:rPr>
        <w:t>[</w:t>
      </w:r>
      <w:r w:rsidR="00A7105C">
        <w:rPr>
          <w:b/>
        </w:rPr>
        <w:t>This section</w:t>
      </w:r>
      <w:r w:rsidR="00A7105C" w:rsidRPr="00D73165">
        <w:rPr>
          <w:b/>
        </w:rPr>
        <w:t xml:space="preserve"> contain</w:t>
      </w:r>
      <w:r w:rsidR="00A7105C">
        <w:rPr>
          <w:b/>
        </w:rPr>
        <w:t>s</w:t>
      </w:r>
      <w:r w:rsidR="00A7105C" w:rsidRPr="00D73165">
        <w:rPr>
          <w:b/>
        </w:rPr>
        <w:t xml:space="preserve"> high level requirements relevant to the design</w:t>
      </w:r>
      <w:r w:rsidR="00A7105C">
        <w:rPr>
          <w:b/>
        </w:rPr>
        <w:t xml:space="preserve"> of the Reference Architecture. </w:t>
      </w:r>
      <w:r w:rsidRPr="00D73165">
        <w:rPr>
          <w:b/>
        </w:rPr>
        <w:t xml:space="preserve">This section will be </w:t>
      </w:r>
      <w:r w:rsidR="00A7105C">
        <w:rPr>
          <w:b/>
        </w:rPr>
        <w:t>further developed</w:t>
      </w:r>
      <w:r w:rsidRPr="00D73165">
        <w:rPr>
          <w:b/>
        </w:rPr>
        <w:t xml:space="preserve"> by the NIST BDWG Requirements SG</w:t>
      </w:r>
      <w:r w:rsidR="00A7105C">
        <w:rPr>
          <w:b/>
        </w:rPr>
        <w:t>.</w:t>
      </w:r>
      <w:r w:rsidR="0089790F">
        <w:rPr>
          <w:b/>
        </w:rPr>
        <w:t>]</w:t>
      </w:r>
    </w:p>
    <w:p w:rsidR="00A7105C" w:rsidRDefault="00A7105C" w:rsidP="00D73165">
      <w:pPr>
        <w:pStyle w:val="NoSpacing"/>
        <w:rPr>
          <w:b/>
        </w:rPr>
      </w:pPr>
    </w:p>
    <w:p w:rsidR="00A7105C" w:rsidRDefault="00A7105C" w:rsidP="00A7105C">
      <w:pPr>
        <w:pStyle w:val="NoSpacing"/>
      </w:pPr>
      <w:r>
        <w:t>The “big data” ecosystem is an evolution and a superset of a “traditional data” system exhibiting any or all of the following characteristics or requirements:</w:t>
      </w:r>
    </w:p>
    <w:p w:rsidR="00A7105C" w:rsidRDefault="00A7105C" w:rsidP="001E514B">
      <w:pPr>
        <w:pStyle w:val="NoSpacing"/>
        <w:numPr>
          <w:ilvl w:val="0"/>
          <w:numId w:val="19"/>
        </w:numPr>
      </w:pPr>
      <w:r>
        <w:t>Data sources are diverse in their security and privacy considerations and their business relationships with the data system integrators</w:t>
      </w:r>
    </w:p>
    <w:p w:rsidR="00A7105C" w:rsidRDefault="00A7105C" w:rsidP="001E514B">
      <w:pPr>
        <w:pStyle w:val="NoSpacing"/>
        <w:numPr>
          <w:ilvl w:val="0"/>
          <w:numId w:val="19"/>
        </w:numPr>
      </w:pPr>
      <w:r>
        <w:t>Data imported into the system vary in its structure, exhibit large volume, velocity, variety, and  other complex properties</w:t>
      </w:r>
    </w:p>
    <w:p w:rsidR="00A7105C" w:rsidRDefault="00A7105C" w:rsidP="001E514B">
      <w:pPr>
        <w:pStyle w:val="NoSpacing"/>
        <w:numPr>
          <w:ilvl w:val="0"/>
          <w:numId w:val="19"/>
        </w:numPr>
      </w:pPr>
      <w:r>
        <w:t>The nature and the order of data transformations varies between vertical systems; it is not prearranged,  and is evolving for a given system</w:t>
      </w:r>
    </w:p>
    <w:p w:rsidR="00A7105C" w:rsidRDefault="00A7105C" w:rsidP="001E514B">
      <w:pPr>
        <w:pStyle w:val="NoSpacing"/>
        <w:numPr>
          <w:ilvl w:val="0"/>
          <w:numId w:val="19"/>
        </w:numPr>
      </w:pPr>
      <w:r>
        <w:t>Storage technologies and databases are tailored to specific transformation needs and their scalability properties scale horizontally, vertically, or both</w:t>
      </w:r>
    </w:p>
    <w:p w:rsidR="00A7105C" w:rsidRDefault="00A7105C" w:rsidP="001E514B">
      <w:pPr>
        <w:pStyle w:val="NoSpacing"/>
        <w:numPr>
          <w:ilvl w:val="0"/>
          <w:numId w:val="19"/>
        </w:numPr>
      </w:pPr>
      <w:r>
        <w:t>Innovative analytic functions continuously emerge; proven technologies get enhanced and abstracted, resulting in frequent updates and outsourcing practices</w:t>
      </w:r>
    </w:p>
    <w:p w:rsidR="00A7105C" w:rsidRDefault="00A7105C" w:rsidP="001E514B">
      <w:pPr>
        <w:pStyle w:val="NoSpacing"/>
        <w:numPr>
          <w:ilvl w:val="0"/>
          <w:numId w:val="19"/>
        </w:numPr>
      </w:pPr>
      <w:r>
        <w:t>Data usage vary in structure and format; new use cases can be easily introduced to the system</w:t>
      </w:r>
    </w:p>
    <w:p w:rsidR="006A5ADB" w:rsidRDefault="006A5ADB" w:rsidP="006A5ADB">
      <w:pPr>
        <w:pStyle w:val="Heading1"/>
        <w:rPr>
          <w:color w:val="660033"/>
        </w:rPr>
      </w:pPr>
      <w:bookmarkStart w:id="8" w:name="_Toc367825799"/>
      <w:r>
        <w:rPr>
          <w:color w:val="660033"/>
        </w:rPr>
        <w:t>Conceptual Model</w:t>
      </w:r>
      <w:bookmarkEnd w:id="8"/>
    </w:p>
    <w:p w:rsidR="006A5ADB" w:rsidRDefault="006A5ADB" w:rsidP="00724605">
      <w:pPr>
        <w:pStyle w:val="NoSpacing"/>
      </w:pPr>
    </w:p>
    <w:p w:rsidR="00706D44" w:rsidRDefault="006A5ADB" w:rsidP="00724605">
      <w:pPr>
        <w:pStyle w:val="NoSpacing"/>
      </w:pPr>
      <w:r>
        <w:t>The NIST Big Data Reference Architecture (RA)</w:t>
      </w:r>
      <w:r w:rsidR="009916B0">
        <w:t xml:space="preserve"> </w:t>
      </w:r>
      <w:r w:rsidR="00A7105C">
        <w:t xml:space="preserve">shown </w:t>
      </w:r>
      <w:r w:rsidR="00E476DC">
        <w:t xml:space="preserve">on </w:t>
      </w:r>
      <w:r w:rsidR="00E476DC">
        <w:fldChar w:fldCharType="begin"/>
      </w:r>
      <w:r w:rsidR="00E476DC">
        <w:instrText xml:space="preserve"> REF _Ref366591768 \h </w:instrText>
      </w:r>
      <w:r w:rsidR="00E476DC">
        <w:fldChar w:fldCharType="separate"/>
      </w:r>
      <w:r w:rsidR="00E476DC">
        <w:t xml:space="preserve">Figure </w:t>
      </w:r>
      <w:r w:rsidR="00E476DC">
        <w:rPr>
          <w:noProof/>
        </w:rPr>
        <w:t>1</w:t>
      </w:r>
      <w:r w:rsidR="00E476DC">
        <w:fldChar w:fldCharType="end"/>
      </w:r>
      <w:r w:rsidR="00A7105C">
        <w:t xml:space="preserve"> represents a generic </w:t>
      </w:r>
      <w:r w:rsidR="005D28C7">
        <w:t xml:space="preserve">business-neutral </w:t>
      </w:r>
      <w:r w:rsidR="00E476DC">
        <w:t>big data</w:t>
      </w:r>
      <w:r w:rsidR="00A7105C">
        <w:t xml:space="preserve"> system comprised of </w:t>
      </w:r>
      <w:r w:rsidR="00424ABF">
        <w:t>technology-</w:t>
      </w:r>
      <w:r w:rsidR="004F6EB4">
        <w:t>agnostic</w:t>
      </w:r>
      <w:r w:rsidR="00424ABF">
        <w:t xml:space="preserve"> </w:t>
      </w:r>
      <w:r w:rsidR="00E476DC">
        <w:t>blocks</w:t>
      </w:r>
      <w:r w:rsidR="00706D44">
        <w:t xml:space="preserve">, each representing a </w:t>
      </w:r>
      <w:r w:rsidR="005D28C7">
        <w:t xml:space="preserve">defined </w:t>
      </w:r>
      <w:r w:rsidR="004F6EB4">
        <w:t xml:space="preserve">functional </w:t>
      </w:r>
      <w:r w:rsidR="00706D44">
        <w:t>role in the Big Data ecosystem. The functional blocks are</w:t>
      </w:r>
      <w:r w:rsidR="00A7105C">
        <w:t xml:space="preserve"> </w:t>
      </w:r>
      <w:r w:rsidR="00424ABF">
        <w:t xml:space="preserve">interconnected </w:t>
      </w:r>
      <w:r w:rsidR="00706D44">
        <w:t xml:space="preserve">by interoperability </w:t>
      </w:r>
      <w:r>
        <w:t>interfaces</w:t>
      </w:r>
      <w:r w:rsidR="00706D44">
        <w:t>.</w:t>
      </w:r>
    </w:p>
    <w:p w:rsidR="00706D44" w:rsidRDefault="00706D44" w:rsidP="00724605">
      <w:pPr>
        <w:pStyle w:val="NoSpacing"/>
      </w:pPr>
    </w:p>
    <w:p w:rsidR="00724605" w:rsidRDefault="00706D44" w:rsidP="00724605">
      <w:pPr>
        <w:pStyle w:val="NoSpacing"/>
      </w:pPr>
      <w:r>
        <w:t xml:space="preserve">According to the big data taxonomy, a single actor can play multiple roles, </w:t>
      </w:r>
      <w:del w:id="9" w:author="Ian Gorton" w:date="2013-09-25T06:45:00Z">
        <w:r w:rsidDel="001E0654">
          <w:delText>as well as</w:delText>
        </w:r>
      </w:del>
      <w:ins w:id="10" w:author="Ian Gorton" w:date="2013-09-25T06:45:00Z">
        <w:r w:rsidR="001E0654">
          <w:t>and</w:t>
        </w:r>
      </w:ins>
      <w:r>
        <w:t xml:space="preserve"> multiple actors can play the same role. </w:t>
      </w:r>
      <w:r w:rsidR="004F6EB4">
        <w:t>This RA doesn’t specify the business boundaries between the participating stakeholders or actors, indicating that e</w:t>
      </w:r>
      <w:r>
        <w:t>ach two roles can reside within the same business entity or can be implemented by different business entities.</w:t>
      </w:r>
      <w:r w:rsidR="004F6EB4">
        <w:t xml:space="preserve"> </w:t>
      </w:r>
      <w:r w:rsidR="00724605">
        <w:t xml:space="preserve">As such, </w:t>
      </w:r>
      <w:r w:rsidR="004F6EB4">
        <w:t>the RA</w:t>
      </w:r>
      <w:r w:rsidR="00724605">
        <w:t xml:space="preserve"> is applicable to a variety of business environments including tightly-integrated enterprise systems, as well as loosely-coupled vertical industries that rely on cooperation of independent stakeholders.</w:t>
      </w:r>
    </w:p>
    <w:p w:rsidR="00724605" w:rsidRDefault="00724605" w:rsidP="00724605">
      <w:pPr>
        <w:pStyle w:val="NoSpacing"/>
      </w:pPr>
    </w:p>
    <w:p w:rsidR="00166574" w:rsidRPr="00166574" w:rsidRDefault="00E91BE0" w:rsidP="00905CF8">
      <w:pPr>
        <w:pStyle w:val="NoSpacing"/>
        <w:rPr>
          <w:vanish/>
        </w:rPr>
      </w:pPr>
      <w:r>
        <w:t xml:space="preserve">Note that </w:t>
      </w:r>
      <w:r w:rsidR="00905CF8">
        <w:t xml:space="preserve">as a result, </w:t>
      </w:r>
      <w:r w:rsidR="004F6EB4">
        <w:t xml:space="preserve">the notion of internal </w:t>
      </w:r>
      <w:r w:rsidR="00905CF8">
        <w:t>vs.</w:t>
      </w:r>
      <w:r w:rsidR="004F6EB4">
        <w:t xml:space="preserve"> external functional blocks or roles doesn’t apply to this RA. </w:t>
      </w:r>
      <w:r w:rsidR="00905CF8">
        <w:t>However</w:t>
      </w:r>
      <w:r w:rsidR="004F6EB4">
        <w:t xml:space="preserve">, for a specific use case, </w:t>
      </w:r>
      <w:r w:rsidR="00905CF8">
        <w:t xml:space="preserve">once </w:t>
      </w:r>
      <w:r w:rsidR="004F6EB4">
        <w:t xml:space="preserve">the roles </w:t>
      </w:r>
      <w:r w:rsidR="00905CF8">
        <w:rPr>
          <w:rFonts w:eastAsia="Times New Roman"/>
        </w:rPr>
        <w:t>ar</w:t>
      </w:r>
      <w:r w:rsidR="004F6EB4">
        <w:rPr>
          <w:rFonts w:eastAsia="Times New Roman"/>
        </w:rPr>
        <w:t>e</w:t>
      </w:r>
      <w:r w:rsidR="00817FD7">
        <w:rPr>
          <w:rFonts w:eastAsia="Times New Roman"/>
        </w:rPr>
        <w:t xml:space="preserve"> </w:t>
      </w:r>
      <w:r w:rsidR="004F6EB4">
        <w:rPr>
          <w:rFonts w:eastAsia="Times New Roman"/>
        </w:rPr>
        <w:t>associated with specific</w:t>
      </w:r>
      <w:r w:rsidR="00817FD7">
        <w:rPr>
          <w:rFonts w:eastAsia="Times New Roman"/>
        </w:rPr>
        <w:t xml:space="preserve"> business</w:t>
      </w:r>
      <w:r w:rsidR="00905CF8">
        <w:rPr>
          <w:rFonts w:eastAsia="Times New Roman"/>
        </w:rPr>
        <w:t xml:space="preserve"> stakeholders</w:t>
      </w:r>
      <w:r w:rsidR="004F6EB4">
        <w:rPr>
          <w:rFonts w:eastAsia="Times New Roman"/>
        </w:rPr>
        <w:t xml:space="preserve">, the functional blocks </w:t>
      </w:r>
      <w:r w:rsidR="00905CF8">
        <w:rPr>
          <w:rFonts w:eastAsia="Times New Roman"/>
        </w:rPr>
        <w:t>would</w:t>
      </w:r>
      <w:r w:rsidR="004F6EB4">
        <w:rPr>
          <w:rFonts w:eastAsia="Times New Roman"/>
        </w:rPr>
        <w:t xml:space="preserve"> be considered as internal or external</w:t>
      </w:r>
      <w:r w:rsidR="00905CF8">
        <w:rPr>
          <w:rFonts w:eastAsia="Times New Roman"/>
        </w:rPr>
        <w:t xml:space="preserve"> -</w:t>
      </w:r>
      <w:r w:rsidR="004F6EB4">
        <w:rPr>
          <w:rFonts w:eastAsia="Times New Roman"/>
        </w:rPr>
        <w:t xml:space="preserve"> subject to the use case’s point of view</w:t>
      </w:r>
      <w:r w:rsidR="00817FD7" w:rsidRPr="00E91BE0">
        <w:rPr>
          <w:rFonts w:eastAsia="Times New Roman"/>
        </w:rPr>
        <w:t>.</w:t>
      </w:r>
    </w:p>
    <w:p w:rsidR="00360534" w:rsidRDefault="00360534" w:rsidP="00360534">
      <w:pPr>
        <w:pStyle w:val="NoSpacing"/>
      </w:pPr>
    </w:p>
    <w:bookmarkStart w:id="11" w:name="_MON_1441387800"/>
    <w:bookmarkEnd w:id="11"/>
    <w:p w:rsidR="00D3793F" w:rsidRDefault="00E13D4C" w:rsidP="00D3793F">
      <w:pPr>
        <w:keepNext/>
        <w:jc w:val="center"/>
      </w:pPr>
      <w:r>
        <w:object w:dxaOrig="6921" w:dyaOrig="5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88.75pt" o:ole="" o:bordertopcolor="this" o:borderleftcolor="this" o:borderbottomcolor="this" o:borderrightcolor="this">
            <v:imagedata r:id="rId9" o:title=""/>
            <w10:bordertop type="single" width="12"/>
            <w10:borderleft type="single" width="12"/>
            <w10:borderbottom type="single" width="12"/>
            <w10:borderright type="single" width="12"/>
          </v:shape>
          <o:OLEObject Type="Embed" ProgID="PowerPoint.Show.12" ShapeID="_x0000_i1025" DrawAspect="Content" ObjectID="_1441598435" r:id="rId10"/>
        </w:object>
      </w:r>
    </w:p>
    <w:p w:rsidR="00360534" w:rsidRDefault="00D3793F" w:rsidP="00D3793F">
      <w:pPr>
        <w:pStyle w:val="Caption"/>
        <w:jc w:val="center"/>
      </w:pPr>
      <w:bookmarkStart w:id="12" w:name="_Ref366591768"/>
      <w:bookmarkStart w:id="13" w:name="_Ref366590579"/>
      <w:r>
        <w:t xml:space="preserve">Figure </w:t>
      </w:r>
      <w:r w:rsidR="00577D9E">
        <w:fldChar w:fldCharType="begin"/>
      </w:r>
      <w:r w:rsidR="00577D9E">
        <w:instrText xml:space="preserve"> SEQ Figure \* ARABIC </w:instrText>
      </w:r>
      <w:r w:rsidR="00577D9E">
        <w:fldChar w:fldCharType="separate"/>
      </w:r>
      <w:r>
        <w:rPr>
          <w:noProof/>
        </w:rPr>
        <w:t>1</w:t>
      </w:r>
      <w:r w:rsidR="00577D9E">
        <w:rPr>
          <w:noProof/>
        </w:rPr>
        <w:fldChar w:fldCharType="end"/>
      </w:r>
      <w:bookmarkEnd w:id="12"/>
      <w:r>
        <w:t>: Big Data Reference Architecture</w:t>
      </w:r>
      <w:bookmarkEnd w:id="13"/>
    </w:p>
    <w:p w:rsidR="009916B0" w:rsidRPr="00A7105C" w:rsidRDefault="00E476DC" w:rsidP="009916B0">
      <w:r>
        <w:t xml:space="preserve">The RA is organized around two axes representing the two big data value chains: the information flow (along the vertical axis) and the IT integration (along the horizontal axis). Along the information flow axis, the value is created by data collection, integration, analysis, and applying the results </w:t>
      </w:r>
      <w:r w:rsidR="00706D44">
        <w:t>following</w:t>
      </w:r>
      <w:r>
        <w:t xml:space="preserve"> the value chain. Along the IT axis, the value is created by providing </w:t>
      </w:r>
      <w:r w:rsidR="00EA7101">
        <w:t xml:space="preserve">networking, infrastructure, platforms, application tools, and other </w:t>
      </w:r>
      <w:r>
        <w:t xml:space="preserve">IT services for </w:t>
      </w:r>
      <w:r w:rsidR="00EA7101">
        <w:t xml:space="preserve">hosting and </w:t>
      </w:r>
      <w:r>
        <w:t xml:space="preserve">operating </w:t>
      </w:r>
      <w:r w:rsidR="00EA7101">
        <w:t>of the</w:t>
      </w:r>
      <w:r>
        <w:t xml:space="preserve"> big data </w:t>
      </w:r>
      <w:r w:rsidR="00EA7101">
        <w:t>in support of</w:t>
      </w:r>
      <w:r>
        <w:t xml:space="preserve"> data transformations </w:t>
      </w:r>
      <w:r w:rsidR="00EA7101">
        <w:t>required</w:t>
      </w:r>
      <w:r>
        <w:t xml:space="preserve"> for </w:t>
      </w:r>
      <w:r w:rsidR="00EA7101">
        <w:t xml:space="preserve">implementation of </w:t>
      </w:r>
      <w:r>
        <w:t xml:space="preserve">a </w:t>
      </w:r>
      <w:r w:rsidR="00EA7101">
        <w:t>specific</w:t>
      </w:r>
      <w:r>
        <w:t xml:space="preserve"> </w:t>
      </w:r>
      <w:r w:rsidR="00EA7101">
        <w:t>application or a vertical</w:t>
      </w:r>
      <w:r>
        <w:t xml:space="preserve">. Note that the transformation </w:t>
      </w:r>
      <w:r w:rsidR="00EA7101">
        <w:t>block</w:t>
      </w:r>
      <w:r>
        <w:t xml:space="preserve"> is at the intersection of both axes indicating that data analytics and its implementation are of special value to big data stakeholders in both value chains.</w:t>
      </w:r>
    </w:p>
    <w:p w:rsidR="009916B0" w:rsidRDefault="00882B01" w:rsidP="009916B0">
      <w:pPr>
        <w:pStyle w:val="NoSpacing"/>
      </w:pPr>
      <w:r>
        <w:t>The five main RA blocks represent different technical roles that exist in every big data system</w:t>
      </w:r>
      <w:r w:rsidR="009916B0">
        <w:t>: “</w:t>
      </w:r>
      <w:r>
        <w:t>Data Provider</w:t>
      </w:r>
      <w:r w:rsidR="009916B0">
        <w:t xml:space="preserve">”, </w:t>
      </w:r>
      <w:r>
        <w:t xml:space="preserve">“Data Consumer”, </w:t>
      </w:r>
      <w:r w:rsidR="009916B0">
        <w:t>“</w:t>
      </w:r>
      <w:r>
        <w:t>Transformation Provider</w:t>
      </w:r>
      <w:r w:rsidR="009916B0">
        <w:t>”, “Capabilities</w:t>
      </w:r>
      <w:r>
        <w:t xml:space="preserve"> Provider”</w:t>
      </w:r>
      <w:r w:rsidR="009916B0">
        <w:t>, and “</w:t>
      </w:r>
      <w:r w:rsidR="00B724D7">
        <w:t>System</w:t>
      </w:r>
      <w:r w:rsidR="009916B0">
        <w:t xml:space="preserve"> </w:t>
      </w:r>
      <w:r w:rsidR="00BC08F6">
        <w:t>Orchestrator</w:t>
      </w:r>
      <w:r w:rsidR="009916B0">
        <w:t>”.</w:t>
      </w:r>
      <w:r w:rsidR="00463B92">
        <w:t xml:space="preserve"> The two additional “Security &amp; Privacy” and “Management” blocks are shown as </w:t>
      </w:r>
      <w:r w:rsidR="00706D44">
        <w:t xml:space="preserve">the fabrics enclosing all </w:t>
      </w:r>
      <w:r w:rsidR="00463B92">
        <w:t xml:space="preserve">sub-systems </w:t>
      </w:r>
      <w:r w:rsidR="00706D44">
        <w:t>thus providing</w:t>
      </w:r>
      <w:r w:rsidR="00463B92">
        <w:t xml:space="preserve"> services and functionality to the rest of the system components in the areas specific to “big data”.</w:t>
      </w:r>
    </w:p>
    <w:p w:rsidR="00B11195" w:rsidRDefault="00B11195" w:rsidP="009916B0">
      <w:pPr>
        <w:pStyle w:val="NoSpacing"/>
      </w:pPr>
    </w:p>
    <w:p w:rsidR="00B11195" w:rsidRDefault="00B11195" w:rsidP="009916B0">
      <w:pPr>
        <w:pStyle w:val="NoSpacing"/>
      </w:pPr>
      <w:r>
        <w:t xml:space="preserve">Note that this RA </w:t>
      </w:r>
      <w:del w:id="14" w:author="Ian Gorton" w:date="2013-09-25T06:56:00Z">
        <w:r w:rsidDel="000970D0">
          <w:delText xml:space="preserve">allows </w:delText>
        </w:r>
      </w:del>
      <w:ins w:id="15" w:author="Ian Gorton" w:date="2013-09-25T06:56:00Z">
        <w:r w:rsidR="000970D0">
          <w:t>supports</w:t>
        </w:r>
        <w:r w:rsidR="000970D0">
          <w:t xml:space="preserve"> </w:t>
        </w:r>
      </w:ins>
      <w:del w:id="16" w:author="Ian Gorton" w:date="2013-09-25T06:56:00Z">
        <w:r w:rsidDel="000970D0">
          <w:delText xml:space="preserve">to </w:delText>
        </w:r>
        <w:r w:rsidR="002D3C4B" w:rsidDel="000970D0">
          <w:delText>represent</w:delText>
        </w:r>
      </w:del>
      <w:ins w:id="17" w:author="Ian Gorton" w:date="2013-09-25T06:56:00Z">
        <w:r w:rsidR="000970D0">
          <w:t xml:space="preserve">the representation of </w:t>
        </w:r>
      </w:ins>
      <w:del w:id="18" w:author="Ian Gorton" w:date="2013-09-25T06:56:00Z">
        <w:r w:rsidDel="000970D0">
          <w:delText xml:space="preserve"> the</w:delText>
        </w:r>
      </w:del>
      <w:r>
        <w:t xml:space="preserve"> stacking or chaining of big data systems, in a sense that a Data Consumer of one system </w:t>
      </w:r>
      <w:r w:rsidR="002273AF">
        <w:t>could</w:t>
      </w:r>
      <w:r>
        <w:t xml:space="preserve"> serve as a Data Provider to the next system down the stack or chain.</w:t>
      </w:r>
    </w:p>
    <w:p w:rsidR="00BC08F6" w:rsidRDefault="00BC08F6" w:rsidP="009916B0">
      <w:pPr>
        <w:pStyle w:val="NoSpacing"/>
      </w:pPr>
    </w:p>
    <w:p w:rsidR="009916B0" w:rsidRDefault="009916B0" w:rsidP="009916B0">
      <w:pPr>
        <w:pStyle w:val="NoSpacing"/>
      </w:pPr>
      <w:r>
        <w:t>The “</w:t>
      </w:r>
      <w:r w:rsidR="00C4604C">
        <w:t>DATA</w:t>
      </w:r>
      <w:r>
        <w:t xml:space="preserve">” arrows show the flow of data between the system’s main </w:t>
      </w:r>
      <w:r w:rsidR="00C4604C">
        <w:t>blocks</w:t>
      </w:r>
      <w:r>
        <w:t>. The data flows between the components either physically (a.k.a., by value) or by providing its location and the means to access it (a.k.a., by reference). The “</w:t>
      </w:r>
      <w:r w:rsidR="00C4604C">
        <w:t>SW</w:t>
      </w:r>
      <w:r>
        <w:t xml:space="preserve">” arrows show transfer of software tools for processing of big data </w:t>
      </w:r>
      <w:r w:rsidRPr="00EC10B1">
        <w:rPr>
          <w:i/>
        </w:rPr>
        <w:t>in situ</w:t>
      </w:r>
      <w:r>
        <w:t>.</w:t>
      </w:r>
      <w:r w:rsidR="00610889">
        <w:t xml:space="preserve"> </w:t>
      </w:r>
      <w:r w:rsidR="00610889">
        <w:lastRenderedPageBreak/>
        <w:t>The “</w:t>
      </w:r>
      <w:commentRangeStart w:id="19"/>
      <w:r w:rsidR="00610889">
        <w:t>Service</w:t>
      </w:r>
      <w:r>
        <w:t xml:space="preserve"> Abstraction</w:t>
      </w:r>
      <w:commentRangeEnd w:id="19"/>
      <w:r w:rsidR="000970D0">
        <w:rPr>
          <w:rStyle w:val="CommentReference"/>
          <w:lang w:val="x-none"/>
        </w:rPr>
        <w:commentReference w:id="19"/>
      </w:r>
      <w:r>
        <w:t xml:space="preserve">” blocks </w:t>
      </w:r>
      <w:r w:rsidR="00610889">
        <w:t>represent software</w:t>
      </w:r>
      <w:r>
        <w:t xml:space="preserve"> programmable interfaces representing </w:t>
      </w:r>
      <w:r w:rsidR="00610889">
        <w:t>functional</w:t>
      </w:r>
      <w:r>
        <w:t xml:space="preserve"> abstractions</w:t>
      </w:r>
      <w:r w:rsidR="00C4604C">
        <w:t xml:space="preserve">. Manual agreements (e.g., SLAs) </w:t>
      </w:r>
      <w:r w:rsidR="00610889">
        <w:t>and</w:t>
      </w:r>
      <w:r w:rsidR="00C4604C">
        <w:t xml:space="preserve"> human interactions that may exist throughout the system are not shown in the RA.</w:t>
      </w:r>
    </w:p>
    <w:p w:rsidR="00794D7F" w:rsidRPr="00F5627F" w:rsidRDefault="00794D7F" w:rsidP="00794D7F">
      <w:pPr>
        <w:pStyle w:val="Heading1"/>
        <w:rPr>
          <w:color w:val="660033"/>
        </w:rPr>
      </w:pPr>
      <w:bookmarkStart w:id="20" w:name="_Ref367302658"/>
      <w:bookmarkStart w:id="21" w:name="_Toc367825800"/>
      <w:r>
        <w:rPr>
          <w:color w:val="660033"/>
        </w:rPr>
        <w:t>Main Components</w:t>
      </w:r>
      <w:bookmarkEnd w:id="20"/>
      <w:bookmarkEnd w:id="21"/>
    </w:p>
    <w:p w:rsidR="007E7143" w:rsidRDefault="00166574" w:rsidP="007E7143">
      <w:pPr>
        <w:pStyle w:val="Heading2"/>
      </w:pPr>
      <w:bookmarkStart w:id="22" w:name="_Toc367825801"/>
      <w:r>
        <w:t xml:space="preserve">Data </w:t>
      </w:r>
      <w:r w:rsidR="00425D9C">
        <w:t>Provider</w:t>
      </w:r>
      <w:bookmarkEnd w:id="22"/>
    </w:p>
    <w:p w:rsidR="00835450" w:rsidRDefault="004A5167" w:rsidP="004A5167">
      <w:r>
        <w:t>Data Provide</w:t>
      </w:r>
      <w:r w:rsidR="000910F0">
        <w:t>r</w:t>
      </w:r>
      <w:r>
        <w:t xml:space="preserve"> is the role of introducing</w:t>
      </w:r>
      <w:r w:rsidR="000910F0" w:rsidRPr="007578D7">
        <w:t xml:space="preserve"> new information feeds into the big data system for discovery, </w:t>
      </w:r>
      <w:r>
        <w:t>access, and transfo</w:t>
      </w:r>
      <w:r w:rsidR="00835450">
        <w:t>rmation by the big data system.</w:t>
      </w:r>
    </w:p>
    <w:p w:rsidR="004A5167" w:rsidRDefault="004A5167" w:rsidP="004A5167">
      <w:r w:rsidRPr="004A5167">
        <w:rPr>
          <w:bCs/>
        </w:rPr>
        <w:t>Note that</w:t>
      </w:r>
      <w:r w:rsidRPr="004A5167">
        <w:t xml:space="preserve"> new</w:t>
      </w:r>
      <w:r w:rsidRPr="007578D7">
        <w:t xml:space="preserve"> </w:t>
      </w:r>
      <w:ins w:id="23" w:author="Ian Gorton" w:date="2013-09-25T06:58:00Z">
        <w:r w:rsidR="000970D0">
          <w:t xml:space="preserve">data </w:t>
        </w:r>
      </w:ins>
      <w:r w:rsidRPr="007578D7">
        <w:t xml:space="preserve">feeds are distinct from the data already being in use by the system and residing </w:t>
      </w:r>
      <w:ins w:id="24" w:author="Ian Gorton" w:date="2013-09-25T06:58:00Z">
        <w:r w:rsidR="000970D0">
          <w:t xml:space="preserve">in </w:t>
        </w:r>
      </w:ins>
      <w:r w:rsidRPr="007578D7">
        <w:t xml:space="preserve">the various system repositories </w:t>
      </w:r>
      <w:del w:id="25" w:author="Ian Gorton" w:date="2013-09-25T06:59:00Z">
        <w:r w:rsidRPr="007578D7" w:rsidDel="000970D0">
          <w:delText xml:space="preserve">(including </w:delText>
        </w:r>
        <w:commentRangeStart w:id="26"/>
        <w:r w:rsidRPr="007578D7" w:rsidDel="000970D0">
          <w:delText>memory</w:delText>
        </w:r>
        <w:commentRangeEnd w:id="26"/>
        <w:r w:rsidR="000970D0" w:rsidDel="000970D0">
          <w:rPr>
            <w:rStyle w:val="CommentReference"/>
            <w:lang w:val="x-none"/>
          </w:rPr>
          <w:commentReference w:id="26"/>
        </w:r>
        <w:r w:rsidRPr="007578D7" w:rsidDel="000970D0">
          <w:delText xml:space="preserve">, databases, etc.) </w:delText>
        </w:r>
      </w:del>
      <w:r w:rsidRPr="007578D7">
        <w:t>although similar technologies can be used to access both.</w:t>
      </w:r>
    </w:p>
    <w:p w:rsidR="00421691" w:rsidRDefault="002650C5" w:rsidP="002650C5">
      <w:pPr>
        <w:pStyle w:val="NoSpacing"/>
      </w:pPr>
      <w:r>
        <w:t>One of the important characteristics of a big data system is the ability to import and use data from a variety of data sources. Data s</w:t>
      </w:r>
      <w:r w:rsidRPr="00073D48">
        <w:t xml:space="preserve">ources </w:t>
      </w:r>
      <w:r>
        <w:t>can be</w:t>
      </w:r>
      <w:r w:rsidRPr="00073D48">
        <w:t xml:space="preserve"> internal and public records</w:t>
      </w:r>
      <w:r>
        <w:t xml:space="preserve">, </w:t>
      </w:r>
      <w:r w:rsidR="00421691">
        <w:t xml:space="preserve">online or offline applications, tapes, </w:t>
      </w:r>
      <w:r w:rsidRPr="00073D48">
        <w:t>images/audio and videos, sensor data, Web log</w:t>
      </w:r>
      <w:ins w:id="27" w:author="Ian Gorton" w:date="2013-09-25T07:00:00Z">
        <w:r w:rsidR="000970D0">
          <w:t>s</w:t>
        </w:r>
      </w:ins>
      <w:r w:rsidRPr="00073D48">
        <w:t xml:space="preserve">, </w:t>
      </w:r>
      <w:r>
        <w:t xml:space="preserve">HTTP </w:t>
      </w:r>
      <w:r w:rsidRPr="00073D48">
        <w:t>cookies,</w:t>
      </w:r>
      <w:r>
        <w:t xml:space="preserve"> etc. Data s</w:t>
      </w:r>
      <w:r w:rsidRPr="00073D48">
        <w:t xml:space="preserve">ources </w:t>
      </w:r>
      <w:r w:rsidR="00421691">
        <w:t>can be</w:t>
      </w:r>
      <w:r w:rsidRPr="00073D48">
        <w:t xml:space="preserve"> produced by humans, machines, sensors, Internet technologies, </w:t>
      </w:r>
      <w:del w:id="28" w:author="Ian Gorton" w:date="2013-09-25T07:00:00Z">
        <w:r w:rsidRPr="00073D48" w:rsidDel="000970D0">
          <w:delText>etc</w:delText>
        </w:r>
      </w:del>
      <w:ins w:id="29" w:author="Ian Gorton" w:date="2013-09-25T07:00:00Z">
        <w:r w:rsidR="000970D0">
          <w:t>and so on</w:t>
        </w:r>
      </w:ins>
      <w:r w:rsidRPr="00073D48">
        <w:t>.</w:t>
      </w:r>
    </w:p>
    <w:p w:rsidR="00835450" w:rsidRDefault="00835450" w:rsidP="002650C5">
      <w:pPr>
        <w:pStyle w:val="NoSpacing"/>
      </w:pPr>
    </w:p>
    <w:p w:rsidR="00835450" w:rsidRDefault="00835450" w:rsidP="00835450">
      <w:r>
        <w:t>In its role, Data Provider creates an abstraction of data sources. In case of raw data</w:t>
      </w:r>
      <w:r w:rsidR="00413CFB">
        <w:t xml:space="preserve"> sources</w:t>
      </w:r>
      <w:r>
        <w:t>, Data provider can potentially cleanse, correct, and store the data an internal format</w:t>
      </w:r>
      <w:ins w:id="30" w:author="Ian Gorton" w:date="2013-09-25T07:01:00Z">
        <w:r w:rsidR="000970D0">
          <w:t xml:space="preserve"> that is accessible to the big data system that will ingest it. </w:t>
        </w:r>
      </w:ins>
      <w:del w:id="31" w:author="Ian Gorton" w:date="2013-09-25T07:01:00Z">
        <w:r w:rsidDel="000970D0">
          <w:delText>.</w:delText>
        </w:r>
      </w:del>
    </w:p>
    <w:p w:rsidR="002650C5" w:rsidRDefault="00413CFB" w:rsidP="00413CFB">
      <w:r w:rsidRPr="00413CFB">
        <w:t>Frequently, the</w:t>
      </w:r>
      <w:r w:rsidR="00421691" w:rsidRPr="00413CFB">
        <w:t xml:space="preserve"> role </w:t>
      </w:r>
      <w:r w:rsidRPr="00413CFB">
        <w:t>of Data Provider and Transformation Provider would belong to different authorities, unless the authority implementing the Transformation Provider owns the data sources.</w:t>
      </w:r>
      <w:r>
        <w:t xml:space="preserve"> Consequently, </w:t>
      </w:r>
      <w:r w:rsidR="002650C5">
        <w:t xml:space="preserve">data </w:t>
      </w:r>
      <w:r>
        <w:t xml:space="preserve">from different </w:t>
      </w:r>
      <w:r w:rsidR="002650C5">
        <w:t xml:space="preserve">sources </w:t>
      </w:r>
      <w:r>
        <w:t xml:space="preserve">may </w:t>
      </w:r>
      <w:r w:rsidR="002650C5">
        <w:t xml:space="preserve">have different security and privacy considerations. </w:t>
      </w:r>
    </w:p>
    <w:p w:rsidR="008E4E72" w:rsidRDefault="008E4E72" w:rsidP="004A5167">
      <w:r>
        <w:t>Data Provider can also provide an abstraction of data being transfo</w:t>
      </w:r>
      <w:r w:rsidR="00413CFB">
        <w:t>rmed earlier by another system that</w:t>
      </w:r>
      <w:r w:rsidR="00835450">
        <w:t xml:space="preserve"> can be</w:t>
      </w:r>
      <w:r w:rsidR="000A6129">
        <w:t xml:space="preserve"> either</w:t>
      </w:r>
      <w:r w:rsidR="00835450">
        <w:t xml:space="preserve"> a legacy system or another big data system. </w:t>
      </w:r>
      <w:r w:rsidR="00810B5D">
        <w:t xml:space="preserve">In </w:t>
      </w:r>
      <w:r>
        <w:t xml:space="preserve">this case, Data Provider would represent a Data Consumer of that </w:t>
      </w:r>
      <w:r w:rsidR="00810B5D">
        <w:t xml:space="preserve">other </w:t>
      </w:r>
      <w:r w:rsidR="00835450">
        <w:t>system.</w:t>
      </w:r>
      <w:r w:rsidR="00BF3214">
        <w:t xml:space="preserve"> For example, a (big) streaming data source could be generated by another system operation on (big) data at rest.</w:t>
      </w:r>
    </w:p>
    <w:p w:rsidR="001E514B" w:rsidRDefault="00E21AB7" w:rsidP="001E514B">
      <w:pPr>
        <w:tabs>
          <w:tab w:val="left" w:pos="4050"/>
        </w:tabs>
      </w:pPr>
      <w:r>
        <w:t>Data P</w:t>
      </w:r>
      <w:r w:rsidR="004A5167">
        <w:t>rovider activities include:</w:t>
      </w:r>
    </w:p>
    <w:p w:rsidR="000910F0" w:rsidRPr="007578D7" w:rsidRDefault="004A5167" w:rsidP="001E514B">
      <w:pPr>
        <w:pStyle w:val="ListParagraph"/>
        <w:numPr>
          <w:ilvl w:val="0"/>
          <w:numId w:val="16"/>
        </w:numPr>
      </w:pPr>
      <w:r>
        <w:t>Creating</w:t>
      </w:r>
      <w:r w:rsidR="000910F0" w:rsidRPr="007578D7">
        <w:t xml:space="preserve"> the metadata describing the </w:t>
      </w:r>
      <w:r w:rsidR="002B67AC">
        <w:t>data</w:t>
      </w:r>
      <w:r w:rsidR="000910F0" w:rsidRPr="007578D7">
        <w:t xml:space="preserve"> source(s), usage policies</w:t>
      </w:r>
      <w:r w:rsidR="008E4E72">
        <w:t>/access rights</w:t>
      </w:r>
      <w:r w:rsidR="000910F0" w:rsidRPr="007578D7">
        <w:t>, and other relevant attributes</w:t>
      </w:r>
    </w:p>
    <w:p w:rsidR="004A5167" w:rsidRDefault="004A5167" w:rsidP="001E514B">
      <w:pPr>
        <w:pStyle w:val="ListParagraph"/>
        <w:numPr>
          <w:ilvl w:val="0"/>
          <w:numId w:val="16"/>
        </w:numPr>
      </w:pPr>
      <w:r>
        <w:t>Publishing</w:t>
      </w:r>
      <w:r w:rsidR="000910F0" w:rsidRPr="007578D7">
        <w:t xml:space="preserve"> the availability of the informa</w:t>
      </w:r>
      <w:r>
        <w:t>tion and the means to access it</w:t>
      </w:r>
    </w:p>
    <w:p w:rsidR="000A550F" w:rsidRDefault="004A5167" w:rsidP="001E514B">
      <w:pPr>
        <w:pStyle w:val="ListParagraph"/>
        <w:numPr>
          <w:ilvl w:val="0"/>
          <w:numId w:val="16"/>
        </w:numPr>
        <w:rPr>
          <w:ins w:id="32" w:author="Ian Gorton" w:date="2013-09-25T07:03:00Z"/>
        </w:rPr>
      </w:pPr>
      <w:r>
        <w:t xml:space="preserve">Making the data </w:t>
      </w:r>
      <w:r w:rsidR="000910F0" w:rsidRPr="007578D7">
        <w:t xml:space="preserve">accessible by </w:t>
      </w:r>
      <w:r>
        <w:t>other RA</w:t>
      </w:r>
      <w:r w:rsidR="000910F0" w:rsidRPr="007578D7">
        <w:t xml:space="preserve"> components</w:t>
      </w:r>
      <w:r>
        <w:t xml:space="preserve"> using </w:t>
      </w:r>
      <w:r w:rsidR="00E21AB7">
        <w:t xml:space="preserve">suitable </w:t>
      </w:r>
      <w:r>
        <w:t xml:space="preserve">programmable </w:t>
      </w:r>
      <w:r w:rsidR="00E21AB7">
        <w:t>interface</w:t>
      </w:r>
      <w:r w:rsidR="000A550F">
        <w:t>.</w:t>
      </w:r>
    </w:p>
    <w:p w:rsidR="000970D0" w:rsidRDefault="000970D0" w:rsidP="001E514B">
      <w:pPr>
        <w:pStyle w:val="ListParagraph"/>
        <w:numPr>
          <w:ilvl w:val="0"/>
          <w:numId w:val="16"/>
        </w:numPr>
      </w:pPr>
      <w:ins w:id="33" w:author="Ian Gorton" w:date="2013-09-25T07:03:00Z">
        <w:r>
          <w:t>Enforcing access rights on data access</w:t>
        </w:r>
      </w:ins>
    </w:p>
    <w:p w:rsidR="005568D2" w:rsidRDefault="005568D2" w:rsidP="005568D2">
      <w:pPr>
        <w:pStyle w:val="Heading3"/>
      </w:pPr>
      <w:bookmarkStart w:id="34" w:name="_Toc367825802"/>
      <w:r>
        <w:t>Data Service Abstraction</w:t>
      </w:r>
      <w:bookmarkEnd w:id="34"/>
    </w:p>
    <w:p w:rsidR="00E43E92" w:rsidRDefault="00E43E92" w:rsidP="000A550F">
      <w:r>
        <w:t>The Data Service Abstraction would typically include a registry so that the transformation functions can locate a Data provider, identify what</w:t>
      </w:r>
      <w:ins w:id="35" w:author="Ian Gorton" w:date="2013-09-25T07:04:00Z">
        <w:r w:rsidR="000970D0">
          <w:t xml:space="preserve"> useful</w:t>
        </w:r>
      </w:ins>
      <w:r>
        <w:t xml:space="preserve"> </w:t>
      </w:r>
      <w:commentRangeStart w:id="36"/>
      <w:r>
        <w:t xml:space="preserve">comparable </w:t>
      </w:r>
      <w:commentRangeEnd w:id="36"/>
      <w:r w:rsidR="000970D0">
        <w:rPr>
          <w:rStyle w:val="CommentReference"/>
          <w:lang w:val="x-none"/>
        </w:rPr>
        <w:commentReference w:id="36"/>
      </w:r>
      <w:r>
        <w:t xml:space="preserve">data it contains, understand what types of access </w:t>
      </w:r>
      <w:ins w:id="37" w:author="Ian Gorton" w:date="2013-09-25T07:04:00Z">
        <w:r w:rsidR="00577D9E">
          <w:t>are</w:t>
        </w:r>
      </w:ins>
      <w:del w:id="38" w:author="Ian Gorton" w:date="2013-09-25T07:04:00Z">
        <w:r w:rsidDel="00577D9E">
          <w:delText>is</w:delText>
        </w:r>
      </w:del>
      <w:r>
        <w:t xml:space="preserve"> allowed, understand what types of analysis are supported, where the data source is located, </w:t>
      </w:r>
      <w:r>
        <w:lastRenderedPageBreak/>
        <w:t>how to access the data, security requirements for the data, privacy requirements for the data, etc. As such, the interface would include the means for registering the data source, for querying the registry, and a standard set of data contained by the registry.</w:t>
      </w:r>
    </w:p>
    <w:p w:rsidR="008B4604" w:rsidRDefault="008B4604" w:rsidP="000A550F">
      <w:pPr>
        <w:rPr>
          <w:i/>
          <w:iCs/>
        </w:rPr>
      </w:pPr>
      <w:r>
        <w:t xml:space="preserve">Because the data can be too large to economically move across the network, the interface could also allow </w:t>
      </w:r>
      <w:ins w:id="39" w:author="Ian Gorton" w:date="2013-09-25T07:05:00Z">
        <w:r w:rsidR="00577D9E">
          <w:t xml:space="preserve">the </w:t>
        </w:r>
      </w:ins>
      <w:del w:id="40" w:author="Ian Gorton" w:date="2013-09-25T07:05:00Z">
        <w:r w:rsidDel="00577D9E">
          <w:delText>to</w:delText>
        </w:r>
      </w:del>
      <w:r>
        <w:t xml:space="preserve"> submi</w:t>
      </w:r>
      <w:ins w:id="41" w:author="Ian Gorton" w:date="2013-09-25T07:05:00Z">
        <w:r w:rsidR="00577D9E">
          <w:t xml:space="preserve">ssion of </w:t>
        </w:r>
      </w:ins>
      <w:del w:id="42" w:author="Ian Gorton" w:date="2013-09-25T07:05:00Z">
        <w:r w:rsidDel="00577D9E">
          <w:delText>t the</w:delText>
        </w:r>
      </w:del>
      <w:r>
        <w:t xml:space="preserve"> analysis request</w:t>
      </w:r>
      <w:ins w:id="43" w:author="Ian Gorton" w:date="2013-09-25T07:05:00Z">
        <w:r w:rsidR="00577D9E">
          <w:t>s</w:t>
        </w:r>
      </w:ins>
      <w:r>
        <w:t xml:space="preserve"> (as a software code implementing a certain algorithm for execution) </w:t>
      </w:r>
      <w:del w:id="44" w:author="Ian Gorton" w:date="2013-09-25T07:06:00Z">
        <w:r w:rsidDel="00577D9E">
          <w:delText xml:space="preserve">and </w:delText>
        </w:r>
      </w:del>
      <w:ins w:id="45" w:author="Ian Gorton" w:date="2013-09-25T07:06:00Z">
        <w:r w:rsidR="00577D9E">
          <w:t>with</w:t>
        </w:r>
        <w:r w:rsidR="00577D9E">
          <w:t xml:space="preserve"> </w:t>
        </w:r>
      </w:ins>
      <w:r>
        <w:t>the results returned to the requestor.</w:t>
      </w:r>
    </w:p>
    <w:p w:rsidR="00E43E92" w:rsidRDefault="00E43E92" w:rsidP="00E43E92">
      <w:pPr>
        <w:rPr>
          <w:i/>
          <w:iCs/>
        </w:rPr>
      </w:pPr>
      <w:r>
        <w:t xml:space="preserve">Subject to data characteristics (such as, volume, velocity, and variety) and system design considerations, interfaces for exposing and accessing data would vary in their complexity and can include both push and pull software mechanisms. These mechanisms can include </w:t>
      </w:r>
      <w:r w:rsidRPr="007578D7">
        <w:t xml:space="preserve">subscription to events, listening to data feeds, querying for specific data properties or content, and the ability to </w:t>
      </w:r>
      <w:r>
        <w:t>submit a code for execution</w:t>
      </w:r>
      <w:r w:rsidRPr="007578D7">
        <w:t xml:space="preserve"> to process the data </w:t>
      </w:r>
      <w:r w:rsidRPr="000A550F">
        <w:rPr>
          <w:i/>
          <w:iCs/>
        </w:rPr>
        <w:t>in situ.</w:t>
      </w:r>
    </w:p>
    <w:p w:rsidR="00057FE0" w:rsidRPr="007578D7" w:rsidRDefault="00835450" w:rsidP="000A550F">
      <w:r w:rsidRPr="00835450">
        <w:t>Note that n</w:t>
      </w:r>
      <w:r w:rsidR="004C3BDA" w:rsidRPr="00835450">
        <w:t xml:space="preserve">ot all </w:t>
      </w:r>
      <w:r w:rsidRPr="00835450">
        <w:t>use</w:t>
      </w:r>
      <w:r w:rsidR="004C3BDA" w:rsidRPr="00835450">
        <w:t xml:space="preserve"> </w:t>
      </w:r>
      <w:r w:rsidRPr="00835450">
        <w:t>of data</w:t>
      </w:r>
      <w:r w:rsidR="004C3BDA" w:rsidRPr="00835450">
        <w:t xml:space="preserve"> </w:t>
      </w:r>
      <w:r w:rsidRPr="00835450">
        <w:t>service</w:t>
      </w:r>
      <w:r w:rsidR="004C3BDA" w:rsidRPr="00835450">
        <w:t xml:space="preserve"> abstraction </w:t>
      </w:r>
      <w:r>
        <w:t>would always</w:t>
      </w:r>
      <w:r w:rsidRPr="00835450">
        <w:t xml:space="preserve"> be automated, </w:t>
      </w:r>
      <w:r w:rsidR="004C3BDA" w:rsidRPr="00835450">
        <w:t xml:space="preserve">but rather might involve a </w:t>
      </w:r>
      <w:r>
        <w:t>human</w:t>
      </w:r>
      <w:r w:rsidR="004C3BDA" w:rsidRPr="00835450">
        <w:t xml:space="preserve"> role logging into the system and providing directions where new data should be transferred (</w:t>
      </w:r>
      <w:r>
        <w:t>for example,</w:t>
      </w:r>
      <w:r w:rsidR="004C3BDA" w:rsidRPr="00835450">
        <w:t xml:space="preserve"> via FTP).</w:t>
      </w:r>
    </w:p>
    <w:p w:rsidR="007E7143" w:rsidRPr="00587DA0" w:rsidRDefault="00166574" w:rsidP="000910F0">
      <w:pPr>
        <w:pStyle w:val="Heading2"/>
      </w:pPr>
      <w:bookmarkStart w:id="46" w:name="_Toc367825803"/>
      <w:r w:rsidRPr="00587DA0">
        <w:t>Transformation</w:t>
      </w:r>
      <w:r w:rsidR="00425D9C" w:rsidRPr="00587DA0">
        <w:t xml:space="preserve"> Provider</w:t>
      </w:r>
      <w:bookmarkEnd w:id="46"/>
      <w:r w:rsidR="00425D9C" w:rsidRPr="00587DA0">
        <w:t xml:space="preserve"> </w:t>
      </w:r>
    </w:p>
    <w:p w:rsidR="00587DA0" w:rsidRDefault="00587DA0" w:rsidP="007F5628">
      <w:r w:rsidRPr="00587DA0">
        <w:t>Transformation Provider is the role of executing a generic “vertical system” data life cycle including data collection from various sources, multiple data transformations being implemented using both traditional and new techno</w:t>
      </w:r>
      <w:r>
        <w:t>logies, and diverse data usage.</w:t>
      </w:r>
    </w:p>
    <w:p w:rsidR="00BF3214" w:rsidRDefault="00BF3214" w:rsidP="007F5628">
      <w:r>
        <w:t>The Transformation functions would typically be specific to the vertical application and therefore are not candidates for standardization.</w:t>
      </w:r>
      <w:r w:rsidRPr="00BF3214">
        <w:t xml:space="preserve"> </w:t>
      </w:r>
      <w:r>
        <w:t>However, the metadata and the policies defined and exchanged between the transformation blocks could be standardized.</w:t>
      </w:r>
    </w:p>
    <w:p w:rsidR="00276BED" w:rsidRPr="00587DA0" w:rsidRDefault="00276BED" w:rsidP="00276BED">
      <w:pPr>
        <w:rPr>
          <w:rFonts w:asciiTheme="minorHAnsi" w:eastAsiaTheme="minorHAnsi" w:hAnsiTheme="minorHAnsi"/>
        </w:rPr>
      </w:pPr>
      <w:r w:rsidRPr="00587DA0">
        <w:t>As the data propagates through the ecosystem, it is being processed and transformed in different ways in order to extract the value from the information. Transformation sub-components can be implemented by independent stakeholders and deployed as stand-alone services.</w:t>
      </w:r>
    </w:p>
    <w:p w:rsidR="00276BED" w:rsidRPr="000910F0" w:rsidRDefault="00276BED" w:rsidP="00276BED">
      <w:r w:rsidRPr="00587DA0">
        <w:t xml:space="preserve">Each transformation function can use different specialized data infrastructure </w:t>
      </w:r>
      <w:r w:rsidR="00587DA0" w:rsidRPr="00587DA0">
        <w:t xml:space="preserve">or capabilities </w:t>
      </w:r>
      <w:r w:rsidRPr="00587DA0">
        <w:t xml:space="preserve">best </w:t>
      </w:r>
      <w:del w:id="47" w:author="Ian Gorton" w:date="2013-09-25T07:12:00Z">
        <w:r w:rsidRPr="00587DA0" w:rsidDel="00577D9E">
          <w:delText xml:space="preserve">fitted </w:delText>
        </w:r>
      </w:del>
      <w:ins w:id="48" w:author="Ian Gorton" w:date="2013-09-25T07:12:00Z">
        <w:r w:rsidR="00577D9E">
          <w:t>suited</w:t>
        </w:r>
        <w:bookmarkStart w:id="49" w:name="_GoBack"/>
        <w:bookmarkEnd w:id="49"/>
        <w:r w:rsidR="00577D9E" w:rsidRPr="00587DA0">
          <w:t xml:space="preserve"> </w:t>
        </w:r>
      </w:ins>
      <w:r w:rsidRPr="00587DA0">
        <w:t>for its requirements, and can have its own privacy and other policy considerations.</w:t>
      </w:r>
    </w:p>
    <w:p w:rsidR="00587DA0" w:rsidRPr="00587DA0" w:rsidRDefault="00587DA0" w:rsidP="00587DA0">
      <w:r>
        <w:t xml:space="preserve">In its role, </w:t>
      </w:r>
      <w:r w:rsidRPr="000910F0">
        <w:t xml:space="preserve">Transformation Provider </w:t>
      </w:r>
      <w:r>
        <w:t xml:space="preserve">typically </w:t>
      </w:r>
      <w:r w:rsidRPr="000910F0">
        <w:t>e</w:t>
      </w:r>
      <w:r>
        <w:t>xecutes</w:t>
      </w:r>
      <w:r w:rsidRPr="000910F0">
        <w:t xml:space="preserve"> the manipulations of the data lifecycle </w:t>
      </w:r>
      <w:r>
        <w:t xml:space="preserve">of a specific vertical system </w:t>
      </w:r>
      <w:r w:rsidRPr="000910F0">
        <w:t xml:space="preserve">to meet the requirements or instructions established by the </w:t>
      </w:r>
      <w:r w:rsidR="00B724D7">
        <w:t>System</w:t>
      </w:r>
      <w:r w:rsidRPr="000910F0">
        <w:t xml:space="preserve"> Orchestrator.</w:t>
      </w:r>
    </w:p>
    <w:p w:rsidR="00C242F2" w:rsidRDefault="00587DA0" w:rsidP="00587DA0">
      <w:r w:rsidRPr="00C242F2">
        <w:rPr>
          <w:b/>
        </w:rPr>
        <w:t xml:space="preserve"> </w:t>
      </w:r>
      <w:r w:rsidR="00C242F2" w:rsidRPr="00C242F2">
        <w:rPr>
          <w:b/>
        </w:rPr>
        <w:t>[</w:t>
      </w:r>
      <w:r w:rsidR="00C242F2" w:rsidRPr="00C242F2">
        <w:rPr>
          <w:b/>
          <w:highlight w:val="yellow"/>
        </w:rPr>
        <w:t>Editor’s Note:</w:t>
      </w:r>
      <w:r w:rsidR="00C242F2" w:rsidRPr="00C242F2">
        <w:rPr>
          <w:b/>
        </w:rPr>
        <w:t xml:space="preserve"> Listed activities need to be aligned with the sub-components shown on the diagram.]</w:t>
      </w:r>
    </w:p>
    <w:p w:rsidR="007F5628" w:rsidRDefault="000910F0" w:rsidP="007F5628">
      <w:r>
        <w:t>Transformation Provider</w:t>
      </w:r>
      <w:r w:rsidR="007F5628">
        <w:t xml:space="preserve"> activities</w:t>
      </w:r>
      <w:r>
        <w:t xml:space="preserve"> include</w:t>
      </w:r>
      <w:r w:rsidR="007F5628">
        <w:t>:</w:t>
      </w:r>
    </w:p>
    <w:p w:rsidR="007F5628" w:rsidRDefault="007F5628" w:rsidP="007F5628">
      <w:pPr>
        <w:pStyle w:val="ListParagraph"/>
        <w:numPr>
          <w:ilvl w:val="0"/>
          <w:numId w:val="16"/>
        </w:numPr>
      </w:pPr>
      <w:r w:rsidRPr="00B43694">
        <w:t xml:space="preserve">Data </w:t>
      </w:r>
      <w:r w:rsidR="00196371">
        <w:t>C</w:t>
      </w:r>
      <w:r w:rsidR="00196371" w:rsidRPr="00B43694">
        <w:t>ollecti</w:t>
      </w:r>
      <w:ins w:id="50" w:author="Ian Gorton" w:date="2013-09-25T07:11:00Z">
        <w:r w:rsidR="00577D9E">
          <w:t>on</w:t>
        </w:r>
      </w:ins>
      <w:del w:id="51" w:author="Ian Gorton" w:date="2013-09-25T07:11:00Z">
        <w:r w:rsidR="00196371" w:rsidRPr="00B43694" w:rsidDel="00577D9E">
          <w:delText>ng</w:delText>
        </w:r>
      </w:del>
      <w:r>
        <w:t xml:space="preserve"> (connect, transport, stage)</w:t>
      </w:r>
      <w:r w:rsidR="00B43694">
        <w:t>:</w:t>
      </w:r>
      <w:r>
        <w:t xml:space="preserve"> obtains connection to Data Provider APIs to collect into local system, or to access dynamically when requested.</w:t>
      </w:r>
      <w:r w:rsidR="00B43694" w:rsidRPr="00B43694">
        <w:t xml:space="preserve"> </w:t>
      </w:r>
      <w:r w:rsidR="00B43694">
        <w:t xml:space="preserve">At the initial collection stage, sets of data (e.g., data records) of similar structure are collected (and combined) resulting in </w:t>
      </w:r>
      <w:r w:rsidR="00B43694">
        <w:lastRenderedPageBreak/>
        <w:t>uniform security considerations, policies, etc. Initial metadata is created (e.g., subjects with keys are identified) to facilitate subsequent aggregation or lookup method(s).</w:t>
      </w:r>
    </w:p>
    <w:p w:rsidR="007F5628" w:rsidRDefault="007F5628" w:rsidP="007F5628">
      <w:pPr>
        <w:pStyle w:val="ListParagraph"/>
        <w:numPr>
          <w:ilvl w:val="0"/>
          <w:numId w:val="16"/>
        </w:numPr>
      </w:pPr>
      <w:r w:rsidRPr="00B43694">
        <w:t>Data Curati</w:t>
      </w:r>
      <w:ins w:id="52" w:author="Ian Gorton" w:date="2013-09-25T07:12:00Z">
        <w:r w:rsidR="00577D9E">
          <w:t>on</w:t>
        </w:r>
      </w:ins>
      <w:del w:id="53" w:author="Ian Gorton" w:date="2013-09-25T07:12:00Z">
        <w:r w:rsidRPr="00B43694" w:rsidDel="00577D9E">
          <w:delText>ng</w:delText>
        </w:r>
      </w:del>
      <w:r w:rsidR="00B43694">
        <w:t>:</w:t>
      </w:r>
      <w:r>
        <w:t xml:space="preserve"> provides cleansing, outlier removal, standardization for the ingestion and storage processes</w:t>
      </w:r>
      <w:r w:rsidR="00621130">
        <w:t>.</w:t>
      </w:r>
    </w:p>
    <w:p w:rsidR="00B43694" w:rsidRDefault="00B43694" w:rsidP="00B43694">
      <w:pPr>
        <w:pStyle w:val="ListParagraph"/>
        <w:numPr>
          <w:ilvl w:val="0"/>
          <w:numId w:val="16"/>
        </w:numPr>
      </w:pPr>
      <w:r>
        <w:t>Data Aggregati</w:t>
      </w:r>
      <w:ins w:id="54" w:author="Ian Gorton" w:date="2013-09-25T07:12:00Z">
        <w:r w:rsidR="00577D9E">
          <w:t>on</w:t>
        </w:r>
      </w:ins>
      <w:del w:id="55" w:author="Ian Gorton" w:date="2013-09-25T07:12:00Z">
        <w:r w:rsidDel="00577D9E">
          <w:delText>ng</w:delText>
        </w:r>
      </w:del>
      <w:r>
        <w:t xml:space="preserve">: </w:t>
      </w:r>
      <w:r w:rsidR="0086549A">
        <w:t>Data from different data providers</w:t>
      </w:r>
      <w:r>
        <w:t xml:space="preserve"> with easily correlated metadata (e.g., identical keys) </w:t>
      </w:r>
      <w:r w:rsidR="0086549A">
        <w:t>is</w:t>
      </w:r>
      <w:r>
        <w:t xml:space="preserve"> aggregated into a </w:t>
      </w:r>
      <w:r w:rsidR="0086549A">
        <w:t>single data set</w:t>
      </w:r>
      <w:r>
        <w:t xml:space="preserve">. As a result, the information about each object is enriched or the number of objects in the collection grows. Security considerations and policies concerning the resultant </w:t>
      </w:r>
      <w:r w:rsidR="0086549A">
        <w:t>data set</w:t>
      </w:r>
      <w:r>
        <w:t xml:space="preserve"> are typically similar to the original </w:t>
      </w:r>
      <w:r w:rsidR="0086549A">
        <w:t>data</w:t>
      </w:r>
      <w:r>
        <w:t>.</w:t>
      </w:r>
    </w:p>
    <w:p w:rsidR="00B43694" w:rsidRDefault="00B43694" w:rsidP="00B43694">
      <w:pPr>
        <w:pStyle w:val="ListParagraph"/>
        <w:numPr>
          <w:ilvl w:val="0"/>
          <w:numId w:val="16"/>
        </w:numPr>
      </w:pPr>
      <w:r>
        <w:t xml:space="preserve">Data Matching: </w:t>
      </w:r>
      <w:r w:rsidR="0086549A">
        <w:t>Data from different data providers</w:t>
      </w:r>
      <w:r>
        <w:t xml:space="preserve"> with </w:t>
      </w:r>
      <w:r w:rsidR="0086549A">
        <w:t>disparate</w:t>
      </w:r>
      <w:r>
        <w:t xml:space="preserve"> metadata (e.g., keys) are aggregated into a </w:t>
      </w:r>
      <w:r w:rsidR="0086549A">
        <w:t>single data set</w:t>
      </w:r>
      <w:r>
        <w:t xml:space="preserve">. As a result, the information about each object is enriched. The security considerations and policies concerning the resultant </w:t>
      </w:r>
      <w:r w:rsidR="0086549A">
        <w:t>data set</w:t>
      </w:r>
      <w:r>
        <w:t xml:space="preserve"> </w:t>
      </w:r>
      <w:r w:rsidR="0086549A">
        <w:t>may differ from the original policies</w:t>
      </w:r>
      <w:r>
        <w:t>.</w:t>
      </w:r>
      <w:r w:rsidR="0086549A">
        <w:t xml:space="preserve"> </w:t>
      </w:r>
    </w:p>
    <w:p w:rsidR="007F5628" w:rsidRDefault="007F5628" w:rsidP="007F5628">
      <w:pPr>
        <w:pStyle w:val="ListParagraph"/>
        <w:numPr>
          <w:ilvl w:val="0"/>
          <w:numId w:val="16"/>
        </w:numPr>
      </w:pPr>
      <w:r w:rsidRPr="00B43694">
        <w:t>Data Optimizi</w:t>
      </w:r>
      <w:ins w:id="56" w:author="Ian Gorton" w:date="2013-09-25T07:12:00Z">
        <w:r w:rsidR="00577D9E">
          <w:t>on</w:t>
        </w:r>
      </w:ins>
      <w:del w:id="57" w:author="Ian Gorton" w:date="2013-09-25T07:12:00Z">
        <w:r w:rsidRPr="00B43694" w:rsidDel="00577D9E">
          <w:delText>ng</w:delText>
        </w:r>
      </w:del>
      <w:r>
        <w:t xml:space="preserve"> (Pre-analytics)</w:t>
      </w:r>
      <w:r w:rsidR="00B43694">
        <w:t>:</w:t>
      </w:r>
      <w:r>
        <w:t xml:space="preserve"> determines the appropriate data manipulations and indexes to optimize subsequent transformation processes</w:t>
      </w:r>
      <w:r w:rsidR="00621130">
        <w:t>.</w:t>
      </w:r>
    </w:p>
    <w:p w:rsidR="007F5628" w:rsidRDefault="007F5628" w:rsidP="007F5628">
      <w:pPr>
        <w:pStyle w:val="ListParagraph"/>
        <w:numPr>
          <w:ilvl w:val="0"/>
          <w:numId w:val="16"/>
        </w:numPr>
      </w:pPr>
      <w:r w:rsidRPr="00B43694">
        <w:t>Data Analysis</w:t>
      </w:r>
      <w:r w:rsidR="00B43694" w:rsidRPr="00B43694">
        <w:t>:</w:t>
      </w:r>
      <w:r>
        <w:t xml:space="preserve"> implements the techniques to extract knowledge from the data based on the requirements of the data scientist, who has specified the algorithms to process the data to produce new insights that will address the technical goal.</w:t>
      </w:r>
    </w:p>
    <w:p w:rsidR="00174641" w:rsidRDefault="00174641" w:rsidP="007F5628">
      <w:pPr>
        <w:pStyle w:val="ListParagraph"/>
        <w:numPr>
          <w:ilvl w:val="0"/>
          <w:numId w:val="16"/>
        </w:numPr>
      </w:pPr>
      <w:r>
        <w:t>Data Transfer</w:t>
      </w:r>
      <w:del w:id="58" w:author="Ian Gorton" w:date="2013-09-25T07:12:00Z">
        <w:r w:rsidDel="00577D9E">
          <w:delText>ring</w:delText>
        </w:r>
      </w:del>
      <w:r>
        <w:t xml:space="preserve">: facilitates secure transfer of data between different repositories and/or between the Transformation and the Capabilities RA blocks. </w:t>
      </w:r>
    </w:p>
    <w:p w:rsidR="00577D9E" w:rsidRDefault="00577D9E" w:rsidP="00577D9E">
      <w:pPr>
        <w:ind w:left="360"/>
        <w:rPr>
          <w:ins w:id="59" w:author="Ian Gorton" w:date="2013-09-25T07:11:00Z"/>
        </w:rPr>
        <w:pPrChange w:id="60" w:author="Ian Gorton" w:date="2013-09-25T07:11:00Z">
          <w:pPr>
            <w:pStyle w:val="ListParagraph"/>
            <w:numPr>
              <w:numId w:val="16"/>
            </w:numPr>
            <w:ind w:hanging="360"/>
          </w:pPr>
        </w:pPrChange>
      </w:pPr>
      <w:ins w:id="61" w:author="Ian Gorton" w:date="2013-09-25T07:11:00Z">
        <w:r>
          <w:t>While many of these tasks have traditionally existed in data processing systems, the scale, velocity and variety present in big data systems radically changes their implementation.  The algorithms and mechanisms need to be re-written and optimized to create applications that are responsive and can grow to handle ever growing data collections.</w:t>
        </w:r>
      </w:ins>
    </w:p>
    <w:p w:rsidR="007F5628" w:rsidDel="00577D9E" w:rsidRDefault="007F5628" w:rsidP="007F5628">
      <w:pPr>
        <w:rPr>
          <w:del w:id="62" w:author="Ian Gorton" w:date="2013-09-25T07:11:00Z"/>
        </w:rPr>
      </w:pPr>
      <w:del w:id="63" w:author="Ian Gorton" w:date="2013-09-25T07:11:00Z">
        <w:r w:rsidRPr="00234348" w:rsidDel="00577D9E">
          <w:delText>Note that many</w:delText>
        </w:r>
        <w:r w:rsidDel="00577D9E">
          <w:delText xml:space="preserve"> of these tasks have changed, as the algorithms have been re-written to accommodate and be optimized for the horizontally distributed resources.</w:delText>
        </w:r>
      </w:del>
    </w:p>
    <w:p w:rsidR="005568D2" w:rsidRDefault="005568D2" w:rsidP="005568D2">
      <w:pPr>
        <w:pStyle w:val="Heading3"/>
      </w:pPr>
      <w:bookmarkStart w:id="64" w:name="_Toc367825804"/>
      <w:r>
        <w:t>System Service Abstraction</w:t>
      </w:r>
      <w:bookmarkEnd w:id="64"/>
    </w:p>
    <w:p w:rsidR="005568D2" w:rsidRDefault="005568D2" w:rsidP="007F5628">
      <w:r w:rsidRPr="005568D2">
        <w:rPr>
          <w:highlight w:val="yellow"/>
        </w:rPr>
        <w:t>TBD</w:t>
      </w:r>
    </w:p>
    <w:p w:rsidR="005568D2" w:rsidRDefault="005568D2" w:rsidP="005568D2">
      <w:pPr>
        <w:pStyle w:val="Heading3"/>
      </w:pPr>
      <w:bookmarkStart w:id="65" w:name="_Toc367825805"/>
      <w:r>
        <w:t>Usage Service Abstraction</w:t>
      </w:r>
      <w:bookmarkEnd w:id="65"/>
    </w:p>
    <w:p w:rsidR="00577D9E" w:rsidRDefault="00577D9E" w:rsidP="00577D9E">
      <w:pPr>
        <w:rPr>
          <w:ins w:id="66" w:author="Ian Gorton" w:date="2013-09-25T07:09:00Z"/>
        </w:rPr>
      </w:pPr>
      <w:ins w:id="67" w:author="Ian Gorton" w:date="2013-09-25T07:09:00Z">
        <w:r>
          <w:t>The Transformation Provider capabilities will comprise a collection of application-specific services for processing the data that resides in the big data system. These services, as defined by the Usage Service Abstraction, can be called and composed by 3</w:t>
        </w:r>
        <w:r w:rsidRPr="009F0F8E">
          <w:rPr>
            <w:vertAlign w:val="superscript"/>
          </w:rPr>
          <w:t>rd</w:t>
        </w:r>
        <w:r>
          <w:t xml:space="preserve"> party applications that have the permissions to consume the data. While the specific of this service will necessarily be application-specific, some commonality will exist in a number of areas, including:</w:t>
        </w:r>
      </w:ins>
    </w:p>
    <w:p w:rsidR="00577D9E" w:rsidRDefault="00577D9E" w:rsidP="00577D9E">
      <w:pPr>
        <w:rPr>
          <w:ins w:id="68" w:author="Ian Gorton" w:date="2013-09-25T07:09:00Z"/>
        </w:rPr>
      </w:pPr>
      <w:ins w:id="69" w:author="Ian Gorton" w:date="2013-09-25T07:09:00Z">
        <w:r>
          <w:t>Identity Management and Authorization: Individual vertical Transformation Providers will implement their own schemes for usage of their services. Identity management enables Transformation Providers to implement charging schemes, provide levels of differentiated service and protect confidential services from unauthorized access.</w:t>
        </w:r>
      </w:ins>
    </w:p>
    <w:p w:rsidR="00577D9E" w:rsidRDefault="00577D9E" w:rsidP="00577D9E">
      <w:pPr>
        <w:rPr>
          <w:ins w:id="70" w:author="Ian Gorton" w:date="2013-09-25T07:09:00Z"/>
        </w:rPr>
      </w:pPr>
      <w:ins w:id="71" w:author="Ian Gorton" w:date="2013-09-25T07:09:00Z">
        <w:r>
          <w:lastRenderedPageBreak/>
          <w:t xml:space="preserve">Discovery: Data consumers require a directory that defines the services that a Transformation Provider can support. </w:t>
        </w:r>
      </w:ins>
    </w:p>
    <w:p w:rsidR="00577D9E" w:rsidRDefault="00577D9E" w:rsidP="00577D9E">
      <w:pPr>
        <w:rPr>
          <w:ins w:id="72" w:author="Ian Gorton" w:date="2013-09-25T07:09:00Z"/>
        </w:rPr>
      </w:pPr>
      <w:ins w:id="73" w:author="Ian Gorton" w:date="2013-09-25T07:09:00Z">
        <w:r>
          <w:t>Code execution services: A Transformation Provider may allow data consumers to push analytics in the form of a code to execute on the big data system. The Usage Services will define the precise form that these requests support, for example the software languages that can be used, the constraints (eg execution time) on the code that is provided to the service, and how the results will be delivered to the data consumer.</w:t>
        </w:r>
      </w:ins>
    </w:p>
    <w:p w:rsidR="00577D9E" w:rsidRDefault="00577D9E" w:rsidP="00577D9E">
      <w:pPr>
        <w:rPr>
          <w:ins w:id="74" w:author="Ian Gorton" w:date="2013-09-25T07:09:00Z"/>
        </w:rPr>
      </w:pPr>
      <w:ins w:id="75" w:author="Ian Gorton" w:date="2013-09-25T07:09:00Z">
        <w:r>
          <w:t xml:space="preserve">Charging: Transformation Providers may implement charging schemes to generate revenue from data consumers. The Usage Services will enable users to discover the amounts they are being charged, monitor usage and make payments. </w:t>
        </w:r>
      </w:ins>
    </w:p>
    <w:p w:rsidR="005568D2" w:rsidRPr="007F5628" w:rsidRDefault="005568D2" w:rsidP="007F5628">
      <w:del w:id="76" w:author="Ian Gorton" w:date="2013-09-25T07:09:00Z">
        <w:r w:rsidRPr="005568D2" w:rsidDel="00577D9E">
          <w:rPr>
            <w:highlight w:val="yellow"/>
          </w:rPr>
          <w:delText>TBD</w:delText>
        </w:r>
      </w:del>
    </w:p>
    <w:p w:rsidR="00166574" w:rsidRDefault="00794D7F" w:rsidP="00D60D5B">
      <w:pPr>
        <w:pStyle w:val="Heading2"/>
      </w:pPr>
      <w:bookmarkStart w:id="77" w:name="_Toc367825806"/>
      <w:r>
        <w:t>Capabilit</w:t>
      </w:r>
      <w:r w:rsidR="00425D9C">
        <w:t>ies Provider</w:t>
      </w:r>
      <w:bookmarkEnd w:id="77"/>
    </w:p>
    <w:p w:rsidR="00905E6F" w:rsidRDefault="00905E6F" w:rsidP="007F5628">
      <w:r w:rsidRPr="00905E6F">
        <w:t>Capabilities Provider is the role of prov</w:t>
      </w:r>
      <w:r w:rsidRPr="0082682A">
        <w:t xml:space="preserve">iding a computing fabric </w:t>
      </w:r>
      <w:r>
        <w:t>(</w:t>
      </w:r>
      <w:r w:rsidRPr="0082682A">
        <w:t xml:space="preserve">such as system hardware, network, storage, virtualization, </w:t>
      </w:r>
      <w:r>
        <w:t>and computing platform</w:t>
      </w:r>
      <w:r w:rsidR="00CA7C6C">
        <w:t>)</w:t>
      </w:r>
      <w:r w:rsidRPr="0082682A">
        <w:t xml:space="preserve"> in order to execute certain </w:t>
      </w:r>
      <w:r>
        <w:t xml:space="preserve">transformation </w:t>
      </w:r>
      <w:r w:rsidRPr="0082682A">
        <w:t>applications</w:t>
      </w:r>
      <w:r>
        <w:t>,</w:t>
      </w:r>
      <w:r w:rsidRPr="0082682A">
        <w:t xml:space="preserve"> while protecting the privacy and integrity of data.  The computing fabric facilitates a mix-and-match of traditional and future c</w:t>
      </w:r>
      <w:r>
        <w:t>omputing features from software</w:t>
      </w:r>
      <w:r w:rsidRPr="0082682A">
        <w:t>, platforms, and infrastructures based on application needs.</w:t>
      </w:r>
    </w:p>
    <w:p w:rsidR="00276BED" w:rsidRDefault="00276BED" w:rsidP="007F5628">
      <w:r w:rsidRPr="00965578">
        <w:t>Capabilities are abstracted functionalities that exist in order to support big data transformation functions. Capabilities include infrastructures (e.g., VM clusters), platforms (e.g., databases), and applications (e.g., analytic tools).</w:t>
      </w:r>
    </w:p>
    <w:p w:rsidR="003D5DD0" w:rsidRDefault="003D5DD0" w:rsidP="007F5628">
      <w:pPr>
        <w:rPr>
          <w:b/>
        </w:rPr>
      </w:pPr>
      <w:r w:rsidRPr="00C242F2">
        <w:rPr>
          <w:b/>
        </w:rPr>
        <w:t>[</w:t>
      </w:r>
      <w:r w:rsidRPr="00C242F2">
        <w:rPr>
          <w:b/>
          <w:highlight w:val="yellow"/>
        </w:rPr>
        <w:t>Editor’s Note:</w:t>
      </w:r>
      <w:r w:rsidRPr="00C242F2">
        <w:rPr>
          <w:b/>
        </w:rPr>
        <w:t xml:space="preserve"> </w:t>
      </w:r>
      <w:r>
        <w:rPr>
          <w:b/>
        </w:rPr>
        <w:t>A</w:t>
      </w:r>
      <w:r w:rsidRPr="00C242F2">
        <w:rPr>
          <w:b/>
        </w:rPr>
        <w:t xml:space="preserve">ctivities need to be </w:t>
      </w:r>
      <w:r>
        <w:rPr>
          <w:b/>
        </w:rPr>
        <w:t>listed and described after</w:t>
      </w:r>
      <w:r w:rsidRPr="00C242F2">
        <w:rPr>
          <w:b/>
        </w:rPr>
        <w:t xml:space="preserve"> the </w:t>
      </w:r>
      <w:r>
        <w:rPr>
          <w:b/>
        </w:rPr>
        <w:t xml:space="preserve">agreement is reached on the </w:t>
      </w:r>
      <w:r w:rsidRPr="00C242F2">
        <w:rPr>
          <w:b/>
        </w:rPr>
        <w:t xml:space="preserve">sub-components </w:t>
      </w:r>
      <w:r>
        <w:rPr>
          <w:b/>
        </w:rPr>
        <w:t xml:space="preserve">presented </w:t>
      </w:r>
      <w:r w:rsidRPr="00C242F2">
        <w:rPr>
          <w:b/>
        </w:rPr>
        <w:t>on the diagram.]</w:t>
      </w:r>
    </w:p>
    <w:p w:rsidR="005568D2" w:rsidRDefault="005568D2" w:rsidP="005568D2">
      <w:pPr>
        <w:pStyle w:val="Heading3"/>
      </w:pPr>
      <w:bookmarkStart w:id="78" w:name="_Toc367825807"/>
      <w:r>
        <w:t>Capabilities Service Abstraction</w:t>
      </w:r>
      <w:bookmarkEnd w:id="78"/>
    </w:p>
    <w:p w:rsidR="00577D9E" w:rsidRDefault="00577D9E" w:rsidP="00577D9E">
      <w:pPr>
        <w:rPr>
          <w:ins w:id="79" w:author="Ian Gorton" w:date="2013-09-25T07:10:00Z"/>
        </w:rPr>
      </w:pPr>
      <w:ins w:id="80" w:author="Ian Gorton" w:date="2013-09-25T07:10:00Z">
        <w:r>
          <w:t xml:space="preserve">Big data applications, implemented with the Transformation Provider, require the capabilities of many core platforms and technologies to meet their challenges of scalable data analytics and management. The specific capabilities vary widely and different vertical application domains will utilize a variety of technologies to meet their functional and cost requirements. </w:t>
        </w:r>
      </w:ins>
    </w:p>
    <w:p w:rsidR="00577D9E" w:rsidRDefault="00577D9E" w:rsidP="00577D9E">
      <w:pPr>
        <w:rPr>
          <w:ins w:id="81" w:author="Ian Gorton" w:date="2013-09-25T07:10:00Z"/>
        </w:rPr>
      </w:pPr>
      <w:ins w:id="82" w:author="Ian Gorton" w:date="2013-09-25T07:10:00Z">
        <w:r>
          <w:t>A broad categorization of the capabilities services that will be supported in a big data system are as follows:</w:t>
        </w:r>
      </w:ins>
    </w:p>
    <w:p w:rsidR="00577D9E" w:rsidRDefault="00577D9E" w:rsidP="00577D9E">
      <w:pPr>
        <w:rPr>
          <w:ins w:id="83" w:author="Ian Gorton" w:date="2013-09-25T07:10:00Z"/>
        </w:rPr>
      </w:pPr>
      <w:ins w:id="84" w:author="Ian Gorton" w:date="2013-09-25T07:10:00Z">
        <w:r>
          <w:t xml:space="preserve">Data Services: A big data system will expose its data resources through a set of services that can be invoked by a Transformation Provider. The nature and granularity of these services will be application-specific, but generally provide standard CRUD (create/read/update/delete) functionality. The services should be designed to efficiently support application requests, and commonly one service will invoke a cascade of internal capability service invocations to access a multitude of individual big data collections. As big data is often replicated, data services may expose functions that enable an application to </w:t>
        </w:r>
        <w:r>
          <w:lastRenderedPageBreak/>
          <w:t>explicitly trade-off consistency and latency to more efficiently satisfy a request at the risk of obtaining stale data or performing inconsistent updates.</w:t>
        </w:r>
      </w:ins>
    </w:p>
    <w:p w:rsidR="00577D9E" w:rsidRDefault="00577D9E" w:rsidP="00577D9E">
      <w:pPr>
        <w:rPr>
          <w:ins w:id="85" w:author="Ian Gorton" w:date="2013-09-25T07:10:00Z"/>
        </w:rPr>
      </w:pPr>
      <w:ins w:id="86" w:author="Ian Gorton" w:date="2013-09-25T07:10:00Z">
        <w:r>
          <w:t xml:space="preserve">Security Services:  The capability provider must expose services to perform identity management and provide authentication and authorization of the data and processing resources that are encompassed. This ensures resources are protected from unauthorized access and protects from tampering. This can be a particularly challenging area for big data systems that integrate heterogeneous data resources and/or execute on cloud platforms.  </w:t>
        </w:r>
      </w:ins>
    </w:p>
    <w:p w:rsidR="00577D9E" w:rsidRDefault="00577D9E" w:rsidP="00577D9E">
      <w:pPr>
        <w:rPr>
          <w:ins w:id="87" w:author="Ian Gorton" w:date="2013-09-25T07:10:00Z"/>
        </w:rPr>
      </w:pPr>
      <w:ins w:id="88" w:author="Ian Gorton" w:date="2013-09-25T07:10:00Z">
        <w:r>
          <w:t xml:space="preserve">Management Services: A big data system will have many ‘moving parts’ that must be managed. Automation is a fundamental principle in building big data systems, and hence management services are  an integral component of the capabilities service abstraction. Management capabilities range from VM deployment and recovery, to fine grained monitoring of system performance and detecting and diagnosing faults. </w:t>
        </w:r>
      </w:ins>
    </w:p>
    <w:p w:rsidR="00577D9E" w:rsidRDefault="00577D9E" w:rsidP="00577D9E">
      <w:pPr>
        <w:rPr>
          <w:ins w:id="89" w:author="Ian Gorton" w:date="2013-09-25T07:10:00Z"/>
        </w:rPr>
      </w:pPr>
      <w:ins w:id="90" w:author="Ian Gorton" w:date="2013-09-25T07:10:00Z">
        <w:r>
          <w:t>Test Services: A unique characteristic of big data systems is that it is impossible to fully test application changes before deployment, as the scale of the data and processing environment precludes exhaustive testing in an isolated environment. For this reason, big data systems must provide services to support testing of new features in a production environment. Techniques such as canary testing and A/B testing are widely used, and require the ability to reconfigure the big data platform to direct percentages of live requests to test components, and provide detailed information and logging from the components under test.</w:t>
        </w:r>
      </w:ins>
    </w:p>
    <w:p w:rsidR="00577D9E" w:rsidRPr="007F5628" w:rsidRDefault="00577D9E" w:rsidP="00577D9E">
      <w:pPr>
        <w:rPr>
          <w:ins w:id="91" w:author="Ian Gorton" w:date="2013-09-25T07:10:00Z"/>
        </w:rPr>
      </w:pPr>
      <w:ins w:id="92" w:author="Ian Gorton" w:date="2013-09-25T07:10:00Z">
        <w:r>
          <w:t>Processing Services:  Supporting in situ processing allows Transformation Providers to push analytics to be performed by Capability Providers. To achieve this, services must be provided to accept the code for the analytics, execute the code in a protected environment, and return the results to the user. The latter is typically achieved asynchronously as many such analytics will be long running tasks that process many millions of data items.</w:t>
        </w:r>
      </w:ins>
    </w:p>
    <w:p w:rsidR="005568D2" w:rsidRPr="007F5628" w:rsidRDefault="005568D2" w:rsidP="007F5628">
      <w:del w:id="93" w:author="Ian Gorton" w:date="2013-09-25T07:10:00Z">
        <w:r w:rsidRPr="005568D2" w:rsidDel="00577D9E">
          <w:rPr>
            <w:highlight w:val="yellow"/>
          </w:rPr>
          <w:delText>TBD</w:delText>
        </w:r>
      </w:del>
    </w:p>
    <w:p w:rsidR="00D60D5B" w:rsidRDefault="00166574" w:rsidP="00D60D5B">
      <w:pPr>
        <w:pStyle w:val="Heading2"/>
      </w:pPr>
      <w:bookmarkStart w:id="94" w:name="_Toc367825808"/>
      <w:r>
        <w:t xml:space="preserve">Data </w:t>
      </w:r>
      <w:r w:rsidR="00425D9C">
        <w:t>Consumer</w:t>
      </w:r>
      <w:bookmarkEnd w:id="94"/>
    </w:p>
    <w:p w:rsidR="00EA2F71" w:rsidRDefault="00CA7C6C" w:rsidP="00EA2F71">
      <w:r>
        <w:t xml:space="preserve">Data Consumer is the role </w:t>
      </w:r>
      <w:r w:rsidR="007A3665">
        <w:t>performed</w:t>
      </w:r>
      <w:r>
        <w:t xml:space="preserve"> by</w:t>
      </w:r>
      <w:r w:rsidRPr="0082682A">
        <w:t xml:space="preserve"> end users </w:t>
      </w:r>
      <w:r>
        <w:t>or</w:t>
      </w:r>
      <w:r w:rsidRPr="0082682A">
        <w:t xml:space="preserve"> </w:t>
      </w:r>
      <w:r w:rsidR="0025584E">
        <w:t xml:space="preserve">other </w:t>
      </w:r>
      <w:r w:rsidRPr="0082682A">
        <w:t xml:space="preserve">systems </w:t>
      </w:r>
      <w:r w:rsidR="0025584E">
        <w:t xml:space="preserve">in order to use the results of data transformation. Data Consumer uses </w:t>
      </w:r>
      <w:r w:rsidR="0025584E" w:rsidRPr="0025584E">
        <w:t xml:space="preserve">the </w:t>
      </w:r>
      <w:r w:rsidR="002E01E0" w:rsidRPr="0025584E">
        <w:t xml:space="preserve">Usage Service Abstraction </w:t>
      </w:r>
      <w:r w:rsidR="002E01E0">
        <w:t>interface</w:t>
      </w:r>
      <w:r w:rsidR="0025584E">
        <w:t xml:space="preserve"> to get access to the information of its interest</w:t>
      </w:r>
      <w:r w:rsidR="002E01E0">
        <w:t xml:space="preserve">. </w:t>
      </w:r>
      <w:r w:rsidR="0025584E">
        <w:t>Usage S</w:t>
      </w:r>
      <w:r w:rsidR="007A3665">
        <w:t xml:space="preserve">ervices </w:t>
      </w:r>
      <w:r w:rsidR="0025584E">
        <w:t xml:space="preserve">Abstraction </w:t>
      </w:r>
      <w:r w:rsidR="007A3665">
        <w:t>can include data reporting, data retrieval, and data rendering.</w:t>
      </w:r>
    </w:p>
    <w:p w:rsidR="00EA2F71" w:rsidRDefault="00CA7C6C" w:rsidP="00EA2F71">
      <w:r>
        <w:t>Data Consumer a</w:t>
      </w:r>
      <w:r w:rsidR="00EA2F71">
        <w:t xml:space="preserve">ctivities can include: </w:t>
      </w:r>
    </w:p>
    <w:p w:rsidR="00EA2F71" w:rsidRDefault="007A3665" w:rsidP="00EA2F71">
      <w:pPr>
        <w:pStyle w:val="ListParagraph"/>
        <w:numPr>
          <w:ilvl w:val="0"/>
          <w:numId w:val="11"/>
        </w:numPr>
      </w:pPr>
      <w:r>
        <w:t>Exploring data using data visualization software</w:t>
      </w:r>
    </w:p>
    <w:p w:rsidR="007A3665" w:rsidRDefault="007A3665" w:rsidP="007A3665">
      <w:pPr>
        <w:pStyle w:val="ListParagraph"/>
        <w:numPr>
          <w:ilvl w:val="0"/>
          <w:numId w:val="11"/>
        </w:numPr>
      </w:pPr>
      <w:r>
        <w:t>Ingesting data into their own system</w:t>
      </w:r>
    </w:p>
    <w:p w:rsidR="007A3665" w:rsidRDefault="007A3665" w:rsidP="007A3665">
      <w:pPr>
        <w:pStyle w:val="ListParagraph"/>
        <w:numPr>
          <w:ilvl w:val="0"/>
          <w:numId w:val="11"/>
        </w:numPr>
      </w:pPr>
      <w:r>
        <w:t>Putting</w:t>
      </w:r>
      <w:r w:rsidR="00EA2F71">
        <w:t xml:space="preserve"> data to work for the business, for example to convert knowledge produced by the transformers in</w:t>
      </w:r>
      <w:r>
        <w:t>to business rule transformation</w:t>
      </w:r>
    </w:p>
    <w:p w:rsidR="00057FE0" w:rsidRDefault="0025584E" w:rsidP="007A3665">
      <w:r>
        <w:lastRenderedPageBreak/>
        <w:t xml:space="preserve">Data Consumer </w:t>
      </w:r>
      <w:r w:rsidR="007F347A">
        <w:t xml:space="preserve">can play the role of the Data Provider to the same system or to another system. </w:t>
      </w:r>
      <w:r w:rsidR="007A3665">
        <w:t xml:space="preserve">Data Consumer can provide requirements to the </w:t>
      </w:r>
      <w:r w:rsidR="00B724D7">
        <w:t>System</w:t>
      </w:r>
      <w:r w:rsidR="007A3665">
        <w:t xml:space="preserve"> Orchestrator as a user of the output of the system, whether initially or in a feedback loop. </w:t>
      </w:r>
    </w:p>
    <w:p w:rsidR="00425D9C" w:rsidRDefault="00B724D7" w:rsidP="00425D9C">
      <w:pPr>
        <w:pStyle w:val="Heading2"/>
      </w:pPr>
      <w:bookmarkStart w:id="95" w:name="_Toc367825809"/>
      <w:r>
        <w:t>System</w:t>
      </w:r>
      <w:r w:rsidR="00425D9C">
        <w:t xml:space="preserve"> Orchestrator</w:t>
      </w:r>
      <w:bookmarkEnd w:id="95"/>
    </w:p>
    <w:p w:rsidR="00CB5076" w:rsidRPr="007578D7" w:rsidRDefault="00B724D7" w:rsidP="00CB5076">
      <w:r>
        <w:t>System</w:t>
      </w:r>
      <w:r w:rsidR="00CB5076">
        <w:t xml:space="preserve"> Orchestrator is the role of defining and integrating</w:t>
      </w:r>
      <w:r w:rsidR="00CB5076" w:rsidRPr="007578D7">
        <w:t xml:space="preserve"> the required data transformations components into </w:t>
      </w:r>
      <w:r w:rsidR="00CB5076">
        <w:t>an operational</w:t>
      </w:r>
      <w:r w:rsidR="00CB5076" w:rsidRPr="007578D7">
        <w:t xml:space="preserve"> vertical system</w:t>
      </w:r>
      <w:r w:rsidR="00CB5076">
        <w:t>.</w:t>
      </w:r>
      <w:r w:rsidR="002125D0">
        <w:t xml:space="preserve"> Typically, </w:t>
      </w:r>
      <w:r>
        <w:t>System</w:t>
      </w:r>
      <w:r w:rsidR="002125D0">
        <w:t xml:space="preserve"> Orchestrator would represent a collection of more specific r</w:t>
      </w:r>
      <w:r w:rsidR="002125D0" w:rsidRPr="002125D0">
        <w:t>oles performed by one or more actors</w:t>
      </w:r>
      <w:r w:rsidR="002125D0">
        <w:t>,</w:t>
      </w:r>
      <w:r w:rsidR="002125D0" w:rsidRPr="002125D0">
        <w:t xml:space="preserve"> which manages and orchestrates the operation of the Big Data System</w:t>
      </w:r>
      <w:r w:rsidR="002125D0">
        <w:t>.</w:t>
      </w:r>
    </w:p>
    <w:p w:rsidR="003D7303" w:rsidRDefault="00CB5076" w:rsidP="00FF0FB0">
      <w:r>
        <w:t>The Big Data RA represents a broad range of big data systems: from tightly-coupled enterprise solutions (integrated by standard or proprietary interfaces)</w:t>
      </w:r>
      <w:r w:rsidRPr="00CB5076">
        <w:t xml:space="preserve"> </w:t>
      </w:r>
      <w:r>
        <w:t>to loosely-coupled verticals maintained by a variety of stakeholders or authorities bounded by agreements and standard or standard-de-facto interfaces.</w:t>
      </w:r>
    </w:p>
    <w:p w:rsidR="00DD04D0" w:rsidRDefault="00CB5076" w:rsidP="00FF0FB0">
      <w:r>
        <w:t xml:space="preserve">In an enterprise environment, the </w:t>
      </w:r>
      <w:r w:rsidR="00B724D7">
        <w:t>System</w:t>
      </w:r>
      <w:r>
        <w:t xml:space="preserve"> Orchestrator role is typically centralized and </w:t>
      </w:r>
      <w:r w:rsidR="00DD04D0">
        <w:t xml:space="preserve">can be mapped to the traditional role of </w:t>
      </w:r>
      <w:r w:rsidR="00DD04D0" w:rsidRPr="00DD04D0">
        <w:t>System Governor</w:t>
      </w:r>
      <w:r w:rsidR="00DD04D0">
        <w:t xml:space="preserve"> that </w:t>
      </w:r>
      <w:r>
        <w:t>provides the overarching requirements and constraints which the system must fulfill, including policy, architecture, resource</w:t>
      </w:r>
      <w:r w:rsidR="00DD04D0">
        <w:t xml:space="preserve">s, business requirements, etc. System Governor works with a collection of other roles (such as Data Manager, Data Security, and System Manager) to implement the requirements and the system’s functionality. </w:t>
      </w:r>
    </w:p>
    <w:p w:rsidR="00DD04D0" w:rsidRDefault="002125D0" w:rsidP="00FF0FB0">
      <w:r>
        <w:t>In a loosely-coupled vertical, t</w:t>
      </w:r>
      <w:r w:rsidR="00DD04D0">
        <w:t xml:space="preserve">he </w:t>
      </w:r>
      <w:r w:rsidR="00B724D7">
        <w:t>System</w:t>
      </w:r>
      <w:r w:rsidR="00DD04D0">
        <w:t xml:space="preserve"> Orchestrator role is typically decentralized. Each independent stakeholder </w:t>
      </w:r>
      <w:r>
        <w:t>is responsible for</w:t>
      </w:r>
      <w:r w:rsidR="00DD04D0">
        <w:t xml:space="preserve"> its </w:t>
      </w:r>
      <w:r>
        <w:t>system</w:t>
      </w:r>
      <w:r w:rsidR="00DD04D0">
        <w:t xml:space="preserve"> management, security, and integration. In this situation, each stakeholder is responsible for integration within the big data distributed system</w:t>
      </w:r>
      <w:r>
        <w:t xml:space="preserve"> using service abstractions provided by other stakeholders.</w:t>
      </w:r>
    </w:p>
    <w:p w:rsidR="002125D0" w:rsidRDefault="00DD04D0" w:rsidP="002125D0">
      <w:r>
        <w:t>In both cases (i.e., tightly and loosely coupled), the role o</w:t>
      </w:r>
      <w:r w:rsidR="002125D0">
        <w:t xml:space="preserve">f the </w:t>
      </w:r>
      <w:r w:rsidR="00B724D7">
        <w:t>System</w:t>
      </w:r>
      <w:r w:rsidR="002125D0">
        <w:t xml:space="preserve"> Orchestrator can include the responsibility for</w:t>
      </w:r>
    </w:p>
    <w:p w:rsidR="002125D0" w:rsidRDefault="002125D0" w:rsidP="002125D0">
      <w:pPr>
        <w:pStyle w:val="ListParagraph"/>
        <w:numPr>
          <w:ilvl w:val="0"/>
          <w:numId w:val="23"/>
        </w:numPr>
      </w:pPr>
      <w:r>
        <w:t>Translating business goal(s) into technical requirements.</w:t>
      </w:r>
    </w:p>
    <w:p w:rsidR="002125D0" w:rsidRDefault="002125D0" w:rsidP="002125D0">
      <w:pPr>
        <w:pStyle w:val="ListParagraph"/>
        <w:numPr>
          <w:ilvl w:val="0"/>
          <w:numId w:val="23"/>
        </w:numPr>
      </w:pPr>
      <w:r>
        <w:t xml:space="preserve">Supplying and integrating with both external and internal Providers. </w:t>
      </w:r>
    </w:p>
    <w:p w:rsidR="002125D0" w:rsidRDefault="002125D0" w:rsidP="002125D0">
      <w:pPr>
        <w:pStyle w:val="ListParagraph"/>
        <w:numPr>
          <w:ilvl w:val="0"/>
          <w:numId w:val="23"/>
        </w:numPr>
      </w:pPr>
      <w:r>
        <w:t>Overseeing evaluation of data available from Data Providers.</w:t>
      </w:r>
    </w:p>
    <w:p w:rsidR="002125D0" w:rsidRDefault="002125D0" w:rsidP="002125D0">
      <w:pPr>
        <w:pStyle w:val="ListParagraph"/>
        <w:numPr>
          <w:ilvl w:val="0"/>
          <w:numId w:val="23"/>
        </w:numPr>
      </w:pPr>
      <w:r>
        <w:t>Directing the Transformation Provider by establishing requirements for the collection, curation, analysis of data, etc.</w:t>
      </w:r>
    </w:p>
    <w:p w:rsidR="002125D0" w:rsidRDefault="002125D0" w:rsidP="002125D0">
      <w:pPr>
        <w:pStyle w:val="ListParagraph"/>
        <w:numPr>
          <w:ilvl w:val="0"/>
          <w:numId w:val="23"/>
        </w:numPr>
      </w:pPr>
      <w:r>
        <w:t>Overseeing transformation activities for compliance with requirements.</w:t>
      </w:r>
    </w:p>
    <w:p w:rsidR="00057BFC" w:rsidRDefault="00057BFC" w:rsidP="00057BFC">
      <w:pPr>
        <w:pStyle w:val="Heading1"/>
        <w:rPr>
          <w:color w:val="660033"/>
        </w:rPr>
      </w:pPr>
      <w:bookmarkStart w:id="96" w:name="_Toc367825810"/>
      <w:r>
        <w:rPr>
          <w:color w:val="660033"/>
        </w:rPr>
        <w:t>Management</w:t>
      </w:r>
      <w:bookmarkEnd w:id="96"/>
    </w:p>
    <w:p w:rsidR="00057BFC" w:rsidRDefault="00057BFC" w:rsidP="00057BFC">
      <w:pPr>
        <w:pStyle w:val="Heading2"/>
      </w:pPr>
      <w:bookmarkStart w:id="97" w:name="_Toc367825811"/>
      <w:r>
        <w:t>System Management</w:t>
      </w:r>
      <w:bookmarkEnd w:id="97"/>
    </w:p>
    <w:p w:rsidR="00057BFC" w:rsidRPr="00057BFC" w:rsidRDefault="00057BFC" w:rsidP="00057BFC">
      <w:r w:rsidRPr="00057BFC">
        <w:rPr>
          <w:highlight w:val="yellow"/>
        </w:rPr>
        <w:t>TBD.</w:t>
      </w:r>
    </w:p>
    <w:p w:rsidR="00057BFC" w:rsidRDefault="00057BFC" w:rsidP="00057BFC">
      <w:pPr>
        <w:pStyle w:val="Heading2"/>
      </w:pPr>
      <w:bookmarkStart w:id="98" w:name="_Toc367825812"/>
      <w:r>
        <w:t>Lifecycle Management</w:t>
      </w:r>
      <w:bookmarkEnd w:id="98"/>
    </w:p>
    <w:p w:rsidR="00057BFC" w:rsidRDefault="00390A2B" w:rsidP="00057BFC">
      <w:r>
        <w:t xml:space="preserve">Lifecycle Management is responsible of managing data coming into the system, residing within the system, and going out of the system for application usage. In other words, the role of Lifecycle </w:t>
      </w:r>
      <w:r>
        <w:lastRenderedPageBreak/>
        <w:t xml:space="preserve">Management is to ensure that the data are accessible by other Provider Components throughout the lifecycle of the data, since the moment they are ingested into the system by the Data Provider, and until the data are dispositioned. Moreover, this accessibility has to comply with policies, regulations, and security requirements. In the context of Big Data, Lifecycle Management has to deal with the three V characteristics: Volume, Velocity and Variety. As such, Lifecycle Management and its components will have to interact with other components of the Big Data Reference Architecture, such as Capability Provider, Transformation Provider, and </w:t>
      </w:r>
      <w:r w:rsidR="00B724D7">
        <w:t>System</w:t>
      </w:r>
      <w:r>
        <w:t xml:space="preserve"> Orchestrator.</w:t>
      </w:r>
    </w:p>
    <w:p w:rsidR="00A56387" w:rsidRDefault="00A56387" w:rsidP="00A56387">
      <w:r>
        <w:t>Lifecycle Management activities include:</w:t>
      </w:r>
    </w:p>
    <w:p w:rsidR="00A56387" w:rsidRDefault="00A56387" w:rsidP="00A56387">
      <w:pPr>
        <w:pStyle w:val="ListParagraph"/>
        <w:numPr>
          <w:ilvl w:val="0"/>
          <w:numId w:val="37"/>
        </w:numPr>
      </w:pPr>
      <w:r>
        <w:t xml:space="preserve">Metadata Management. Metadata Management is the enabler of Lifecycle Management, since metadata are used to store information that governs the lifecycle management of the data within the system. Metadata also contains critical information such as persistent identification of the data, the fixity, and the access rights. </w:t>
      </w:r>
    </w:p>
    <w:p w:rsidR="00A56387" w:rsidRDefault="00A56387" w:rsidP="00A56387">
      <w:pPr>
        <w:pStyle w:val="ListParagraph"/>
        <w:numPr>
          <w:ilvl w:val="0"/>
          <w:numId w:val="37"/>
        </w:numPr>
      </w:pPr>
      <w:r>
        <w:t>Accessibility Management</w:t>
      </w:r>
    </w:p>
    <w:p w:rsidR="00A56387" w:rsidRDefault="00A56387" w:rsidP="00A56387">
      <w:pPr>
        <w:pStyle w:val="ListParagraph"/>
        <w:numPr>
          <w:ilvl w:val="1"/>
          <w:numId w:val="37"/>
        </w:numPr>
      </w:pPr>
      <w:r>
        <w:t>Data Masking for security privacy. Privacy information has to be anonymized prior to the data analytics process. For instance, demographic data can be aggregated and analyzed to reveal data trends, but specific personal identifiable information (PII) with names and social security numbers have to be masked. This masking managed by Lifecycle Management depends on the type of application usage and the authorization usage specified by Security and Privacy.</w:t>
      </w:r>
    </w:p>
    <w:p w:rsidR="00A56387" w:rsidRDefault="00A56387" w:rsidP="00A56387">
      <w:pPr>
        <w:pStyle w:val="ListParagraph"/>
        <w:numPr>
          <w:ilvl w:val="1"/>
          <w:numId w:val="37"/>
        </w:numPr>
      </w:pPr>
      <w:r>
        <w:t>Accessibility of data may change over time. For instance, Census data can be made available to the public after 75 years. In that case, Lifecycle Management is responsible of triggering the update of the accessibility of the data or sets of data according to the policy and legal requirements. Normally, data accessibility information is stored in the metadata.</w:t>
      </w:r>
    </w:p>
    <w:p w:rsidR="00A56387" w:rsidRDefault="00A56387" w:rsidP="00A56387">
      <w:pPr>
        <w:pStyle w:val="ListParagraph"/>
        <w:numPr>
          <w:ilvl w:val="1"/>
          <w:numId w:val="37"/>
        </w:numPr>
      </w:pPr>
      <w:r>
        <w:t>Data Recovery. Data management should also include recovering data that were lost due to disaster, or system/storage fault. Traditionally, this data recovery can be achieved using backup and restore mechanisms. But, in order to cope with the large volume of Big Data, this should be embedded in the architectural design, and the exploitation of modern technologies within the Big Data Capability Provider.</w:t>
      </w:r>
    </w:p>
    <w:p w:rsidR="00A56387" w:rsidRDefault="00A56387" w:rsidP="00A56387">
      <w:r>
        <w:t>Preservation Management. At the basic level, the system needs to ensure the integrity of the data so that the veracity and velocity of the analytics process are fulfilled. Due to the extremely large volume of Big Data, Preservation Management is responsible to disposition aged data contained in the system. Depending on the retention policy, these aged data can be deleted or migrated to archival storage. On the other hand, in the case where data need to be retained for years, decades and even centuries, there will be a need to have a preservation strategy so they can be accessed by the Provider Components if required. This will invoke the so-called long-term digital preservation that can be performed by Transformation Provider using the resources in Capability Provider.</w:t>
      </w:r>
    </w:p>
    <w:p w:rsidR="00C80A1B" w:rsidRDefault="00C80A1B" w:rsidP="00C80A1B">
      <w:r>
        <w:lastRenderedPageBreak/>
        <w:t>In order to perform its activities, Lifecycle Management will interact with the other Provider Components of the Big Data Reference Architecture:</w:t>
      </w:r>
    </w:p>
    <w:p w:rsidR="00C80A1B" w:rsidRDefault="00C80A1B" w:rsidP="00C80A1B">
      <w:pPr>
        <w:pStyle w:val="ListParagraph"/>
        <w:numPr>
          <w:ilvl w:val="0"/>
          <w:numId w:val="36"/>
        </w:numPr>
      </w:pPr>
      <w:r>
        <w:t>Data Provider to manage the metadata from the entry of data into the Big Data system;</w:t>
      </w:r>
    </w:p>
    <w:p w:rsidR="00C80A1B" w:rsidRDefault="00C80A1B" w:rsidP="00C80A1B">
      <w:pPr>
        <w:pStyle w:val="ListParagraph"/>
        <w:numPr>
          <w:ilvl w:val="0"/>
          <w:numId w:val="36"/>
        </w:numPr>
      </w:pPr>
      <w:r>
        <w:t>Transformation Provider to perform data masking and format transformations for preservation purpose;</w:t>
      </w:r>
    </w:p>
    <w:p w:rsidR="00C80A1B" w:rsidRDefault="00C80A1B" w:rsidP="00C80A1B">
      <w:pPr>
        <w:pStyle w:val="ListParagraph"/>
        <w:numPr>
          <w:ilvl w:val="0"/>
          <w:numId w:val="36"/>
        </w:numPr>
      </w:pPr>
      <w:r>
        <w:t>Capabilities Provider to perform basic bit-level preservation and data recovery;</w:t>
      </w:r>
    </w:p>
    <w:p w:rsidR="00390A2B" w:rsidRPr="00057BFC" w:rsidRDefault="00C80A1B" w:rsidP="00C80A1B">
      <w:r>
        <w:t>Security and Privacy to keep the data management up to date according to new security policy and regulations. In the other direction, Security and Privacy also utilizes information coming from Lifecycle Management with respect to data accessibility. Assuming that Security and Privacy controls access to the functions and data usage produces by the Big Data system, this data access control can be informed by the metadata managed and updated by Lifecycle Management.</w:t>
      </w:r>
    </w:p>
    <w:p w:rsidR="007905D9" w:rsidRDefault="007905D9" w:rsidP="007905D9">
      <w:pPr>
        <w:pStyle w:val="Heading1"/>
        <w:rPr>
          <w:color w:val="660033"/>
        </w:rPr>
      </w:pPr>
      <w:bookmarkStart w:id="99" w:name="_Ref367302686"/>
      <w:bookmarkStart w:id="100" w:name="_Toc367825813"/>
      <w:r>
        <w:rPr>
          <w:color w:val="660033"/>
        </w:rPr>
        <w:t>Security and Privacy</w:t>
      </w:r>
      <w:bookmarkEnd w:id="99"/>
      <w:bookmarkEnd w:id="100"/>
    </w:p>
    <w:p w:rsidR="00794D7F" w:rsidRPr="00794D7F" w:rsidRDefault="00794D7F" w:rsidP="00794D7F">
      <w:r w:rsidRPr="00D73165">
        <w:rPr>
          <w:b/>
        </w:rPr>
        <w:t xml:space="preserve">[This section will be prepared by the NIST BDWG </w:t>
      </w:r>
      <w:r>
        <w:rPr>
          <w:b/>
        </w:rPr>
        <w:t>Security and Privacy</w:t>
      </w:r>
      <w:r w:rsidRPr="00D73165">
        <w:rPr>
          <w:b/>
        </w:rPr>
        <w:t xml:space="preserve"> SG and will contain high level </w:t>
      </w:r>
      <w:r>
        <w:rPr>
          <w:b/>
        </w:rPr>
        <w:t>security and privacy considerations</w:t>
      </w:r>
      <w:r w:rsidRPr="00D73165">
        <w:rPr>
          <w:b/>
        </w:rPr>
        <w:t xml:space="preserve"> relevant to the design of the Reference Architecture.</w:t>
      </w:r>
      <w:r>
        <w:rPr>
          <w:b/>
        </w:rPr>
        <w:t>]</w:t>
      </w:r>
    </w:p>
    <w:p w:rsidR="00166574" w:rsidRDefault="00166574" w:rsidP="00D60D5B">
      <w:pPr>
        <w:pStyle w:val="Heading1"/>
        <w:rPr>
          <w:color w:val="660033"/>
        </w:rPr>
      </w:pPr>
      <w:bookmarkStart w:id="101" w:name="_Ref367302699"/>
      <w:bookmarkStart w:id="102" w:name="_Toc367825814"/>
      <w:r w:rsidRPr="00F5627F">
        <w:rPr>
          <w:color w:val="660033"/>
        </w:rPr>
        <w:t>Big Data Taxonomy</w:t>
      </w:r>
      <w:bookmarkEnd w:id="101"/>
      <w:bookmarkEnd w:id="102"/>
      <w:r w:rsidRPr="00F5627F">
        <w:rPr>
          <w:color w:val="660033"/>
        </w:rPr>
        <w:t xml:space="preserve"> </w:t>
      </w:r>
    </w:p>
    <w:p w:rsidR="00794D7F" w:rsidRPr="00794D7F" w:rsidRDefault="00794D7F" w:rsidP="00794D7F">
      <w:r w:rsidRPr="00D73165">
        <w:rPr>
          <w:b/>
        </w:rPr>
        <w:t xml:space="preserve">[This section will be prepared by the NIST BDWG </w:t>
      </w:r>
      <w:r>
        <w:rPr>
          <w:b/>
        </w:rPr>
        <w:t>Def&amp;Tax</w:t>
      </w:r>
      <w:r w:rsidRPr="00D73165">
        <w:rPr>
          <w:b/>
        </w:rPr>
        <w:t xml:space="preserve"> SG and will contain high level </w:t>
      </w:r>
      <w:r>
        <w:rPr>
          <w:b/>
        </w:rPr>
        <w:t>taxonomy</w:t>
      </w:r>
      <w:r w:rsidRPr="00D73165">
        <w:rPr>
          <w:b/>
        </w:rPr>
        <w:t xml:space="preserve"> relevant to the design of the Reference Architecture.</w:t>
      </w:r>
      <w:r>
        <w:rPr>
          <w:b/>
        </w:rPr>
        <w:t>]</w:t>
      </w:r>
    </w:p>
    <w:p w:rsidR="003561EA" w:rsidRDefault="003561EA" w:rsidP="003561EA">
      <w:pPr>
        <w:pStyle w:val="Heading1"/>
        <w:numPr>
          <w:ilvl w:val="0"/>
          <w:numId w:val="0"/>
        </w:numPr>
        <w:ind w:left="432" w:hanging="432"/>
        <w:rPr>
          <w:color w:val="660033"/>
        </w:rPr>
      </w:pPr>
      <w:bookmarkStart w:id="103" w:name="_Ref367302871"/>
      <w:bookmarkStart w:id="104" w:name="_Toc367825815"/>
      <w:r w:rsidRPr="00F5627F">
        <w:rPr>
          <w:color w:val="660033"/>
        </w:rPr>
        <w:t>Appendix A: Terms and Definitions</w:t>
      </w:r>
      <w:bookmarkEnd w:id="103"/>
      <w:bookmarkEnd w:id="104"/>
      <w:r w:rsidRPr="00F5627F">
        <w:rPr>
          <w:color w:val="660033"/>
        </w:rPr>
        <w:t xml:space="preserve"> </w:t>
      </w:r>
    </w:p>
    <w:p w:rsidR="003561EA" w:rsidRDefault="003561EA" w:rsidP="003561EA">
      <w:pPr>
        <w:autoSpaceDE w:val="0"/>
        <w:autoSpaceDN w:val="0"/>
        <w:adjustRightInd w:val="0"/>
        <w:spacing w:after="0" w:line="240" w:lineRule="auto"/>
        <w:rPr>
          <w:rFonts w:ascii="Times New Roman" w:eastAsiaTheme="minorHAnsi" w:hAnsi="Times New Roman"/>
          <w:color w:val="000000"/>
        </w:rPr>
      </w:pP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 xml:space="preserve">=============================================================== </w:t>
      </w: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First Level Terms: </w:t>
      </w:r>
    </w:p>
    <w:p w:rsidR="003561EA"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Big data - A</w:t>
      </w:r>
      <w:r w:rsidRPr="0086433D">
        <w:rPr>
          <w:rFonts w:ascii="Times New Roman" w:eastAsiaTheme="minorHAnsi" w:hAnsi="Times New Roman"/>
          <w:color w:val="000000"/>
        </w:rPr>
        <w:t>dvanced techniques that harness independent resources for building scalable data systems when the characteristics of the datasets require new architectures for efficient storage, manipulation, and analysis.</w:t>
      </w:r>
    </w:p>
    <w:p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Data</w:t>
      </w:r>
      <w:r w:rsidRPr="00AA1988">
        <w:rPr>
          <w:rFonts w:ascii="Times New Roman" w:eastAsiaTheme="minorHAnsi" w:hAnsi="Times New Roman"/>
          <w:color w:val="000000"/>
        </w:rPr>
        <w:t xml:space="preserve"> Provider –</w:t>
      </w:r>
      <w:r>
        <w:rPr>
          <w:rFonts w:ascii="Times New Roman" w:eastAsiaTheme="minorHAnsi" w:hAnsi="Times New Roman"/>
          <w:color w:val="000000"/>
        </w:rPr>
        <w:t xml:space="preserve"> Organization or entity that introduces </w:t>
      </w:r>
      <w:r w:rsidRPr="00767AF3">
        <w:rPr>
          <w:rFonts w:ascii="Times New Roman" w:eastAsiaTheme="minorHAnsi" w:hAnsi="Times New Roman"/>
          <w:color w:val="000000"/>
        </w:rPr>
        <w:t>information feeds into the big data system for discovery, access, and transformation by the big data system</w:t>
      </w:r>
      <w:r>
        <w:rPr>
          <w:rFonts w:ascii="Times New Roman" w:eastAsiaTheme="minorHAnsi" w:hAnsi="Times New Roman"/>
          <w:color w:val="000000"/>
        </w:rPr>
        <w:t>.</w:t>
      </w:r>
    </w:p>
    <w:p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Transformation Provider</w:t>
      </w:r>
      <w:r w:rsidRPr="00AA1988">
        <w:rPr>
          <w:rFonts w:ascii="Times New Roman" w:eastAsiaTheme="minorHAnsi" w:hAnsi="Times New Roman"/>
          <w:color w:val="000000"/>
        </w:rPr>
        <w:t xml:space="preserve"> – </w:t>
      </w:r>
      <w:r>
        <w:rPr>
          <w:rFonts w:ascii="Times New Roman" w:eastAsiaTheme="minorHAnsi" w:hAnsi="Times New Roman"/>
          <w:color w:val="000000"/>
        </w:rPr>
        <w:t>Organization or entity that executes</w:t>
      </w:r>
      <w:r w:rsidRPr="005A1C95">
        <w:rPr>
          <w:rFonts w:ascii="Times New Roman" w:eastAsiaTheme="minorHAnsi" w:hAnsi="Times New Roman"/>
          <w:color w:val="000000"/>
        </w:rPr>
        <w:t xml:space="preserve"> a generic “vertical system” data life cycle</w:t>
      </w:r>
      <w:r>
        <w:rPr>
          <w:rFonts w:ascii="Times New Roman" w:eastAsiaTheme="minorHAnsi" w:hAnsi="Times New Roman"/>
          <w:color w:val="000000"/>
        </w:rPr>
        <w:t>,</w:t>
      </w:r>
      <w:r w:rsidRPr="005A1C95">
        <w:rPr>
          <w:rFonts w:ascii="Times New Roman" w:eastAsiaTheme="minorHAnsi" w:hAnsi="Times New Roman"/>
          <w:color w:val="000000"/>
        </w:rPr>
        <w:t xml:space="preserve"> including</w:t>
      </w:r>
      <w:r>
        <w:rPr>
          <w:rFonts w:ascii="Times New Roman" w:eastAsiaTheme="minorHAnsi" w:hAnsi="Times New Roman"/>
          <w:color w:val="000000"/>
        </w:rPr>
        <w:t>: (a)</w:t>
      </w:r>
      <w:r w:rsidRPr="005A1C95">
        <w:rPr>
          <w:rFonts w:ascii="Times New Roman" w:eastAsiaTheme="minorHAnsi" w:hAnsi="Times New Roman"/>
          <w:color w:val="000000"/>
        </w:rPr>
        <w:t xml:space="preserve"> data collection from various sources, </w:t>
      </w:r>
      <w:r>
        <w:rPr>
          <w:rFonts w:ascii="Times New Roman" w:eastAsiaTheme="minorHAnsi" w:hAnsi="Times New Roman"/>
          <w:color w:val="000000"/>
        </w:rPr>
        <w:t xml:space="preserve">(b) </w:t>
      </w:r>
      <w:r w:rsidRPr="005A1C95">
        <w:rPr>
          <w:rFonts w:ascii="Times New Roman" w:eastAsiaTheme="minorHAnsi" w:hAnsi="Times New Roman"/>
          <w:color w:val="000000"/>
        </w:rPr>
        <w:t>multiple data transformations being implemented using both tradit</w:t>
      </w:r>
      <w:r>
        <w:rPr>
          <w:rFonts w:ascii="Times New Roman" w:eastAsiaTheme="minorHAnsi" w:hAnsi="Times New Roman"/>
          <w:color w:val="000000"/>
        </w:rPr>
        <w:t xml:space="preserve">ional and new technologies, (c) </w:t>
      </w:r>
      <w:r w:rsidRPr="005A1C95">
        <w:rPr>
          <w:rFonts w:ascii="Times New Roman" w:eastAsiaTheme="minorHAnsi" w:hAnsi="Times New Roman"/>
          <w:color w:val="000000"/>
        </w:rPr>
        <w:t>diverse data usage</w:t>
      </w:r>
      <w:r>
        <w:rPr>
          <w:rFonts w:ascii="Times New Roman" w:eastAsiaTheme="minorHAnsi" w:hAnsi="Times New Roman"/>
          <w:color w:val="000000"/>
        </w:rPr>
        <w:t>, and (d) data archiving</w:t>
      </w:r>
      <w:r w:rsidRPr="005A1C95">
        <w:rPr>
          <w:rFonts w:ascii="Times New Roman" w:eastAsiaTheme="minorHAnsi" w:hAnsi="Times New Roman"/>
          <w:color w:val="000000"/>
        </w:rPr>
        <w:t>.</w:t>
      </w:r>
    </w:p>
    <w:p w:rsidR="003561EA" w:rsidRPr="00AA1988" w:rsidRDefault="00B724D7"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System</w:t>
      </w:r>
      <w:r w:rsidR="003561EA">
        <w:rPr>
          <w:rFonts w:ascii="Times New Roman" w:eastAsiaTheme="minorHAnsi" w:hAnsi="Times New Roman"/>
          <w:color w:val="000000"/>
        </w:rPr>
        <w:t xml:space="preserve"> Orchestrator</w:t>
      </w:r>
      <w:r w:rsidR="003561EA" w:rsidRPr="00AA1988">
        <w:rPr>
          <w:rFonts w:ascii="Times New Roman" w:eastAsiaTheme="minorHAnsi" w:hAnsi="Times New Roman"/>
          <w:color w:val="000000"/>
        </w:rPr>
        <w:t xml:space="preserve"> – </w:t>
      </w:r>
      <w:r w:rsidR="003561EA">
        <w:rPr>
          <w:rFonts w:ascii="Times New Roman" w:eastAsiaTheme="minorHAnsi" w:hAnsi="Times New Roman"/>
          <w:color w:val="000000"/>
        </w:rPr>
        <w:t>Organization or entity that defines and integrates</w:t>
      </w:r>
      <w:r w:rsidR="003561EA" w:rsidRPr="00650CE9">
        <w:rPr>
          <w:rFonts w:ascii="Times New Roman" w:eastAsiaTheme="minorHAnsi" w:hAnsi="Times New Roman"/>
          <w:color w:val="000000"/>
        </w:rPr>
        <w:t xml:space="preserve"> the required data transformations components into an operational vertical system. </w:t>
      </w:r>
    </w:p>
    <w:p w:rsidR="003561EA" w:rsidRDefault="003561EA" w:rsidP="003561EA">
      <w:p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Capabilities Provider</w:t>
      </w:r>
      <w:r w:rsidRPr="00AA1988">
        <w:rPr>
          <w:rFonts w:ascii="Times New Roman" w:eastAsiaTheme="minorHAnsi" w:hAnsi="Times New Roman"/>
          <w:color w:val="000000"/>
        </w:rPr>
        <w:t xml:space="preserve"> – </w:t>
      </w:r>
      <w:r>
        <w:rPr>
          <w:rFonts w:ascii="Times New Roman" w:eastAsiaTheme="minorHAnsi" w:hAnsi="Times New Roman"/>
          <w:color w:val="000000"/>
        </w:rPr>
        <w:t>Organization or entity that provides</w:t>
      </w:r>
      <w:r w:rsidRPr="002353A0">
        <w:rPr>
          <w:rFonts w:ascii="Times New Roman" w:eastAsiaTheme="minorHAnsi" w:hAnsi="Times New Roman"/>
          <w:color w:val="000000"/>
        </w:rPr>
        <w:t xml:space="preserve"> a computing fabric (such as system hardware, network, storage, virtualization, a</w:t>
      </w:r>
      <w:r>
        <w:rPr>
          <w:rFonts w:ascii="Times New Roman" w:eastAsiaTheme="minorHAnsi" w:hAnsi="Times New Roman"/>
          <w:color w:val="000000"/>
        </w:rPr>
        <w:t xml:space="preserve">nd computing platform) </w:t>
      </w:r>
      <w:r w:rsidRPr="002353A0">
        <w:rPr>
          <w:rFonts w:ascii="Times New Roman" w:eastAsiaTheme="minorHAnsi" w:hAnsi="Times New Roman"/>
          <w:color w:val="000000"/>
        </w:rPr>
        <w:t>to execute certain transforma</w:t>
      </w:r>
      <w:r>
        <w:rPr>
          <w:rFonts w:ascii="Times New Roman" w:eastAsiaTheme="minorHAnsi" w:hAnsi="Times New Roman"/>
          <w:color w:val="000000"/>
        </w:rPr>
        <w:t>tion applications, while maintaining security and</w:t>
      </w:r>
      <w:r w:rsidRPr="002353A0">
        <w:rPr>
          <w:rFonts w:ascii="Times New Roman" w:eastAsiaTheme="minorHAnsi" w:hAnsi="Times New Roman"/>
          <w:color w:val="000000"/>
        </w:rPr>
        <w:t xml:space="preserve"> </w:t>
      </w:r>
      <w:r>
        <w:rPr>
          <w:rFonts w:ascii="Times New Roman" w:eastAsiaTheme="minorHAnsi" w:hAnsi="Times New Roman"/>
          <w:color w:val="000000"/>
        </w:rPr>
        <w:t xml:space="preserve">privacy requirements. </w:t>
      </w:r>
      <w:r w:rsidRPr="00AA1988">
        <w:rPr>
          <w:rFonts w:ascii="Times New Roman" w:eastAsiaTheme="minorHAnsi" w:hAnsi="Times New Roman"/>
          <w:color w:val="000000"/>
        </w:rPr>
        <w:t xml:space="preserve"> </w:t>
      </w:r>
    </w:p>
    <w:p w:rsidR="003561EA" w:rsidRDefault="003561EA" w:rsidP="003561EA">
      <w:pPr>
        <w:autoSpaceDE w:val="0"/>
        <w:autoSpaceDN w:val="0"/>
        <w:adjustRightInd w:val="0"/>
        <w:spacing w:after="0"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Data</w:t>
      </w:r>
      <w:r w:rsidRPr="00AA1988">
        <w:rPr>
          <w:rFonts w:ascii="Times New Roman" w:eastAsiaTheme="minorHAnsi" w:hAnsi="Times New Roman"/>
          <w:color w:val="000000"/>
        </w:rPr>
        <w:t xml:space="preserve"> Consumer - </w:t>
      </w:r>
      <w:r>
        <w:rPr>
          <w:rFonts w:ascii="Times New Roman" w:eastAsiaTheme="minorHAnsi" w:hAnsi="Times New Roman"/>
          <w:color w:val="000000"/>
        </w:rPr>
        <w:t>E</w:t>
      </w:r>
      <w:r w:rsidRPr="00650CE9">
        <w:rPr>
          <w:rFonts w:ascii="Times New Roman" w:eastAsiaTheme="minorHAnsi" w:hAnsi="Times New Roman"/>
          <w:color w:val="000000"/>
        </w:rPr>
        <w:t>nd us</w:t>
      </w:r>
      <w:r>
        <w:rPr>
          <w:rFonts w:ascii="Times New Roman" w:eastAsiaTheme="minorHAnsi" w:hAnsi="Times New Roman"/>
          <w:color w:val="000000"/>
        </w:rPr>
        <w:t>ers or other systems that</w:t>
      </w:r>
      <w:r w:rsidRPr="00650CE9">
        <w:rPr>
          <w:rFonts w:ascii="Times New Roman" w:eastAsiaTheme="minorHAnsi" w:hAnsi="Times New Roman"/>
          <w:color w:val="000000"/>
        </w:rPr>
        <w:t xml:space="preserve"> use the results of data transformation</w:t>
      </w:r>
      <w:r>
        <w:rPr>
          <w:rFonts w:ascii="Times New Roman" w:eastAsiaTheme="minorHAnsi" w:hAnsi="Times New Roman"/>
          <w:color w:val="000000"/>
        </w:rPr>
        <w:t>s</w:t>
      </w:r>
      <w:r w:rsidRPr="00650CE9">
        <w:rPr>
          <w:rFonts w:ascii="Times New Roman" w:eastAsiaTheme="minorHAnsi" w:hAnsi="Times New Roman"/>
          <w:color w:val="000000"/>
        </w:rPr>
        <w:t xml:space="preserve">. </w:t>
      </w: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 </w:t>
      </w: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Second Level Terms: </w:t>
      </w:r>
    </w:p>
    <w:p w:rsidR="003561EA"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Data Service Abstraction – The interface for both registering data sources and querying the registry so that transformation functions can locate a d</w:t>
      </w:r>
      <w:r w:rsidRPr="00775521">
        <w:rPr>
          <w:rFonts w:ascii="Times New Roman" w:eastAsiaTheme="minorHAnsi" w:hAnsi="Times New Roman"/>
          <w:color w:val="000000"/>
        </w:rPr>
        <w:t xml:space="preserve">ata provider, identify what comparable data it contains, understand what types of access is allowed, understand what types of analysis are supported, where the data source is located, how to access the data, security requirements for the data, privacy requirements for the data, etc. </w:t>
      </w: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Usage Service Abstraction – </w:t>
      </w: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System Service Abstraction –</w:t>
      </w: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Capabilities Service Abstraction –</w:t>
      </w:r>
    </w:p>
    <w:p w:rsidR="003561EA" w:rsidRDefault="003561EA" w:rsidP="003561EA">
      <w:pPr>
        <w:autoSpaceDE w:val="0"/>
        <w:autoSpaceDN w:val="0"/>
        <w:adjustRightInd w:val="0"/>
        <w:spacing w:after="143" w:line="240" w:lineRule="auto"/>
        <w:rPr>
          <w:rFonts w:ascii="Times New Roman" w:eastAsiaTheme="minorHAnsi" w:hAnsi="Times New Roman"/>
          <w:color w:val="000000"/>
        </w:rPr>
      </w:pPr>
      <w:r w:rsidRPr="00AA1988">
        <w:rPr>
          <w:rFonts w:ascii="Times New Roman" w:eastAsiaTheme="minorHAnsi" w:hAnsi="Times New Roman"/>
          <w:color w:val="000000"/>
        </w:rPr>
        <w:t>Interoperability - The capability to communicate, to execute programs, or to transfer data among various functional units under specified conditions</w:t>
      </w:r>
      <w:r>
        <w:rPr>
          <w:rFonts w:ascii="Times New Roman" w:eastAsiaTheme="minorHAnsi" w:hAnsi="Times New Roman"/>
          <w:color w:val="000000"/>
        </w:rPr>
        <w:t>.</w:t>
      </w:r>
      <w:r w:rsidRPr="00AA1988">
        <w:rPr>
          <w:rFonts w:ascii="Times New Roman" w:eastAsiaTheme="minorHAnsi" w:hAnsi="Times New Roman"/>
          <w:color w:val="000000"/>
        </w:rPr>
        <w:t xml:space="preserve"> </w:t>
      </w:r>
    </w:p>
    <w:p w:rsidR="003561EA"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Portability – The ability to transfer data from one system to another without being required to recreate or reenter data descriptions or to modify significantly the application being transported</w:t>
      </w:r>
      <w:r>
        <w:rPr>
          <w:rFonts w:ascii="Times New Roman" w:eastAsiaTheme="minorHAnsi" w:hAnsi="Times New Roman"/>
          <w:color w:val="000000"/>
        </w:rPr>
        <w:t>.</w:t>
      </w:r>
    </w:p>
    <w:p w:rsidR="003561EA" w:rsidRDefault="003561EA" w:rsidP="003561EA">
      <w:pPr>
        <w:autoSpaceDE w:val="0"/>
        <w:autoSpaceDN w:val="0"/>
        <w:adjustRightInd w:val="0"/>
        <w:spacing w:after="0" w:line="240" w:lineRule="auto"/>
        <w:rPr>
          <w:rFonts w:ascii="Times New Roman" w:eastAsiaTheme="minorHAnsi" w:hAnsi="Times New Roman"/>
          <w:color w:val="000000"/>
        </w:rPr>
      </w:pPr>
    </w:p>
    <w:p w:rsidR="003561EA" w:rsidRDefault="003561EA" w:rsidP="003561EA">
      <w:p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Reusability –</w:t>
      </w:r>
    </w:p>
    <w:p w:rsidR="003561EA" w:rsidRDefault="003561EA" w:rsidP="003561EA">
      <w:pPr>
        <w:autoSpaceDE w:val="0"/>
        <w:autoSpaceDN w:val="0"/>
        <w:adjustRightInd w:val="0"/>
        <w:spacing w:after="0" w:line="240" w:lineRule="auto"/>
        <w:rPr>
          <w:rFonts w:ascii="Times New Roman" w:eastAsiaTheme="minorHAnsi" w:hAnsi="Times New Roman"/>
          <w:color w:val="000000"/>
        </w:rPr>
      </w:pP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 xml:space="preserve">Extendability - </w:t>
      </w:r>
    </w:p>
    <w:p w:rsidR="003561EA"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Security –</w:t>
      </w:r>
      <w:r>
        <w:rPr>
          <w:rFonts w:ascii="Times New Roman" w:eastAsiaTheme="minorHAnsi" w:hAnsi="Times New Roman"/>
          <w:color w:val="000000"/>
        </w:rPr>
        <w:t>P</w:t>
      </w:r>
      <w:r w:rsidRPr="00AA1988">
        <w:rPr>
          <w:rFonts w:ascii="Times New Roman" w:eastAsiaTheme="minorHAnsi" w:hAnsi="Times New Roman"/>
          <w:color w:val="000000"/>
        </w:rPr>
        <w:t>rotecting</w:t>
      </w:r>
      <w:r>
        <w:rPr>
          <w:rFonts w:ascii="Times New Roman" w:eastAsiaTheme="minorHAnsi" w:hAnsi="Times New Roman"/>
          <w:color w:val="000000"/>
        </w:rPr>
        <w:t xml:space="preserve"> data,</w:t>
      </w:r>
      <w:r w:rsidRPr="00AA1988">
        <w:rPr>
          <w:rFonts w:ascii="Times New Roman" w:eastAsiaTheme="minorHAnsi" w:hAnsi="Times New Roman"/>
          <w:color w:val="000000"/>
        </w:rPr>
        <w:t xml:space="preserve"> information</w:t>
      </w:r>
      <w:r>
        <w:rPr>
          <w:rFonts w:ascii="Times New Roman" w:eastAsiaTheme="minorHAnsi" w:hAnsi="Times New Roman"/>
          <w:color w:val="000000"/>
        </w:rPr>
        <w:t xml:space="preserve">, and </w:t>
      </w:r>
      <w:r w:rsidRPr="00AA1988">
        <w:rPr>
          <w:rFonts w:ascii="Times New Roman" w:eastAsiaTheme="minorHAnsi" w:hAnsi="Times New Roman"/>
          <w:color w:val="000000"/>
        </w:rPr>
        <w:t xml:space="preserve">systems from unauthorized access, use, disclosure, disruption, modification, or destruction in order to provide: </w:t>
      </w: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rsidR="003561EA" w:rsidRPr="00AA1988" w:rsidRDefault="003561EA" w:rsidP="003561EA">
      <w:pPr>
        <w:autoSpaceDE w:val="0"/>
        <w:autoSpaceDN w:val="0"/>
        <w:adjustRightInd w:val="0"/>
        <w:spacing w:after="0" w:line="240" w:lineRule="auto"/>
        <w:ind w:firstLine="720"/>
        <w:rPr>
          <w:rFonts w:ascii="Times New Roman" w:eastAsiaTheme="minorHAnsi" w:hAnsi="Times New Roman"/>
          <w:color w:val="000000"/>
        </w:rPr>
      </w:pPr>
      <w:r>
        <w:rPr>
          <w:rFonts w:ascii="Times New Roman" w:eastAsiaTheme="minorHAnsi" w:hAnsi="Times New Roman"/>
          <w:color w:val="000000"/>
        </w:rPr>
        <w:t xml:space="preserve">(a) integrity: </w:t>
      </w:r>
      <w:r w:rsidRPr="00AA1988">
        <w:rPr>
          <w:rFonts w:ascii="Times New Roman" w:eastAsiaTheme="minorHAnsi" w:hAnsi="Times New Roman"/>
          <w:color w:val="000000"/>
        </w:rPr>
        <w:t xml:space="preserve">guarding against improper </w:t>
      </w:r>
      <w:r>
        <w:rPr>
          <w:rFonts w:ascii="Times New Roman" w:eastAsiaTheme="minorHAnsi" w:hAnsi="Times New Roman"/>
          <w:color w:val="000000"/>
        </w:rPr>
        <w:t>data</w:t>
      </w:r>
      <w:r w:rsidRPr="00AA1988">
        <w:rPr>
          <w:rFonts w:ascii="Times New Roman" w:eastAsiaTheme="minorHAnsi" w:hAnsi="Times New Roman"/>
          <w:color w:val="000000"/>
        </w:rPr>
        <w:t xml:space="preserve"> modification or destruction, a</w:t>
      </w:r>
      <w:r>
        <w:rPr>
          <w:rFonts w:ascii="Times New Roman" w:eastAsiaTheme="minorHAnsi" w:hAnsi="Times New Roman"/>
          <w:color w:val="000000"/>
        </w:rPr>
        <w:t>nd includes ensuring data</w:t>
      </w:r>
      <w:r w:rsidRPr="00AA1988">
        <w:rPr>
          <w:rFonts w:ascii="Times New Roman" w:eastAsiaTheme="minorHAnsi" w:hAnsi="Times New Roman"/>
          <w:color w:val="000000"/>
        </w:rPr>
        <w:t xml:space="preserve"> nonrepudiation and authenticity; </w:t>
      </w:r>
    </w:p>
    <w:p w:rsidR="003561EA" w:rsidRPr="00AA1988" w:rsidRDefault="003561EA" w:rsidP="003561EA">
      <w:pPr>
        <w:autoSpaceDE w:val="0"/>
        <w:autoSpaceDN w:val="0"/>
        <w:adjustRightInd w:val="0"/>
        <w:spacing w:after="0" w:line="240" w:lineRule="auto"/>
        <w:ind w:firstLine="720"/>
        <w:rPr>
          <w:rFonts w:ascii="Times New Roman" w:eastAsiaTheme="minorHAnsi" w:hAnsi="Times New Roman"/>
          <w:color w:val="000000"/>
        </w:rPr>
      </w:pPr>
      <w:r>
        <w:rPr>
          <w:rFonts w:ascii="Times New Roman" w:eastAsiaTheme="minorHAnsi" w:hAnsi="Times New Roman"/>
          <w:color w:val="000000"/>
        </w:rPr>
        <w:t xml:space="preserve">(b) confidentiality: </w:t>
      </w:r>
      <w:r w:rsidRPr="00AA1988">
        <w:rPr>
          <w:rFonts w:ascii="Times New Roman" w:eastAsiaTheme="minorHAnsi" w:hAnsi="Times New Roman"/>
          <w:color w:val="000000"/>
        </w:rPr>
        <w:t>preserving authorized restrictions on access and disclosure, including means for protecting personal pri</w:t>
      </w:r>
      <w:r>
        <w:rPr>
          <w:rFonts w:ascii="Times New Roman" w:eastAsiaTheme="minorHAnsi" w:hAnsi="Times New Roman"/>
          <w:color w:val="000000"/>
        </w:rPr>
        <w:t>vacy and proprietary data</w:t>
      </w:r>
      <w:r w:rsidRPr="00AA1988">
        <w:rPr>
          <w:rFonts w:ascii="Times New Roman" w:eastAsiaTheme="minorHAnsi" w:hAnsi="Times New Roman"/>
          <w:color w:val="000000"/>
        </w:rPr>
        <w:t xml:space="preserve">; </w:t>
      </w:r>
    </w:p>
    <w:p w:rsidR="003561EA" w:rsidRDefault="003561EA" w:rsidP="003561EA">
      <w:pPr>
        <w:autoSpaceDE w:val="0"/>
        <w:autoSpaceDN w:val="0"/>
        <w:adjustRightInd w:val="0"/>
        <w:spacing w:after="0" w:line="240" w:lineRule="auto"/>
        <w:ind w:firstLine="720"/>
        <w:rPr>
          <w:rFonts w:ascii="Times New Roman" w:eastAsiaTheme="minorHAnsi" w:hAnsi="Times New Roman"/>
          <w:color w:val="000000"/>
        </w:rPr>
      </w:pPr>
      <w:r>
        <w:rPr>
          <w:rFonts w:ascii="Times New Roman" w:eastAsiaTheme="minorHAnsi" w:hAnsi="Times New Roman"/>
          <w:color w:val="000000"/>
        </w:rPr>
        <w:t>(c) availability:</w:t>
      </w:r>
      <w:r w:rsidRPr="00AA1988">
        <w:rPr>
          <w:rFonts w:ascii="Times New Roman" w:eastAsiaTheme="minorHAnsi" w:hAnsi="Times New Roman"/>
          <w:color w:val="000000"/>
        </w:rPr>
        <w:t xml:space="preserve"> ensuring timely and reliable acc</w:t>
      </w:r>
      <w:r>
        <w:rPr>
          <w:rFonts w:ascii="Times New Roman" w:eastAsiaTheme="minorHAnsi" w:hAnsi="Times New Roman"/>
          <w:color w:val="000000"/>
        </w:rPr>
        <w:t>ess to and use of data.</w:t>
      </w:r>
      <w:r w:rsidRPr="00AA1988">
        <w:rPr>
          <w:rFonts w:ascii="Times New Roman" w:eastAsiaTheme="minorHAnsi" w:hAnsi="Times New Roman"/>
          <w:color w:val="000000"/>
        </w:rPr>
        <w:t xml:space="preserve"> </w:t>
      </w: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Privacy - T</w:t>
      </w:r>
      <w:r w:rsidRPr="00AA1988">
        <w:rPr>
          <w:rFonts w:ascii="Times New Roman" w:eastAsiaTheme="minorHAnsi" w:hAnsi="Times New Roman"/>
          <w:color w:val="000000"/>
        </w:rPr>
        <w:t>he assured, proper, and consistent collection, processing, communication, use</w:t>
      </w:r>
      <w:r>
        <w:rPr>
          <w:rFonts w:ascii="Times New Roman" w:eastAsiaTheme="minorHAnsi" w:hAnsi="Times New Roman"/>
          <w:color w:val="000000"/>
        </w:rPr>
        <w:t xml:space="preserve"> and disposition </w:t>
      </w:r>
      <w:r w:rsidRPr="00AA1988">
        <w:rPr>
          <w:rFonts w:ascii="Times New Roman" w:eastAsiaTheme="minorHAnsi" w:hAnsi="Times New Roman"/>
          <w:color w:val="000000"/>
        </w:rPr>
        <w:t>of</w:t>
      </w:r>
      <w:r>
        <w:rPr>
          <w:rFonts w:ascii="Times New Roman" w:eastAsiaTheme="minorHAnsi" w:hAnsi="Times New Roman"/>
          <w:color w:val="000000"/>
        </w:rPr>
        <w:t xml:space="preserve"> data associated with</w:t>
      </w:r>
      <w:r w:rsidRPr="00AA1988">
        <w:rPr>
          <w:rFonts w:ascii="Times New Roman" w:eastAsiaTheme="minorHAnsi" w:hAnsi="Times New Roman"/>
          <w:color w:val="000000"/>
        </w:rPr>
        <w:t xml:space="preserve"> personal information (PI) and personally-identifiable information (PII) throughout its life cycle</w:t>
      </w:r>
      <w:r>
        <w:rPr>
          <w:rFonts w:ascii="Times New Roman" w:eastAsiaTheme="minorHAnsi" w:hAnsi="Times New Roman"/>
          <w:color w:val="000000"/>
        </w:rPr>
        <w:t>.</w:t>
      </w:r>
      <w:r w:rsidRPr="00AA1988">
        <w:rPr>
          <w:rFonts w:ascii="Times New Roman" w:eastAsiaTheme="minorHAnsi" w:hAnsi="Times New Roman"/>
          <w:color w:val="000000"/>
        </w:rPr>
        <w:t xml:space="preserve"> </w:t>
      </w: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 </w:t>
      </w: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b/>
          <w:bCs/>
          <w:color w:val="000000"/>
        </w:rPr>
        <w:t xml:space="preserve">Third Level Terms: </w:t>
      </w:r>
    </w:p>
    <w:p w:rsidR="003561EA"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Software as a Service (SaaS) - The capability provided to the consume</w:t>
      </w:r>
      <w:r>
        <w:rPr>
          <w:rFonts w:ascii="Times New Roman" w:eastAsiaTheme="minorHAnsi" w:hAnsi="Times New Roman"/>
          <w:color w:val="000000"/>
        </w:rPr>
        <w:t xml:space="preserve">r </w:t>
      </w:r>
      <w:r w:rsidRPr="00AA1988">
        <w:rPr>
          <w:rFonts w:ascii="Times New Roman" w:eastAsiaTheme="minorHAnsi" w:hAnsi="Times New Roman"/>
          <w:color w:val="000000"/>
        </w:rPr>
        <w:t xml:space="preserve">to use applications running on a cloud infrastructure. The consumer does not manage or control the underlying cloud infrastructure including network, servers, operating systems, storage, or even individual application capabilities, with the possible exception of limited user-specific application configuration settings. (Source: NIST CC Definition) </w:t>
      </w: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r w:rsidRPr="00AA1988">
        <w:rPr>
          <w:rFonts w:ascii="Times New Roman" w:eastAsiaTheme="minorHAnsi" w:hAnsi="Times New Roman"/>
          <w:color w:val="000000"/>
        </w:rPr>
        <w:lastRenderedPageBreak/>
        <w:t>Platform as a Service (PaaS) - The capabi</w:t>
      </w:r>
      <w:r>
        <w:rPr>
          <w:rFonts w:ascii="Times New Roman" w:eastAsiaTheme="minorHAnsi" w:hAnsi="Times New Roman"/>
          <w:color w:val="000000"/>
        </w:rPr>
        <w:t>lity provided to the consumer</w:t>
      </w:r>
      <w:r w:rsidRPr="00AA1988">
        <w:rPr>
          <w:rFonts w:ascii="Times New Roman" w:eastAsiaTheme="minorHAnsi" w:hAnsi="Times New Roman"/>
          <w:color w:val="000000"/>
        </w:rPr>
        <w:t xml:space="preserve"> to deploy onto the cloud infrastructure consumer-created or acquired applications created using programming languages and tools supported by the provider. The consumer does not manage or control the underlying cloud infrastructure including network, servers, operating systems, or storage, but has control over the deployed applications and possibly application hosting environment configurations. (Source: NIST CC Definition) </w:t>
      </w:r>
    </w:p>
    <w:p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r w:rsidRPr="00AA1988">
        <w:rPr>
          <w:rFonts w:ascii="Times New Roman" w:eastAsiaTheme="minorHAnsi" w:hAnsi="Times New Roman"/>
          <w:color w:val="000000"/>
        </w:rPr>
        <w:t>Infrastructure as a Service (IaaS) - The capabi</w:t>
      </w:r>
      <w:r>
        <w:rPr>
          <w:rFonts w:ascii="Times New Roman" w:eastAsiaTheme="minorHAnsi" w:hAnsi="Times New Roman"/>
          <w:color w:val="000000"/>
        </w:rPr>
        <w:t>lity provided to the consumer</w:t>
      </w:r>
      <w:r w:rsidRPr="00AA1988">
        <w:rPr>
          <w:rFonts w:ascii="Times New Roman" w:eastAsiaTheme="minorHAnsi" w:hAnsi="Times New Roman"/>
          <w:color w:val="000000"/>
        </w:rPr>
        <w:t xml:space="preserve">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deployed applications, and possibly limited control of select networking components (e.g., host firewalls). (Source: NIST CC Definition) </w:t>
      </w:r>
    </w:p>
    <w:p w:rsidR="003561EA" w:rsidRPr="00F5627F" w:rsidRDefault="003561EA" w:rsidP="003561EA">
      <w:pPr>
        <w:pStyle w:val="Heading1"/>
        <w:numPr>
          <w:ilvl w:val="0"/>
          <w:numId w:val="0"/>
        </w:numPr>
        <w:ind w:left="432" w:hanging="432"/>
        <w:rPr>
          <w:color w:val="660033"/>
        </w:rPr>
      </w:pPr>
      <w:bookmarkStart w:id="105" w:name="_Ref367302886"/>
      <w:bookmarkStart w:id="106" w:name="_Toc367825816"/>
      <w:r>
        <w:rPr>
          <w:color w:val="660033"/>
        </w:rPr>
        <w:t>Appendix B</w:t>
      </w:r>
      <w:r w:rsidRPr="00F5627F">
        <w:rPr>
          <w:color w:val="660033"/>
        </w:rPr>
        <w:t>: Acronyms</w:t>
      </w:r>
      <w:bookmarkEnd w:id="105"/>
      <w:bookmarkEnd w:id="106"/>
      <w:r w:rsidRPr="00F5627F">
        <w:rPr>
          <w:color w:val="660033"/>
        </w:rPr>
        <w:t xml:space="preserve"> </w:t>
      </w:r>
    </w:p>
    <w:p w:rsidR="003561EA" w:rsidRPr="00F5627F" w:rsidRDefault="003561EA" w:rsidP="003561EA">
      <w:pPr>
        <w:pStyle w:val="Heading1"/>
        <w:numPr>
          <w:ilvl w:val="0"/>
          <w:numId w:val="0"/>
        </w:numPr>
        <w:ind w:left="432" w:hanging="432"/>
        <w:rPr>
          <w:color w:val="660033"/>
        </w:rPr>
      </w:pPr>
      <w:bookmarkStart w:id="107" w:name="_Ref367302914"/>
      <w:bookmarkStart w:id="108" w:name="_Toc367825817"/>
      <w:r>
        <w:rPr>
          <w:color w:val="660033"/>
        </w:rPr>
        <w:t>Appendix C</w:t>
      </w:r>
      <w:r w:rsidRPr="00F5627F">
        <w:rPr>
          <w:color w:val="660033"/>
        </w:rPr>
        <w:t>: References</w:t>
      </w:r>
      <w:bookmarkEnd w:id="107"/>
      <w:bookmarkEnd w:id="108"/>
    </w:p>
    <w:p w:rsidR="003561EA" w:rsidRDefault="003561EA" w:rsidP="003561EA">
      <w:pPr>
        <w:pStyle w:val="NoSpacing"/>
      </w:pPr>
    </w:p>
    <w:p w:rsidR="003561EA" w:rsidRDefault="003561EA" w:rsidP="003561EA">
      <w:pPr>
        <w:autoSpaceDE w:val="0"/>
        <w:autoSpaceDN w:val="0"/>
        <w:adjustRightInd w:val="0"/>
        <w:spacing w:after="0" w:line="240" w:lineRule="auto"/>
        <w:rPr>
          <w:rFonts w:ascii="Times New Roman" w:eastAsiaTheme="minorHAnsi" w:hAnsi="Times New Roman"/>
          <w:color w:val="000000"/>
        </w:rPr>
      </w:pPr>
      <w:r w:rsidRPr="00AA1988">
        <w:rPr>
          <w:rFonts w:ascii="Times New Roman" w:eastAsiaTheme="minorHAnsi" w:hAnsi="Times New Roman"/>
          <w:color w:val="000000"/>
        </w:rPr>
        <w:t xml:space="preserve">The lists below provide examples of resources that may be helpful. </w:t>
      </w:r>
    </w:p>
    <w:p w:rsidR="003561EA" w:rsidRPr="00AA1988" w:rsidRDefault="003561EA" w:rsidP="003561EA">
      <w:pPr>
        <w:autoSpaceDE w:val="0"/>
        <w:autoSpaceDN w:val="0"/>
        <w:adjustRightInd w:val="0"/>
        <w:spacing w:after="0"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[1] White House Press Release, “Obama Administration Unveils “Big Data” Initiative”, 29 March 2012, </w:t>
      </w:r>
      <w:hyperlink r:id="rId12" w:history="1">
        <w:r w:rsidRPr="0013085F">
          <w:rPr>
            <w:rStyle w:val="Hyperlink"/>
            <w:rFonts w:ascii="Times New Roman" w:eastAsiaTheme="minorHAnsi" w:hAnsi="Times New Roman"/>
          </w:rPr>
          <w:t>http://www.whitehouse.gov/sites/default/files/microsites/ostp/big_data_press_release_final_2.pdf</w:t>
        </w:r>
      </w:hyperlink>
    </w:p>
    <w:p w:rsidR="003561EA"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[2] White House, “Big Data Across The Federal Government”, 29 March 2012, </w:t>
      </w:r>
      <w:hyperlink r:id="rId13" w:history="1">
        <w:r w:rsidRPr="0013085F">
          <w:rPr>
            <w:rStyle w:val="Hyperlink"/>
            <w:rFonts w:ascii="Times New Roman" w:eastAsiaTheme="minorHAnsi" w:hAnsi="Times New Roman"/>
          </w:rPr>
          <w:t>http://www.whitehouse.gov/sites/default/files/microsites/ostp/big_data_fact_sheet_final_1.pdf</w:t>
        </w:r>
      </w:hyperlink>
    </w:p>
    <w:p w:rsidR="003561EA"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[3] NIST, Big Data Workshop, 13 June 2012,  </w:t>
      </w:r>
      <w:hyperlink r:id="rId14" w:history="1">
        <w:r w:rsidRPr="0013085F">
          <w:rPr>
            <w:rStyle w:val="Hyperlink"/>
            <w:rFonts w:ascii="Times New Roman" w:eastAsiaTheme="minorHAnsi" w:hAnsi="Times New Roman"/>
          </w:rPr>
          <w:t>http://www.nist.gov/itl/ssd/is/big-data.cfm</w:t>
        </w:r>
      </w:hyperlink>
    </w:p>
    <w:p w:rsidR="003561EA"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[4] NIST, Big Data Public Working Group, 26 June 2013,  </w:t>
      </w:r>
      <w:hyperlink r:id="rId15" w:history="1">
        <w:r w:rsidRPr="0013085F">
          <w:rPr>
            <w:rStyle w:val="Hyperlink"/>
            <w:rFonts w:ascii="Times New Roman" w:eastAsiaTheme="minorHAnsi" w:hAnsi="Times New Roman"/>
          </w:rPr>
          <w:t>http://bigdatawg.nist.gov/home.php</w:t>
        </w:r>
      </w:hyperlink>
    </w:p>
    <w:p w:rsidR="003561EA"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[5] National Science Foundation, “Big Data R&amp;D Initiative”, June 2012, </w:t>
      </w:r>
      <w:hyperlink r:id="rId16" w:history="1">
        <w:r w:rsidRPr="0013085F">
          <w:rPr>
            <w:rStyle w:val="Hyperlink"/>
            <w:rFonts w:ascii="Times New Roman" w:eastAsiaTheme="minorHAnsi" w:hAnsi="Times New Roman"/>
          </w:rPr>
          <w:t>http://www.nist.gov/itl/ssd/is/upload/NIST-BD-Platforms-05-Big-Data-Wactlar-slides.pdf</w:t>
        </w:r>
      </w:hyperlink>
    </w:p>
    <w:p w:rsidR="003561EA"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[6] Gartner, “3D Data Management: Controlling Data Volume, Velocity, and Variety”, </w:t>
      </w:r>
      <w:hyperlink r:id="rId17" w:history="1">
        <w:r w:rsidRPr="0013085F">
          <w:rPr>
            <w:rStyle w:val="Hyperlink"/>
            <w:rFonts w:ascii="Times New Roman" w:eastAsiaTheme="minorHAnsi" w:hAnsi="Times New Roman"/>
          </w:rPr>
          <w:t>http://blogs.gartner.com/doug-laney/files/2012/01/ad949-3D-Data-Management-Controlling-Data-Volume-Velocity-and-Variety.pdf</w:t>
        </w:r>
      </w:hyperlink>
    </w:p>
    <w:p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sidRPr="00AA1988">
        <w:rPr>
          <w:rFonts w:ascii="Times New Roman" w:eastAsiaTheme="minorHAnsi" w:hAnsi="Times New Roman"/>
          <w:color w:val="000000"/>
        </w:rPr>
        <w:t xml:space="preserve"> </w:t>
      </w:r>
      <w:r>
        <w:rPr>
          <w:rFonts w:ascii="Times New Roman" w:eastAsiaTheme="minorHAnsi" w:hAnsi="Times New Roman"/>
          <w:color w:val="000000"/>
        </w:rPr>
        <w:t>[7</w:t>
      </w:r>
      <w:r w:rsidRPr="00AA1988">
        <w:rPr>
          <w:rFonts w:ascii="Times New Roman" w:eastAsiaTheme="minorHAnsi" w:hAnsi="Times New Roman"/>
          <w:color w:val="000000"/>
        </w:rPr>
        <w:t>] Gartner, “</w:t>
      </w:r>
      <w:r w:rsidRPr="004D70C9">
        <w:rPr>
          <w:rFonts w:ascii="Times New Roman" w:eastAsiaTheme="minorHAnsi" w:hAnsi="Times New Roman"/>
          <w:color w:val="000000"/>
        </w:rPr>
        <w:t>The Importance of 'Big Data': A Definition</w:t>
      </w:r>
      <w:r w:rsidRPr="00AA1988">
        <w:rPr>
          <w:rFonts w:ascii="Times New Roman" w:eastAsiaTheme="minorHAnsi" w:hAnsi="Times New Roman"/>
          <w:color w:val="000000"/>
        </w:rPr>
        <w:t xml:space="preserve">”, </w:t>
      </w:r>
      <w:hyperlink r:id="rId18" w:history="1">
        <w:r w:rsidRPr="0013085F">
          <w:rPr>
            <w:rStyle w:val="Hyperlink"/>
            <w:rFonts w:ascii="Times New Roman" w:eastAsiaTheme="minorHAnsi" w:hAnsi="Times New Roman"/>
          </w:rPr>
          <w:t>http://www.gartner.com/DisplayDocument?id=2057415&amp;ref=clientFriendlyUrl</w:t>
        </w:r>
      </w:hyperlink>
    </w:p>
    <w:p w:rsidR="003561EA"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lastRenderedPageBreak/>
        <w:t>[8] Hilbert, Martin and Lopez, Priscilla, “</w:t>
      </w:r>
      <w:r w:rsidRPr="00E911AF">
        <w:rPr>
          <w:rFonts w:ascii="Times New Roman" w:eastAsiaTheme="minorHAnsi" w:hAnsi="Times New Roman"/>
          <w:color w:val="000000"/>
        </w:rPr>
        <w:t>The World’s Technological Capacity to Store, Communicate, and Compute Information</w:t>
      </w:r>
      <w:r>
        <w:rPr>
          <w:rFonts w:ascii="Times New Roman" w:eastAsiaTheme="minorHAnsi" w:hAnsi="Times New Roman"/>
          <w:color w:val="000000"/>
        </w:rPr>
        <w:t>”, Science, 01 April 2011</w:t>
      </w: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 </w:t>
      </w: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[9] Department of Defense, “Reference Architecture Description”, June 2010, </w:t>
      </w:r>
      <w:hyperlink r:id="rId19" w:history="1">
        <w:r w:rsidRPr="0013085F">
          <w:rPr>
            <w:rStyle w:val="Hyperlink"/>
            <w:rFonts w:ascii="Times New Roman" w:eastAsiaTheme="minorHAnsi" w:hAnsi="Times New Roman"/>
          </w:rPr>
          <w:t>http://dodcio.defense.gov/Portals/0/Documents/DIEA/Ref_Archi_Description_Final_v1_18Jun10.pdf</w:t>
        </w:r>
      </w:hyperlink>
    </w:p>
    <w:p w:rsidR="003561EA"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 xml:space="preserve">[10] Rechtin, Eberhardt, “The Art of Systems Architecting”, </w:t>
      </w:r>
      <w:r w:rsidRPr="002B737F">
        <w:rPr>
          <w:rFonts w:ascii="Times New Roman" w:eastAsiaTheme="minorHAnsi" w:hAnsi="Times New Roman"/>
          <w:color w:val="000000"/>
        </w:rPr>
        <w:t>CRC Press; 3</w:t>
      </w:r>
      <w:r>
        <w:rPr>
          <w:rFonts w:ascii="Times New Roman" w:eastAsiaTheme="minorHAnsi" w:hAnsi="Times New Roman"/>
          <w:color w:val="000000"/>
        </w:rPr>
        <w:t>rd</w:t>
      </w:r>
      <w:r w:rsidRPr="002B737F">
        <w:rPr>
          <w:rFonts w:ascii="Times New Roman" w:eastAsiaTheme="minorHAnsi" w:hAnsi="Times New Roman"/>
          <w:color w:val="000000"/>
        </w:rPr>
        <w:t xml:space="preserve"> edition</w:t>
      </w:r>
      <w:r>
        <w:rPr>
          <w:rFonts w:ascii="Times New Roman" w:eastAsiaTheme="minorHAnsi" w:hAnsi="Times New Roman"/>
          <w:color w:val="000000"/>
        </w:rPr>
        <w:t>, 06 January 2009</w:t>
      </w:r>
    </w:p>
    <w:p w:rsidR="003561EA" w:rsidRPr="00AA1988" w:rsidRDefault="003561EA" w:rsidP="003561EA">
      <w:pPr>
        <w:autoSpaceDE w:val="0"/>
        <w:autoSpaceDN w:val="0"/>
        <w:adjustRightInd w:val="0"/>
        <w:spacing w:after="141" w:line="240" w:lineRule="auto"/>
        <w:rPr>
          <w:rFonts w:ascii="Times New Roman" w:eastAsiaTheme="minorHAnsi" w:hAnsi="Times New Roman"/>
          <w:color w:val="000000"/>
        </w:rPr>
      </w:pPr>
    </w:p>
    <w:p w:rsidR="003561EA" w:rsidRDefault="003561EA" w:rsidP="003561EA">
      <w:pPr>
        <w:autoSpaceDE w:val="0"/>
        <w:autoSpaceDN w:val="0"/>
        <w:adjustRightInd w:val="0"/>
        <w:spacing w:after="141" w:line="240" w:lineRule="auto"/>
        <w:rPr>
          <w:rFonts w:ascii="Times New Roman" w:eastAsiaTheme="minorHAnsi" w:hAnsi="Times New Roman"/>
          <w:color w:val="000000"/>
        </w:rPr>
      </w:pPr>
      <w:r>
        <w:rPr>
          <w:rFonts w:ascii="Times New Roman" w:eastAsiaTheme="minorHAnsi" w:hAnsi="Times New Roman"/>
          <w:color w:val="000000"/>
        </w:rPr>
        <w:t>[11</w:t>
      </w:r>
      <w:r w:rsidRPr="00AA1988">
        <w:rPr>
          <w:rFonts w:ascii="Times New Roman" w:eastAsiaTheme="minorHAnsi" w:hAnsi="Times New Roman"/>
          <w:color w:val="000000"/>
        </w:rPr>
        <w:t xml:space="preserve">] </w:t>
      </w:r>
      <w:r w:rsidRPr="002B737F">
        <w:rPr>
          <w:rFonts w:ascii="Times New Roman" w:eastAsiaTheme="minorHAnsi" w:hAnsi="Times New Roman"/>
          <w:color w:val="000000"/>
        </w:rPr>
        <w:t>ISO/IEC/IEEE 42010 Systems and software engineering — Architecture description</w:t>
      </w:r>
      <w:r>
        <w:rPr>
          <w:rFonts w:ascii="Times New Roman" w:eastAsiaTheme="minorHAnsi" w:hAnsi="Times New Roman"/>
          <w:color w:val="000000"/>
        </w:rPr>
        <w:t xml:space="preserve">, 24 November 2011, </w:t>
      </w:r>
      <w:hyperlink r:id="rId20" w:history="1">
        <w:r w:rsidRPr="0013085F">
          <w:rPr>
            <w:rStyle w:val="Hyperlink"/>
            <w:rFonts w:ascii="Times New Roman" w:eastAsiaTheme="minorHAnsi" w:hAnsi="Times New Roman"/>
          </w:rPr>
          <w:t>http://www.iso.org/iso/catalogue_detail.htm?csnumber=50508</w:t>
        </w:r>
      </w:hyperlink>
    </w:p>
    <w:p w:rsidR="003561EA" w:rsidRPr="003A7A97" w:rsidRDefault="003561EA" w:rsidP="003561EA">
      <w:pPr>
        <w:pStyle w:val="ListParagraph"/>
        <w:keepNext/>
        <w:keepLines/>
        <w:numPr>
          <w:ilvl w:val="0"/>
          <w:numId w:val="3"/>
        </w:numPr>
        <w:spacing w:before="480" w:after="0"/>
        <w:contextualSpacing w:val="0"/>
        <w:outlineLvl w:val="0"/>
        <w:rPr>
          <w:rFonts w:ascii="Cambria" w:eastAsia="Times New Roman" w:hAnsi="Cambria"/>
          <w:b/>
          <w:bCs/>
          <w:vanish/>
          <w:color w:val="365F91"/>
          <w:sz w:val="28"/>
          <w:szCs w:val="28"/>
        </w:rPr>
      </w:pPr>
      <w:bookmarkStart w:id="109" w:name="_Toc367796001"/>
      <w:bookmarkStart w:id="110" w:name="_Toc367797670"/>
      <w:bookmarkStart w:id="111" w:name="_Toc367803726"/>
      <w:bookmarkStart w:id="112" w:name="_Toc367825818"/>
      <w:bookmarkEnd w:id="109"/>
      <w:bookmarkEnd w:id="110"/>
      <w:bookmarkEnd w:id="111"/>
      <w:bookmarkEnd w:id="112"/>
    </w:p>
    <w:p w:rsidR="00A451AF" w:rsidRPr="003A7A97" w:rsidRDefault="00A451AF" w:rsidP="00FC54A9">
      <w:pPr>
        <w:pStyle w:val="ListParagraph"/>
        <w:keepNext/>
        <w:keepLines/>
        <w:numPr>
          <w:ilvl w:val="0"/>
          <w:numId w:val="3"/>
        </w:numPr>
        <w:spacing w:before="480" w:after="0"/>
        <w:contextualSpacing w:val="0"/>
        <w:outlineLvl w:val="0"/>
        <w:rPr>
          <w:rFonts w:ascii="Cambria" w:eastAsia="Times New Roman" w:hAnsi="Cambria"/>
          <w:b/>
          <w:bCs/>
          <w:vanish/>
          <w:color w:val="365F91"/>
          <w:sz w:val="28"/>
          <w:szCs w:val="28"/>
        </w:rPr>
      </w:pPr>
    </w:p>
    <w:sectPr w:rsidR="00A451AF" w:rsidRPr="003A7A97" w:rsidSect="00E93CC1">
      <w:footerReference w:type="default" r:id="rId21"/>
      <w:pgSz w:w="12240" w:h="15840" w:code="1"/>
      <w:pgMar w:top="1440" w:right="1440" w:bottom="1440" w:left="1440" w:header="576" w:footer="576"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Ian Gorton" w:date="2013-09-25T06:58:00Z" w:initials="IG">
    <w:p w:rsidR="000970D0" w:rsidRPr="000970D0" w:rsidRDefault="000970D0">
      <w:pPr>
        <w:pStyle w:val="CommentText"/>
        <w:rPr>
          <w:lang w:val="en-US"/>
        </w:rPr>
      </w:pPr>
      <w:r>
        <w:rPr>
          <w:rStyle w:val="CommentReference"/>
        </w:rPr>
        <w:annotationRef/>
      </w:r>
      <w:r>
        <w:rPr>
          <w:lang w:val="en-US"/>
        </w:rPr>
        <w:t>These not in Figure now so this text needs updating – just a note</w:t>
      </w:r>
    </w:p>
  </w:comment>
  <w:comment w:id="26" w:author="Ian Gorton" w:date="2013-09-25T06:59:00Z" w:initials="IG">
    <w:p w:rsidR="000970D0" w:rsidRPr="000970D0" w:rsidRDefault="000970D0">
      <w:pPr>
        <w:pStyle w:val="CommentText"/>
        <w:rPr>
          <w:lang w:val="en-US"/>
        </w:rPr>
      </w:pPr>
      <w:r>
        <w:rPr>
          <w:rStyle w:val="CommentReference"/>
        </w:rPr>
        <w:annotationRef/>
      </w:r>
      <w:r>
        <w:rPr>
          <w:lang w:val="en-US"/>
        </w:rPr>
        <w:t>Data in memory is rarely there for long – I’d not mention that here</w:t>
      </w:r>
    </w:p>
  </w:comment>
  <w:comment w:id="36" w:author="Ian Gorton" w:date="2013-09-25T07:04:00Z" w:initials="IG">
    <w:p w:rsidR="000970D0" w:rsidRPr="000970D0" w:rsidRDefault="000970D0">
      <w:pPr>
        <w:pStyle w:val="CommentText"/>
        <w:rPr>
          <w:lang w:val="en-US"/>
        </w:rPr>
      </w:pPr>
      <w:r>
        <w:rPr>
          <w:rStyle w:val="CommentReference"/>
        </w:rPr>
        <w:annotationRef/>
      </w:r>
      <w:r>
        <w:rPr>
          <w:lang w:val="en-US"/>
        </w:rPr>
        <w:t>Comparable is the wrong term here. Useful is better, but not perfect ‘data of interest’? data of value?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8BD" w:rsidRDefault="006B18BD" w:rsidP="00E741AC">
      <w:pPr>
        <w:spacing w:after="0" w:line="240" w:lineRule="auto"/>
      </w:pPr>
      <w:r>
        <w:separator/>
      </w:r>
    </w:p>
  </w:endnote>
  <w:endnote w:type="continuationSeparator" w:id="0">
    <w:p w:rsidR="006B18BD" w:rsidRDefault="006B18BD" w:rsidP="00E7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620017"/>
      <w:docPartObj>
        <w:docPartGallery w:val="Page Numbers (Bottom of Page)"/>
        <w:docPartUnique/>
      </w:docPartObj>
    </w:sdtPr>
    <w:sdtEndPr>
      <w:rPr>
        <w:noProof/>
      </w:rPr>
    </w:sdtEndPr>
    <w:sdtContent>
      <w:p w:rsidR="00294AD5" w:rsidRDefault="00294AD5">
        <w:pPr>
          <w:pStyle w:val="Footer"/>
          <w:jc w:val="center"/>
        </w:pPr>
        <w:r>
          <w:fldChar w:fldCharType="begin"/>
        </w:r>
        <w:r>
          <w:instrText xml:space="preserve"> PAGE   \* MERGEFORMAT </w:instrText>
        </w:r>
        <w:r>
          <w:fldChar w:fldCharType="separate"/>
        </w:r>
        <w:r w:rsidR="00577D9E">
          <w:rPr>
            <w:noProof/>
          </w:rPr>
          <w:t>9</w:t>
        </w:r>
        <w:r>
          <w:rPr>
            <w:noProof/>
          </w:rPr>
          <w:fldChar w:fldCharType="end"/>
        </w:r>
      </w:p>
    </w:sdtContent>
  </w:sdt>
  <w:p w:rsidR="00294AD5" w:rsidRDefault="00294A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8BD" w:rsidRDefault="006B18BD" w:rsidP="00E741AC">
      <w:pPr>
        <w:spacing w:after="0" w:line="240" w:lineRule="auto"/>
      </w:pPr>
      <w:r>
        <w:separator/>
      </w:r>
    </w:p>
  </w:footnote>
  <w:footnote w:type="continuationSeparator" w:id="0">
    <w:p w:rsidR="006B18BD" w:rsidRDefault="006B18BD" w:rsidP="00E741AC">
      <w:pPr>
        <w:spacing w:after="0" w:line="240" w:lineRule="auto"/>
      </w:pPr>
      <w:r>
        <w:continuationSeparator/>
      </w:r>
    </w:p>
  </w:footnote>
  <w:footnote w:id="1">
    <w:p w:rsidR="00294AD5" w:rsidRDefault="00294AD5" w:rsidP="00791727">
      <w:pPr>
        <w:pStyle w:val="FootnoteText"/>
      </w:pPr>
      <w:r>
        <w:rPr>
          <w:rStyle w:val="FootnoteReference"/>
        </w:rPr>
        <w:footnoteRef/>
      </w:r>
      <w:r>
        <w:t xml:space="preserve"> </w:t>
      </w:r>
      <w:r w:rsidRPr="001210BB">
        <w:t>http://www.whitehouse.gov/blog/2012/03/29/big-data-big-deal</w:t>
      </w:r>
    </w:p>
  </w:footnote>
  <w:footnote w:id="2">
    <w:p w:rsidR="00294AD5" w:rsidRDefault="00294AD5" w:rsidP="00791727">
      <w:pPr>
        <w:pStyle w:val="FootnoteText"/>
      </w:pPr>
      <w:r>
        <w:rPr>
          <w:rStyle w:val="FootnoteReference"/>
        </w:rPr>
        <w:footnoteRef/>
      </w:r>
      <w:r>
        <w:t xml:space="preserve"> Department of Defense Reference Architecture White Paper, June 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23267C"/>
    <w:multiLevelType w:val="hybridMultilevel"/>
    <w:tmpl w:val="F3884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124D4"/>
    <w:multiLevelType w:val="hybridMultilevel"/>
    <w:tmpl w:val="18DE53C6"/>
    <w:lvl w:ilvl="0" w:tplc="2E54A854">
      <w:start w:val="1"/>
      <w:numFmt w:val="bullet"/>
      <w:lvlText w:val="•"/>
      <w:lvlJc w:val="left"/>
      <w:pPr>
        <w:tabs>
          <w:tab w:val="num" w:pos="720"/>
        </w:tabs>
        <w:ind w:left="720" w:hanging="360"/>
      </w:pPr>
      <w:rPr>
        <w:rFonts w:ascii="Arial" w:hAnsi="Arial" w:hint="default"/>
      </w:rPr>
    </w:lvl>
    <w:lvl w:ilvl="1" w:tplc="20665AE4">
      <w:start w:val="202"/>
      <w:numFmt w:val="bullet"/>
      <w:lvlText w:val="–"/>
      <w:lvlJc w:val="left"/>
      <w:pPr>
        <w:tabs>
          <w:tab w:val="num" w:pos="1440"/>
        </w:tabs>
        <w:ind w:left="1440" w:hanging="360"/>
      </w:pPr>
      <w:rPr>
        <w:rFonts w:ascii="Arial" w:hAnsi="Arial" w:hint="default"/>
      </w:rPr>
    </w:lvl>
    <w:lvl w:ilvl="2" w:tplc="5ED6B658" w:tentative="1">
      <w:start w:val="1"/>
      <w:numFmt w:val="bullet"/>
      <w:lvlText w:val="•"/>
      <w:lvlJc w:val="left"/>
      <w:pPr>
        <w:tabs>
          <w:tab w:val="num" w:pos="2160"/>
        </w:tabs>
        <w:ind w:left="2160" w:hanging="360"/>
      </w:pPr>
      <w:rPr>
        <w:rFonts w:ascii="Arial" w:hAnsi="Arial" w:hint="default"/>
      </w:rPr>
    </w:lvl>
    <w:lvl w:ilvl="3" w:tplc="C43A9C48" w:tentative="1">
      <w:start w:val="1"/>
      <w:numFmt w:val="bullet"/>
      <w:lvlText w:val="•"/>
      <w:lvlJc w:val="left"/>
      <w:pPr>
        <w:tabs>
          <w:tab w:val="num" w:pos="2880"/>
        </w:tabs>
        <w:ind w:left="2880" w:hanging="360"/>
      </w:pPr>
      <w:rPr>
        <w:rFonts w:ascii="Arial" w:hAnsi="Arial" w:hint="default"/>
      </w:rPr>
    </w:lvl>
    <w:lvl w:ilvl="4" w:tplc="09148BB8" w:tentative="1">
      <w:start w:val="1"/>
      <w:numFmt w:val="bullet"/>
      <w:lvlText w:val="•"/>
      <w:lvlJc w:val="left"/>
      <w:pPr>
        <w:tabs>
          <w:tab w:val="num" w:pos="3600"/>
        </w:tabs>
        <w:ind w:left="3600" w:hanging="360"/>
      </w:pPr>
      <w:rPr>
        <w:rFonts w:ascii="Arial" w:hAnsi="Arial" w:hint="default"/>
      </w:rPr>
    </w:lvl>
    <w:lvl w:ilvl="5" w:tplc="8518707E" w:tentative="1">
      <w:start w:val="1"/>
      <w:numFmt w:val="bullet"/>
      <w:lvlText w:val="•"/>
      <w:lvlJc w:val="left"/>
      <w:pPr>
        <w:tabs>
          <w:tab w:val="num" w:pos="4320"/>
        </w:tabs>
        <w:ind w:left="4320" w:hanging="360"/>
      </w:pPr>
      <w:rPr>
        <w:rFonts w:ascii="Arial" w:hAnsi="Arial" w:hint="default"/>
      </w:rPr>
    </w:lvl>
    <w:lvl w:ilvl="6" w:tplc="2C32E824" w:tentative="1">
      <w:start w:val="1"/>
      <w:numFmt w:val="bullet"/>
      <w:lvlText w:val="•"/>
      <w:lvlJc w:val="left"/>
      <w:pPr>
        <w:tabs>
          <w:tab w:val="num" w:pos="5040"/>
        </w:tabs>
        <w:ind w:left="5040" w:hanging="360"/>
      </w:pPr>
      <w:rPr>
        <w:rFonts w:ascii="Arial" w:hAnsi="Arial" w:hint="default"/>
      </w:rPr>
    </w:lvl>
    <w:lvl w:ilvl="7" w:tplc="5456C39C" w:tentative="1">
      <w:start w:val="1"/>
      <w:numFmt w:val="bullet"/>
      <w:lvlText w:val="•"/>
      <w:lvlJc w:val="left"/>
      <w:pPr>
        <w:tabs>
          <w:tab w:val="num" w:pos="5760"/>
        </w:tabs>
        <w:ind w:left="5760" w:hanging="360"/>
      </w:pPr>
      <w:rPr>
        <w:rFonts w:ascii="Arial" w:hAnsi="Arial" w:hint="default"/>
      </w:rPr>
    </w:lvl>
    <w:lvl w:ilvl="8" w:tplc="ABFA0868" w:tentative="1">
      <w:start w:val="1"/>
      <w:numFmt w:val="bullet"/>
      <w:lvlText w:val="•"/>
      <w:lvlJc w:val="left"/>
      <w:pPr>
        <w:tabs>
          <w:tab w:val="num" w:pos="6480"/>
        </w:tabs>
        <w:ind w:left="6480" w:hanging="360"/>
      </w:pPr>
      <w:rPr>
        <w:rFonts w:ascii="Arial" w:hAnsi="Arial" w:hint="default"/>
      </w:rPr>
    </w:lvl>
  </w:abstractNum>
  <w:abstractNum w:abstractNumId="4">
    <w:nsid w:val="0D8A1004"/>
    <w:multiLevelType w:val="hybridMultilevel"/>
    <w:tmpl w:val="287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0514B"/>
    <w:multiLevelType w:val="hybridMultilevel"/>
    <w:tmpl w:val="CFD46E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44CC8"/>
    <w:multiLevelType w:val="hybridMultilevel"/>
    <w:tmpl w:val="BBC2B9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5237E"/>
    <w:multiLevelType w:val="hybridMultilevel"/>
    <w:tmpl w:val="63BC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CD3E3B"/>
    <w:multiLevelType w:val="hybridMultilevel"/>
    <w:tmpl w:val="49E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73D91"/>
    <w:multiLevelType w:val="hybridMultilevel"/>
    <w:tmpl w:val="4662962E"/>
    <w:lvl w:ilvl="0" w:tplc="CE9835CE">
      <w:start w:val="1"/>
      <w:numFmt w:val="bullet"/>
      <w:lvlText w:val="•"/>
      <w:lvlJc w:val="left"/>
      <w:pPr>
        <w:tabs>
          <w:tab w:val="num" w:pos="720"/>
        </w:tabs>
        <w:ind w:left="720" w:hanging="360"/>
      </w:pPr>
      <w:rPr>
        <w:rFonts w:ascii="Arial" w:hAnsi="Arial" w:hint="default"/>
      </w:rPr>
    </w:lvl>
    <w:lvl w:ilvl="1" w:tplc="ADD2C9A8">
      <w:start w:val="202"/>
      <w:numFmt w:val="bullet"/>
      <w:lvlText w:val="•"/>
      <w:lvlJc w:val="left"/>
      <w:pPr>
        <w:tabs>
          <w:tab w:val="num" w:pos="1440"/>
        </w:tabs>
        <w:ind w:left="1440" w:hanging="360"/>
      </w:pPr>
      <w:rPr>
        <w:rFonts w:ascii="Arial" w:hAnsi="Arial" w:hint="default"/>
      </w:rPr>
    </w:lvl>
    <w:lvl w:ilvl="2" w:tplc="E6C4A950" w:tentative="1">
      <w:start w:val="1"/>
      <w:numFmt w:val="bullet"/>
      <w:lvlText w:val="•"/>
      <w:lvlJc w:val="left"/>
      <w:pPr>
        <w:tabs>
          <w:tab w:val="num" w:pos="2160"/>
        </w:tabs>
        <w:ind w:left="2160" w:hanging="360"/>
      </w:pPr>
      <w:rPr>
        <w:rFonts w:ascii="Arial" w:hAnsi="Arial" w:hint="default"/>
      </w:rPr>
    </w:lvl>
    <w:lvl w:ilvl="3" w:tplc="E048DC68" w:tentative="1">
      <w:start w:val="1"/>
      <w:numFmt w:val="bullet"/>
      <w:lvlText w:val="•"/>
      <w:lvlJc w:val="left"/>
      <w:pPr>
        <w:tabs>
          <w:tab w:val="num" w:pos="2880"/>
        </w:tabs>
        <w:ind w:left="2880" w:hanging="360"/>
      </w:pPr>
      <w:rPr>
        <w:rFonts w:ascii="Arial" w:hAnsi="Arial" w:hint="default"/>
      </w:rPr>
    </w:lvl>
    <w:lvl w:ilvl="4" w:tplc="37041DF0" w:tentative="1">
      <w:start w:val="1"/>
      <w:numFmt w:val="bullet"/>
      <w:lvlText w:val="•"/>
      <w:lvlJc w:val="left"/>
      <w:pPr>
        <w:tabs>
          <w:tab w:val="num" w:pos="3600"/>
        </w:tabs>
        <w:ind w:left="3600" w:hanging="360"/>
      </w:pPr>
      <w:rPr>
        <w:rFonts w:ascii="Arial" w:hAnsi="Arial" w:hint="default"/>
      </w:rPr>
    </w:lvl>
    <w:lvl w:ilvl="5" w:tplc="E5825598" w:tentative="1">
      <w:start w:val="1"/>
      <w:numFmt w:val="bullet"/>
      <w:lvlText w:val="•"/>
      <w:lvlJc w:val="left"/>
      <w:pPr>
        <w:tabs>
          <w:tab w:val="num" w:pos="4320"/>
        </w:tabs>
        <w:ind w:left="4320" w:hanging="360"/>
      </w:pPr>
      <w:rPr>
        <w:rFonts w:ascii="Arial" w:hAnsi="Arial" w:hint="default"/>
      </w:rPr>
    </w:lvl>
    <w:lvl w:ilvl="6" w:tplc="3C9ECEB8" w:tentative="1">
      <w:start w:val="1"/>
      <w:numFmt w:val="bullet"/>
      <w:lvlText w:val="•"/>
      <w:lvlJc w:val="left"/>
      <w:pPr>
        <w:tabs>
          <w:tab w:val="num" w:pos="5040"/>
        </w:tabs>
        <w:ind w:left="5040" w:hanging="360"/>
      </w:pPr>
      <w:rPr>
        <w:rFonts w:ascii="Arial" w:hAnsi="Arial" w:hint="default"/>
      </w:rPr>
    </w:lvl>
    <w:lvl w:ilvl="7" w:tplc="E3C2281C" w:tentative="1">
      <w:start w:val="1"/>
      <w:numFmt w:val="bullet"/>
      <w:lvlText w:val="•"/>
      <w:lvlJc w:val="left"/>
      <w:pPr>
        <w:tabs>
          <w:tab w:val="num" w:pos="5760"/>
        </w:tabs>
        <w:ind w:left="5760" w:hanging="360"/>
      </w:pPr>
      <w:rPr>
        <w:rFonts w:ascii="Arial" w:hAnsi="Arial" w:hint="default"/>
      </w:rPr>
    </w:lvl>
    <w:lvl w:ilvl="8" w:tplc="FF32D0E2" w:tentative="1">
      <w:start w:val="1"/>
      <w:numFmt w:val="bullet"/>
      <w:lvlText w:val="•"/>
      <w:lvlJc w:val="left"/>
      <w:pPr>
        <w:tabs>
          <w:tab w:val="num" w:pos="6480"/>
        </w:tabs>
        <w:ind w:left="6480" w:hanging="360"/>
      </w:pPr>
      <w:rPr>
        <w:rFonts w:ascii="Arial" w:hAnsi="Arial" w:hint="default"/>
      </w:rPr>
    </w:lvl>
  </w:abstractNum>
  <w:abstractNum w:abstractNumId="10">
    <w:nsid w:val="2AD975E2"/>
    <w:multiLevelType w:val="hybridMultilevel"/>
    <w:tmpl w:val="77A09F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C147F5"/>
    <w:multiLevelType w:val="hybridMultilevel"/>
    <w:tmpl w:val="7386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27CD3"/>
    <w:multiLevelType w:val="hybridMultilevel"/>
    <w:tmpl w:val="0996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D51D7C"/>
    <w:multiLevelType w:val="hybridMultilevel"/>
    <w:tmpl w:val="5A9A611C"/>
    <w:lvl w:ilvl="0" w:tplc="59C6590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2473E1"/>
    <w:multiLevelType w:val="multilevel"/>
    <w:tmpl w:val="A596D74A"/>
    <w:lvl w:ilvl="0">
      <w:start w:val="1"/>
      <w:numFmt w:val="decimal"/>
      <w:pStyle w:val="Heading1"/>
      <w:lvlText w:val="%1"/>
      <w:lvlJc w:val="left"/>
      <w:pPr>
        <w:ind w:left="432" w:hanging="432"/>
      </w:pPr>
      <w:rPr>
        <w:rFonts w:hint="default"/>
        <w:color w:val="660033"/>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3D314694"/>
    <w:multiLevelType w:val="hybridMultilevel"/>
    <w:tmpl w:val="6FBC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E1EB7"/>
    <w:multiLevelType w:val="hybridMultilevel"/>
    <w:tmpl w:val="144626BC"/>
    <w:lvl w:ilvl="0" w:tplc="04090001">
      <w:start w:val="1"/>
      <w:numFmt w:val="bullet"/>
      <w:lvlText w:val=""/>
      <w:lvlJc w:val="left"/>
      <w:pPr>
        <w:tabs>
          <w:tab w:val="num" w:pos="360"/>
        </w:tabs>
        <w:ind w:left="360" w:hanging="360"/>
      </w:pPr>
      <w:rPr>
        <w:rFonts w:ascii="Symbol" w:hAnsi="Symbol" w:hint="default"/>
      </w:rPr>
    </w:lvl>
    <w:lvl w:ilvl="1" w:tplc="F5740C10">
      <w:start w:val="202"/>
      <w:numFmt w:val="bullet"/>
      <w:lvlText w:val="•"/>
      <w:lvlJc w:val="left"/>
      <w:pPr>
        <w:tabs>
          <w:tab w:val="num" w:pos="1080"/>
        </w:tabs>
        <w:ind w:left="1080" w:hanging="360"/>
      </w:pPr>
      <w:rPr>
        <w:rFonts w:ascii="Arial" w:hAnsi="Arial" w:hint="default"/>
      </w:rPr>
    </w:lvl>
    <w:lvl w:ilvl="2" w:tplc="1054CB78" w:tentative="1">
      <w:start w:val="1"/>
      <w:numFmt w:val="bullet"/>
      <w:lvlText w:val="•"/>
      <w:lvlJc w:val="left"/>
      <w:pPr>
        <w:tabs>
          <w:tab w:val="num" w:pos="1800"/>
        </w:tabs>
        <w:ind w:left="1800" w:hanging="360"/>
      </w:pPr>
      <w:rPr>
        <w:rFonts w:ascii="Arial" w:hAnsi="Arial" w:hint="default"/>
      </w:rPr>
    </w:lvl>
    <w:lvl w:ilvl="3" w:tplc="2FDEDC36" w:tentative="1">
      <w:start w:val="1"/>
      <w:numFmt w:val="bullet"/>
      <w:lvlText w:val="•"/>
      <w:lvlJc w:val="left"/>
      <w:pPr>
        <w:tabs>
          <w:tab w:val="num" w:pos="2520"/>
        </w:tabs>
        <w:ind w:left="2520" w:hanging="360"/>
      </w:pPr>
      <w:rPr>
        <w:rFonts w:ascii="Arial" w:hAnsi="Arial" w:hint="default"/>
      </w:rPr>
    </w:lvl>
    <w:lvl w:ilvl="4" w:tplc="95C05620" w:tentative="1">
      <w:start w:val="1"/>
      <w:numFmt w:val="bullet"/>
      <w:lvlText w:val="•"/>
      <w:lvlJc w:val="left"/>
      <w:pPr>
        <w:tabs>
          <w:tab w:val="num" w:pos="3240"/>
        </w:tabs>
        <w:ind w:left="3240" w:hanging="360"/>
      </w:pPr>
      <w:rPr>
        <w:rFonts w:ascii="Arial" w:hAnsi="Arial" w:hint="default"/>
      </w:rPr>
    </w:lvl>
    <w:lvl w:ilvl="5" w:tplc="6DBEAC50" w:tentative="1">
      <w:start w:val="1"/>
      <w:numFmt w:val="bullet"/>
      <w:lvlText w:val="•"/>
      <w:lvlJc w:val="left"/>
      <w:pPr>
        <w:tabs>
          <w:tab w:val="num" w:pos="3960"/>
        </w:tabs>
        <w:ind w:left="3960" w:hanging="360"/>
      </w:pPr>
      <w:rPr>
        <w:rFonts w:ascii="Arial" w:hAnsi="Arial" w:hint="default"/>
      </w:rPr>
    </w:lvl>
    <w:lvl w:ilvl="6" w:tplc="F206884C" w:tentative="1">
      <w:start w:val="1"/>
      <w:numFmt w:val="bullet"/>
      <w:lvlText w:val="•"/>
      <w:lvlJc w:val="left"/>
      <w:pPr>
        <w:tabs>
          <w:tab w:val="num" w:pos="4680"/>
        </w:tabs>
        <w:ind w:left="4680" w:hanging="360"/>
      </w:pPr>
      <w:rPr>
        <w:rFonts w:ascii="Arial" w:hAnsi="Arial" w:hint="default"/>
      </w:rPr>
    </w:lvl>
    <w:lvl w:ilvl="7" w:tplc="4E0EC276" w:tentative="1">
      <w:start w:val="1"/>
      <w:numFmt w:val="bullet"/>
      <w:lvlText w:val="•"/>
      <w:lvlJc w:val="left"/>
      <w:pPr>
        <w:tabs>
          <w:tab w:val="num" w:pos="5400"/>
        </w:tabs>
        <w:ind w:left="5400" w:hanging="360"/>
      </w:pPr>
      <w:rPr>
        <w:rFonts w:ascii="Arial" w:hAnsi="Arial" w:hint="default"/>
      </w:rPr>
    </w:lvl>
    <w:lvl w:ilvl="8" w:tplc="D430CEFE" w:tentative="1">
      <w:start w:val="1"/>
      <w:numFmt w:val="bullet"/>
      <w:lvlText w:val="•"/>
      <w:lvlJc w:val="left"/>
      <w:pPr>
        <w:tabs>
          <w:tab w:val="num" w:pos="6120"/>
        </w:tabs>
        <w:ind w:left="6120" w:hanging="360"/>
      </w:pPr>
      <w:rPr>
        <w:rFonts w:ascii="Arial" w:hAnsi="Arial" w:hint="default"/>
      </w:rPr>
    </w:lvl>
  </w:abstractNum>
  <w:abstractNum w:abstractNumId="17">
    <w:nsid w:val="4A346DDB"/>
    <w:multiLevelType w:val="hybridMultilevel"/>
    <w:tmpl w:val="694C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792910"/>
    <w:multiLevelType w:val="hybridMultilevel"/>
    <w:tmpl w:val="2B7CA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76764B"/>
    <w:multiLevelType w:val="hybridMultilevel"/>
    <w:tmpl w:val="E7AAE17C"/>
    <w:lvl w:ilvl="0" w:tplc="D3365D0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D63FA"/>
    <w:multiLevelType w:val="hybridMultilevel"/>
    <w:tmpl w:val="69AA0CB0"/>
    <w:lvl w:ilvl="0" w:tplc="3F3073F2">
      <w:start w:val="1"/>
      <w:numFmt w:val="bullet"/>
      <w:lvlText w:val="•"/>
      <w:lvlJc w:val="left"/>
      <w:pPr>
        <w:tabs>
          <w:tab w:val="num" w:pos="720"/>
        </w:tabs>
        <w:ind w:left="720" w:hanging="360"/>
      </w:pPr>
      <w:rPr>
        <w:rFonts w:ascii="Arial" w:hAnsi="Arial" w:hint="default"/>
      </w:rPr>
    </w:lvl>
    <w:lvl w:ilvl="1" w:tplc="9F307E7A">
      <w:start w:val="202"/>
      <w:numFmt w:val="bullet"/>
      <w:lvlText w:val="–"/>
      <w:lvlJc w:val="left"/>
      <w:pPr>
        <w:tabs>
          <w:tab w:val="num" w:pos="1440"/>
        </w:tabs>
        <w:ind w:left="1440" w:hanging="360"/>
      </w:pPr>
      <w:rPr>
        <w:rFonts w:ascii="Arial" w:hAnsi="Arial" w:hint="default"/>
      </w:rPr>
    </w:lvl>
    <w:lvl w:ilvl="2" w:tplc="970C19B8" w:tentative="1">
      <w:start w:val="1"/>
      <w:numFmt w:val="bullet"/>
      <w:lvlText w:val="•"/>
      <w:lvlJc w:val="left"/>
      <w:pPr>
        <w:tabs>
          <w:tab w:val="num" w:pos="2160"/>
        </w:tabs>
        <w:ind w:left="2160" w:hanging="360"/>
      </w:pPr>
      <w:rPr>
        <w:rFonts w:ascii="Arial" w:hAnsi="Arial" w:hint="default"/>
      </w:rPr>
    </w:lvl>
    <w:lvl w:ilvl="3" w:tplc="FB28C1E6" w:tentative="1">
      <w:start w:val="1"/>
      <w:numFmt w:val="bullet"/>
      <w:lvlText w:val="•"/>
      <w:lvlJc w:val="left"/>
      <w:pPr>
        <w:tabs>
          <w:tab w:val="num" w:pos="2880"/>
        </w:tabs>
        <w:ind w:left="2880" w:hanging="360"/>
      </w:pPr>
      <w:rPr>
        <w:rFonts w:ascii="Arial" w:hAnsi="Arial" w:hint="default"/>
      </w:rPr>
    </w:lvl>
    <w:lvl w:ilvl="4" w:tplc="170C9020" w:tentative="1">
      <w:start w:val="1"/>
      <w:numFmt w:val="bullet"/>
      <w:lvlText w:val="•"/>
      <w:lvlJc w:val="left"/>
      <w:pPr>
        <w:tabs>
          <w:tab w:val="num" w:pos="3600"/>
        </w:tabs>
        <w:ind w:left="3600" w:hanging="360"/>
      </w:pPr>
      <w:rPr>
        <w:rFonts w:ascii="Arial" w:hAnsi="Arial" w:hint="default"/>
      </w:rPr>
    </w:lvl>
    <w:lvl w:ilvl="5" w:tplc="AD14895A" w:tentative="1">
      <w:start w:val="1"/>
      <w:numFmt w:val="bullet"/>
      <w:lvlText w:val="•"/>
      <w:lvlJc w:val="left"/>
      <w:pPr>
        <w:tabs>
          <w:tab w:val="num" w:pos="4320"/>
        </w:tabs>
        <w:ind w:left="4320" w:hanging="360"/>
      </w:pPr>
      <w:rPr>
        <w:rFonts w:ascii="Arial" w:hAnsi="Arial" w:hint="default"/>
      </w:rPr>
    </w:lvl>
    <w:lvl w:ilvl="6" w:tplc="C70A541E" w:tentative="1">
      <w:start w:val="1"/>
      <w:numFmt w:val="bullet"/>
      <w:lvlText w:val="•"/>
      <w:lvlJc w:val="left"/>
      <w:pPr>
        <w:tabs>
          <w:tab w:val="num" w:pos="5040"/>
        </w:tabs>
        <w:ind w:left="5040" w:hanging="360"/>
      </w:pPr>
      <w:rPr>
        <w:rFonts w:ascii="Arial" w:hAnsi="Arial" w:hint="default"/>
      </w:rPr>
    </w:lvl>
    <w:lvl w:ilvl="7" w:tplc="8326CD4A" w:tentative="1">
      <w:start w:val="1"/>
      <w:numFmt w:val="bullet"/>
      <w:lvlText w:val="•"/>
      <w:lvlJc w:val="left"/>
      <w:pPr>
        <w:tabs>
          <w:tab w:val="num" w:pos="5760"/>
        </w:tabs>
        <w:ind w:left="5760" w:hanging="360"/>
      </w:pPr>
      <w:rPr>
        <w:rFonts w:ascii="Arial" w:hAnsi="Arial" w:hint="default"/>
      </w:rPr>
    </w:lvl>
    <w:lvl w:ilvl="8" w:tplc="205AA2E2" w:tentative="1">
      <w:start w:val="1"/>
      <w:numFmt w:val="bullet"/>
      <w:lvlText w:val="•"/>
      <w:lvlJc w:val="left"/>
      <w:pPr>
        <w:tabs>
          <w:tab w:val="num" w:pos="6480"/>
        </w:tabs>
        <w:ind w:left="6480" w:hanging="360"/>
      </w:pPr>
      <w:rPr>
        <w:rFonts w:ascii="Arial" w:hAnsi="Arial" w:hint="default"/>
      </w:rPr>
    </w:lvl>
  </w:abstractNum>
  <w:abstractNum w:abstractNumId="21">
    <w:nsid w:val="5F8E0BE0"/>
    <w:multiLevelType w:val="hybridMultilevel"/>
    <w:tmpl w:val="96D2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024D43"/>
    <w:multiLevelType w:val="hybridMultilevel"/>
    <w:tmpl w:val="C81C5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0530FD"/>
    <w:multiLevelType w:val="hybridMultilevel"/>
    <w:tmpl w:val="41667A36"/>
    <w:lvl w:ilvl="0" w:tplc="EE88907A">
      <w:start w:val="1"/>
      <w:numFmt w:val="bullet"/>
      <w:lvlText w:val="•"/>
      <w:lvlJc w:val="left"/>
      <w:pPr>
        <w:tabs>
          <w:tab w:val="num" w:pos="720"/>
        </w:tabs>
        <w:ind w:left="720" w:hanging="360"/>
      </w:pPr>
      <w:rPr>
        <w:rFonts w:ascii="Arial" w:hAnsi="Arial" w:hint="default"/>
      </w:rPr>
    </w:lvl>
    <w:lvl w:ilvl="1" w:tplc="20F4B6F6">
      <w:start w:val="202"/>
      <w:numFmt w:val="bullet"/>
      <w:lvlText w:val="–"/>
      <w:lvlJc w:val="left"/>
      <w:pPr>
        <w:tabs>
          <w:tab w:val="num" w:pos="1440"/>
        </w:tabs>
        <w:ind w:left="1440" w:hanging="360"/>
      </w:pPr>
      <w:rPr>
        <w:rFonts w:ascii="Arial" w:hAnsi="Arial" w:hint="default"/>
      </w:rPr>
    </w:lvl>
    <w:lvl w:ilvl="2" w:tplc="9C62F668" w:tentative="1">
      <w:start w:val="1"/>
      <w:numFmt w:val="bullet"/>
      <w:lvlText w:val="•"/>
      <w:lvlJc w:val="left"/>
      <w:pPr>
        <w:tabs>
          <w:tab w:val="num" w:pos="2160"/>
        </w:tabs>
        <w:ind w:left="2160" w:hanging="360"/>
      </w:pPr>
      <w:rPr>
        <w:rFonts w:ascii="Arial" w:hAnsi="Arial" w:hint="default"/>
      </w:rPr>
    </w:lvl>
    <w:lvl w:ilvl="3" w:tplc="B7EA4588" w:tentative="1">
      <w:start w:val="1"/>
      <w:numFmt w:val="bullet"/>
      <w:lvlText w:val="•"/>
      <w:lvlJc w:val="left"/>
      <w:pPr>
        <w:tabs>
          <w:tab w:val="num" w:pos="2880"/>
        </w:tabs>
        <w:ind w:left="2880" w:hanging="360"/>
      </w:pPr>
      <w:rPr>
        <w:rFonts w:ascii="Arial" w:hAnsi="Arial" w:hint="default"/>
      </w:rPr>
    </w:lvl>
    <w:lvl w:ilvl="4" w:tplc="D39C86A6" w:tentative="1">
      <w:start w:val="1"/>
      <w:numFmt w:val="bullet"/>
      <w:lvlText w:val="•"/>
      <w:lvlJc w:val="left"/>
      <w:pPr>
        <w:tabs>
          <w:tab w:val="num" w:pos="3600"/>
        </w:tabs>
        <w:ind w:left="3600" w:hanging="360"/>
      </w:pPr>
      <w:rPr>
        <w:rFonts w:ascii="Arial" w:hAnsi="Arial" w:hint="default"/>
      </w:rPr>
    </w:lvl>
    <w:lvl w:ilvl="5" w:tplc="26C601CA" w:tentative="1">
      <w:start w:val="1"/>
      <w:numFmt w:val="bullet"/>
      <w:lvlText w:val="•"/>
      <w:lvlJc w:val="left"/>
      <w:pPr>
        <w:tabs>
          <w:tab w:val="num" w:pos="4320"/>
        </w:tabs>
        <w:ind w:left="4320" w:hanging="360"/>
      </w:pPr>
      <w:rPr>
        <w:rFonts w:ascii="Arial" w:hAnsi="Arial" w:hint="default"/>
      </w:rPr>
    </w:lvl>
    <w:lvl w:ilvl="6" w:tplc="E35842EA" w:tentative="1">
      <w:start w:val="1"/>
      <w:numFmt w:val="bullet"/>
      <w:lvlText w:val="•"/>
      <w:lvlJc w:val="left"/>
      <w:pPr>
        <w:tabs>
          <w:tab w:val="num" w:pos="5040"/>
        </w:tabs>
        <w:ind w:left="5040" w:hanging="360"/>
      </w:pPr>
      <w:rPr>
        <w:rFonts w:ascii="Arial" w:hAnsi="Arial" w:hint="default"/>
      </w:rPr>
    </w:lvl>
    <w:lvl w:ilvl="7" w:tplc="59245358" w:tentative="1">
      <w:start w:val="1"/>
      <w:numFmt w:val="bullet"/>
      <w:lvlText w:val="•"/>
      <w:lvlJc w:val="left"/>
      <w:pPr>
        <w:tabs>
          <w:tab w:val="num" w:pos="5760"/>
        </w:tabs>
        <w:ind w:left="5760" w:hanging="360"/>
      </w:pPr>
      <w:rPr>
        <w:rFonts w:ascii="Arial" w:hAnsi="Arial" w:hint="default"/>
      </w:rPr>
    </w:lvl>
    <w:lvl w:ilvl="8" w:tplc="C456BB80" w:tentative="1">
      <w:start w:val="1"/>
      <w:numFmt w:val="bullet"/>
      <w:lvlText w:val="•"/>
      <w:lvlJc w:val="left"/>
      <w:pPr>
        <w:tabs>
          <w:tab w:val="num" w:pos="6480"/>
        </w:tabs>
        <w:ind w:left="6480" w:hanging="360"/>
      </w:pPr>
      <w:rPr>
        <w:rFonts w:ascii="Arial" w:hAnsi="Arial" w:hint="default"/>
      </w:rPr>
    </w:lvl>
  </w:abstractNum>
  <w:abstractNum w:abstractNumId="24">
    <w:nsid w:val="650257B0"/>
    <w:multiLevelType w:val="hybridMultilevel"/>
    <w:tmpl w:val="8EE45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9BD52F5"/>
    <w:multiLevelType w:val="hybridMultilevel"/>
    <w:tmpl w:val="9C24A0C0"/>
    <w:lvl w:ilvl="0" w:tplc="5B703F5A">
      <w:start w:val="1"/>
      <w:numFmt w:val="bullet"/>
      <w:lvlText w:val="•"/>
      <w:lvlJc w:val="left"/>
      <w:pPr>
        <w:tabs>
          <w:tab w:val="num" w:pos="360"/>
        </w:tabs>
        <w:ind w:left="360" w:hanging="360"/>
      </w:pPr>
      <w:rPr>
        <w:rFonts w:ascii="Arial" w:hAnsi="Arial" w:hint="default"/>
      </w:rPr>
    </w:lvl>
    <w:lvl w:ilvl="1" w:tplc="F5740C10">
      <w:start w:val="202"/>
      <w:numFmt w:val="bullet"/>
      <w:lvlText w:val="•"/>
      <w:lvlJc w:val="left"/>
      <w:pPr>
        <w:tabs>
          <w:tab w:val="num" w:pos="1080"/>
        </w:tabs>
        <w:ind w:left="1080" w:hanging="360"/>
      </w:pPr>
      <w:rPr>
        <w:rFonts w:ascii="Arial" w:hAnsi="Arial" w:hint="default"/>
      </w:rPr>
    </w:lvl>
    <w:lvl w:ilvl="2" w:tplc="1054CB78" w:tentative="1">
      <w:start w:val="1"/>
      <w:numFmt w:val="bullet"/>
      <w:lvlText w:val="•"/>
      <w:lvlJc w:val="left"/>
      <w:pPr>
        <w:tabs>
          <w:tab w:val="num" w:pos="1800"/>
        </w:tabs>
        <w:ind w:left="1800" w:hanging="360"/>
      </w:pPr>
      <w:rPr>
        <w:rFonts w:ascii="Arial" w:hAnsi="Arial" w:hint="default"/>
      </w:rPr>
    </w:lvl>
    <w:lvl w:ilvl="3" w:tplc="2FDEDC36" w:tentative="1">
      <w:start w:val="1"/>
      <w:numFmt w:val="bullet"/>
      <w:lvlText w:val="•"/>
      <w:lvlJc w:val="left"/>
      <w:pPr>
        <w:tabs>
          <w:tab w:val="num" w:pos="2520"/>
        </w:tabs>
        <w:ind w:left="2520" w:hanging="360"/>
      </w:pPr>
      <w:rPr>
        <w:rFonts w:ascii="Arial" w:hAnsi="Arial" w:hint="default"/>
      </w:rPr>
    </w:lvl>
    <w:lvl w:ilvl="4" w:tplc="95C05620" w:tentative="1">
      <w:start w:val="1"/>
      <w:numFmt w:val="bullet"/>
      <w:lvlText w:val="•"/>
      <w:lvlJc w:val="left"/>
      <w:pPr>
        <w:tabs>
          <w:tab w:val="num" w:pos="3240"/>
        </w:tabs>
        <w:ind w:left="3240" w:hanging="360"/>
      </w:pPr>
      <w:rPr>
        <w:rFonts w:ascii="Arial" w:hAnsi="Arial" w:hint="default"/>
      </w:rPr>
    </w:lvl>
    <w:lvl w:ilvl="5" w:tplc="6DBEAC50" w:tentative="1">
      <w:start w:val="1"/>
      <w:numFmt w:val="bullet"/>
      <w:lvlText w:val="•"/>
      <w:lvlJc w:val="left"/>
      <w:pPr>
        <w:tabs>
          <w:tab w:val="num" w:pos="3960"/>
        </w:tabs>
        <w:ind w:left="3960" w:hanging="360"/>
      </w:pPr>
      <w:rPr>
        <w:rFonts w:ascii="Arial" w:hAnsi="Arial" w:hint="default"/>
      </w:rPr>
    </w:lvl>
    <w:lvl w:ilvl="6" w:tplc="F206884C" w:tentative="1">
      <w:start w:val="1"/>
      <w:numFmt w:val="bullet"/>
      <w:lvlText w:val="•"/>
      <w:lvlJc w:val="left"/>
      <w:pPr>
        <w:tabs>
          <w:tab w:val="num" w:pos="4680"/>
        </w:tabs>
        <w:ind w:left="4680" w:hanging="360"/>
      </w:pPr>
      <w:rPr>
        <w:rFonts w:ascii="Arial" w:hAnsi="Arial" w:hint="default"/>
      </w:rPr>
    </w:lvl>
    <w:lvl w:ilvl="7" w:tplc="4E0EC276" w:tentative="1">
      <w:start w:val="1"/>
      <w:numFmt w:val="bullet"/>
      <w:lvlText w:val="•"/>
      <w:lvlJc w:val="left"/>
      <w:pPr>
        <w:tabs>
          <w:tab w:val="num" w:pos="5400"/>
        </w:tabs>
        <w:ind w:left="5400" w:hanging="360"/>
      </w:pPr>
      <w:rPr>
        <w:rFonts w:ascii="Arial" w:hAnsi="Arial" w:hint="default"/>
      </w:rPr>
    </w:lvl>
    <w:lvl w:ilvl="8" w:tplc="D430CEFE" w:tentative="1">
      <w:start w:val="1"/>
      <w:numFmt w:val="bullet"/>
      <w:lvlText w:val="•"/>
      <w:lvlJc w:val="left"/>
      <w:pPr>
        <w:tabs>
          <w:tab w:val="num" w:pos="6120"/>
        </w:tabs>
        <w:ind w:left="6120" w:hanging="360"/>
      </w:pPr>
      <w:rPr>
        <w:rFonts w:ascii="Arial" w:hAnsi="Arial" w:hint="default"/>
      </w:rPr>
    </w:lvl>
  </w:abstractNum>
  <w:abstractNum w:abstractNumId="26">
    <w:nsid w:val="6E561AD8"/>
    <w:multiLevelType w:val="hybridMultilevel"/>
    <w:tmpl w:val="3F3C34A2"/>
    <w:lvl w:ilvl="0" w:tplc="9D3CB6D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5B70B7"/>
    <w:multiLevelType w:val="hybridMultilevel"/>
    <w:tmpl w:val="D0083B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C85826"/>
    <w:multiLevelType w:val="hybridMultilevel"/>
    <w:tmpl w:val="EB581A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4CD318A"/>
    <w:multiLevelType w:val="hybridMultilevel"/>
    <w:tmpl w:val="2738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ED0967"/>
    <w:multiLevelType w:val="hybridMultilevel"/>
    <w:tmpl w:val="EEEC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26"/>
  </w:num>
  <w:num w:numId="5">
    <w:abstractNumId w:val="5"/>
  </w:num>
  <w:num w:numId="6">
    <w:abstractNumId w:val="28"/>
  </w:num>
  <w:num w:numId="7">
    <w:abstractNumId w:val="15"/>
  </w:num>
  <w:num w:numId="8">
    <w:abstractNumId w:val="19"/>
  </w:num>
  <w:num w:numId="9">
    <w:abstractNumId w:val="25"/>
  </w:num>
  <w:num w:numId="10">
    <w:abstractNumId w:val="9"/>
  </w:num>
  <w:num w:numId="11">
    <w:abstractNumId w:val="10"/>
  </w:num>
  <w:num w:numId="12">
    <w:abstractNumId w:val="2"/>
  </w:num>
  <w:num w:numId="13">
    <w:abstractNumId w:val="7"/>
  </w:num>
  <w:num w:numId="14">
    <w:abstractNumId w:val="29"/>
  </w:num>
  <w:num w:numId="15">
    <w:abstractNumId w:val="21"/>
  </w:num>
  <w:num w:numId="16">
    <w:abstractNumId w:val="12"/>
  </w:num>
  <w:num w:numId="17">
    <w:abstractNumId w:val="14"/>
  </w:num>
  <w:num w:numId="18">
    <w:abstractNumId w:val="16"/>
  </w:num>
  <w:num w:numId="19">
    <w:abstractNumId w:val="4"/>
  </w:num>
  <w:num w:numId="20">
    <w:abstractNumId w:val="20"/>
  </w:num>
  <w:num w:numId="21">
    <w:abstractNumId w:val="23"/>
  </w:num>
  <w:num w:numId="22">
    <w:abstractNumId w:val="3"/>
  </w:num>
  <w:num w:numId="23">
    <w:abstractNumId w:val="24"/>
  </w:num>
  <w:num w:numId="24">
    <w:abstractNumId w:val="13"/>
  </w:num>
  <w:num w:numId="25">
    <w:abstractNumId w:val="22"/>
  </w:num>
  <w:num w:numId="26">
    <w:abstractNumId w:val="11"/>
  </w:num>
  <w:num w:numId="27">
    <w:abstractNumId w:val="6"/>
  </w:num>
  <w:num w:numId="28">
    <w:abstractNumId w:val="30"/>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8"/>
  </w:num>
  <w:num w:numId="37">
    <w:abstractNumId w:val="18"/>
  </w:num>
  <w:num w:numId="38">
    <w:abstractNumId w:val="17"/>
  </w:num>
  <w:num w:numId="39">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AC"/>
    <w:rsid w:val="00003604"/>
    <w:rsid w:val="00016F09"/>
    <w:rsid w:val="000207AE"/>
    <w:rsid w:val="00020F79"/>
    <w:rsid w:val="0002787A"/>
    <w:rsid w:val="0005452A"/>
    <w:rsid w:val="00055A05"/>
    <w:rsid w:val="00056172"/>
    <w:rsid w:val="00057BFC"/>
    <w:rsid w:val="00057FE0"/>
    <w:rsid w:val="00064E3E"/>
    <w:rsid w:val="00066B2F"/>
    <w:rsid w:val="000679EB"/>
    <w:rsid w:val="000910F0"/>
    <w:rsid w:val="000970D0"/>
    <w:rsid w:val="000A550F"/>
    <w:rsid w:val="000A6129"/>
    <w:rsid w:val="000B2498"/>
    <w:rsid w:val="000B737F"/>
    <w:rsid w:val="000B7833"/>
    <w:rsid w:val="000C7874"/>
    <w:rsid w:val="000D0DAE"/>
    <w:rsid w:val="000F2529"/>
    <w:rsid w:val="00100D41"/>
    <w:rsid w:val="00105A69"/>
    <w:rsid w:val="00115B84"/>
    <w:rsid w:val="00130ED2"/>
    <w:rsid w:val="00136387"/>
    <w:rsid w:val="001401F4"/>
    <w:rsid w:val="00142EDC"/>
    <w:rsid w:val="00166574"/>
    <w:rsid w:val="00170CBD"/>
    <w:rsid w:val="00174641"/>
    <w:rsid w:val="0017786F"/>
    <w:rsid w:val="0018466B"/>
    <w:rsid w:val="00184905"/>
    <w:rsid w:val="0018549E"/>
    <w:rsid w:val="001904AC"/>
    <w:rsid w:val="0019205F"/>
    <w:rsid w:val="0019460A"/>
    <w:rsid w:val="00196371"/>
    <w:rsid w:val="001A3EA1"/>
    <w:rsid w:val="001B148A"/>
    <w:rsid w:val="001D7FBE"/>
    <w:rsid w:val="001E0654"/>
    <w:rsid w:val="001E514B"/>
    <w:rsid w:val="001F6E22"/>
    <w:rsid w:val="002125D0"/>
    <w:rsid w:val="002273AF"/>
    <w:rsid w:val="00244F9C"/>
    <w:rsid w:val="0025584E"/>
    <w:rsid w:val="002650C5"/>
    <w:rsid w:val="00276BED"/>
    <w:rsid w:val="00277869"/>
    <w:rsid w:val="002838B9"/>
    <w:rsid w:val="002844E6"/>
    <w:rsid w:val="00292E7E"/>
    <w:rsid w:val="00294AD5"/>
    <w:rsid w:val="00296F29"/>
    <w:rsid w:val="002A428B"/>
    <w:rsid w:val="002B67AC"/>
    <w:rsid w:val="002C53E1"/>
    <w:rsid w:val="002D3C4B"/>
    <w:rsid w:val="002E01E0"/>
    <w:rsid w:val="002E0F78"/>
    <w:rsid w:val="002F0F18"/>
    <w:rsid w:val="003561EA"/>
    <w:rsid w:val="00360534"/>
    <w:rsid w:val="0037005D"/>
    <w:rsid w:val="00373D56"/>
    <w:rsid w:val="003769E4"/>
    <w:rsid w:val="00376FCC"/>
    <w:rsid w:val="00390A2B"/>
    <w:rsid w:val="003A0131"/>
    <w:rsid w:val="003A7A97"/>
    <w:rsid w:val="003C6406"/>
    <w:rsid w:val="003D218D"/>
    <w:rsid w:val="003D39B4"/>
    <w:rsid w:val="003D5DD0"/>
    <w:rsid w:val="003D7303"/>
    <w:rsid w:val="003E46EF"/>
    <w:rsid w:val="00403B0D"/>
    <w:rsid w:val="004062E2"/>
    <w:rsid w:val="00412C4D"/>
    <w:rsid w:val="00413CFB"/>
    <w:rsid w:val="00414F29"/>
    <w:rsid w:val="00421691"/>
    <w:rsid w:val="00424ABF"/>
    <w:rsid w:val="00425D9C"/>
    <w:rsid w:val="0043193D"/>
    <w:rsid w:val="00437C55"/>
    <w:rsid w:val="00442261"/>
    <w:rsid w:val="00444CE5"/>
    <w:rsid w:val="00445048"/>
    <w:rsid w:val="00447551"/>
    <w:rsid w:val="004602E9"/>
    <w:rsid w:val="00462CC1"/>
    <w:rsid w:val="00463B92"/>
    <w:rsid w:val="00464F1A"/>
    <w:rsid w:val="00473391"/>
    <w:rsid w:val="0047560E"/>
    <w:rsid w:val="004A1EB8"/>
    <w:rsid w:val="004A5167"/>
    <w:rsid w:val="004C3BDA"/>
    <w:rsid w:val="004D34FE"/>
    <w:rsid w:val="004E216D"/>
    <w:rsid w:val="004E29C4"/>
    <w:rsid w:val="004E7D77"/>
    <w:rsid w:val="004F202D"/>
    <w:rsid w:val="004F6EB4"/>
    <w:rsid w:val="00524B71"/>
    <w:rsid w:val="00550237"/>
    <w:rsid w:val="00555397"/>
    <w:rsid w:val="005568D2"/>
    <w:rsid w:val="00572B61"/>
    <w:rsid w:val="005759A3"/>
    <w:rsid w:val="00577B78"/>
    <w:rsid w:val="00577D9E"/>
    <w:rsid w:val="00580148"/>
    <w:rsid w:val="005840DE"/>
    <w:rsid w:val="00587DA0"/>
    <w:rsid w:val="005A1944"/>
    <w:rsid w:val="005A37E4"/>
    <w:rsid w:val="005A77E7"/>
    <w:rsid w:val="005B1617"/>
    <w:rsid w:val="005C273F"/>
    <w:rsid w:val="005D28C7"/>
    <w:rsid w:val="005F05A6"/>
    <w:rsid w:val="005F63B4"/>
    <w:rsid w:val="00610889"/>
    <w:rsid w:val="00611692"/>
    <w:rsid w:val="00613496"/>
    <w:rsid w:val="00621130"/>
    <w:rsid w:val="006228F7"/>
    <w:rsid w:val="00626B27"/>
    <w:rsid w:val="00641BDA"/>
    <w:rsid w:val="006448DA"/>
    <w:rsid w:val="00647769"/>
    <w:rsid w:val="006615E9"/>
    <w:rsid w:val="00663B87"/>
    <w:rsid w:val="00672152"/>
    <w:rsid w:val="0067365C"/>
    <w:rsid w:val="00673FC1"/>
    <w:rsid w:val="00674F3C"/>
    <w:rsid w:val="006800B8"/>
    <w:rsid w:val="006835A7"/>
    <w:rsid w:val="00687EAB"/>
    <w:rsid w:val="006969CA"/>
    <w:rsid w:val="006A5ADB"/>
    <w:rsid w:val="006B0FA7"/>
    <w:rsid w:val="006B189D"/>
    <w:rsid w:val="006B18BD"/>
    <w:rsid w:val="006C06EB"/>
    <w:rsid w:val="006C15B6"/>
    <w:rsid w:val="006C7CF6"/>
    <w:rsid w:val="006D3A04"/>
    <w:rsid w:val="006F6C6D"/>
    <w:rsid w:val="00705778"/>
    <w:rsid w:val="00706D44"/>
    <w:rsid w:val="007109CC"/>
    <w:rsid w:val="00712518"/>
    <w:rsid w:val="0071575E"/>
    <w:rsid w:val="007165BD"/>
    <w:rsid w:val="00724605"/>
    <w:rsid w:val="00730B41"/>
    <w:rsid w:val="007578D7"/>
    <w:rsid w:val="0078123A"/>
    <w:rsid w:val="007905D9"/>
    <w:rsid w:val="00791727"/>
    <w:rsid w:val="00791962"/>
    <w:rsid w:val="00794D7F"/>
    <w:rsid w:val="007A2CE8"/>
    <w:rsid w:val="007A3665"/>
    <w:rsid w:val="007A7345"/>
    <w:rsid w:val="007B1568"/>
    <w:rsid w:val="007B7B4B"/>
    <w:rsid w:val="007D7903"/>
    <w:rsid w:val="007E7143"/>
    <w:rsid w:val="007F347A"/>
    <w:rsid w:val="007F5628"/>
    <w:rsid w:val="00803ECC"/>
    <w:rsid w:val="00810B5D"/>
    <w:rsid w:val="00814D07"/>
    <w:rsid w:val="0081775A"/>
    <w:rsid w:val="00817FD7"/>
    <w:rsid w:val="00835450"/>
    <w:rsid w:val="00843DB8"/>
    <w:rsid w:val="008449A1"/>
    <w:rsid w:val="00862951"/>
    <w:rsid w:val="0086549A"/>
    <w:rsid w:val="008671C4"/>
    <w:rsid w:val="0087135F"/>
    <w:rsid w:val="00877E12"/>
    <w:rsid w:val="00881B92"/>
    <w:rsid w:val="00882B01"/>
    <w:rsid w:val="0089790F"/>
    <w:rsid w:val="008A1A97"/>
    <w:rsid w:val="008A36EC"/>
    <w:rsid w:val="008A392B"/>
    <w:rsid w:val="008A5570"/>
    <w:rsid w:val="008A5CD1"/>
    <w:rsid w:val="008B4604"/>
    <w:rsid w:val="008C7FCC"/>
    <w:rsid w:val="008E4E72"/>
    <w:rsid w:val="008E6A7C"/>
    <w:rsid w:val="008F3248"/>
    <w:rsid w:val="009006B5"/>
    <w:rsid w:val="00903CB6"/>
    <w:rsid w:val="00905CF8"/>
    <w:rsid w:val="00905E6F"/>
    <w:rsid w:val="00906102"/>
    <w:rsid w:val="00912BB3"/>
    <w:rsid w:val="0091504D"/>
    <w:rsid w:val="00915E60"/>
    <w:rsid w:val="0092066D"/>
    <w:rsid w:val="00924498"/>
    <w:rsid w:val="00924D98"/>
    <w:rsid w:val="009363D2"/>
    <w:rsid w:val="00937BEB"/>
    <w:rsid w:val="00965578"/>
    <w:rsid w:val="00970425"/>
    <w:rsid w:val="00971184"/>
    <w:rsid w:val="00986EAC"/>
    <w:rsid w:val="009916B0"/>
    <w:rsid w:val="00994C07"/>
    <w:rsid w:val="009A262B"/>
    <w:rsid w:val="009B401E"/>
    <w:rsid w:val="009B6C9B"/>
    <w:rsid w:val="009C1974"/>
    <w:rsid w:val="009C63FF"/>
    <w:rsid w:val="009D5716"/>
    <w:rsid w:val="009D61DD"/>
    <w:rsid w:val="009E07FF"/>
    <w:rsid w:val="009E0D7E"/>
    <w:rsid w:val="009E178A"/>
    <w:rsid w:val="009E52C2"/>
    <w:rsid w:val="009E6A8C"/>
    <w:rsid w:val="009E7694"/>
    <w:rsid w:val="00A05213"/>
    <w:rsid w:val="00A164AE"/>
    <w:rsid w:val="00A451AF"/>
    <w:rsid w:val="00A50B1B"/>
    <w:rsid w:val="00A56387"/>
    <w:rsid w:val="00A7105C"/>
    <w:rsid w:val="00A82D76"/>
    <w:rsid w:val="00A83B33"/>
    <w:rsid w:val="00A8641D"/>
    <w:rsid w:val="00A90355"/>
    <w:rsid w:val="00A90FB8"/>
    <w:rsid w:val="00A93807"/>
    <w:rsid w:val="00A951F4"/>
    <w:rsid w:val="00AA2294"/>
    <w:rsid w:val="00AA384E"/>
    <w:rsid w:val="00AC3E20"/>
    <w:rsid w:val="00AE54DC"/>
    <w:rsid w:val="00AE7691"/>
    <w:rsid w:val="00AF077B"/>
    <w:rsid w:val="00B06F42"/>
    <w:rsid w:val="00B11195"/>
    <w:rsid w:val="00B20F15"/>
    <w:rsid w:val="00B235CB"/>
    <w:rsid w:val="00B31CAB"/>
    <w:rsid w:val="00B43694"/>
    <w:rsid w:val="00B6427A"/>
    <w:rsid w:val="00B713AD"/>
    <w:rsid w:val="00B71958"/>
    <w:rsid w:val="00B724D7"/>
    <w:rsid w:val="00B80883"/>
    <w:rsid w:val="00B83599"/>
    <w:rsid w:val="00B93962"/>
    <w:rsid w:val="00B97E3D"/>
    <w:rsid w:val="00BC08F6"/>
    <w:rsid w:val="00BC2721"/>
    <w:rsid w:val="00BE2351"/>
    <w:rsid w:val="00BE4E1A"/>
    <w:rsid w:val="00BF3214"/>
    <w:rsid w:val="00BF3DBF"/>
    <w:rsid w:val="00BF63FE"/>
    <w:rsid w:val="00C02D79"/>
    <w:rsid w:val="00C03A26"/>
    <w:rsid w:val="00C05059"/>
    <w:rsid w:val="00C14AE9"/>
    <w:rsid w:val="00C16157"/>
    <w:rsid w:val="00C20310"/>
    <w:rsid w:val="00C242F2"/>
    <w:rsid w:val="00C27B62"/>
    <w:rsid w:val="00C34204"/>
    <w:rsid w:val="00C41D1C"/>
    <w:rsid w:val="00C4604C"/>
    <w:rsid w:val="00C50D74"/>
    <w:rsid w:val="00C55550"/>
    <w:rsid w:val="00C80A1B"/>
    <w:rsid w:val="00C878F1"/>
    <w:rsid w:val="00C97B01"/>
    <w:rsid w:val="00CA3D6B"/>
    <w:rsid w:val="00CA7C6C"/>
    <w:rsid w:val="00CB5076"/>
    <w:rsid w:val="00CB5D7D"/>
    <w:rsid w:val="00CC13A7"/>
    <w:rsid w:val="00CD6506"/>
    <w:rsid w:val="00CE103B"/>
    <w:rsid w:val="00CE5E75"/>
    <w:rsid w:val="00D11D9E"/>
    <w:rsid w:val="00D31267"/>
    <w:rsid w:val="00D35D76"/>
    <w:rsid w:val="00D3793F"/>
    <w:rsid w:val="00D40263"/>
    <w:rsid w:val="00D433F5"/>
    <w:rsid w:val="00D44C8C"/>
    <w:rsid w:val="00D50CED"/>
    <w:rsid w:val="00D520BF"/>
    <w:rsid w:val="00D60D5B"/>
    <w:rsid w:val="00D73165"/>
    <w:rsid w:val="00D77144"/>
    <w:rsid w:val="00D8543E"/>
    <w:rsid w:val="00D932E3"/>
    <w:rsid w:val="00DA0586"/>
    <w:rsid w:val="00DD04D0"/>
    <w:rsid w:val="00DE2562"/>
    <w:rsid w:val="00E025DD"/>
    <w:rsid w:val="00E06658"/>
    <w:rsid w:val="00E10081"/>
    <w:rsid w:val="00E13D4C"/>
    <w:rsid w:val="00E21AB7"/>
    <w:rsid w:val="00E25E0E"/>
    <w:rsid w:val="00E324F8"/>
    <w:rsid w:val="00E327CB"/>
    <w:rsid w:val="00E4075A"/>
    <w:rsid w:val="00E40C3D"/>
    <w:rsid w:val="00E43E92"/>
    <w:rsid w:val="00E476DC"/>
    <w:rsid w:val="00E741AC"/>
    <w:rsid w:val="00E821A9"/>
    <w:rsid w:val="00E8544D"/>
    <w:rsid w:val="00E91BE0"/>
    <w:rsid w:val="00E92F2B"/>
    <w:rsid w:val="00E93CC1"/>
    <w:rsid w:val="00EA0550"/>
    <w:rsid w:val="00EA2F71"/>
    <w:rsid w:val="00EA7101"/>
    <w:rsid w:val="00EB1D40"/>
    <w:rsid w:val="00EC3ED4"/>
    <w:rsid w:val="00ED5C10"/>
    <w:rsid w:val="00ED5F83"/>
    <w:rsid w:val="00EF3CE6"/>
    <w:rsid w:val="00EF42B5"/>
    <w:rsid w:val="00F0572E"/>
    <w:rsid w:val="00F07AE5"/>
    <w:rsid w:val="00F07BA8"/>
    <w:rsid w:val="00F130BB"/>
    <w:rsid w:val="00F324BE"/>
    <w:rsid w:val="00F35ACA"/>
    <w:rsid w:val="00F36DA2"/>
    <w:rsid w:val="00F52792"/>
    <w:rsid w:val="00F5627F"/>
    <w:rsid w:val="00F64828"/>
    <w:rsid w:val="00FC54A9"/>
    <w:rsid w:val="00FD2CFC"/>
    <w:rsid w:val="00FE385D"/>
    <w:rsid w:val="00FE45DD"/>
    <w:rsid w:val="00FF0FB0"/>
    <w:rsid w:val="00FF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5F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A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3793F"/>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5F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A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3793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327293037">
      <w:bodyDiv w:val="1"/>
      <w:marLeft w:val="0"/>
      <w:marRight w:val="0"/>
      <w:marTop w:val="0"/>
      <w:marBottom w:val="0"/>
      <w:divBdr>
        <w:top w:val="none" w:sz="0" w:space="0" w:color="auto"/>
        <w:left w:val="none" w:sz="0" w:space="0" w:color="auto"/>
        <w:bottom w:val="none" w:sz="0" w:space="0" w:color="auto"/>
        <w:right w:val="none" w:sz="0" w:space="0" w:color="auto"/>
      </w:divBdr>
      <w:divsChild>
        <w:div w:id="393241741">
          <w:marLeft w:val="1166"/>
          <w:marRight w:val="0"/>
          <w:marTop w:val="115"/>
          <w:marBottom w:val="0"/>
          <w:divBdr>
            <w:top w:val="none" w:sz="0" w:space="0" w:color="auto"/>
            <w:left w:val="none" w:sz="0" w:space="0" w:color="auto"/>
            <w:bottom w:val="none" w:sz="0" w:space="0" w:color="auto"/>
            <w:right w:val="none" w:sz="0" w:space="0" w:color="auto"/>
          </w:divBdr>
        </w:div>
        <w:div w:id="713312088">
          <w:marLeft w:val="1166"/>
          <w:marRight w:val="0"/>
          <w:marTop w:val="115"/>
          <w:marBottom w:val="0"/>
          <w:divBdr>
            <w:top w:val="none" w:sz="0" w:space="0" w:color="auto"/>
            <w:left w:val="none" w:sz="0" w:space="0" w:color="auto"/>
            <w:bottom w:val="none" w:sz="0" w:space="0" w:color="auto"/>
            <w:right w:val="none" w:sz="0" w:space="0" w:color="auto"/>
          </w:divBdr>
        </w:div>
        <w:div w:id="747994668">
          <w:marLeft w:val="547"/>
          <w:marRight w:val="0"/>
          <w:marTop w:val="130"/>
          <w:marBottom w:val="0"/>
          <w:divBdr>
            <w:top w:val="none" w:sz="0" w:space="0" w:color="auto"/>
            <w:left w:val="none" w:sz="0" w:space="0" w:color="auto"/>
            <w:bottom w:val="none" w:sz="0" w:space="0" w:color="auto"/>
            <w:right w:val="none" w:sz="0" w:space="0" w:color="auto"/>
          </w:divBdr>
        </w:div>
        <w:div w:id="922640911">
          <w:marLeft w:val="547"/>
          <w:marRight w:val="0"/>
          <w:marTop w:val="130"/>
          <w:marBottom w:val="0"/>
          <w:divBdr>
            <w:top w:val="none" w:sz="0" w:space="0" w:color="auto"/>
            <w:left w:val="none" w:sz="0" w:space="0" w:color="auto"/>
            <w:bottom w:val="none" w:sz="0" w:space="0" w:color="auto"/>
            <w:right w:val="none" w:sz="0" w:space="0" w:color="auto"/>
          </w:divBdr>
        </w:div>
        <w:div w:id="997197993">
          <w:marLeft w:val="1166"/>
          <w:marRight w:val="0"/>
          <w:marTop w:val="115"/>
          <w:marBottom w:val="0"/>
          <w:divBdr>
            <w:top w:val="none" w:sz="0" w:space="0" w:color="auto"/>
            <w:left w:val="none" w:sz="0" w:space="0" w:color="auto"/>
            <w:bottom w:val="none" w:sz="0" w:space="0" w:color="auto"/>
            <w:right w:val="none" w:sz="0" w:space="0" w:color="auto"/>
          </w:divBdr>
        </w:div>
        <w:div w:id="1595937499">
          <w:marLeft w:val="547"/>
          <w:marRight w:val="0"/>
          <w:marTop w:val="130"/>
          <w:marBottom w:val="0"/>
          <w:divBdr>
            <w:top w:val="none" w:sz="0" w:space="0" w:color="auto"/>
            <w:left w:val="none" w:sz="0" w:space="0" w:color="auto"/>
            <w:bottom w:val="none" w:sz="0" w:space="0" w:color="auto"/>
            <w:right w:val="none" w:sz="0" w:space="0" w:color="auto"/>
          </w:divBdr>
        </w:div>
        <w:div w:id="1705404993">
          <w:marLeft w:val="547"/>
          <w:marRight w:val="0"/>
          <w:marTop w:val="130"/>
          <w:marBottom w:val="0"/>
          <w:divBdr>
            <w:top w:val="none" w:sz="0" w:space="0" w:color="auto"/>
            <w:left w:val="none" w:sz="0" w:space="0" w:color="auto"/>
            <w:bottom w:val="none" w:sz="0" w:space="0" w:color="auto"/>
            <w:right w:val="none" w:sz="0" w:space="0" w:color="auto"/>
          </w:divBdr>
        </w:div>
        <w:div w:id="2079857414">
          <w:marLeft w:val="547"/>
          <w:marRight w:val="0"/>
          <w:marTop w:val="130"/>
          <w:marBottom w:val="0"/>
          <w:divBdr>
            <w:top w:val="none" w:sz="0" w:space="0" w:color="auto"/>
            <w:left w:val="none" w:sz="0" w:space="0" w:color="auto"/>
            <w:bottom w:val="none" w:sz="0" w:space="0" w:color="auto"/>
            <w:right w:val="none" w:sz="0" w:space="0" w:color="auto"/>
          </w:divBdr>
        </w:div>
      </w:divsChild>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415783064">
      <w:bodyDiv w:val="1"/>
      <w:marLeft w:val="0"/>
      <w:marRight w:val="0"/>
      <w:marTop w:val="0"/>
      <w:marBottom w:val="0"/>
      <w:divBdr>
        <w:top w:val="none" w:sz="0" w:space="0" w:color="auto"/>
        <w:left w:val="none" w:sz="0" w:space="0" w:color="auto"/>
        <w:bottom w:val="none" w:sz="0" w:space="0" w:color="auto"/>
        <w:right w:val="none" w:sz="0" w:space="0" w:color="auto"/>
      </w:divBdr>
      <w:divsChild>
        <w:div w:id="77948080">
          <w:marLeft w:val="1166"/>
          <w:marRight w:val="0"/>
          <w:marTop w:val="77"/>
          <w:marBottom w:val="0"/>
          <w:divBdr>
            <w:top w:val="none" w:sz="0" w:space="0" w:color="auto"/>
            <w:left w:val="none" w:sz="0" w:space="0" w:color="auto"/>
            <w:bottom w:val="none" w:sz="0" w:space="0" w:color="auto"/>
            <w:right w:val="none" w:sz="0" w:space="0" w:color="auto"/>
          </w:divBdr>
        </w:div>
        <w:div w:id="292373915">
          <w:marLeft w:val="1166"/>
          <w:marRight w:val="0"/>
          <w:marTop w:val="77"/>
          <w:marBottom w:val="0"/>
          <w:divBdr>
            <w:top w:val="none" w:sz="0" w:space="0" w:color="auto"/>
            <w:left w:val="none" w:sz="0" w:space="0" w:color="auto"/>
            <w:bottom w:val="none" w:sz="0" w:space="0" w:color="auto"/>
            <w:right w:val="none" w:sz="0" w:space="0" w:color="auto"/>
          </w:divBdr>
        </w:div>
        <w:div w:id="483156655">
          <w:marLeft w:val="1166"/>
          <w:marRight w:val="0"/>
          <w:marTop w:val="77"/>
          <w:marBottom w:val="0"/>
          <w:divBdr>
            <w:top w:val="none" w:sz="0" w:space="0" w:color="auto"/>
            <w:left w:val="none" w:sz="0" w:space="0" w:color="auto"/>
            <w:bottom w:val="none" w:sz="0" w:space="0" w:color="auto"/>
            <w:right w:val="none" w:sz="0" w:space="0" w:color="auto"/>
          </w:divBdr>
        </w:div>
        <w:div w:id="572928807">
          <w:marLeft w:val="547"/>
          <w:marRight w:val="0"/>
          <w:marTop w:val="77"/>
          <w:marBottom w:val="0"/>
          <w:divBdr>
            <w:top w:val="none" w:sz="0" w:space="0" w:color="auto"/>
            <w:left w:val="none" w:sz="0" w:space="0" w:color="auto"/>
            <w:bottom w:val="none" w:sz="0" w:space="0" w:color="auto"/>
            <w:right w:val="none" w:sz="0" w:space="0" w:color="auto"/>
          </w:divBdr>
        </w:div>
        <w:div w:id="921528250">
          <w:marLeft w:val="1166"/>
          <w:marRight w:val="0"/>
          <w:marTop w:val="77"/>
          <w:marBottom w:val="0"/>
          <w:divBdr>
            <w:top w:val="none" w:sz="0" w:space="0" w:color="auto"/>
            <w:left w:val="none" w:sz="0" w:space="0" w:color="auto"/>
            <w:bottom w:val="none" w:sz="0" w:space="0" w:color="auto"/>
            <w:right w:val="none" w:sz="0" w:space="0" w:color="auto"/>
          </w:divBdr>
        </w:div>
        <w:div w:id="1005323510">
          <w:marLeft w:val="547"/>
          <w:marRight w:val="0"/>
          <w:marTop w:val="77"/>
          <w:marBottom w:val="0"/>
          <w:divBdr>
            <w:top w:val="none" w:sz="0" w:space="0" w:color="auto"/>
            <w:left w:val="none" w:sz="0" w:space="0" w:color="auto"/>
            <w:bottom w:val="none" w:sz="0" w:space="0" w:color="auto"/>
            <w:right w:val="none" w:sz="0" w:space="0" w:color="auto"/>
          </w:divBdr>
        </w:div>
        <w:div w:id="1321543214">
          <w:marLeft w:val="547"/>
          <w:marRight w:val="0"/>
          <w:marTop w:val="77"/>
          <w:marBottom w:val="0"/>
          <w:divBdr>
            <w:top w:val="none" w:sz="0" w:space="0" w:color="auto"/>
            <w:left w:val="none" w:sz="0" w:space="0" w:color="auto"/>
            <w:bottom w:val="none" w:sz="0" w:space="0" w:color="auto"/>
            <w:right w:val="none" w:sz="0" w:space="0" w:color="auto"/>
          </w:divBdr>
        </w:div>
        <w:div w:id="1534076950">
          <w:marLeft w:val="1166"/>
          <w:marRight w:val="0"/>
          <w:marTop w:val="77"/>
          <w:marBottom w:val="0"/>
          <w:divBdr>
            <w:top w:val="none" w:sz="0" w:space="0" w:color="auto"/>
            <w:left w:val="none" w:sz="0" w:space="0" w:color="auto"/>
            <w:bottom w:val="none" w:sz="0" w:space="0" w:color="auto"/>
            <w:right w:val="none" w:sz="0" w:space="0" w:color="auto"/>
          </w:divBdr>
        </w:div>
        <w:div w:id="1684358828">
          <w:marLeft w:val="547"/>
          <w:marRight w:val="0"/>
          <w:marTop w:val="77"/>
          <w:marBottom w:val="0"/>
          <w:divBdr>
            <w:top w:val="none" w:sz="0" w:space="0" w:color="auto"/>
            <w:left w:val="none" w:sz="0" w:space="0" w:color="auto"/>
            <w:bottom w:val="none" w:sz="0" w:space="0" w:color="auto"/>
            <w:right w:val="none" w:sz="0" w:space="0" w:color="auto"/>
          </w:divBdr>
        </w:div>
        <w:div w:id="1830750135">
          <w:marLeft w:val="1166"/>
          <w:marRight w:val="0"/>
          <w:marTop w:val="77"/>
          <w:marBottom w:val="0"/>
          <w:divBdr>
            <w:top w:val="none" w:sz="0" w:space="0" w:color="auto"/>
            <w:left w:val="none" w:sz="0" w:space="0" w:color="auto"/>
            <w:bottom w:val="none" w:sz="0" w:space="0" w:color="auto"/>
            <w:right w:val="none" w:sz="0" w:space="0" w:color="auto"/>
          </w:divBdr>
        </w:div>
      </w:divsChild>
    </w:div>
    <w:div w:id="1481919751">
      <w:bodyDiv w:val="1"/>
      <w:marLeft w:val="0"/>
      <w:marRight w:val="0"/>
      <w:marTop w:val="0"/>
      <w:marBottom w:val="0"/>
      <w:divBdr>
        <w:top w:val="none" w:sz="0" w:space="0" w:color="auto"/>
        <w:left w:val="none" w:sz="0" w:space="0" w:color="auto"/>
        <w:bottom w:val="none" w:sz="0" w:space="0" w:color="auto"/>
        <w:right w:val="none" w:sz="0" w:space="0" w:color="auto"/>
      </w:divBdr>
      <w:divsChild>
        <w:div w:id="788090006">
          <w:marLeft w:val="547"/>
          <w:marRight w:val="0"/>
          <w:marTop w:val="96"/>
          <w:marBottom w:val="0"/>
          <w:divBdr>
            <w:top w:val="none" w:sz="0" w:space="0" w:color="auto"/>
            <w:left w:val="none" w:sz="0" w:space="0" w:color="auto"/>
            <w:bottom w:val="none" w:sz="0" w:space="0" w:color="auto"/>
            <w:right w:val="none" w:sz="0" w:space="0" w:color="auto"/>
          </w:divBdr>
        </w:div>
        <w:div w:id="1119103470">
          <w:marLeft w:val="547"/>
          <w:marRight w:val="0"/>
          <w:marTop w:val="96"/>
          <w:marBottom w:val="0"/>
          <w:divBdr>
            <w:top w:val="none" w:sz="0" w:space="0" w:color="auto"/>
            <w:left w:val="none" w:sz="0" w:space="0" w:color="auto"/>
            <w:bottom w:val="none" w:sz="0" w:space="0" w:color="auto"/>
            <w:right w:val="none" w:sz="0" w:space="0" w:color="auto"/>
          </w:divBdr>
        </w:div>
        <w:div w:id="1447120576">
          <w:marLeft w:val="1166"/>
          <w:marRight w:val="0"/>
          <w:marTop w:val="86"/>
          <w:marBottom w:val="0"/>
          <w:divBdr>
            <w:top w:val="none" w:sz="0" w:space="0" w:color="auto"/>
            <w:left w:val="none" w:sz="0" w:space="0" w:color="auto"/>
            <w:bottom w:val="none" w:sz="0" w:space="0" w:color="auto"/>
            <w:right w:val="none" w:sz="0" w:space="0" w:color="auto"/>
          </w:divBdr>
        </w:div>
        <w:div w:id="1736049346">
          <w:marLeft w:val="547"/>
          <w:marRight w:val="0"/>
          <w:marTop w:val="96"/>
          <w:marBottom w:val="0"/>
          <w:divBdr>
            <w:top w:val="none" w:sz="0" w:space="0" w:color="auto"/>
            <w:left w:val="none" w:sz="0" w:space="0" w:color="auto"/>
            <w:bottom w:val="none" w:sz="0" w:space="0" w:color="auto"/>
            <w:right w:val="none" w:sz="0" w:space="0" w:color="auto"/>
          </w:divBdr>
        </w:div>
        <w:div w:id="1771662115">
          <w:marLeft w:val="1166"/>
          <w:marRight w:val="0"/>
          <w:marTop w:val="86"/>
          <w:marBottom w:val="0"/>
          <w:divBdr>
            <w:top w:val="none" w:sz="0" w:space="0" w:color="auto"/>
            <w:left w:val="none" w:sz="0" w:space="0" w:color="auto"/>
            <w:bottom w:val="none" w:sz="0" w:space="0" w:color="auto"/>
            <w:right w:val="none" w:sz="0" w:space="0" w:color="auto"/>
          </w:divBdr>
        </w:div>
        <w:div w:id="1800370164">
          <w:marLeft w:val="1166"/>
          <w:marRight w:val="0"/>
          <w:marTop w:val="86"/>
          <w:marBottom w:val="0"/>
          <w:divBdr>
            <w:top w:val="none" w:sz="0" w:space="0" w:color="auto"/>
            <w:left w:val="none" w:sz="0" w:space="0" w:color="auto"/>
            <w:bottom w:val="none" w:sz="0" w:space="0" w:color="auto"/>
            <w:right w:val="none" w:sz="0" w:space="0" w:color="auto"/>
          </w:divBdr>
        </w:div>
        <w:div w:id="1827938692">
          <w:marLeft w:val="1166"/>
          <w:marRight w:val="0"/>
          <w:marTop w:val="86"/>
          <w:marBottom w:val="0"/>
          <w:divBdr>
            <w:top w:val="none" w:sz="0" w:space="0" w:color="auto"/>
            <w:left w:val="none" w:sz="0" w:space="0" w:color="auto"/>
            <w:bottom w:val="none" w:sz="0" w:space="0" w:color="auto"/>
            <w:right w:val="none" w:sz="0" w:space="0" w:color="auto"/>
          </w:divBdr>
        </w:div>
        <w:div w:id="2061975232">
          <w:marLeft w:val="547"/>
          <w:marRight w:val="0"/>
          <w:marTop w:val="96"/>
          <w:marBottom w:val="0"/>
          <w:divBdr>
            <w:top w:val="none" w:sz="0" w:space="0" w:color="auto"/>
            <w:left w:val="none" w:sz="0" w:space="0" w:color="auto"/>
            <w:bottom w:val="none" w:sz="0" w:space="0" w:color="auto"/>
            <w:right w:val="none" w:sz="0" w:space="0" w:color="auto"/>
          </w:divBdr>
        </w:div>
        <w:div w:id="2107460621">
          <w:marLeft w:val="547"/>
          <w:marRight w:val="0"/>
          <w:marTop w:val="96"/>
          <w:marBottom w:val="0"/>
          <w:divBdr>
            <w:top w:val="none" w:sz="0" w:space="0" w:color="auto"/>
            <w:left w:val="none" w:sz="0" w:space="0" w:color="auto"/>
            <w:bottom w:val="none" w:sz="0" w:space="0" w:color="auto"/>
            <w:right w:val="none" w:sz="0" w:space="0" w:color="auto"/>
          </w:divBdr>
        </w:div>
      </w:divsChild>
    </w:div>
    <w:div w:id="1521357669">
      <w:bodyDiv w:val="1"/>
      <w:marLeft w:val="0"/>
      <w:marRight w:val="0"/>
      <w:marTop w:val="0"/>
      <w:marBottom w:val="0"/>
      <w:divBdr>
        <w:top w:val="none" w:sz="0" w:space="0" w:color="auto"/>
        <w:left w:val="none" w:sz="0" w:space="0" w:color="auto"/>
        <w:bottom w:val="none" w:sz="0" w:space="0" w:color="auto"/>
        <w:right w:val="none" w:sz="0" w:space="0" w:color="auto"/>
      </w:divBdr>
      <w:divsChild>
        <w:div w:id="26878730">
          <w:marLeft w:val="1080"/>
          <w:marRight w:val="0"/>
          <w:marTop w:val="100"/>
          <w:marBottom w:val="0"/>
          <w:divBdr>
            <w:top w:val="none" w:sz="0" w:space="0" w:color="auto"/>
            <w:left w:val="none" w:sz="0" w:space="0" w:color="auto"/>
            <w:bottom w:val="none" w:sz="0" w:space="0" w:color="auto"/>
            <w:right w:val="none" w:sz="0" w:space="0" w:color="auto"/>
          </w:divBdr>
        </w:div>
        <w:div w:id="106042735">
          <w:marLeft w:val="1080"/>
          <w:marRight w:val="0"/>
          <w:marTop w:val="100"/>
          <w:marBottom w:val="0"/>
          <w:divBdr>
            <w:top w:val="none" w:sz="0" w:space="0" w:color="auto"/>
            <w:left w:val="none" w:sz="0" w:space="0" w:color="auto"/>
            <w:bottom w:val="none" w:sz="0" w:space="0" w:color="auto"/>
            <w:right w:val="none" w:sz="0" w:space="0" w:color="auto"/>
          </w:divBdr>
        </w:div>
        <w:div w:id="605576984">
          <w:marLeft w:val="1080"/>
          <w:marRight w:val="0"/>
          <w:marTop w:val="100"/>
          <w:marBottom w:val="0"/>
          <w:divBdr>
            <w:top w:val="none" w:sz="0" w:space="0" w:color="auto"/>
            <w:left w:val="none" w:sz="0" w:space="0" w:color="auto"/>
            <w:bottom w:val="none" w:sz="0" w:space="0" w:color="auto"/>
            <w:right w:val="none" w:sz="0" w:space="0" w:color="auto"/>
          </w:divBdr>
        </w:div>
        <w:div w:id="1635065003">
          <w:marLeft w:val="360"/>
          <w:marRight w:val="0"/>
          <w:marTop w:val="200"/>
          <w:marBottom w:val="0"/>
          <w:divBdr>
            <w:top w:val="none" w:sz="0" w:space="0" w:color="auto"/>
            <w:left w:val="none" w:sz="0" w:space="0" w:color="auto"/>
            <w:bottom w:val="none" w:sz="0" w:space="0" w:color="auto"/>
            <w:right w:val="none" w:sz="0" w:space="0" w:color="auto"/>
          </w:divBdr>
        </w:div>
        <w:div w:id="1814642576">
          <w:marLeft w:val="360"/>
          <w:marRight w:val="0"/>
          <w:marTop w:val="200"/>
          <w:marBottom w:val="0"/>
          <w:divBdr>
            <w:top w:val="none" w:sz="0" w:space="0" w:color="auto"/>
            <w:left w:val="none" w:sz="0" w:space="0" w:color="auto"/>
            <w:bottom w:val="none" w:sz="0" w:space="0" w:color="auto"/>
            <w:right w:val="none" w:sz="0" w:space="0" w:color="auto"/>
          </w:divBdr>
        </w:div>
      </w:divsChild>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920795427">
      <w:bodyDiv w:val="1"/>
      <w:marLeft w:val="0"/>
      <w:marRight w:val="0"/>
      <w:marTop w:val="0"/>
      <w:marBottom w:val="0"/>
      <w:divBdr>
        <w:top w:val="none" w:sz="0" w:space="0" w:color="auto"/>
        <w:left w:val="none" w:sz="0" w:space="0" w:color="auto"/>
        <w:bottom w:val="none" w:sz="0" w:space="0" w:color="auto"/>
        <w:right w:val="none" w:sz="0" w:space="0" w:color="auto"/>
      </w:divBdr>
      <w:divsChild>
        <w:div w:id="47415150">
          <w:marLeft w:val="1080"/>
          <w:marRight w:val="0"/>
          <w:marTop w:val="100"/>
          <w:marBottom w:val="0"/>
          <w:divBdr>
            <w:top w:val="none" w:sz="0" w:space="0" w:color="auto"/>
            <w:left w:val="none" w:sz="0" w:space="0" w:color="auto"/>
            <w:bottom w:val="none" w:sz="0" w:space="0" w:color="auto"/>
            <w:right w:val="none" w:sz="0" w:space="0" w:color="auto"/>
          </w:divBdr>
        </w:div>
        <w:div w:id="350494323">
          <w:marLeft w:val="360"/>
          <w:marRight w:val="0"/>
          <w:marTop w:val="200"/>
          <w:marBottom w:val="0"/>
          <w:divBdr>
            <w:top w:val="none" w:sz="0" w:space="0" w:color="auto"/>
            <w:left w:val="none" w:sz="0" w:space="0" w:color="auto"/>
            <w:bottom w:val="none" w:sz="0" w:space="0" w:color="auto"/>
            <w:right w:val="none" w:sz="0" w:space="0" w:color="auto"/>
          </w:divBdr>
        </w:div>
        <w:div w:id="827096036">
          <w:marLeft w:val="1080"/>
          <w:marRight w:val="0"/>
          <w:marTop w:val="100"/>
          <w:marBottom w:val="0"/>
          <w:divBdr>
            <w:top w:val="none" w:sz="0" w:space="0" w:color="auto"/>
            <w:left w:val="none" w:sz="0" w:space="0" w:color="auto"/>
            <w:bottom w:val="none" w:sz="0" w:space="0" w:color="auto"/>
            <w:right w:val="none" w:sz="0" w:space="0" w:color="auto"/>
          </w:divBdr>
        </w:div>
        <w:div w:id="865406571">
          <w:marLeft w:val="360"/>
          <w:marRight w:val="0"/>
          <w:marTop w:val="200"/>
          <w:marBottom w:val="0"/>
          <w:divBdr>
            <w:top w:val="none" w:sz="0" w:space="0" w:color="auto"/>
            <w:left w:val="none" w:sz="0" w:space="0" w:color="auto"/>
            <w:bottom w:val="none" w:sz="0" w:space="0" w:color="auto"/>
            <w:right w:val="none" w:sz="0" w:space="0" w:color="auto"/>
          </w:divBdr>
        </w:div>
        <w:div w:id="917205678">
          <w:marLeft w:val="360"/>
          <w:marRight w:val="0"/>
          <w:marTop w:val="200"/>
          <w:marBottom w:val="0"/>
          <w:divBdr>
            <w:top w:val="none" w:sz="0" w:space="0" w:color="auto"/>
            <w:left w:val="none" w:sz="0" w:space="0" w:color="auto"/>
            <w:bottom w:val="none" w:sz="0" w:space="0" w:color="auto"/>
            <w:right w:val="none" w:sz="0" w:space="0" w:color="auto"/>
          </w:divBdr>
        </w:div>
        <w:div w:id="1347247795">
          <w:marLeft w:val="360"/>
          <w:marRight w:val="0"/>
          <w:marTop w:val="200"/>
          <w:marBottom w:val="0"/>
          <w:divBdr>
            <w:top w:val="none" w:sz="0" w:space="0" w:color="auto"/>
            <w:left w:val="none" w:sz="0" w:space="0" w:color="auto"/>
            <w:bottom w:val="none" w:sz="0" w:space="0" w:color="auto"/>
            <w:right w:val="none" w:sz="0" w:space="0" w:color="auto"/>
          </w:divBdr>
        </w:div>
        <w:div w:id="1781492877">
          <w:marLeft w:val="1080"/>
          <w:marRight w:val="0"/>
          <w:marTop w:val="100"/>
          <w:marBottom w:val="0"/>
          <w:divBdr>
            <w:top w:val="none" w:sz="0" w:space="0" w:color="auto"/>
            <w:left w:val="none" w:sz="0" w:space="0" w:color="auto"/>
            <w:bottom w:val="none" w:sz="0" w:space="0" w:color="auto"/>
            <w:right w:val="none" w:sz="0" w:space="0" w:color="auto"/>
          </w:divBdr>
        </w:div>
      </w:divsChild>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hitehouse.gov/sites/default/files/microsites/ostp/big_data_fact_sheet_final_1.pdf" TargetMode="External"/><Relationship Id="rId18" Type="http://schemas.openxmlformats.org/officeDocument/2006/relationships/hyperlink" Target="http://www.gartner.com/DisplayDocument?id=2057415&amp;ref=clientFriendlyUr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whitehouse.gov/sites/default/files/microsites/ostp/big_data_press_release_final_2.pdf" TargetMode="External"/><Relationship Id="rId17" Type="http://schemas.openxmlformats.org/officeDocument/2006/relationships/hyperlink" Target="http://blogs.gartner.com/doug-laney/files/2012/01/ad949-3D-Data-Management-Controlling-Data-Volume-Velocity-and-Variety.pdf" TargetMode="External"/><Relationship Id="rId2" Type="http://schemas.openxmlformats.org/officeDocument/2006/relationships/numbering" Target="numbering.xml"/><Relationship Id="rId16" Type="http://schemas.openxmlformats.org/officeDocument/2006/relationships/hyperlink" Target="http://www.nist.gov/itl/ssd/is/upload/NIST-BD-Platforms-05-Big-Data-Wactlar-slides.pdf" TargetMode="External"/><Relationship Id="rId20" Type="http://schemas.openxmlformats.org/officeDocument/2006/relationships/hyperlink" Target="http://www.iso.org/iso/catalogue_detail.htm?csnumber=5050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bigdatawg.nist.gov/home.php" TargetMode="External"/><Relationship Id="rId23" Type="http://schemas.openxmlformats.org/officeDocument/2006/relationships/theme" Target="theme/theme1.xml"/><Relationship Id="rId10" Type="http://schemas.openxmlformats.org/officeDocument/2006/relationships/package" Target="embeddings/Microsoft_PowerPoint_Presentation1.pptx"/><Relationship Id="rId19" Type="http://schemas.openxmlformats.org/officeDocument/2006/relationships/hyperlink" Target="http://dodcio.defense.gov/Portals/0/Documents/DIEA/Ref_Archi_Description_Final_v1_18Jun10.pdf"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nist.gov/itl/ssd/is/big-data.cf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AFC9F-CE00-420C-B8C0-22F2E132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6446</Words>
  <Characters>36747</Characters>
  <Application>Microsoft Office Word</Application>
  <DocSecurity>4</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43107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Chang;oritl@microsoft.com</dc:creator>
  <cp:lastModifiedBy>Ian Gorton</cp:lastModifiedBy>
  <cp:revision>2</cp:revision>
  <cp:lastPrinted>2013-08-12T13:39:00Z</cp:lastPrinted>
  <dcterms:created xsi:type="dcterms:W3CDTF">2013-09-25T11:14:00Z</dcterms:created>
  <dcterms:modified xsi:type="dcterms:W3CDTF">2013-09-25T11:14:00Z</dcterms:modified>
</cp:coreProperties>
</file>