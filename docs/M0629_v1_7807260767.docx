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302BBC47" w14:textId="25A75C2B" w:rsidR="008A20E6" w:rsidRPr="00124943" w:rsidRDefault="002D66C9" w:rsidP="002D66C9">
      <w:pPr>
        <w:jc w:val="right"/>
        <w:rPr>
          <w:b/>
          <w:sz w:val="44"/>
          <w:szCs w:val="44"/>
        </w:rPr>
      </w:pPr>
      <w:commentRangeStart w:id="0"/>
      <w:r w:rsidRPr="00124943">
        <w:rPr>
          <w:b/>
          <w:sz w:val="44"/>
          <w:szCs w:val="44"/>
        </w:rPr>
        <w:t>NIST</w:t>
      </w:r>
      <w:commentRangeEnd w:id="0"/>
      <w:r w:rsidR="00DE2E5D">
        <w:rPr>
          <w:rStyle w:val="CommentReference"/>
        </w:rPr>
        <w:commentReference w:id="0"/>
      </w:r>
      <w:r w:rsidRPr="00124943">
        <w:rPr>
          <w:b/>
          <w:sz w:val="44"/>
          <w:szCs w:val="44"/>
        </w:rPr>
        <w:t xml:space="preserve"> </w:t>
      </w:r>
      <w:r w:rsidR="00341035">
        <w:rPr>
          <w:b/>
          <w:sz w:val="44"/>
          <w:szCs w:val="44"/>
        </w:rPr>
        <w:t>Special Publication 1500-1</w:t>
      </w:r>
    </w:p>
    <w:p w14:paraId="18E2B734" w14:textId="77777777" w:rsidR="002D66C9" w:rsidRDefault="002D66C9"/>
    <w:p w14:paraId="4C9AFD56" w14:textId="77777777" w:rsidR="00124943" w:rsidRDefault="00124943"/>
    <w:p w14:paraId="70F5B5F7" w14:textId="77777777" w:rsidR="00493E8D" w:rsidRDefault="00493E8D"/>
    <w:p w14:paraId="1D52A9E3" w14:textId="77777777" w:rsidR="002D66C9" w:rsidRDefault="002D66C9" w:rsidP="003E33B3">
      <w:pPr>
        <w:pBdr>
          <w:top w:val="threeDEngrave" w:sz="12" w:space="1" w:color="auto"/>
          <w:bottom w:val="threeDEngrave" w:sz="12" w:space="1" w:color="auto"/>
        </w:pBdr>
        <w:jc w:val="right"/>
        <w:rPr>
          <w:b/>
          <w:sz w:val="44"/>
        </w:rPr>
      </w:pPr>
    </w:p>
    <w:p w14:paraId="0F410CBE" w14:textId="33D95D1D" w:rsidR="002D66C9" w:rsidRPr="00124943" w:rsidRDefault="004574E1" w:rsidP="003E33B3">
      <w:pPr>
        <w:pBdr>
          <w:top w:val="threeDEngrave" w:sz="12" w:space="1" w:color="auto"/>
          <w:bottom w:val="threeDEngrave" w:sz="12" w:space="1" w:color="auto"/>
        </w:pBdr>
        <w:jc w:val="right"/>
        <w:rPr>
          <w:rFonts w:ascii="arial bold" w:hAnsi="arial bold"/>
          <w:b/>
          <w:sz w:val="52"/>
          <w:szCs w:val="52"/>
        </w:rPr>
      </w:pPr>
      <w:r>
        <w:rPr>
          <w:rFonts w:ascii="arial bold" w:hAnsi="arial bold"/>
          <w:b/>
          <w:sz w:val="52"/>
          <w:szCs w:val="52"/>
        </w:rPr>
        <w:t xml:space="preserve">DRAFT </w:t>
      </w:r>
      <w:r w:rsidR="00405DC4">
        <w:rPr>
          <w:rFonts w:ascii="arial bold" w:hAnsi="arial bold"/>
          <w:b/>
          <w:sz w:val="52"/>
          <w:szCs w:val="52"/>
        </w:rPr>
        <w:t xml:space="preserve">NIST Big Data Interoperability </w:t>
      </w:r>
      <w:r w:rsidR="002E48B0" w:rsidRPr="002E48B0">
        <w:rPr>
          <w:rFonts w:ascii="arial bold" w:hAnsi="arial bold"/>
          <w:b/>
          <w:sz w:val="52"/>
          <w:szCs w:val="52"/>
        </w:rPr>
        <w:t>Framework</w:t>
      </w:r>
      <w:r w:rsidR="006A07FD">
        <w:rPr>
          <w:rFonts w:ascii="arial bold" w:hAnsi="arial bold"/>
          <w:b/>
          <w:sz w:val="52"/>
          <w:szCs w:val="52"/>
        </w:rPr>
        <w:t>:</w:t>
      </w:r>
      <w:r w:rsidR="00405DC4">
        <w:rPr>
          <w:rFonts w:ascii="arial bold" w:hAnsi="arial bold"/>
          <w:b/>
          <w:sz w:val="52"/>
          <w:szCs w:val="52"/>
        </w:rPr>
        <w:t xml:space="preserve"> </w:t>
      </w:r>
      <w:r w:rsidR="002D66C9" w:rsidRPr="00124943">
        <w:rPr>
          <w:rFonts w:ascii="arial bold" w:hAnsi="arial bold"/>
          <w:b/>
          <w:sz w:val="52"/>
          <w:szCs w:val="52"/>
        </w:rPr>
        <w:t>Volume 1</w:t>
      </w:r>
      <w:r w:rsidR="006A07FD">
        <w:rPr>
          <w:rFonts w:ascii="arial bold" w:hAnsi="arial bold"/>
          <w:b/>
          <w:sz w:val="52"/>
          <w:szCs w:val="52"/>
        </w:rPr>
        <w:t>,</w:t>
      </w:r>
      <w:r w:rsidR="002D66C9" w:rsidRPr="00124943">
        <w:rPr>
          <w:rFonts w:ascii="arial bold" w:hAnsi="arial bold"/>
          <w:b/>
          <w:sz w:val="52"/>
          <w:szCs w:val="52"/>
        </w:rPr>
        <w:t xml:space="preserve"> </w:t>
      </w:r>
      <w:commentRangeStart w:id="1"/>
      <w:r w:rsidR="002D66C9" w:rsidRPr="00124943">
        <w:rPr>
          <w:rFonts w:ascii="arial bold" w:hAnsi="arial bold"/>
          <w:b/>
          <w:sz w:val="52"/>
          <w:szCs w:val="52"/>
        </w:rPr>
        <w:t>Definitions</w:t>
      </w:r>
      <w:commentRangeEnd w:id="1"/>
      <w:r w:rsidR="00DE2E5D">
        <w:rPr>
          <w:rStyle w:val="CommentReference"/>
        </w:rPr>
        <w:commentReference w:id="1"/>
      </w:r>
    </w:p>
    <w:p w14:paraId="4D9286DA" w14:textId="77777777" w:rsidR="002D66C9" w:rsidRPr="002D66C9" w:rsidRDefault="002D66C9" w:rsidP="003E33B3">
      <w:pPr>
        <w:pBdr>
          <w:top w:val="threeDEngrave" w:sz="12" w:space="1" w:color="auto"/>
          <w:bottom w:val="threeDEngrave" w:sz="12" w:space="1" w:color="auto"/>
        </w:pBdr>
        <w:jc w:val="right"/>
        <w:rPr>
          <w:b/>
          <w:sz w:val="44"/>
        </w:rPr>
      </w:pPr>
    </w:p>
    <w:p w14:paraId="094C2B05" w14:textId="77777777" w:rsidR="002D66C9" w:rsidRDefault="002D66C9"/>
    <w:p w14:paraId="4A1B1FC7" w14:textId="77777777" w:rsidR="00844496" w:rsidRDefault="00844496" w:rsidP="00CA5BD4"/>
    <w:p w14:paraId="0D9F01A5" w14:textId="77777777" w:rsidR="00844496" w:rsidRDefault="00844496" w:rsidP="00CA5BD4"/>
    <w:p w14:paraId="280EBD15" w14:textId="77777777" w:rsidR="00797417" w:rsidRDefault="00797417" w:rsidP="00797417">
      <w:pPr>
        <w:spacing w:after="0"/>
        <w:jc w:val="right"/>
        <w:rPr>
          <w:sz w:val="24"/>
          <w:szCs w:val="24"/>
        </w:rPr>
      </w:pPr>
    </w:p>
    <w:p w14:paraId="58789390" w14:textId="77777777" w:rsidR="00257CE9" w:rsidRDefault="00257CE9" w:rsidP="00257CE9">
      <w:pPr>
        <w:spacing w:after="0"/>
        <w:jc w:val="right"/>
        <w:rPr>
          <w:sz w:val="24"/>
          <w:szCs w:val="24"/>
        </w:rPr>
      </w:pPr>
    </w:p>
    <w:p w14:paraId="24C1D959" w14:textId="77777777" w:rsidR="006A07FD" w:rsidRPr="006A07FD" w:rsidRDefault="006A07FD" w:rsidP="006A07FD">
      <w:pPr>
        <w:spacing w:after="0"/>
        <w:jc w:val="right"/>
        <w:rPr>
          <w:sz w:val="28"/>
        </w:rPr>
      </w:pPr>
      <w:r w:rsidRPr="006A07FD">
        <w:rPr>
          <w:sz w:val="28"/>
        </w:rPr>
        <w:t xml:space="preserve">NIST Big Data Public </w:t>
      </w:r>
      <w:r w:rsidR="00A67C6B">
        <w:rPr>
          <w:sz w:val="28"/>
        </w:rPr>
        <w:t>Working Group</w:t>
      </w:r>
    </w:p>
    <w:p w14:paraId="3BBC0399" w14:textId="77777777" w:rsidR="008C4D31" w:rsidRPr="006A07FD" w:rsidRDefault="006A07FD" w:rsidP="006A07FD">
      <w:pPr>
        <w:spacing w:after="0"/>
        <w:jc w:val="right"/>
        <w:rPr>
          <w:sz w:val="28"/>
          <w:szCs w:val="24"/>
        </w:rPr>
      </w:pPr>
      <w:r w:rsidRPr="006A07FD">
        <w:rPr>
          <w:sz w:val="28"/>
        </w:rPr>
        <w:t>Definitions and Taxonomies Subgroup</w:t>
      </w:r>
    </w:p>
    <w:p w14:paraId="36E2DD5F" w14:textId="77777777" w:rsidR="00CA5BD4" w:rsidRDefault="00CA5BD4" w:rsidP="00844496">
      <w:pPr>
        <w:spacing w:after="0"/>
        <w:jc w:val="right"/>
      </w:pPr>
    </w:p>
    <w:p w14:paraId="385368B8" w14:textId="77777777" w:rsidR="00257CE9" w:rsidRDefault="00257CE9" w:rsidP="00257CE9"/>
    <w:p w14:paraId="72E52133" w14:textId="77777777" w:rsidR="006A07FD" w:rsidRDefault="006A07FD" w:rsidP="00257CE9"/>
    <w:p w14:paraId="5B3790DF" w14:textId="77777777" w:rsidR="006A07FD" w:rsidRDefault="006A07FD" w:rsidP="00257CE9"/>
    <w:p w14:paraId="7DBD91DA" w14:textId="710ED032" w:rsidR="00257CE9" w:rsidRPr="006A07FD" w:rsidRDefault="00553174" w:rsidP="006A07FD">
      <w:pPr>
        <w:spacing w:after="0"/>
        <w:jc w:val="right"/>
        <w:rPr>
          <w:sz w:val="28"/>
        </w:rPr>
      </w:pPr>
      <w:r>
        <w:rPr>
          <w:sz w:val="28"/>
        </w:rPr>
        <w:t>Version</w:t>
      </w:r>
      <w:r w:rsidR="004B5DA0">
        <w:rPr>
          <w:sz w:val="28"/>
        </w:rPr>
        <w:t xml:space="preserve"> </w:t>
      </w:r>
      <w:r w:rsidR="004574E1">
        <w:rPr>
          <w:sz w:val="28"/>
        </w:rPr>
        <w:t>2, Draft 2</w:t>
      </w:r>
    </w:p>
    <w:p w14:paraId="6C91460A" w14:textId="0DAC5A29" w:rsidR="00257CE9" w:rsidRPr="006A07FD" w:rsidRDefault="00C9548F" w:rsidP="00257CE9">
      <w:pPr>
        <w:jc w:val="right"/>
        <w:rPr>
          <w:sz w:val="28"/>
        </w:rPr>
      </w:pPr>
      <w:r>
        <w:rPr>
          <w:sz w:val="28"/>
        </w:rPr>
        <w:t>March 20</w:t>
      </w:r>
      <w:r w:rsidR="00121F22">
        <w:rPr>
          <w:sz w:val="28"/>
        </w:rPr>
        <w:t>, 2017</w:t>
      </w:r>
    </w:p>
    <w:p w14:paraId="1C38D290" w14:textId="362E1916" w:rsidR="003C70F6" w:rsidRDefault="00DA0825" w:rsidP="009152A4">
      <w:pPr>
        <w:jc w:val="right"/>
      </w:pPr>
      <w:hyperlink r:id="rId10" w:history="1">
        <w:r w:rsidR="00341035" w:rsidRPr="00264CAE">
          <w:rPr>
            <w:rStyle w:val="Hyperlink"/>
          </w:rPr>
          <w:t>http://dx.doi.org/10.6028/</w:t>
        </w:r>
        <w:r w:rsidR="00FC242C">
          <w:rPr>
            <w:rStyle w:val="Hyperlink"/>
          </w:rPr>
          <w:t>------</w:t>
        </w:r>
        <w:r w:rsidR="00341035" w:rsidRPr="00264CAE">
          <w:rPr>
            <w:rStyle w:val="Hyperlink"/>
          </w:rPr>
          <w:t>-1</w:t>
        </w:r>
      </w:hyperlink>
    </w:p>
    <w:p w14:paraId="4AF2AB90" w14:textId="77777777" w:rsidR="002D66C9" w:rsidRDefault="002D66C9" w:rsidP="00CA5BD4"/>
    <w:p w14:paraId="6E131694" w14:textId="77777777" w:rsidR="00E50D49" w:rsidRDefault="00E50D49" w:rsidP="00CA5BD4"/>
    <w:p w14:paraId="6D56235A" w14:textId="77777777" w:rsidR="00E50D49" w:rsidRDefault="00E50D49" w:rsidP="00CA5BD4"/>
    <w:p w14:paraId="5AAC9791" w14:textId="77777777" w:rsidR="00124943" w:rsidRDefault="00257CE9" w:rsidP="00CA5BD4">
      <w:r>
        <w:rPr>
          <w:noProof/>
        </w:rPr>
        <w:drawing>
          <wp:anchor distT="0" distB="0" distL="114300" distR="114300" simplePos="0" relativeHeight="251661312" behindDoc="0" locked="0" layoutInCell="1" allowOverlap="1" wp14:anchorId="76E57F6D" wp14:editId="5D567D25">
            <wp:simplePos x="0" y="0"/>
            <wp:positionH relativeFrom="margin">
              <wp:align>right</wp:align>
            </wp:positionH>
            <wp:positionV relativeFrom="paragraph">
              <wp:posOffset>255270</wp:posOffset>
            </wp:positionV>
            <wp:extent cx="1929130" cy="942340"/>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r="6916"/>
                    <a:stretch>
                      <a:fillRect/>
                    </a:stretch>
                  </pic:blipFill>
                  <pic:spPr bwMode="auto">
                    <a:xfrm>
                      <a:off x="0" y="0"/>
                      <a:ext cx="1929130" cy="942340"/>
                    </a:xfrm>
                    <a:prstGeom prst="rect">
                      <a:avLst/>
                    </a:prstGeom>
                    <a:noFill/>
                    <a:ln>
                      <a:noFill/>
                    </a:ln>
                  </pic:spPr>
                </pic:pic>
              </a:graphicData>
            </a:graphic>
          </wp:anchor>
        </w:drawing>
      </w:r>
    </w:p>
    <w:p w14:paraId="2A3F70DD" w14:textId="77777777" w:rsidR="001D433F" w:rsidRDefault="001D433F" w:rsidP="00CA5BD4"/>
    <w:p w14:paraId="5ED9AA4C" w14:textId="77777777" w:rsidR="009152A4" w:rsidRDefault="009152A4">
      <w:pPr>
        <w:sectPr w:rsidR="009152A4" w:rsidSect="00405DC4">
          <w:footnotePr>
            <w:numFmt w:val="lowerLetter"/>
          </w:footnotePr>
          <w:endnotePr>
            <w:numFmt w:val="decimal"/>
          </w:endnotePr>
          <w:pgSz w:w="12240" w:h="15840"/>
          <w:pgMar w:top="1440" w:right="1080" w:bottom="1440" w:left="1080" w:header="720" w:footer="720" w:gutter="0"/>
          <w:cols w:space="720"/>
          <w:docGrid w:linePitch="360"/>
        </w:sectPr>
      </w:pPr>
    </w:p>
    <w:p w14:paraId="5F67018B" w14:textId="77777777" w:rsidR="00A64C09" w:rsidRDefault="00A64C09" w:rsidP="00F672D5">
      <w:pPr>
        <w:spacing w:after="0"/>
        <w:jc w:val="right"/>
        <w:rPr>
          <w:sz w:val="24"/>
        </w:rPr>
      </w:pPr>
    </w:p>
    <w:p w14:paraId="2DCB9A1B" w14:textId="120CAB37" w:rsidR="00F672D5" w:rsidRPr="008F1237" w:rsidRDefault="00F672D5" w:rsidP="00F672D5">
      <w:pPr>
        <w:spacing w:after="0"/>
        <w:jc w:val="right"/>
        <w:rPr>
          <w:sz w:val="24"/>
        </w:rPr>
      </w:pPr>
      <w:r w:rsidRPr="008F1237">
        <w:rPr>
          <w:sz w:val="24"/>
        </w:rPr>
        <w:t xml:space="preserve">NIST </w:t>
      </w:r>
      <w:r w:rsidR="00341035" w:rsidRPr="00341035">
        <w:rPr>
          <w:sz w:val="24"/>
        </w:rPr>
        <w:t>Special Publication 1500-1</w:t>
      </w:r>
    </w:p>
    <w:p w14:paraId="76E3D685" w14:textId="77777777" w:rsidR="00F672D5" w:rsidRPr="008F1237" w:rsidRDefault="00F672D5" w:rsidP="00F672D5">
      <w:pPr>
        <w:spacing w:after="0"/>
        <w:jc w:val="right"/>
        <w:rPr>
          <w:sz w:val="24"/>
        </w:rPr>
      </w:pPr>
      <w:r>
        <w:rPr>
          <w:sz w:val="24"/>
        </w:rPr>
        <w:t>Information Technology Laboratory</w:t>
      </w:r>
    </w:p>
    <w:p w14:paraId="1DA9AEEB" w14:textId="77777777" w:rsidR="00F672D5" w:rsidRDefault="00F672D5" w:rsidP="00F672D5">
      <w:pPr>
        <w:tabs>
          <w:tab w:val="left" w:pos="4248"/>
        </w:tabs>
        <w:spacing w:after="0"/>
        <w:ind w:left="-72"/>
        <w:jc w:val="right"/>
        <w:rPr>
          <w:sz w:val="24"/>
        </w:rPr>
      </w:pPr>
    </w:p>
    <w:p w14:paraId="1C97152E" w14:textId="77777777" w:rsidR="00E50D49" w:rsidRPr="008F1237" w:rsidRDefault="00E50D49" w:rsidP="00F672D5">
      <w:pPr>
        <w:tabs>
          <w:tab w:val="left" w:pos="4248"/>
        </w:tabs>
        <w:spacing w:after="0"/>
        <w:ind w:left="-72"/>
        <w:jc w:val="right"/>
        <w:rPr>
          <w:sz w:val="24"/>
        </w:rPr>
      </w:pPr>
    </w:p>
    <w:p w14:paraId="11A837EE" w14:textId="017B710B" w:rsidR="00F672D5" w:rsidRPr="00F672D5" w:rsidRDefault="00121F22" w:rsidP="00F672D5">
      <w:pPr>
        <w:spacing w:after="0"/>
        <w:ind w:left="-72"/>
        <w:jc w:val="right"/>
        <w:rPr>
          <w:b/>
          <w:sz w:val="44"/>
        </w:rPr>
      </w:pPr>
      <w:r>
        <w:rPr>
          <w:b/>
          <w:sz w:val="44"/>
        </w:rPr>
        <w:t xml:space="preserve">DRAFT </w:t>
      </w:r>
      <w:r w:rsidR="002E48B0" w:rsidRPr="002E48B0">
        <w:rPr>
          <w:b/>
          <w:sz w:val="44"/>
        </w:rPr>
        <w:t>NIST Big Data Interoperability Framework</w:t>
      </w:r>
      <w:r w:rsidR="002E48B0">
        <w:rPr>
          <w:b/>
          <w:sz w:val="44"/>
        </w:rPr>
        <w:t>:</w:t>
      </w:r>
    </w:p>
    <w:p w14:paraId="7D764EAB" w14:textId="77777777" w:rsidR="00F672D5" w:rsidRDefault="00F672D5" w:rsidP="00F672D5">
      <w:pPr>
        <w:spacing w:after="0"/>
        <w:ind w:left="-72"/>
        <w:jc w:val="right"/>
        <w:rPr>
          <w:b/>
          <w:sz w:val="44"/>
        </w:rPr>
      </w:pPr>
      <w:r w:rsidRPr="00F672D5">
        <w:rPr>
          <w:b/>
          <w:sz w:val="44"/>
        </w:rPr>
        <w:t>Volume 1</w:t>
      </w:r>
      <w:r w:rsidR="002E48B0">
        <w:rPr>
          <w:b/>
          <w:sz w:val="44"/>
        </w:rPr>
        <w:t>,</w:t>
      </w:r>
      <w:r w:rsidR="00BB7846">
        <w:rPr>
          <w:b/>
          <w:sz w:val="44"/>
        </w:rPr>
        <w:t xml:space="preserve"> </w:t>
      </w:r>
      <w:r w:rsidRPr="00F672D5">
        <w:rPr>
          <w:b/>
          <w:sz w:val="44"/>
        </w:rPr>
        <w:t>Definitions</w:t>
      </w:r>
    </w:p>
    <w:p w14:paraId="3EB4F294" w14:textId="77777777" w:rsidR="00F672D5" w:rsidRDefault="00F672D5" w:rsidP="00F672D5">
      <w:pPr>
        <w:tabs>
          <w:tab w:val="left" w:pos="4248"/>
        </w:tabs>
        <w:spacing w:after="0"/>
        <w:ind w:left="-72"/>
        <w:jc w:val="right"/>
        <w:rPr>
          <w:sz w:val="24"/>
        </w:rPr>
      </w:pPr>
    </w:p>
    <w:p w14:paraId="3ECAE65E" w14:textId="643749DC" w:rsidR="00612448" w:rsidRPr="0075376A" w:rsidRDefault="00553174" w:rsidP="00612448">
      <w:pPr>
        <w:spacing w:after="0"/>
        <w:jc w:val="right"/>
        <w:rPr>
          <w:b/>
          <w:sz w:val="36"/>
        </w:rPr>
      </w:pPr>
      <w:r>
        <w:rPr>
          <w:b/>
          <w:sz w:val="36"/>
        </w:rPr>
        <w:t>Version</w:t>
      </w:r>
      <w:r w:rsidR="004B5DA0">
        <w:rPr>
          <w:b/>
          <w:sz w:val="36"/>
        </w:rPr>
        <w:t xml:space="preserve"> </w:t>
      </w:r>
      <w:r w:rsidR="00D15305">
        <w:rPr>
          <w:b/>
          <w:sz w:val="36"/>
        </w:rPr>
        <w:t>2</w:t>
      </w:r>
      <w:r w:rsidR="004574E1">
        <w:rPr>
          <w:b/>
          <w:sz w:val="36"/>
        </w:rPr>
        <w:t>, Draft 2</w:t>
      </w:r>
    </w:p>
    <w:p w14:paraId="08F46C62" w14:textId="77777777" w:rsidR="00F672D5" w:rsidRDefault="00F672D5" w:rsidP="00F672D5">
      <w:pPr>
        <w:spacing w:after="0"/>
        <w:jc w:val="right"/>
        <w:rPr>
          <w:sz w:val="24"/>
        </w:rPr>
      </w:pPr>
    </w:p>
    <w:p w14:paraId="23EEA2FA" w14:textId="77777777" w:rsidR="004A6FFE" w:rsidRPr="006A07FD" w:rsidRDefault="004A6FFE" w:rsidP="004A6FFE">
      <w:pPr>
        <w:spacing w:after="0"/>
        <w:jc w:val="right"/>
        <w:rPr>
          <w:sz w:val="28"/>
          <w:szCs w:val="24"/>
        </w:rPr>
      </w:pPr>
    </w:p>
    <w:p w14:paraId="14EF0D37" w14:textId="77777777" w:rsidR="007F4867" w:rsidRDefault="007F4867" w:rsidP="00F672D5">
      <w:pPr>
        <w:spacing w:after="0"/>
        <w:jc w:val="right"/>
        <w:rPr>
          <w:sz w:val="24"/>
        </w:rPr>
      </w:pPr>
    </w:p>
    <w:p w14:paraId="31DAB9E5" w14:textId="77777777" w:rsidR="007F4867" w:rsidRDefault="007F4867" w:rsidP="00F672D5">
      <w:pPr>
        <w:spacing w:after="0"/>
        <w:jc w:val="right"/>
        <w:rPr>
          <w:sz w:val="24"/>
        </w:rPr>
      </w:pPr>
    </w:p>
    <w:p w14:paraId="2F1A4189" w14:textId="77777777" w:rsidR="007B2EE4" w:rsidRDefault="007B2EE4" w:rsidP="00F672D5">
      <w:pPr>
        <w:spacing w:after="0"/>
        <w:jc w:val="right"/>
        <w:rPr>
          <w:sz w:val="24"/>
        </w:rPr>
      </w:pPr>
    </w:p>
    <w:p w14:paraId="1D50F937" w14:textId="77777777" w:rsidR="00A64C09" w:rsidRDefault="00A64C09" w:rsidP="00F672D5">
      <w:pPr>
        <w:spacing w:after="0"/>
        <w:jc w:val="right"/>
        <w:rPr>
          <w:sz w:val="24"/>
        </w:rPr>
      </w:pPr>
    </w:p>
    <w:p w14:paraId="467581A8" w14:textId="77777777" w:rsidR="007B2EE4" w:rsidRDefault="007B2EE4" w:rsidP="00F672D5">
      <w:pPr>
        <w:spacing w:after="0"/>
        <w:jc w:val="right"/>
        <w:rPr>
          <w:sz w:val="24"/>
        </w:rPr>
      </w:pPr>
    </w:p>
    <w:p w14:paraId="24FBD93C" w14:textId="77777777" w:rsidR="00F672D5" w:rsidRPr="008F1237" w:rsidRDefault="00F672D5" w:rsidP="00F672D5">
      <w:pPr>
        <w:spacing w:after="0"/>
        <w:jc w:val="right"/>
        <w:rPr>
          <w:sz w:val="24"/>
        </w:rPr>
      </w:pPr>
      <w:r w:rsidRPr="008F1237">
        <w:rPr>
          <w:sz w:val="24"/>
        </w:rPr>
        <w:t xml:space="preserve">NIST Big Data </w:t>
      </w:r>
      <w:r w:rsidR="00346104">
        <w:rPr>
          <w:sz w:val="24"/>
        </w:rPr>
        <w:t xml:space="preserve">Public </w:t>
      </w:r>
      <w:r w:rsidRPr="008F1237">
        <w:rPr>
          <w:sz w:val="24"/>
        </w:rPr>
        <w:t>Working Group (NBD-</w:t>
      </w:r>
      <w:r w:rsidR="00346104">
        <w:rPr>
          <w:sz w:val="24"/>
        </w:rPr>
        <w:t>P</w:t>
      </w:r>
      <w:r w:rsidRPr="008F1237">
        <w:rPr>
          <w:sz w:val="24"/>
        </w:rPr>
        <w:t>WG)</w:t>
      </w:r>
    </w:p>
    <w:p w14:paraId="6CC9860C" w14:textId="77777777" w:rsidR="00F672D5" w:rsidRPr="008F1237" w:rsidRDefault="00F672D5" w:rsidP="00F672D5">
      <w:pPr>
        <w:spacing w:after="0"/>
        <w:jc w:val="right"/>
        <w:rPr>
          <w:sz w:val="24"/>
        </w:rPr>
      </w:pPr>
      <w:r w:rsidRPr="009A4CDE">
        <w:rPr>
          <w:sz w:val="24"/>
        </w:rPr>
        <w:t xml:space="preserve">Definitions </w:t>
      </w:r>
      <w:r w:rsidR="00895B28">
        <w:rPr>
          <w:sz w:val="24"/>
        </w:rPr>
        <w:t>and</w:t>
      </w:r>
      <w:r w:rsidRPr="009A4CDE">
        <w:rPr>
          <w:sz w:val="24"/>
        </w:rPr>
        <w:t xml:space="preserve"> Taxonomies Subgroup</w:t>
      </w:r>
    </w:p>
    <w:p w14:paraId="0A285D7E" w14:textId="77777777" w:rsidR="00F672D5" w:rsidRPr="008F1237" w:rsidRDefault="00F672D5" w:rsidP="00F672D5">
      <w:pPr>
        <w:spacing w:after="0"/>
        <w:jc w:val="right"/>
        <w:rPr>
          <w:sz w:val="24"/>
        </w:rPr>
      </w:pPr>
      <w:r w:rsidRPr="008F1237">
        <w:rPr>
          <w:sz w:val="24"/>
        </w:rPr>
        <w:t>National Institute of Standards and Technology</w:t>
      </w:r>
    </w:p>
    <w:p w14:paraId="49976A3D" w14:textId="77777777" w:rsidR="00F672D5" w:rsidRPr="008F1237" w:rsidRDefault="00F672D5" w:rsidP="00F672D5">
      <w:pPr>
        <w:tabs>
          <w:tab w:val="left" w:pos="4248"/>
        </w:tabs>
        <w:spacing w:after="0"/>
        <w:ind w:left="-72"/>
        <w:jc w:val="right"/>
        <w:rPr>
          <w:sz w:val="24"/>
        </w:rPr>
      </w:pPr>
      <w:r w:rsidRPr="008F1237">
        <w:rPr>
          <w:sz w:val="24"/>
        </w:rPr>
        <w:t>Gaithersburg, MD 20899</w:t>
      </w:r>
    </w:p>
    <w:p w14:paraId="50D37A3B" w14:textId="77777777" w:rsidR="00F672D5" w:rsidRDefault="00F672D5" w:rsidP="00F672D5">
      <w:pPr>
        <w:tabs>
          <w:tab w:val="left" w:pos="4248"/>
        </w:tabs>
        <w:spacing w:after="0"/>
        <w:ind w:left="-72"/>
        <w:jc w:val="right"/>
        <w:rPr>
          <w:sz w:val="24"/>
        </w:rPr>
      </w:pPr>
    </w:p>
    <w:p w14:paraId="5C04FBA1" w14:textId="77777777" w:rsidR="00A64C09" w:rsidRDefault="00A64C09" w:rsidP="00F672D5">
      <w:pPr>
        <w:tabs>
          <w:tab w:val="left" w:pos="4248"/>
        </w:tabs>
        <w:spacing w:after="0"/>
        <w:ind w:left="-72"/>
        <w:jc w:val="right"/>
        <w:rPr>
          <w:sz w:val="24"/>
        </w:rPr>
      </w:pPr>
    </w:p>
    <w:p w14:paraId="3BAC9A3D" w14:textId="06145DD6" w:rsidR="00CE2125" w:rsidRDefault="00DA0825" w:rsidP="00CE2125">
      <w:pPr>
        <w:jc w:val="right"/>
      </w:pPr>
      <w:hyperlink r:id="rId12" w:history="1">
        <w:r w:rsidR="00CE2125" w:rsidRPr="00264CAE">
          <w:rPr>
            <w:rStyle w:val="Hyperlink"/>
          </w:rPr>
          <w:t>http://dx.doi.org/10.6028/</w:t>
        </w:r>
        <w:r w:rsidR="00FC242C">
          <w:rPr>
            <w:rStyle w:val="Hyperlink"/>
          </w:rPr>
          <w:t>-----</w:t>
        </w:r>
        <w:r w:rsidR="00CE2125" w:rsidRPr="00264CAE">
          <w:rPr>
            <w:rStyle w:val="Hyperlink"/>
          </w:rPr>
          <w:t>-1</w:t>
        </w:r>
      </w:hyperlink>
    </w:p>
    <w:p w14:paraId="4636334B" w14:textId="77777777" w:rsidR="00A64C09" w:rsidRDefault="00A64C09" w:rsidP="00F672D5">
      <w:pPr>
        <w:tabs>
          <w:tab w:val="left" w:pos="4248"/>
        </w:tabs>
        <w:spacing w:after="0"/>
        <w:ind w:left="-72"/>
        <w:jc w:val="right"/>
        <w:rPr>
          <w:sz w:val="24"/>
        </w:rPr>
      </w:pPr>
    </w:p>
    <w:p w14:paraId="285A9BFD" w14:textId="77777777" w:rsidR="00A64C09" w:rsidRPr="008F1237" w:rsidRDefault="00A64C09" w:rsidP="00F672D5">
      <w:pPr>
        <w:tabs>
          <w:tab w:val="left" w:pos="4248"/>
        </w:tabs>
        <w:spacing w:after="0"/>
        <w:ind w:left="-72"/>
        <w:jc w:val="right"/>
        <w:rPr>
          <w:sz w:val="24"/>
        </w:rPr>
      </w:pPr>
    </w:p>
    <w:p w14:paraId="371F0749" w14:textId="37CBE9D2" w:rsidR="00F672D5" w:rsidRPr="008F1237" w:rsidRDefault="003E68E2" w:rsidP="00F672D5">
      <w:pPr>
        <w:tabs>
          <w:tab w:val="left" w:pos="4248"/>
        </w:tabs>
        <w:spacing w:after="0"/>
        <w:ind w:left="-72"/>
        <w:jc w:val="right"/>
        <w:rPr>
          <w:sz w:val="24"/>
          <w:highlight w:val="yellow"/>
        </w:rPr>
      </w:pPr>
      <w:r>
        <w:rPr>
          <w:sz w:val="24"/>
        </w:rPr>
        <w:t>March</w:t>
      </w:r>
      <w:r w:rsidR="00121F22">
        <w:rPr>
          <w:sz w:val="24"/>
        </w:rPr>
        <w:t xml:space="preserve"> </w:t>
      </w:r>
      <w:r w:rsidR="00D15305">
        <w:rPr>
          <w:sz w:val="24"/>
        </w:rPr>
        <w:t>201</w:t>
      </w:r>
      <w:r w:rsidR="00121F22">
        <w:rPr>
          <w:sz w:val="24"/>
        </w:rPr>
        <w:t>7</w:t>
      </w:r>
    </w:p>
    <w:p w14:paraId="3C675536" w14:textId="77777777" w:rsidR="00F672D5" w:rsidRDefault="00F672D5" w:rsidP="00F672D5">
      <w:pPr>
        <w:tabs>
          <w:tab w:val="left" w:pos="4248"/>
        </w:tabs>
        <w:spacing w:after="0"/>
        <w:ind w:left="-72"/>
        <w:jc w:val="right"/>
        <w:rPr>
          <w:sz w:val="24"/>
        </w:rPr>
      </w:pPr>
    </w:p>
    <w:p w14:paraId="633CBC5A" w14:textId="77777777" w:rsidR="00A8418C" w:rsidRDefault="00A8418C" w:rsidP="00F672D5">
      <w:pPr>
        <w:tabs>
          <w:tab w:val="left" w:pos="4248"/>
        </w:tabs>
        <w:spacing w:after="0"/>
        <w:ind w:left="-72"/>
        <w:jc w:val="right"/>
        <w:rPr>
          <w:sz w:val="24"/>
        </w:rPr>
      </w:pPr>
    </w:p>
    <w:p w14:paraId="2C12AA54" w14:textId="77777777" w:rsidR="00A8418C" w:rsidRPr="008F1237" w:rsidRDefault="00A8418C" w:rsidP="00F672D5">
      <w:pPr>
        <w:tabs>
          <w:tab w:val="left" w:pos="4248"/>
        </w:tabs>
        <w:spacing w:after="0"/>
        <w:ind w:left="-72"/>
        <w:jc w:val="right"/>
        <w:rPr>
          <w:sz w:val="24"/>
        </w:rPr>
      </w:pPr>
    </w:p>
    <w:p w14:paraId="631D25FD" w14:textId="77777777" w:rsidR="00F672D5" w:rsidRPr="008F1237" w:rsidRDefault="00F672D5" w:rsidP="00F672D5">
      <w:pPr>
        <w:tabs>
          <w:tab w:val="left" w:pos="4248"/>
        </w:tabs>
        <w:spacing w:after="0"/>
        <w:ind w:left="-72"/>
        <w:jc w:val="right"/>
        <w:rPr>
          <w:sz w:val="24"/>
        </w:rPr>
      </w:pPr>
      <w:r>
        <w:rPr>
          <w:noProof/>
        </w:rPr>
        <w:drawing>
          <wp:inline distT="0" distB="0" distL="0" distR="0" wp14:anchorId="5A0BDAB8" wp14:editId="13D29C5D">
            <wp:extent cx="893445" cy="893445"/>
            <wp:effectExtent l="19050" t="0" r="1905" b="0"/>
            <wp:docPr id="12" name="Picture 7" descr="http://physics.nist.gov/Images/doc.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ysics.nist.gov/Images/doc.bw.gif"/>
                    <pic:cNvPicPr>
                      <a:picLocks noChangeAspect="1" noChangeArrowheads="1"/>
                    </pic:cNvPicPr>
                  </pic:nvPicPr>
                  <pic:blipFill>
                    <a:blip r:embed="rId13"/>
                    <a:srcRect/>
                    <a:stretch>
                      <a:fillRect/>
                    </a:stretch>
                  </pic:blipFill>
                  <pic:spPr bwMode="auto">
                    <a:xfrm>
                      <a:off x="0" y="0"/>
                      <a:ext cx="893445" cy="893445"/>
                    </a:xfrm>
                    <a:prstGeom prst="rect">
                      <a:avLst/>
                    </a:prstGeom>
                    <a:noFill/>
                    <a:ln w="9525">
                      <a:noFill/>
                      <a:miter lim="800000"/>
                      <a:headEnd/>
                      <a:tailEnd/>
                    </a:ln>
                  </pic:spPr>
                </pic:pic>
              </a:graphicData>
            </a:graphic>
          </wp:inline>
        </w:drawing>
      </w:r>
    </w:p>
    <w:p w14:paraId="70475411" w14:textId="77777777" w:rsidR="00F672D5" w:rsidRDefault="00F672D5" w:rsidP="00F672D5">
      <w:pPr>
        <w:spacing w:after="0"/>
        <w:jc w:val="right"/>
        <w:rPr>
          <w:sz w:val="24"/>
        </w:rPr>
      </w:pPr>
      <w:r>
        <w:rPr>
          <w:sz w:val="24"/>
        </w:rPr>
        <w:t>U. S. Department of Commerce</w:t>
      </w:r>
    </w:p>
    <w:p w14:paraId="7B71055C" w14:textId="2C9F152C" w:rsidR="00F672D5" w:rsidRDefault="00063A7A" w:rsidP="00F672D5">
      <w:pPr>
        <w:spacing w:after="0"/>
        <w:jc w:val="right"/>
        <w:rPr>
          <w:i/>
          <w:sz w:val="24"/>
        </w:rPr>
      </w:pPr>
      <w:r>
        <w:rPr>
          <w:i/>
          <w:sz w:val="24"/>
        </w:rPr>
        <w:t>Wilbur L. Ross, Jr.</w:t>
      </w:r>
      <w:r w:rsidR="00F672D5" w:rsidRPr="00835703">
        <w:rPr>
          <w:i/>
          <w:sz w:val="24"/>
        </w:rPr>
        <w:t>, Secretary</w:t>
      </w:r>
    </w:p>
    <w:p w14:paraId="39E79DEC" w14:textId="77777777" w:rsidR="00F672D5" w:rsidRPr="0092521E" w:rsidRDefault="00F672D5" w:rsidP="00F672D5">
      <w:pPr>
        <w:tabs>
          <w:tab w:val="left" w:pos="4248"/>
        </w:tabs>
        <w:spacing w:after="0"/>
        <w:ind w:left="-72"/>
        <w:jc w:val="right"/>
        <w:rPr>
          <w:i/>
          <w:sz w:val="24"/>
        </w:rPr>
      </w:pPr>
    </w:p>
    <w:p w14:paraId="05A2382F" w14:textId="77777777" w:rsidR="00F672D5" w:rsidRPr="00E2708B" w:rsidRDefault="00F672D5" w:rsidP="00F672D5">
      <w:pPr>
        <w:spacing w:after="0"/>
        <w:jc w:val="right"/>
        <w:rPr>
          <w:sz w:val="24"/>
        </w:rPr>
      </w:pPr>
      <w:r w:rsidRPr="00E2708B">
        <w:rPr>
          <w:sz w:val="24"/>
        </w:rPr>
        <w:t>National Institute of Standards and Technology</w:t>
      </w:r>
    </w:p>
    <w:p w14:paraId="133E8651" w14:textId="77777777" w:rsidR="00514B9B" w:rsidRDefault="00514B9B" w:rsidP="00514B9B">
      <w:pPr>
        <w:spacing w:after="0"/>
        <w:ind w:left="-72"/>
        <w:jc w:val="right"/>
        <w:rPr>
          <w:i/>
          <w:sz w:val="24"/>
        </w:rPr>
      </w:pPr>
      <w:r w:rsidRPr="00566649">
        <w:rPr>
          <w:i/>
          <w:sz w:val="24"/>
        </w:rPr>
        <w:t>Dr. Kent Rochford</w:t>
      </w:r>
      <w:r w:rsidRPr="00835703">
        <w:rPr>
          <w:i/>
          <w:sz w:val="24"/>
        </w:rPr>
        <w:t>,</w:t>
      </w:r>
      <w:r>
        <w:rPr>
          <w:i/>
          <w:sz w:val="24"/>
        </w:rPr>
        <w:t xml:space="preserve"> Acting </w:t>
      </w:r>
      <w:r w:rsidRPr="00835703">
        <w:rPr>
          <w:i/>
          <w:sz w:val="24"/>
        </w:rPr>
        <w:t>Under Secretary</w:t>
      </w:r>
      <w:r>
        <w:rPr>
          <w:i/>
          <w:sz w:val="24"/>
        </w:rPr>
        <w:t xml:space="preserve"> </w:t>
      </w:r>
      <w:r w:rsidRPr="00835703">
        <w:rPr>
          <w:i/>
          <w:sz w:val="24"/>
        </w:rPr>
        <w:t>of Commerce</w:t>
      </w:r>
      <w:r>
        <w:rPr>
          <w:i/>
          <w:sz w:val="24"/>
        </w:rPr>
        <w:t xml:space="preserve"> </w:t>
      </w:r>
      <w:r w:rsidRPr="00835703">
        <w:rPr>
          <w:i/>
          <w:sz w:val="24"/>
        </w:rPr>
        <w:t xml:space="preserve">for Standards </w:t>
      </w:r>
      <w:r>
        <w:rPr>
          <w:i/>
          <w:sz w:val="24"/>
        </w:rPr>
        <w:t>and Technology</w:t>
      </w:r>
    </w:p>
    <w:p w14:paraId="59C47389" w14:textId="634EB475" w:rsidR="005227A6" w:rsidRDefault="00514B9B" w:rsidP="00514B9B">
      <w:pPr>
        <w:spacing w:after="0"/>
        <w:ind w:left="-72"/>
        <w:jc w:val="right"/>
        <w:rPr>
          <w:sz w:val="24"/>
        </w:rPr>
      </w:pPr>
      <w:r>
        <w:rPr>
          <w:i/>
          <w:sz w:val="24"/>
        </w:rPr>
        <w:t xml:space="preserve"> and Acting NIST </w:t>
      </w:r>
      <w:r w:rsidRPr="00835703">
        <w:rPr>
          <w:i/>
          <w:sz w:val="24"/>
        </w:rPr>
        <w:t>Director</w:t>
      </w:r>
    </w:p>
    <w:p w14:paraId="60913FC2" w14:textId="77777777" w:rsidR="00F672D5" w:rsidRPr="008F1237" w:rsidRDefault="00F672D5" w:rsidP="00F672D5">
      <w:pPr>
        <w:tabs>
          <w:tab w:val="left" w:pos="4248"/>
        </w:tabs>
        <w:spacing w:after="0"/>
        <w:ind w:left="-72"/>
        <w:jc w:val="right"/>
        <w:rPr>
          <w:sz w:val="24"/>
        </w:rPr>
      </w:pPr>
    </w:p>
    <w:p w14:paraId="3F47F262" w14:textId="77777777" w:rsidR="009A4CDE" w:rsidRDefault="009A4CDE">
      <w:pPr>
        <w:spacing w:after="200" w:line="276" w:lineRule="auto"/>
      </w:pPr>
    </w:p>
    <w:p w14:paraId="462A6B93" w14:textId="77777777" w:rsidR="00B5447D" w:rsidRDefault="00B5447D">
      <w:pPr>
        <w:spacing w:after="200" w:line="276" w:lineRule="auto"/>
        <w:sectPr w:rsidR="00B5447D" w:rsidSect="00405DC4">
          <w:footnotePr>
            <w:numFmt w:val="lowerLetter"/>
          </w:footnotePr>
          <w:endnotePr>
            <w:numFmt w:val="decimal"/>
          </w:endnotePr>
          <w:pgSz w:w="12240" w:h="15840"/>
          <w:pgMar w:top="1440" w:right="1080" w:bottom="1440" w:left="1080" w:header="720" w:footer="720" w:gutter="0"/>
          <w:cols w:space="720"/>
          <w:docGrid w:linePitch="360"/>
        </w:sectPr>
      </w:pPr>
    </w:p>
    <w:p w14:paraId="646DB54D" w14:textId="77777777" w:rsidR="00384652" w:rsidRDefault="00384652" w:rsidP="00254A05"/>
    <w:p w14:paraId="7707DF83" w14:textId="042C57D7" w:rsidR="00045611" w:rsidRPr="00254A05" w:rsidRDefault="00045611" w:rsidP="00254A05">
      <w:pPr>
        <w:spacing w:after="0"/>
        <w:jc w:val="center"/>
        <w:rPr>
          <w:b/>
        </w:rPr>
      </w:pPr>
      <w:r w:rsidRPr="00254A05">
        <w:rPr>
          <w:b/>
        </w:rPr>
        <w:lastRenderedPageBreak/>
        <w:t xml:space="preserve">National Institute of Standards and Technology </w:t>
      </w:r>
      <w:r w:rsidR="009C6B3B">
        <w:rPr>
          <w:b/>
        </w:rPr>
        <w:t>(</w:t>
      </w:r>
      <w:r w:rsidR="00384652" w:rsidRPr="00254A05">
        <w:rPr>
          <w:b/>
        </w:rPr>
        <w:t>NIST</w:t>
      </w:r>
      <w:r w:rsidR="009C6B3B">
        <w:rPr>
          <w:b/>
        </w:rPr>
        <w:t>)</w:t>
      </w:r>
      <w:r w:rsidR="00384652" w:rsidRPr="00254A05">
        <w:rPr>
          <w:b/>
        </w:rPr>
        <w:t xml:space="preserve"> </w:t>
      </w:r>
      <w:r w:rsidR="00542A61">
        <w:rPr>
          <w:b/>
        </w:rPr>
        <w:t>Special Publication 1500-1</w:t>
      </w:r>
    </w:p>
    <w:p w14:paraId="0416AF36" w14:textId="12A64131" w:rsidR="003F1CD6" w:rsidRDefault="00DA0825" w:rsidP="00045611">
      <w:pPr>
        <w:jc w:val="center"/>
      </w:pPr>
      <w:r>
        <w:fldChar w:fldCharType="begin"/>
      </w:r>
      <w:r>
        <w:instrText xml:space="preserve"> NUMPAGES  \* Arabic  \* MERGEFORMAT </w:instrText>
      </w:r>
      <w:r>
        <w:fldChar w:fldCharType="separate"/>
      </w:r>
      <w:r w:rsidR="006D3DDC">
        <w:rPr>
          <w:noProof/>
        </w:rPr>
        <w:t>37</w:t>
      </w:r>
      <w:r>
        <w:rPr>
          <w:noProof/>
        </w:rPr>
        <w:fldChar w:fldCharType="end"/>
      </w:r>
      <w:r w:rsidR="00D15305">
        <w:t xml:space="preserve"> </w:t>
      </w:r>
      <w:r w:rsidR="00045611" w:rsidRPr="0099139C">
        <w:t>pages (</w:t>
      </w:r>
      <w:r w:rsidR="008E7790">
        <w:t>March 20</w:t>
      </w:r>
      <w:r w:rsidR="00222C08">
        <w:t>, 2017</w:t>
      </w:r>
      <w:r w:rsidR="00045611" w:rsidRPr="0099139C">
        <w:t>)</w:t>
      </w:r>
    </w:p>
    <w:p w14:paraId="6A5BF5DC" w14:textId="77777777" w:rsidR="00BC0C69" w:rsidRDefault="00BC0C69" w:rsidP="000253B0"/>
    <w:p w14:paraId="28BCC423" w14:textId="73CEAC8E" w:rsidR="00BC0C69" w:rsidRPr="00BC0C69" w:rsidRDefault="00BC0C69" w:rsidP="00E50D49">
      <w:r w:rsidRPr="00BC0C69">
        <w:t xml:space="preserve">NIST </w:t>
      </w:r>
      <w:r w:rsidR="005615E5">
        <w:t>Special P</w:t>
      </w:r>
      <w:r w:rsidRPr="00BC0C69">
        <w:t>ublication seri</w:t>
      </w:r>
      <w:r>
        <w:t>es 1500</w:t>
      </w:r>
      <w:r w:rsidRPr="00BC0C69">
        <w:t xml:space="preserve"> is intended to capture external perspectives related to NIST standards, measurement</w:t>
      </w:r>
      <w:r w:rsidR="00D87B73">
        <w:t xml:space="preserve">, and testing-related efforts. </w:t>
      </w:r>
      <w:r w:rsidRPr="00BC0C69">
        <w:t>These external perspectives can come from industry, academia, government, and others. These reports are intended to document external perspectives and do not represent official NIST positions.</w:t>
      </w:r>
    </w:p>
    <w:p w14:paraId="0DFC0DCF" w14:textId="77777777" w:rsidR="003F1CD6" w:rsidRPr="003F1CD6" w:rsidRDefault="003F1CD6" w:rsidP="000253B0"/>
    <w:p w14:paraId="19AA6BAF" w14:textId="77777777" w:rsidR="00384652" w:rsidRPr="003F1CD6" w:rsidRDefault="00384652" w:rsidP="00384652">
      <w:pPr>
        <w:shd w:val="clear" w:color="auto" w:fill="F2F2F2" w:themeFill="background1" w:themeFillShade="F2"/>
        <w:rPr>
          <w:sz w:val="20"/>
          <w:szCs w:val="20"/>
        </w:rPr>
      </w:pPr>
      <w:r w:rsidRPr="003F1CD6">
        <w:rPr>
          <w:sz w:val="20"/>
          <w:szCs w:val="20"/>
        </w:rPr>
        <w:t xml:space="preserve">Certain commercial entities, equipment, or materials may be identified in this document in order to describe an experimental procedure or concept adequately. Such identification is not intended to imply recommendation or endorsement by NIST, nor is it intended to imply that the entities, materials, or equipment are necessarily the best available for the purpose. </w:t>
      </w:r>
    </w:p>
    <w:p w14:paraId="39F1D5DE" w14:textId="0756C7CC" w:rsidR="00384652" w:rsidRPr="003F1CD6" w:rsidRDefault="00384652" w:rsidP="00384652">
      <w:pPr>
        <w:shd w:val="clear" w:color="auto" w:fill="F2F2F2" w:themeFill="background1" w:themeFillShade="F2"/>
        <w:rPr>
          <w:sz w:val="20"/>
          <w:szCs w:val="20"/>
        </w:rPr>
      </w:pPr>
      <w:r w:rsidRPr="003F1CD6">
        <w:rPr>
          <w:sz w:val="20"/>
          <w:szCs w:val="20"/>
        </w:rPr>
        <w:t>There may be references in this publication to other publications currently under development by NIST in accordance with its assigned statutory responsibilities. The information in this publication, including concepts and</w:t>
      </w:r>
      <w:r w:rsidR="00D87B73">
        <w:rPr>
          <w:sz w:val="20"/>
          <w:szCs w:val="20"/>
        </w:rPr>
        <w:t xml:space="preserve"> methodologies, may be used by f</w:t>
      </w:r>
      <w:r w:rsidRPr="003F1CD6">
        <w:rPr>
          <w:sz w:val="20"/>
          <w:szCs w:val="20"/>
        </w:rPr>
        <w:t>ederal agencies even before the completion of such companion publications. Thus, until each publication is completed, current requirements, guidelines, and procedures, where they exist, remain operative. For pla</w:t>
      </w:r>
      <w:r w:rsidR="00D87B73">
        <w:rPr>
          <w:sz w:val="20"/>
          <w:szCs w:val="20"/>
        </w:rPr>
        <w:t>nning and transition purposes, f</w:t>
      </w:r>
      <w:r w:rsidRPr="003F1CD6">
        <w:rPr>
          <w:sz w:val="20"/>
          <w:szCs w:val="20"/>
        </w:rPr>
        <w:t xml:space="preserve">ederal agencies may wish to closely follow the development of these new publications by NIST. </w:t>
      </w:r>
    </w:p>
    <w:p w14:paraId="0DA66F75" w14:textId="222E7C17" w:rsidR="003F1CD6" w:rsidRPr="003F1CD6" w:rsidRDefault="00384652" w:rsidP="00384652">
      <w:pPr>
        <w:shd w:val="clear" w:color="auto" w:fill="F2F2F2" w:themeFill="background1" w:themeFillShade="F2"/>
        <w:rPr>
          <w:sz w:val="20"/>
          <w:szCs w:val="20"/>
        </w:rPr>
      </w:pPr>
      <w:r w:rsidRPr="003F1CD6">
        <w:rPr>
          <w:sz w:val="20"/>
          <w:szCs w:val="20"/>
        </w:rPr>
        <w:t xml:space="preserve">Organizations are encouraged to review all draft publications during public comment periods and provide feedback to NIST. All NIST publications are available at </w:t>
      </w:r>
      <w:hyperlink r:id="rId14" w:history="1">
        <w:r w:rsidRPr="00384652">
          <w:rPr>
            <w:rStyle w:val="Hyperlink"/>
            <w:sz w:val="20"/>
            <w:szCs w:val="20"/>
          </w:rPr>
          <w:t>http://www.nist.gov/publication-portal.cfm</w:t>
        </w:r>
      </w:hyperlink>
      <w:r w:rsidRPr="00384652">
        <w:rPr>
          <w:rStyle w:val="Hyperlink"/>
          <w:sz w:val="20"/>
          <w:szCs w:val="20"/>
        </w:rPr>
        <w:t>.</w:t>
      </w:r>
    </w:p>
    <w:p w14:paraId="450E8BC2" w14:textId="77777777" w:rsidR="003F1CD6" w:rsidRPr="003F1CD6" w:rsidRDefault="003F1CD6" w:rsidP="000253B0"/>
    <w:p w14:paraId="5A146A6A" w14:textId="77777777" w:rsidR="003F1CD6" w:rsidRDefault="003F1CD6" w:rsidP="000253B0"/>
    <w:p w14:paraId="5C4355A6" w14:textId="77777777" w:rsidR="00384652" w:rsidRPr="00384652" w:rsidRDefault="00384652" w:rsidP="00384652">
      <w:pPr>
        <w:spacing w:after="0"/>
        <w:jc w:val="center"/>
        <w:rPr>
          <w:rFonts w:ascii="Arial" w:eastAsia="Times New Roman" w:hAnsi="Arial" w:cs="Arial"/>
          <w:b/>
        </w:rPr>
      </w:pPr>
    </w:p>
    <w:p w14:paraId="2499D9C0" w14:textId="77777777" w:rsidR="00384652" w:rsidRDefault="00384652" w:rsidP="00384652">
      <w:pPr>
        <w:spacing w:after="0"/>
        <w:jc w:val="center"/>
        <w:rPr>
          <w:rFonts w:ascii="Arial" w:eastAsia="Times New Roman" w:hAnsi="Arial" w:cs="Arial"/>
          <w:b/>
        </w:rPr>
      </w:pPr>
    </w:p>
    <w:p w14:paraId="3D436A66" w14:textId="77777777" w:rsidR="00384652" w:rsidRDefault="00384652" w:rsidP="00384652">
      <w:pPr>
        <w:spacing w:after="0"/>
        <w:jc w:val="center"/>
        <w:rPr>
          <w:rFonts w:ascii="Arial" w:eastAsia="Times New Roman" w:hAnsi="Arial" w:cs="Arial"/>
          <w:b/>
        </w:rPr>
      </w:pPr>
      <w:r w:rsidRPr="00384652">
        <w:rPr>
          <w:rFonts w:ascii="Arial" w:eastAsia="Times New Roman" w:hAnsi="Arial" w:cs="Arial"/>
          <w:b/>
        </w:rPr>
        <w:t>Comments on this publication may be submitted to Wo Chang</w:t>
      </w:r>
    </w:p>
    <w:p w14:paraId="486058B6" w14:textId="77777777" w:rsidR="004250B0" w:rsidRPr="00384652" w:rsidRDefault="004250B0" w:rsidP="00384652">
      <w:pPr>
        <w:spacing w:after="0"/>
        <w:jc w:val="center"/>
        <w:rPr>
          <w:rFonts w:ascii="Arial" w:eastAsia="Times New Roman" w:hAnsi="Arial" w:cs="Arial"/>
          <w:b/>
        </w:rPr>
      </w:pPr>
    </w:p>
    <w:p w14:paraId="5E55A81D"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National Institute of Standards and Technology</w:t>
      </w:r>
    </w:p>
    <w:p w14:paraId="171F514E"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Attn: Wo Chang</w:t>
      </w:r>
      <w:r>
        <w:rPr>
          <w:rFonts w:ascii="Arial" w:eastAsia="Times New Roman" w:hAnsi="Arial" w:cs="Arial"/>
          <w:sz w:val="20"/>
          <w:szCs w:val="20"/>
        </w:rPr>
        <w:t xml:space="preserve">, </w:t>
      </w:r>
      <w:r w:rsidRPr="00384652">
        <w:rPr>
          <w:rFonts w:ascii="Arial" w:eastAsia="Times New Roman" w:hAnsi="Arial" w:cs="Arial"/>
          <w:sz w:val="20"/>
          <w:szCs w:val="20"/>
        </w:rPr>
        <w:t>Information Technology Laboratory</w:t>
      </w:r>
    </w:p>
    <w:p w14:paraId="277EDEFA" w14:textId="77777777" w:rsidR="00384652" w:rsidRPr="00384652"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100 Bureau Drive (Mail Stop 8900) Gaithersburg, MD 20899-8930</w:t>
      </w:r>
    </w:p>
    <w:p w14:paraId="493CD4CB" w14:textId="2C1CEB34" w:rsidR="003F1CD6" w:rsidRPr="003F1CD6" w:rsidRDefault="00384652" w:rsidP="00384652">
      <w:pPr>
        <w:spacing w:after="0"/>
        <w:jc w:val="center"/>
        <w:rPr>
          <w:rFonts w:ascii="Arial" w:eastAsia="Times New Roman" w:hAnsi="Arial" w:cs="Arial"/>
          <w:sz w:val="20"/>
          <w:szCs w:val="20"/>
        </w:rPr>
      </w:pPr>
      <w:r w:rsidRPr="00384652">
        <w:rPr>
          <w:rFonts w:ascii="Arial" w:eastAsia="Times New Roman" w:hAnsi="Arial" w:cs="Arial"/>
          <w:sz w:val="20"/>
          <w:szCs w:val="20"/>
        </w:rPr>
        <w:t xml:space="preserve">Email: </w:t>
      </w:r>
      <w:hyperlink r:id="rId15" w:history="1">
        <w:r w:rsidR="00341035">
          <w:rPr>
            <w:rStyle w:val="Hyperlink"/>
          </w:rPr>
          <w:t>SP1500comments@nist.gov</w:t>
        </w:r>
      </w:hyperlink>
    </w:p>
    <w:p w14:paraId="3DBC3D86" w14:textId="77777777" w:rsidR="003F1CD6" w:rsidRDefault="003F1CD6" w:rsidP="003F1CD6"/>
    <w:p w14:paraId="799105FB" w14:textId="77777777" w:rsidR="00E23DD2" w:rsidRDefault="00E23DD2" w:rsidP="003F1CD6"/>
    <w:p w14:paraId="4B9F7940" w14:textId="77777777" w:rsidR="000D17CC" w:rsidRDefault="000D17CC">
      <w:pPr>
        <w:spacing w:after="200" w:line="276" w:lineRule="auto"/>
      </w:pPr>
      <w:r>
        <w:br w:type="page"/>
      </w:r>
    </w:p>
    <w:p w14:paraId="48044A94" w14:textId="38333F7A" w:rsidR="000253B0" w:rsidRPr="00CE4898" w:rsidRDefault="000253B0" w:rsidP="00CE4898">
      <w:pPr>
        <w:pStyle w:val="BDOtherTitles"/>
      </w:pPr>
      <w:r w:rsidRPr="00CE4898">
        <w:lastRenderedPageBreak/>
        <w:t xml:space="preserve">Request for </w:t>
      </w:r>
      <w:r w:rsidR="008E7790">
        <w:t>Contributions</w:t>
      </w:r>
    </w:p>
    <w:p w14:paraId="7C6C52B0" w14:textId="77777777" w:rsidR="008E7790" w:rsidRDefault="008E7790" w:rsidP="008E7790">
      <w:r>
        <w:t xml:space="preserve">The NIST Big Data Public Working Group (NBD-PWG) requests contributions to this draft version 2 of the </w:t>
      </w:r>
      <w:r w:rsidRPr="004C7837">
        <w:rPr>
          <w:i/>
        </w:rPr>
        <w:t>NIST Big Data Interoperability Framework</w:t>
      </w:r>
      <w:r w:rsidRPr="00E3614C">
        <w:rPr>
          <w:i/>
        </w:rPr>
        <w:t xml:space="preserve"> Volume 1, Definitions</w:t>
      </w:r>
      <w:r>
        <w:rPr>
          <w:i/>
        </w:rPr>
        <w:t>.</w:t>
      </w:r>
      <w:r>
        <w:t xml:space="preserve"> All contributions are welcome, especially comments or additional content for the current draft. </w:t>
      </w:r>
    </w:p>
    <w:p w14:paraId="62AD2A96" w14:textId="591EA572" w:rsidR="008E7790" w:rsidRDefault="008E7790" w:rsidP="008E7790">
      <w:r>
        <w:t xml:space="preserve">The NBD-PWG is actively working to complete version 2 of the set of </w:t>
      </w:r>
      <w:r w:rsidRPr="00CD6A27">
        <w:t>NBDIF</w:t>
      </w:r>
      <w:r>
        <w:rPr>
          <w:i/>
        </w:rPr>
        <w:t xml:space="preserve"> </w:t>
      </w:r>
      <w:r>
        <w:t>documents. The goals of version 2 are to enhance the version 1 content, d</w:t>
      </w:r>
      <w:r w:rsidRPr="00C50B0B">
        <w:t>efine ge</w:t>
      </w:r>
      <w:r>
        <w:t>neral interfaces between the NIST Big Data Reference Architecture (NBD</w:t>
      </w:r>
      <w:r w:rsidRPr="00C50B0B">
        <w:t>RA</w:t>
      </w:r>
      <w:r>
        <w:t>)</w:t>
      </w:r>
      <w:r w:rsidRPr="00C50B0B">
        <w:t xml:space="preserve"> components </w:t>
      </w:r>
      <w:r>
        <w:t xml:space="preserve">by aggregating </w:t>
      </w:r>
      <w:r w:rsidRPr="00C50B0B">
        <w:t>low-level interactions into high-level general interfaces</w:t>
      </w:r>
      <w:r>
        <w:t>,</w:t>
      </w:r>
      <w:r w:rsidRPr="00C50B0B">
        <w:t xml:space="preserve"> and </w:t>
      </w:r>
      <w:r>
        <w:t xml:space="preserve">demonstrate how the NBDRA can be used. </w:t>
      </w:r>
    </w:p>
    <w:p w14:paraId="2847B80D" w14:textId="77777777" w:rsidR="008E7790" w:rsidRDefault="008E7790" w:rsidP="008E7790">
      <w:r>
        <w:t>To contribute to this document, please follow the steps below as soon as possible but no later than May 1, 2017.</w:t>
      </w:r>
    </w:p>
    <w:p w14:paraId="626C925A" w14:textId="77777777" w:rsidR="008E7790" w:rsidRDefault="008E7790" w:rsidP="00D631D8">
      <w:pPr>
        <w:pStyle w:val="BDTextNumberedlist"/>
      </w:pPr>
      <w:r>
        <w:t>Register as a user of the NIST Big Data Portal (</w:t>
      </w:r>
      <w:r w:rsidRPr="00660974">
        <w:rPr>
          <w:rStyle w:val="Hyperlink"/>
        </w:rPr>
        <w:t>https://bigdatawg.nist.gov/newuser.php</w:t>
      </w:r>
      <w:r>
        <w:t>)</w:t>
      </w:r>
    </w:p>
    <w:p w14:paraId="7A377968" w14:textId="77777777" w:rsidR="008E7790" w:rsidRDefault="008E7790" w:rsidP="00D631D8">
      <w:pPr>
        <w:pStyle w:val="BDTextNumberedlist"/>
      </w:pPr>
      <w:r>
        <w:t>Record comments and/or additional content in one of the following methods:</w:t>
      </w:r>
    </w:p>
    <w:p w14:paraId="3D398E81" w14:textId="77777777" w:rsidR="008E7790" w:rsidRDefault="008E7790" w:rsidP="00D631D8">
      <w:pPr>
        <w:pStyle w:val="BDTextNumberedlist"/>
        <w:numPr>
          <w:ilvl w:val="1"/>
          <w:numId w:val="35"/>
        </w:numPr>
      </w:pPr>
      <w:r>
        <w:rPr>
          <w:b/>
          <w:bCs/>
          <w:u w:val="single"/>
        </w:rPr>
        <w:t>TRACK CHANGES</w:t>
      </w:r>
      <w:r>
        <w:t>: make edits to and comments on the text directly into this Word document using track changes</w:t>
      </w:r>
    </w:p>
    <w:p w14:paraId="641CD123" w14:textId="77777777" w:rsidR="008E7790" w:rsidRDefault="008E7790" w:rsidP="00D631D8">
      <w:pPr>
        <w:pStyle w:val="BDTextNumberedlist"/>
        <w:numPr>
          <w:ilvl w:val="1"/>
          <w:numId w:val="35"/>
        </w:numPr>
      </w:pPr>
      <w:r w:rsidRPr="00F0336E">
        <w:rPr>
          <w:b/>
          <w:u w:val="single"/>
        </w:rPr>
        <w:t>COMMENT TEMPLATE</w:t>
      </w:r>
      <w:r>
        <w:t>: capture specific edits using the Comment Template (</w:t>
      </w:r>
      <w:hyperlink r:id="rId16" w:history="1">
        <w:r>
          <w:rPr>
            <w:rStyle w:val="Hyperlink"/>
          </w:rPr>
          <w:t>http://bigdatawg.nist.gov/_uploadfiles/SP1500-1-to-7_comment_template.docx</w:t>
        </w:r>
      </w:hyperlink>
      <w:r>
        <w:t>), which includes space for Section number, page number, comment, and text edits</w:t>
      </w:r>
    </w:p>
    <w:p w14:paraId="40902998" w14:textId="77777777" w:rsidR="008E7790" w:rsidRDefault="008E7790" w:rsidP="00D631D8">
      <w:pPr>
        <w:pStyle w:val="BDTextNumberedlist"/>
      </w:pPr>
      <w:r w:rsidRPr="008975ED">
        <w:t xml:space="preserve">Submit the edited file from either method above to </w:t>
      </w:r>
      <w:r w:rsidRPr="00660974">
        <w:rPr>
          <w:rStyle w:val="Hyperlink"/>
        </w:rPr>
        <w:t>SP1500comments@nist.gov</w:t>
      </w:r>
      <w:r>
        <w:t xml:space="preserve"> with the volume number in the subject line (e.g., Edits for Volume 1). </w:t>
      </w:r>
    </w:p>
    <w:p w14:paraId="75988C0D" w14:textId="77777777" w:rsidR="008E7790" w:rsidRPr="008975ED" w:rsidRDefault="008E7790" w:rsidP="00D631D8">
      <w:pPr>
        <w:pStyle w:val="BDTextNumberedlist"/>
      </w:pPr>
      <w:r>
        <w:t>Attend the weekly virtual meetings on Tuesdays for possible presentation and discussion of your submission. Virtual meeting logistics can be found at https://bigdatawg.nist.gov/program.php</w:t>
      </w:r>
    </w:p>
    <w:p w14:paraId="7841B4C6" w14:textId="77777777" w:rsidR="008E7790" w:rsidRDefault="008E7790" w:rsidP="008E7790">
      <w:r>
        <w:t xml:space="preserve">Please be as specific as possible in any comments or edits to the text. Specific edits include, but are not limited to, changes in the current text, additional text further explaining a topic or explaining a new topic, additional references, or comments about the text, topics, or document organization. </w:t>
      </w:r>
    </w:p>
    <w:p w14:paraId="0BC0F8E8" w14:textId="77777777" w:rsidR="008E7790" w:rsidRDefault="008E7790" w:rsidP="008E7790">
      <w:r>
        <w:t xml:space="preserve">The comments and additional content will be reviewed by the subgroup co-chair responsible for the volume in question. Comments and additional content may be presented and discussed by the NBD-PWG during the weekly virtual meetings on Tuesday. </w:t>
      </w:r>
    </w:p>
    <w:p w14:paraId="0519A231" w14:textId="77777777" w:rsidR="008E7790" w:rsidRDefault="008E7790" w:rsidP="008E7790">
      <w:r>
        <w:t>Three versions are planned for the NBDIF set of documents, with Versions 2 and 3 building on the first. Further explanation of the three planned versions and the information contained therein is included in Section 1.5 of each NBDIF document.</w:t>
      </w:r>
    </w:p>
    <w:p w14:paraId="436FF756" w14:textId="77777777" w:rsidR="008E7790" w:rsidRDefault="008E7790" w:rsidP="008E7790">
      <w:r>
        <w:t>Please contact Wo Chang (</w:t>
      </w:r>
      <w:hyperlink r:id="rId17" w:history="1">
        <w:r w:rsidRPr="0053592C">
          <w:rPr>
            <w:rStyle w:val="Hyperlink"/>
            <w:iCs/>
          </w:rPr>
          <w:t>wchang@nist.gov</w:t>
        </w:r>
      </w:hyperlink>
      <w:r>
        <w:rPr>
          <w:iCs/>
        </w:rPr>
        <w:t>)</w:t>
      </w:r>
      <w:r w:rsidRPr="009C7017">
        <w:rPr>
          <w:i/>
          <w:iCs/>
        </w:rPr>
        <w:t xml:space="preserve"> </w:t>
      </w:r>
      <w:r>
        <w:t xml:space="preserve">with any questions about the feedback submission process. </w:t>
      </w:r>
    </w:p>
    <w:p w14:paraId="3970674C" w14:textId="77777777" w:rsidR="008E7790" w:rsidRDefault="008E7790" w:rsidP="008E7790">
      <w:r>
        <w:t xml:space="preserve">Big Data professionals are always welcome to join the NBD-PWG to help craft the work contained in the volumes of the </w:t>
      </w:r>
      <w:r w:rsidRPr="00BA054B">
        <w:t>NBDIF</w:t>
      </w:r>
      <w:r>
        <w:t xml:space="preserve">. Additional information about the NBD-PWG can be found at </w:t>
      </w:r>
      <w:hyperlink r:id="rId18" w:history="1">
        <w:r w:rsidRPr="007A33DE">
          <w:rPr>
            <w:rStyle w:val="Hyperlink"/>
          </w:rPr>
          <w:t>http://bigdatawg.nist.gov</w:t>
        </w:r>
      </w:hyperlink>
      <w:r>
        <w:t xml:space="preserve">. Information about the weekly virtual meetings on Tuesday can be found at </w:t>
      </w:r>
      <w:r w:rsidRPr="00660974">
        <w:rPr>
          <w:rStyle w:val="Hyperlink"/>
        </w:rPr>
        <w:t>https://bigdatawg.nist.gov/program.php</w:t>
      </w:r>
      <w:r>
        <w:t xml:space="preserve">. </w:t>
      </w:r>
    </w:p>
    <w:p w14:paraId="0AEE35FA" w14:textId="77777777" w:rsidR="00D04579" w:rsidRDefault="00D04579" w:rsidP="00C50B0B"/>
    <w:p w14:paraId="519C26BE" w14:textId="77777777" w:rsidR="00EB4BEF" w:rsidRDefault="00EB4BEF">
      <w:pPr>
        <w:spacing w:after="200" w:line="276" w:lineRule="auto"/>
      </w:pPr>
    </w:p>
    <w:p w14:paraId="3D8F2D84" w14:textId="6A9D6EC5" w:rsidR="000253B0" w:rsidRDefault="000253B0">
      <w:pPr>
        <w:spacing w:after="200" w:line="276" w:lineRule="auto"/>
      </w:pPr>
      <w:r>
        <w:br w:type="page"/>
      </w:r>
    </w:p>
    <w:p w14:paraId="3FFB6AE2" w14:textId="77777777" w:rsidR="00384652" w:rsidRDefault="00384652" w:rsidP="00384652">
      <w:pPr>
        <w:pStyle w:val="BDOtherTitles"/>
      </w:pPr>
      <w:r>
        <w:lastRenderedPageBreak/>
        <w:t>Reports on Computer Systems Technology</w:t>
      </w:r>
    </w:p>
    <w:p w14:paraId="2B4049C1" w14:textId="31FE897C" w:rsidR="0099139C" w:rsidRDefault="00384652" w:rsidP="00384652">
      <w:r>
        <w:t>The Information Technology Laboratory (ITL) at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ITL’s responsibilities include the development of management, administrative, technical, and physical standards and guidelines for the cost-effective security and privacy of other than national s</w:t>
      </w:r>
      <w:r w:rsidR="00D87B73">
        <w:t>ecurity-related information in f</w:t>
      </w:r>
      <w:r>
        <w:t xml:space="preserve">ederal information systems. </w:t>
      </w:r>
      <w:r w:rsidRPr="00ED5140">
        <w:t>This document reports on ITL’s research, guidance, and outreach efforts in Information Technology and its collaborative activities with industry, government, and academic organizations.</w:t>
      </w:r>
    </w:p>
    <w:p w14:paraId="5C5A28EF" w14:textId="77777777" w:rsidR="0099139C" w:rsidRDefault="0099139C" w:rsidP="0099139C"/>
    <w:p w14:paraId="09E13F08" w14:textId="77777777" w:rsidR="00384652" w:rsidRDefault="00384652" w:rsidP="0099139C"/>
    <w:p w14:paraId="213BC018" w14:textId="77777777" w:rsidR="00384652" w:rsidRDefault="00384652" w:rsidP="00384652">
      <w:pPr>
        <w:pStyle w:val="BDOtherTitles"/>
      </w:pPr>
      <w:r>
        <w:t>Abstract</w:t>
      </w:r>
    </w:p>
    <w:p w14:paraId="0C451650" w14:textId="12F51178" w:rsidR="00384652" w:rsidRDefault="00932109" w:rsidP="0099139C">
      <w:r w:rsidRPr="00932109">
        <w:t>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w:t>
      </w:r>
      <w:r w:rsidR="005A0799">
        <w:t xml:space="preserve"> The results are reported in the </w:t>
      </w:r>
      <w:r w:rsidR="005A0799">
        <w:rPr>
          <w:i/>
          <w:iCs/>
        </w:rPr>
        <w:t>NIST Big Data Interoperability Framework</w:t>
      </w:r>
      <w:r w:rsidR="005A0799">
        <w:t xml:space="preserve"> series of volumes. </w:t>
      </w:r>
      <w:r w:rsidR="005A0799" w:rsidRPr="005A0799">
        <w:t>This volume, Volume 1, contains a definition of Big Data and related terms necessary to lay the groundwork for discussions surrounding Big Data.</w:t>
      </w:r>
    </w:p>
    <w:p w14:paraId="5175BA60" w14:textId="77777777" w:rsidR="00384652" w:rsidRDefault="00384652" w:rsidP="0099139C"/>
    <w:p w14:paraId="2C7BE15F" w14:textId="77777777" w:rsidR="00384652" w:rsidRDefault="00384652" w:rsidP="00384652">
      <w:pPr>
        <w:pStyle w:val="BDOtherTitles"/>
      </w:pPr>
      <w:r>
        <w:t>Keywords</w:t>
      </w:r>
    </w:p>
    <w:p w14:paraId="3AACF455" w14:textId="5EA55F96" w:rsidR="00254A05" w:rsidRDefault="00D87B73" w:rsidP="0099139C">
      <w:r>
        <w:t>Big Data;</w:t>
      </w:r>
      <w:r w:rsidR="000F6097">
        <w:t xml:space="preserve"> </w:t>
      </w:r>
      <w:r w:rsidR="009B7D5B">
        <w:t xml:space="preserve">Big Data Definitions; </w:t>
      </w:r>
      <w:r>
        <w:t>Big Data Application Provider; Big Data Characteristics; Big Data Framework Provider; Big Data taxonomy; Data Consumer; Data Provider; Data Science;</w:t>
      </w:r>
      <w:r w:rsidR="00FE73EE">
        <w:t xml:space="preserve"> </w:t>
      </w:r>
      <w:r>
        <w:t xml:space="preserve">Management Fabric; </w:t>
      </w:r>
      <w:r w:rsidR="00FE73EE">
        <w:t>Reference Architecture</w:t>
      </w:r>
      <w:r>
        <w:t>;</w:t>
      </w:r>
      <w:r w:rsidR="000F6097">
        <w:t xml:space="preserve"> </w:t>
      </w:r>
      <w:r>
        <w:t xml:space="preserve">Security and Privacy Fabric; </w:t>
      </w:r>
      <w:r w:rsidR="000F6097">
        <w:t>System Orchestrator</w:t>
      </w:r>
      <w:r>
        <w:t>;</w:t>
      </w:r>
      <w:r w:rsidR="000F6097">
        <w:t xml:space="preserve"> </w:t>
      </w:r>
      <w:r>
        <w:t>use cases.</w:t>
      </w:r>
    </w:p>
    <w:p w14:paraId="18263FAA" w14:textId="77777777" w:rsidR="00254A05" w:rsidRDefault="00254A05" w:rsidP="0099139C"/>
    <w:p w14:paraId="0E652DFC" w14:textId="77777777" w:rsidR="0080482D" w:rsidRDefault="0080482D">
      <w:pPr>
        <w:spacing w:after="200" w:line="276" w:lineRule="auto"/>
      </w:pPr>
      <w:r>
        <w:br w:type="page"/>
      </w:r>
    </w:p>
    <w:p w14:paraId="5AA1CC20" w14:textId="77777777" w:rsidR="0080482D" w:rsidRDefault="0080482D" w:rsidP="0080482D">
      <w:pPr>
        <w:pStyle w:val="BDOtherTitles"/>
      </w:pPr>
      <w:r>
        <w:lastRenderedPageBreak/>
        <w:t>Acknowledgements</w:t>
      </w:r>
    </w:p>
    <w:p w14:paraId="0C20CE94" w14:textId="3F04695B" w:rsidR="003D1BD0" w:rsidRPr="00615234" w:rsidRDefault="003D1BD0" w:rsidP="00615234">
      <w:r w:rsidRPr="00615234">
        <w:t xml:space="preserve">This document reflects the contributions and discussions by the membership of the NBD-PWG, co-chaired by Wo Chang </w:t>
      </w:r>
      <w:r w:rsidR="009910FF">
        <w:t>(</w:t>
      </w:r>
      <w:r w:rsidRPr="00615234">
        <w:t xml:space="preserve">NIST </w:t>
      </w:r>
      <w:r w:rsidR="008C0333" w:rsidRPr="00615234">
        <w:t>ITL</w:t>
      </w:r>
      <w:r w:rsidR="009910FF">
        <w:t xml:space="preserve">), </w:t>
      </w:r>
      <w:r w:rsidR="009910FF" w:rsidRPr="00615234">
        <w:t>Nancy Grady (SAIC)</w:t>
      </w:r>
      <w:r w:rsidR="009910FF">
        <w:t>, Geoffrey Fox (University of Indiana), Arnab Roy (Microsoft), Mark Underwood (Krypton Brothers), David Boyd (InCadence Corp), Russell Reinsch (</w:t>
      </w:r>
      <w:r w:rsidR="00D70F7E">
        <w:t>Loci</w:t>
      </w:r>
      <w:r w:rsidR="009910FF">
        <w:t>), and Gregor von Laszewski (University of Indiana).</w:t>
      </w:r>
    </w:p>
    <w:p w14:paraId="61A1CD45" w14:textId="6D96A55D" w:rsidR="003D1BD0" w:rsidRPr="00615234" w:rsidRDefault="003D1BD0" w:rsidP="00615234">
      <w:r w:rsidRPr="00615234">
        <w:t>The document contains input from members of the NBD-PWG Definitions and Taxonomies Subgroup, led by Nancy Grady (SAIC).</w:t>
      </w:r>
    </w:p>
    <w:p w14:paraId="174CB12D" w14:textId="08BA940A" w:rsidR="003D1BD0" w:rsidRPr="00615234" w:rsidRDefault="003D1BD0" w:rsidP="00615234">
      <w:r w:rsidRPr="00615234">
        <w:t xml:space="preserve">NIST </w:t>
      </w:r>
      <w:r w:rsidR="00703120" w:rsidRPr="00615234">
        <w:t>SP1500</w:t>
      </w:r>
      <w:r w:rsidR="00837340" w:rsidRPr="00615234">
        <w:t>-1</w:t>
      </w:r>
      <w:r w:rsidRPr="00615234">
        <w:t xml:space="preserve">, Version </w:t>
      </w:r>
      <w:r w:rsidR="00615234" w:rsidRPr="00615234">
        <w:t>2</w:t>
      </w:r>
      <w:r w:rsidRPr="00615234">
        <w:t xml:space="preserve"> has been collaboratively authored by the NBD-PWG. As of the date of this publication, there are over six hundred NBD-PWG participants from industry, academia, and government. Federal agency participants include the National Archives and Records Administration (NARA), National Aeronautics and Space Administration (NASA), National Science Foundation (NSF), and the U.S. Departments of Agriculture, Commerce, Defense, Energy, Health and Human Services, Homeland Security, Transportation, Treasury, and Veterans Affairs.</w:t>
      </w:r>
    </w:p>
    <w:p w14:paraId="4BCBDB3D" w14:textId="77777777" w:rsidR="00615234" w:rsidRDefault="005A4188" w:rsidP="00615234">
      <w:r w:rsidRPr="00615234">
        <w:t>NIST would like to acknowledge the specific contributions</w:t>
      </w:r>
      <w:r w:rsidR="007B3438" w:rsidRPr="00615234">
        <w:rPr>
          <w:vertAlign w:val="superscript"/>
        </w:rPr>
        <w:footnoteReference w:id="2"/>
      </w:r>
      <w:r w:rsidRPr="00615234">
        <w:t xml:space="preserve"> to this volume by</w:t>
      </w:r>
      <w:r w:rsidR="00222C08" w:rsidRPr="00615234">
        <w:t xml:space="preserve"> the following NBD-PWG members</w:t>
      </w:r>
      <w:r w:rsidR="00615234">
        <w:t xml:space="preserve">. </w:t>
      </w:r>
    </w:p>
    <w:p w14:paraId="71B092C8" w14:textId="77777777" w:rsidR="002C5936" w:rsidRDefault="002C5936" w:rsidP="00615234"/>
    <w:p w14:paraId="1DFC06AF" w14:textId="3BDA7A02" w:rsidR="002C5936" w:rsidRDefault="00F352DF" w:rsidP="00F352DF">
      <w:pPr>
        <w:pStyle w:val="BDSectionGoal"/>
      </w:pPr>
      <w:r>
        <w:t xml:space="preserve">A list of contributors to </w:t>
      </w:r>
      <w:r w:rsidR="00575495">
        <w:t xml:space="preserve">version 2 of </w:t>
      </w:r>
      <w:r>
        <w:t>this volume will be added here.</w:t>
      </w:r>
    </w:p>
    <w:p w14:paraId="68991CFF" w14:textId="77777777" w:rsidR="002C5936" w:rsidRDefault="002C5936" w:rsidP="00615234"/>
    <w:p w14:paraId="54FA5008" w14:textId="77777777" w:rsidR="002C5936" w:rsidRDefault="002C5936" w:rsidP="00615234"/>
    <w:p w14:paraId="30773C06" w14:textId="66A69D68" w:rsidR="00FE41EE" w:rsidRPr="00615234" w:rsidRDefault="003D1BD0" w:rsidP="00615234">
      <w:r w:rsidRPr="00615234">
        <w:t>The editors for this document were Nancy Grady and Wo Chang.</w:t>
      </w:r>
    </w:p>
    <w:p w14:paraId="2FDDF9A7" w14:textId="77777777" w:rsidR="008915F9" w:rsidRDefault="008915F9" w:rsidP="003D1BD0">
      <w:pPr>
        <w:spacing w:before="240"/>
      </w:pPr>
    </w:p>
    <w:p w14:paraId="71BF5461" w14:textId="77777777" w:rsidR="008915F9" w:rsidRDefault="008915F9" w:rsidP="006A09E3">
      <w:pPr>
        <w:pStyle w:val="BDTOCHeader"/>
        <w:sectPr w:rsidR="008915F9" w:rsidSect="00405DC4">
          <w:headerReference w:type="even" r:id="rId19"/>
          <w:headerReference w:type="default" r:id="rId20"/>
          <w:footerReference w:type="default" r:id="rId21"/>
          <w:headerReference w:type="first" r:id="rId22"/>
          <w:footnotePr>
            <w:numFmt w:val="lowerLetter"/>
          </w:footnotePr>
          <w:endnotePr>
            <w:numFmt w:val="decimal"/>
          </w:endnotePr>
          <w:type w:val="continuous"/>
          <w:pgSz w:w="12240" w:h="15840"/>
          <w:pgMar w:top="1440" w:right="1080" w:bottom="1440" w:left="1080" w:header="720" w:footer="720" w:gutter="0"/>
          <w:pgNumType w:fmt="lowerRoman"/>
          <w:cols w:space="720"/>
          <w:docGrid w:linePitch="360"/>
        </w:sectPr>
      </w:pPr>
      <w:bookmarkStart w:id="2" w:name="_Toc385425369"/>
      <w:bookmarkStart w:id="3" w:name="_Toc385500461"/>
      <w:bookmarkStart w:id="4" w:name="_Toc385501763"/>
      <w:bookmarkStart w:id="5" w:name="_Toc385502543"/>
      <w:bookmarkStart w:id="6" w:name="_Toc386029080"/>
    </w:p>
    <w:p w14:paraId="54150FD6" w14:textId="77777777" w:rsidR="0080482D" w:rsidRPr="006A09E3" w:rsidRDefault="007C1EE0" w:rsidP="006A09E3">
      <w:pPr>
        <w:pStyle w:val="BDTOCHeader"/>
      </w:pPr>
      <w:r w:rsidRPr="006A09E3">
        <w:lastRenderedPageBreak/>
        <w:t>Table of Contents</w:t>
      </w:r>
      <w:bookmarkEnd w:id="2"/>
      <w:bookmarkEnd w:id="3"/>
      <w:bookmarkEnd w:id="4"/>
      <w:bookmarkEnd w:id="5"/>
      <w:bookmarkEnd w:id="6"/>
    </w:p>
    <w:p w14:paraId="0E6D4E53" w14:textId="77777777" w:rsidR="00215114" w:rsidRDefault="003C25F1">
      <w:pPr>
        <w:pStyle w:val="TOC1"/>
        <w:tabs>
          <w:tab w:val="right" w:leader="dot" w:pos="10070"/>
        </w:tabs>
        <w:rPr>
          <w:rFonts w:eastAsiaTheme="minorEastAsia" w:cstheme="minorBidi"/>
          <w:b w:val="0"/>
          <w:bCs w:val="0"/>
          <w:caps w:val="0"/>
          <w:noProof/>
          <w:sz w:val="22"/>
          <w:szCs w:val="22"/>
        </w:rPr>
      </w:pPr>
      <w:r>
        <w:fldChar w:fldCharType="begin"/>
      </w:r>
      <w:r>
        <w:instrText xml:space="preserve"> TOC \o "2-4" \h \z \t "Heading 1,1,BD Appendices,1,BD Appendices2,2,BD Appendices3,3,BD HeaderNoNumber,1" </w:instrText>
      </w:r>
      <w:r>
        <w:fldChar w:fldCharType="separate"/>
      </w:r>
      <w:hyperlink w:anchor="_Toc478543465" w:history="1">
        <w:r w:rsidR="00215114" w:rsidRPr="008C6B94">
          <w:rPr>
            <w:rStyle w:val="Hyperlink"/>
            <w:noProof/>
          </w:rPr>
          <w:t>Executive Summary</w:t>
        </w:r>
        <w:r w:rsidR="00215114">
          <w:rPr>
            <w:noProof/>
            <w:webHidden/>
          </w:rPr>
          <w:tab/>
        </w:r>
        <w:r w:rsidR="00215114">
          <w:rPr>
            <w:noProof/>
            <w:webHidden/>
          </w:rPr>
          <w:fldChar w:fldCharType="begin"/>
        </w:r>
        <w:r w:rsidR="00215114">
          <w:rPr>
            <w:noProof/>
            <w:webHidden/>
          </w:rPr>
          <w:instrText xml:space="preserve"> PAGEREF _Toc478543465 \h </w:instrText>
        </w:r>
        <w:r w:rsidR="00215114">
          <w:rPr>
            <w:noProof/>
            <w:webHidden/>
          </w:rPr>
        </w:r>
        <w:r w:rsidR="00215114">
          <w:rPr>
            <w:noProof/>
            <w:webHidden/>
          </w:rPr>
          <w:fldChar w:fldCharType="separate"/>
        </w:r>
        <w:r w:rsidR="00215114">
          <w:rPr>
            <w:noProof/>
            <w:webHidden/>
          </w:rPr>
          <w:t>ix</w:t>
        </w:r>
        <w:r w:rsidR="00215114">
          <w:rPr>
            <w:noProof/>
            <w:webHidden/>
          </w:rPr>
          <w:fldChar w:fldCharType="end"/>
        </w:r>
      </w:hyperlink>
    </w:p>
    <w:p w14:paraId="12629222" w14:textId="77777777" w:rsidR="00215114" w:rsidRDefault="00DA0825">
      <w:pPr>
        <w:pStyle w:val="TOC1"/>
        <w:tabs>
          <w:tab w:val="left" w:pos="440"/>
          <w:tab w:val="right" w:leader="dot" w:pos="10070"/>
        </w:tabs>
        <w:rPr>
          <w:rFonts w:eastAsiaTheme="minorEastAsia" w:cstheme="minorBidi"/>
          <w:b w:val="0"/>
          <w:bCs w:val="0"/>
          <w:caps w:val="0"/>
          <w:noProof/>
          <w:sz w:val="22"/>
          <w:szCs w:val="22"/>
        </w:rPr>
      </w:pPr>
      <w:hyperlink w:anchor="_Toc478543466" w:history="1">
        <w:r w:rsidR="00215114" w:rsidRPr="008C6B94">
          <w:rPr>
            <w:rStyle w:val="Hyperlink"/>
            <w:rFonts w:ascii="Verdana" w:hAnsi="Verdana"/>
            <w:noProof/>
          </w:rPr>
          <w:t>1</w:t>
        </w:r>
        <w:r w:rsidR="00215114">
          <w:rPr>
            <w:rFonts w:eastAsiaTheme="minorEastAsia" w:cstheme="minorBidi"/>
            <w:b w:val="0"/>
            <w:bCs w:val="0"/>
            <w:caps w:val="0"/>
            <w:noProof/>
            <w:sz w:val="22"/>
            <w:szCs w:val="22"/>
          </w:rPr>
          <w:tab/>
        </w:r>
        <w:r w:rsidR="00215114" w:rsidRPr="008C6B94">
          <w:rPr>
            <w:rStyle w:val="Hyperlink"/>
            <w:noProof/>
          </w:rPr>
          <w:t>Introduction</w:t>
        </w:r>
        <w:r w:rsidR="00215114">
          <w:rPr>
            <w:noProof/>
            <w:webHidden/>
          </w:rPr>
          <w:tab/>
        </w:r>
        <w:r w:rsidR="00215114">
          <w:rPr>
            <w:noProof/>
            <w:webHidden/>
          </w:rPr>
          <w:fldChar w:fldCharType="begin"/>
        </w:r>
        <w:r w:rsidR="00215114">
          <w:rPr>
            <w:noProof/>
            <w:webHidden/>
          </w:rPr>
          <w:instrText xml:space="preserve"> PAGEREF _Toc478543466 \h </w:instrText>
        </w:r>
        <w:r w:rsidR="00215114">
          <w:rPr>
            <w:noProof/>
            <w:webHidden/>
          </w:rPr>
        </w:r>
        <w:r w:rsidR="00215114">
          <w:rPr>
            <w:noProof/>
            <w:webHidden/>
          </w:rPr>
          <w:fldChar w:fldCharType="separate"/>
        </w:r>
        <w:r w:rsidR="00215114">
          <w:rPr>
            <w:noProof/>
            <w:webHidden/>
          </w:rPr>
          <w:t>1</w:t>
        </w:r>
        <w:r w:rsidR="00215114">
          <w:rPr>
            <w:noProof/>
            <w:webHidden/>
          </w:rPr>
          <w:fldChar w:fldCharType="end"/>
        </w:r>
      </w:hyperlink>
    </w:p>
    <w:p w14:paraId="6A8CDCDE" w14:textId="77777777" w:rsidR="00215114" w:rsidRDefault="00DA0825">
      <w:pPr>
        <w:pStyle w:val="TOC2"/>
        <w:tabs>
          <w:tab w:val="left" w:pos="880"/>
          <w:tab w:val="right" w:leader="dot" w:pos="10070"/>
        </w:tabs>
        <w:rPr>
          <w:rFonts w:eastAsiaTheme="minorEastAsia" w:cstheme="minorBidi"/>
          <w:smallCaps w:val="0"/>
          <w:noProof/>
          <w:sz w:val="22"/>
          <w:szCs w:val="22"/>
        </w:rPr>
      </w:pPr>
      <w:hyperlink w:anchor="_Toc478543467" w:history="1">
        <w:r w:rsidR="00215114" w:rsidRPr="008C6B94">
          <w:rPr>
            <w:rStyle w:val="Hyperlink"/>
            <w:noProof/>
          </w:rPr>
          <w:t>1.1</w:t>
        </w:r>
        <w:r w:rsidR="00215114">
          <w:rPr>
            <w:rFonts w:eastAsiaTheme="minorEastAsia" w:cstheme="minorBidi"/>
            <w:smallCaps w:val="0"/>
            <w:noProof/>
            <w:sz w:val="22"/>
            <w:szCs w:val="22"/>
          </w:rPr>
          <w:tab/>
        </w:r>
        <w:r w:rsidR="00215114" w:rsidRPr="008C6B94">
          <w:rPr>
            <w:rStyle w:val="Hyperlink"/>
            <w:noProof/>
          </w:rPr>
          <w:t>Background</w:t>
        </w:r>
        <w:r w:rsidR="00215114">
          <w:rPr>
            <w:noProof/>
            <w:webHidden/>
          </w:rPr>
          <w:tab/>
        </w:r>
        <w:r w:rsidR="00215114">
          <w:rPr>
            <w:noProof/>
            <w:webHidden/>
          </w:rPr>
          <w:fldChar w:fldCharType="begin"/>
        </w:r>
        <w:r w:rsidR="00215114">
          <w:rPr>
            <w:noProof/>
            <w:webHidden/>
          </w:rPr>
          <w:instrText xml:space="preserve"> PAGEREF _Toc478543467 \h </w:instrText>
        </w:r>
        <w:r w:rsidR="00215114">
          <w:rPr>
            <w:noProof/>
            <w:webHidden/>
          </w:rPr>
        </w:r>
        <w:r w:rsidR="00215114">
          <w:rPr>
            <w:noProof/>
            <w:webHidden/>
          </w:rPr>
          <w:fldChar w:fldCharType="separate"/>
        </w:r>
        <w:r w:rsidR="00215114">
          <w:rPr>
            <w:noProof/>
            <w:webHidden/>
          </w:rPr>
          <w:t>1</w:t>
        </w:r>
        <w:r w:rsidR="00215114">
          <w:rPr>
            <w:noProof/>
            <w:webHidden/>
          </w:rPr>
          <w:fldChar w:fldCharType="end"/>
        </w:r>
      </w:hyperlink>
    </w:p>
    <w:p w14:paraId="39022B88" w14:textId="77777777" w:rsidR="00215114" w:rsidRDefault="00DA0825">
      <w:pPr>
        <w:pStyle w:val="TOC2"/>
        <w:tabs>
          <w:tab w:val="left" w:pos="880"/>
          <w:tab w:val="right" w:leader="dot" w:pos="10070"/>
        </w:tabs>
        <w:rPr>
          <w:rFonts w:eastAsiaTheme="minorEastAsia" w:cstheme="minorBidi"/>
          <w:smallCaps w:val="0"/>
          <w:noProof/>
          <w:sz w:val="22"/>
          <w:szCs w:val="22"/>
        </w:rPr>
      </w:pPr>
      <w:hyperlink w:anchor="_Toc478543468" w:history="1">
        <w:r w:rsidR="00215114" w:rsidRPr="008C6B94">
          <w:rPr>
            <w:rStyle w:val="Hyperlink"/>
            <w:noProof/>
          </w:rPr>
          <w:t>1.2</w:t>
        </w:r>
        <w:r w:rsidR="00215114">
          <w:rPr>
            <w:rFonts w:eastAsiaTheme="minorEastAsia" w:cstheme="minorBidi"/>
            <w:smallCaps w:val="0"/>
            <w:noProof/>
            <w:sz w:val="22"/>
            <w:szCs w:val="22"/>
          </w:rPr>
          <w:tab/>
        </w:r>
        <w:r w:rsidR="00215114" w:rsidRPr="008C6B94">
          <w:rPr>
            <w:rStyle w:val="Hyperlink"/>
            <w:noProof/>
          </w:rPr>
          <w:t>Scope and Objectives of the Definitions and Taxonomies Subgroup</w:t>
        </w:r>
        <w:r w:rsidR="00215114">
          <w:rPr>
            <w:noProof/>
            <w:webHidden/>
          </w:rPr>
          <w:tab/>
        </w:r>
        <w:r w:rsidR="00215114">
          <w:rPr>
            <w:noProof/>
            <w:webHidden/>
          </w:rPr>
          <w:fldChar w:fldCharType="begin"/>
        </w:r>
        <w:r w:rsidR="00215114">
          <w:rPr>
            <w:noProof/>
            <w:webHidden/>
          </w:rPr>
          <w:instrText xml:space="preserve"> PAGEREF _Toc478543468 \h </w:instrText>
        </w:r>
        <w:r w:rsidR="00215114">
          <w:rPr>
            <w:noProof/>
            <w:webHidden/>
          </w:rPr>
        </w:r>
        <w:r w:rsidR="00215114">
          <w:rPr>
            <w:noProof/>
            <w:webHidden/>
          </w:rPr>
          <w:fldChar w:fldCharType="separate"/>
        </w:r>
        <w:r w:rsidR="00215114">
          <w:rPr>
            <w:noProof/>
            <w:webHidden/>
          </w:rPr>
          <w:t>2</w:t>
        </w:r>
        <w:r w:rsidR="00215114">
          <w:rPr>
            <w:noProof/>
            <w:webHidden/>
          </w:rPr>
          <w:fldChar w:fldCharType="end"/>
        </w:r>
      </w:hyperlink>
    </w:p>
    <w:p w14:paraId="234CD60D" w14:textId="77777777" w:rsidR="00215114" w:rsidRDefault="00DA0825">
      <w:pPr>
        <w:pStyle w:val="TOC2"/>
        <w:tabs>
          <w:tab w:val="left" w:pos="880"/>
          <w:tab w:val="right" w:leader="dot" w:pos="10070"/>
        </w:tabs>
        <w:rPr>
          <w:rFonts w:eastAsiaTheme="minorEastAsia" w:cstheme="minorBidi"/>
          <w:smallCaps w:val="0"/>
          <w:noProof/>
          <w:sz w:val="22"/>
          <w:szCs w:val="22"/>
        </w:rPr>
      </w:pPr>
      <w:hyperlink w:anchor="_Toc478543469" w:history="1">
        <w:r w:rsidR="00215114" w:rsidRPr="008C6B94">
          <w:rPr>
            <w:rStyle w:val="Hyperlink"/>
            <w:noProof/>
          </w:rPr>
          <w:t>1.3</w:t>
        </w:r>
        <w:r w:rsidR="00215114">
          <w:rPr>
            <w:rFonts w:eastAsiaTheme="minorEastAsia" w:cstheme="minorBidi"/>
            <w:smallCaps w:val="0"/>
            <w:noProof/>
            <w:sz w:val="22"/>
            <w:szCs w:val="22"/>
          </w:rPr>
          <w:tab/>
        </w:r>
        <w:r w:rsidR="00215114" w:rsidRPr="008C6B94">
          <w:rPr>
            <w:rStyle w:val="Hyperlink"/>
            <w:noProof/>
          </w:rPr>
          <w:t>Report Production</w:t>
        </w:r>
        <w:r w:rsidR="00215114">
          <w:rPr>
            <w:noProof/>
            <w:webHidden/>
          </w:rPr>
          <w:tab/>
        </w:r>
        <w:r w:rsidR="00215114">
          <w:rPr>
            <w:noProof/>
            <w:webHidden/>
          </w:rPr>
          <w:fldChar w:fldCharType="begin"/>
        </w:r>
        <w:r w:rsidR="00215114">
          <w:rPr>
            <w:noProof/>
            <w:webHidden/>
          </w:rPr>
          <w:instrText xml:space="preserve"> PAGEREF _Toc478543469 \h </w:instrText>
        </w:r>
        <w:r w:rsidR="00215114">
          <w:rPr>
            <w:noProof/>
            <w:webHidden/>
          </w:rPr>
        </w:r>
        <w:r w:rsidR="00215114">
          <w:rPr>
            <w:noProof/>
            <w:webHidden/>
          </w:rPr>
          <w:fldChar w:fldCharType="separate"/>
        </w:r>
        <w:r w:rsidR="00215114">
          <w:rPr>
            <w:noProof/>
            <w:webHidden/>
          </w:rPr>
          <w:t>3</w:t>
        </w:r>
        <w:r w:rsidR="00215114">
          <w:rPr>
            <w:noProof/>
            <w:webHidden/>
          </w:rPr>
          <w:fldChar w:fldCharType="end"/>
        </w:r>
      </w:hyperlink>
    </w:p>
    <w:p w14:paraId="55BC7BCD" w14:textId="77777777" w:rsidR="00215114" w:rsidRDefault="00DA0825">
      <w:pPr>
        <w:pStyle w:val="TOC2"/>
        <w:tabs>
          <w:tab w:val="left" w:pos="880"/>
          <w:tab w:val="right" w:leader="dot" w:pos="10070"/>
        </w:tabs>
        <w:rPr>
          <w:rFonts w:eastAsiaTheme="minorEastAsia" w:cstheme="minorBidi"/>
          <w:smallCaps w:val="0"/>
          <w:noProof/>
          <w:sz w:val="22"/>
          <w:szCs w:val="22"/>
        </w:rPr>
      </w:pPr>
      <w:hyperlink w:anchor="_Toc478543470" w:history="1">
        <w:r w:rsidR="00215114" w:rsidRPr="008C6B94">
          <w:rPr>
            <w:rStyle w:val="Hyperlink"/>
            <w:noProof/>
          </w:rPr>
          <w:t>1.4</w:t>
        </w:r>
        <w:r w:rsidR="00215114">
          <w:rPr>
            <w:rFonts w:eastAsiaTheme="minorEastAsia" w:cstheme="minorBidi"/>
            <w:smallCaps w:val="0"/>
            <w:noProof/>
            <w:sz w:val="22"/>
            <w:szCs w:val="22"/>
          </w:rPr>
          <w:tab/>
        </w:r>
        <w:r w:rsidR="00215114" w:rsidRPr="008C6B94">
          <w:rPr>
            <w:rStyle w:val="Hyperlink"/>
            <w:noProof/>
          </w:rPr>
          <w:t>Report Structure</w:t>
        </w:r>
        <w:r w:rsidR="00215114">
          <w:rPr>
            <w:noProof/>
            <w:webHidden/>
          </w:rPr>
          <w:tab/>
        </w:r>
        <w:r w:rsidR="00215114">
          <w:rPr>
            <w:noProof/>
            <w:webHidden/>
          </w:rPr>
          <w:fldChar w:fldCharType="begin"/>
        </w:r>
        <w:r w:rsidR="00215114">
          <w:rPr>
            <w:noProof/>
            <w:webHidden/>
          </w:rPr>
          <w:instrText xml:space="preserve"> PAGEREF _Toc478543470 \h </w:instrText>
        </w:r>
        <w:r w:rsidR="00215114">
          <w:rPr>
            <w:noProof/>
            <w:webHidden/>
          </w:rPr>
        </w:r>
        <w:r w:rsidR="00215114">
          <w:rPr>
            <w:noProof/>
            <w:webHidden/>
          </w:rPr>
          <w:fldChar w:fldCharType="separate"/>
        </w:r>
        <w:r w:rsidR="00215114">
          <w:rPr>
            <w:noProof/>
            <w:webHidden/>
          </w:rPr>
          <w:t>3</w:t>
        </w:r>
        <w:r w:rsidR="00215114">
          <w:rPr>
            <w:noProof/>
            <w:webHidden/>
          </w:rPr>
          <w:fldChar w:fldCharType="end"/>
        </w:r>
      </w:hyperlink>
    </w:p>
    <w:p w14:paraId="3AE64176" w14:textId="77777777" w:rsidR="00215114" w:rsidRDefault="00DA0825">
      <w:pPr>
        <w:pStyle w:val="TOC2"/>
        <w:tabs>
          <w:tab w:val="left" w:pos="880"/>
          <w:tab w:val="right" w:leader="dot" w:pos="10070"/>
        </w:tabs>
        <w:rPr>
          <w:rFonts w:eastAsiaTheme="minorEastAsia" w:cstheme="minorBidi"/>
          <w:smallCaps w:val="0"/>
          <w:noProof/>
          <w:sz w:val="22"/>
          <w:szCs w:val="22"/>
        </w:rPr>
      </w:pPr>
      <w:hyperlink w:anchor="_Toc478543471" w:history="1">
        <w:r w:rsidR="00215114" w:rsidRPr="008C6B94">
          <w:rPr>
            <w:rStyle w:val="Hyperlink"/>
            <w:noProof/>
          </w:rPr>
          <w:t>1.5</w:t>
        </w:r>
        <w:r w:rsidR="00215114">
          <w:rPr>
            <w:rFonts w:eastAsiaTheme="minorEastAsia" w:cstheme="minorBidi"/>
            <w:smallCaps w:val="0"/>
            <w:noProof/>
            <w:sz w:val="22"/>
            <w:szCs w:val="22"/>
          </w:rPr>
          <w:tab/>
        </w:r>
        <w:r w:rsidR="00215114" w:rsidRPr="008C6B94">
          <w:rPr>
            <w:rStyle w:val="Hyperlink"/>
            <w:noProof/>
          </w:rPr>
          <w:t>Future Work on this Volume</w:t>
        </w:r>
        <w:r w:rsidR="00215114">
          <w:rPr>
            <w:noProof/>
            <w:webHidden/>
          </w:rPr>
          <w:tab/>
        </w:r>
        <w:r w:rsidR="00215114">
          <w:rPr>
            <w:noProof/>
            <w:webHidden/>
          </w:rPr>
          <w:fldChar w:fldCharType="begin"/>
        </w:r>
        <w:r w:rsidR="00215114">
          <w:rPr>
            <w:noProof/>
            <w:webHidden/>
          </w:rPr>
          <w:instrText xml:space="preserve"> PAGEREF _Toc478543471 \h </w:instrText>
        </w:r>
        <w:r w:rsidR="00215114">
          <w:rPr>
            <w:noProof/>
            <w:webHidden/>
          </w:rPr>
        </w:r>
        <w:r w:rsidR="00215114">
          <w:rPr>
            <w:noProof/>
            <w:webHidden/>
          </w:rPr>
          <w:fldChar w:fldCharType="separate"/>
        </w:r>
        <w:r w:rsidR="00215114">
          <w:rPr>
            <w:noProof/>
            <w:webHidden/>
          </w:rPr>
          <w:t>3</w:t>
        </w:r>
        <w:r w:rsidR="00215114">
          <w:rPr>
            <w:noProof/>
            <w:webHidden/>
          </w:rPr>
          <w:fldChar w:fldCharType="end"/>
        </w:r>
      </w:hyperlink>
    </w:p>
    <w:p w14:paraId="2E6A2B7A" w14:textId="77777777" w:rsidR="00215114" w:rsidRDefault="00DA0825">
      <w:pPr>
        <w:pStyle w:val="TOC1"/>
        <w:tabs>
          <w:tab w:val="left" w:pos="440"/>
          <w:tab w:val="right" w:leader="dot" w:pos="10070"/>
        </w:tabs>
        <w:rPr>
          <w:rFonts w:eastAsiaTheme="minorEastAsia" w:cstheme="minorBidi"/>
          <w:b w:val="0"/>
          <w:bCs w:val="0"/>
          <w:caps w:val="0"/>
          <w:noProof/>
          <w:sz w:val="22"/>
          <w:szCs w:val="22"/>
        </w:rPr>
      </w:pPr>
      <w:hyperlink w:anchor="_Toc478543472" w:history="1">
        <w:r w:rsidR="00215114" w:rsidRPr="008C6B94">
          <w:rPr>
            <w:rStyle w:val="Hyperlink"/>
            <w:rFonts w:ascii="Verdana" w:hAnsi="Verdana"/>
            <w:noProof/>
          </w:rPr>
          <w:t>2</w:t>
        </w:r>
        <w:r w:rsidR="00215114">
          <w:rPr>
            <w:rFonts w:eastAsiaTheme="minorEastAsia" w:cstheme="minorBidi"/>
            <w:b w:val="0"/>
            <w:bCs w:val="0"/>
            <w:caps w:val="0"/>
            <w:noProof/>
            <w:sz w:val="22"/>
            <w:szCs w:val="22"/>
          </w:rPr>
          <w:tab/>
        </w:r>
        <w:r w:rsidR="00215114" w:rsidRPr="008C6B94">
          <w:rPr>
            <w:rStyle w:val="Hyperlink"/>
            <w:noProof/>
          </w:rPr>
          <w:t>Big Data</w:t>
        </w:r>
        <w:r w:rsidR="00215114">
          <w:rPr>
            <w:noProof/>
            <w:webHidden/>
          </w:rPr>
          <w:tab/>
        </w:r>
        <w:r w:rsidR="00215114">
          <w:rPr>
            <w:noProof/>
            <w:webHidden/>
          </w:rPr>
          <w:fldChar w:fldCharType="begin"/>
        </w:r>
        <w:r w:rsidR="00215114">
          <w:rPr>
            <w:noProof/>
            <w:webHidden/>
          </w:rPr>
          <w:instrText xml:space="preserve"> PAGEREF _Toc478543472 \h </w:instrText>
        </w:r>
        <w:r w:rsidR="00215114">
          <w:rPr>
            <w:noProof/>
            <w:webHidden/>
          </w:rPr>
        </w:r>
        <w:r w:rsidR="00215114">
          <w:rPr>
            <w:noProof/>
            <w:webHidden/>
          </w:rPr>
          <w:fldChar w:fldCharType="separate"/>
        </w:r>
        <w:r w:rsidR="00215114">
          <w:rPr>
            <w:noProof/>
            <w:webHidden/>
          </w:rPr>
          <w:t>4</w:t>
        </w:r>
        <w:r w:rsidR="00215114">
          <w:rPr>
            <w:noProof/>
            <w:webHidden/>
          </w:rPr>
          <w:fldChar w:fldCharType="end"/>
        </w:r>
      </w:hyperlink>
    </w:p>
    <w:p w14:paraId="3A12B878" w14:textId="77777777" w:rsidR="00215114" w:rsidRDefault="00DA0825">
      <w:pPr>
        <w:pStyle w:val="TOC2"/>
        <w:tabs>
          <w:tab w:val="left" w:pos="880"/>
          <w:tab w:val="right" w:leader="dot" w:pos="10070"/>
        </w:tabs>
        <w:rPr>
          <w:rFonts w:eastAsiaTheme="minorEastAsia" w:cstheme="minorBidi"/>
          <w:smallCaps w:val="0"/>
          <w:noProof/>
          <w:sz w:val="22"/>
          <w:szCs w:val="22"/>
        </w:rPr>
      </w:pPr>
      <w:hyperlink w:anchor="_Toc478543473" w:history="1">
        <w:r w:rsidR="00215114" w:rsidRPr="008C6B94">
          <w:rPr>
            <w:rStyle w:val="Hyperlink"/>
            <w:noProof/>
          </w:rPr>
          <w:t>2.1</w:t>
        </w:r>
        <w:r w:rsidR="00215114">
          <w:rPr>
            <w:rFonts w:eastAsiaTheme="minorEastAsia" w:cstheme="minorBidi"/>
            <w:smallCaps w:val="0"/>
            <w:noProof/>
            <w:sz w:val="22"/>
            <w:szCs w:val="22"/>
          </w:rPr>
          <w:tab/>
        </w:r>
        <w:r w:rsidR="00215114" w:rsidRPr="008C6B94">
          <w:rPr>
            <w:rStyle w:val="Hyperlink"/>
            <w:noProof/>
          </w:rPr>
          <w:t>Big Data Definitions</w:t>
        </w:r>
        <w:r w:rsidR="00215114">
          <w:rPr>
            <w:noProof/>
            <w:webHidden/>
          </w:rPr>
          <w:tab/>
        </w:r>
        <w:r w:rsidR="00215114">
          <w:rPr>
            <w:noProof/>
            <w:webHidden/>
          </w:rPr>
          <w:fldChar w:fldCharType="begin"/>
        </w:r>
        <w:r w:rsidR="00215114">
          <w:rPr>
            <w:noProof/>
            <w:webHidden/>
          </w:rPr>
          <w:instrText xml:space="preserve"> PAGEREF _Toc478543473 \h </w:instrText>
        </w:r>
        <w:r w:rsidR="00215114">
          <w:rPr>
            <w:noProof/>
            <w:webHidden/>
          </w:rPr>
        </w:r>
        <w:r w:rsidR="00215114">
          <w:rPr>
            <w:noProof/>
            <w:webHidden/>
          </w:rPr>
          <w:fldChar w:fldCharType="separate"/>
        </w:r>
        <w:r w:rsidR="00215114">
          <w:rPr>
            <w:noProof/>
            <w:webHidden/>
          </w:rPr>
          <w:t>4</w:t>
        </w:r>
        <w:r w:rsidR="00215114">
          <w:rPr>
            <w:noProof/>
            <w:webHidden/>
          </w:rPr>
          <w:fldChar w:fldCharType="end"/>
        </w:r>
      </w:hyperlink>
    </w:p>
    <w:p w14:paraId="7B3BA291" w14:textId="77777777" w:rsidR="00215114" w:rsidRDefault="00DA0825">
      <w:pPr>
        <w:pStyle w:val="TOC2"/>
        <w:tabs>
          <w:tab w:val="left" w:pos="880"/>
          <w:tab w:val="right" w:leader="dot" w:pos="10070"/>
        </w:tabs>
        <w:rPr>
          <w:rFonts w:eastAsiaTheme="minorEastAsia" w:cstheme="minorBidi"/>
          <w:smallCaps w:val="0"/>
          <w:noProof/>
          <w:sz w:val="22"/>
          <w:szCs w:val="22"/>
        </w:rPr>
      </w:pPr>
      <w:hyperlink w:anchor="_Toc478543474" w:history="1">
        <w:r w:rsidR="00215114" w:rsidRPr="008C6B94">
          <w:rPr>
            <w:rStyle w:val="Hyperlink"/>
            <w:noProof/>
          </w:rPr>
          <w:t>2.2</w:t>
        </w:r>
        <w:r w:rsidR="00215114">
          <w:rPr>
            <w:rFonts w:eastAsiaTheme="minorEastAsia" w:cstheme="minorBidi"/>
            <w:smallCaps w:val="0"/>
            <w:noProof/>
            <w:sz w:val="22"/>
            <w:szCs w:val="22"/>
          </w:rPr>
          <w:tab/>
        </w:r>
        <w:r w:rsidR="00215114" w:rsidRPr="008C6B94">
          <w:rPr>
            <w:rStyle w:val="Hyperlink"/>
            <w:noProof/>
          </w:rPr>
          <w:t>When do you have a big data problem?</w:t>
        </w:r>
        <w:r w:rsidR="00215114">
          <w:rPr>
            <w:noProof/>
            <w:webHidden/>
          </w:rPr>
          <w:tab/>
        </w:r>
        <w:r w:rsidR="00215114">
          <w:rPr>
            <w:noProof/>
            <w:webHidden/>
          </w:rPr>
          <w:fldChar w:fldCharType="begin"/>
        </w:r>
        <w:r w:rsidR="00215114">
          <w:rPr>
            <w:noProof/>
            <w:webHidden/>
          </w:rPr>
          <w:instrText xml:space="preserve"> PAGEREF _Toc478543474 \h </w:instrText>
        </w:r>
        <w:r w:rsidR="00215114">
          <w:rPr>
            <w:noProof/>
            <w:webHidden/>
          </w:rPr>
        </w:r>
        <w:r w:rsidR="00215114">
          <w:rPr>
            <w:noProof/>
            <w:webHidden/>
          </w:rPr>
          <w:fldChar w:fldCharType="separate"/>
        </w:r>
        <w:r w:rsidR="00215114">
          <w:rPr>
            <w:noProof/>
            <w:webHidden/>
          </w:rPr>
          <w:t>5</w:t>
        </w:r>
        <w:r w:rsidR="00215114">
          <w:rPr>
            <w:noProof/>
            <w:webHidden/>
          </w:rPr>
          <w:fldChar w:fldCharType="end"/>
        </w:r>
      </w:hyperlink>
    </w:p>
    <w:p w14:paraId="39D87FC0" w14:textId="77777777" w:rsidR="00215114" w:rsidRDefault="00DA0825">
      <w:pPr>
        <w:pStyle w:val="TOC3"/>
        <w:tabs>
          <w:tab w:val="left" w:pos="1100"/>
          <w:tab w:val="right" w:leader="dot" w:pos="10070"/>
        </w:tabs>
        <w:rPr>
          <w:rFonts w:eastAsiaTheme="minorEastAsia" w:cstheme="minorBidi"/>
          <w:i w:val="0"/>
          <w:iCs w:val="0"/>
          <w:noProof/>
          <w:sz w:val="22"/>
          <w:szCs w:val="22"/>
        </w:rPr>
      </w:pPr>
      <w:hyperlink w:anchor="_Toc478543475" w:history="1">
        <w:r w:rsidR="00215114" w:rsidRPr="008C6B94">
          <w:rPr>
            <w:rStyle w:val="Hyperlink"/>
            <w:noProof/>
          </w:rPr>
          <w:t>2.2.1</w:t>
        </w:r>
        <w:r w:rsidR="00215114">
          <w:rPr>
            <w:rFonts w:eastAsiaTheme="minorEastAsia" w:cstheme="minorBidi"/>
            <w:i w:val="0"/>
            <w:iCs w:val="0"/>
            <w:noProof/>
            <w:sz w:val="22"/>
            <w:szCs w:val="22"/>
          </w:rPr>
          <w:tab/>
        </w:r>
        <w:r w:rsidR="00215114" w:rsidRPr="008C6B94">
          <w:rPr>
            <w:rStyle w:val="Hyperlink"/>
            <w:noProof/>
          </w:rPr>
          <w:t>Volume</w:t>
        </w:r>
        <w:r w:rsidR="00215114">
          <w:rPr>
            <w:noProof/>
            <w:webHidden/>
          </w:rPr>
          <w:tab/>
        </w:r>
        <w:r w:rsidR="00215114">
          <w:rPr>
            <w:noProof/>
            <w:webHidden/>
          </w:rPr>
          <w:fldChar w:fldCharType="begin"/>
        </w:r>
        <w:r w:rsidR="00215114">
          <w:rPr>
            <w:noProof/>
            <w:webHidden/>
          </w:rPr>
          <w:instrText xml:space="preserve"> PAGEREF _Toc478543475 \h </w:instrText>
        </w:r>
        <w:r w:rsidR="00215114">
          <w:rPr>
            <w:noProof/>
            <w:webHidden/>
          </w:rPr>
        </w:r>
        <w:r w:rsidR="00215114">
          <w:rPr>
            <w:noProof/>
            <w:webHidden/>
          </w:rPr>
          <w:fldChar w:fldCharType="separate"/>
        </w:r>
        <w:r w:rsidR="00215114">
          <w:rPr>
            <w:noProof/>
            <w:webHidden/>
          </w:rPr>
          <w:t>6</w:t>
        </w:r>
        <w:r w:rsidR="00215114">
          <w:rPr>
            <w:noProof/>
            <w:webHidden/>
          </w:rPr>
          <w:fldChar w:fldCharType="end"/>
        </w:r>
      </w:hyperlink>
    </w:p>
    <w:p w14:paraId="41A9B1F5" w14:textId="77777777" w:rsidR="00215114" w:rsidRDefault="00DA0825">
      <w:pPr>
        <w:pStyle w:val="TOC3"/>
        <w:tabs>
          <w:tab w:val="left" w:pos="1100"/>
          <w:tab w:val="right" w:leader="dot" w:pos="10070"/>
        </w:tabs>
        <w:rPr>
          <w:rFonts w:eastAsiaTheme="minorEastAsia" w:cstheme="minorBidi"/>
          <w:i w:val="0"/>
          <w:iCs w:val="0"/>
          <w:noProof/>
          <w:sz w:val="22"/>
          <w:szCs w:val="22"/>
        </w:rPr>
      </w:pPr>
      <w:hyperlink w:anchor="_Toc478543476" w:history="1">
        <w:r w:rsidR="00215114" w:rsidRPr="008C6B94">
          <w:rPr>
            <w:rStyle w:val="Hyperlink"/>
            <w:noProof/>
          </w:rPr>
          <w:t>2.2.2</w:t>
        </w:r>
        <w:r w:rsidR="00215114">
          <w:rPr>
            <w:rFonts w:eastAsiaTheme="minorEastAsia" w:cstheme="minorBidi"/>
            <w:i w:val="0"/>
            <w:iCs w:val="0"/>
            <w:noProof/>
            <w:sz w:val="22"/>
            <w:szCs w:val="22"/>
          </w:rPr>
          <w:tab/>
        </w:r>
        <w:r w:rsidR="00215114" w:rsidRPr="008C6B94">
          <w:rPr>
            <w:rStyle w:val="Hyperlink"/>
            <w:noProof/>
          </w:rPr>
          <w:t>Velocity</w:t>
        </w:r>
        <w:r w:rsidR="00215114">
          <w:rPr>
            <w:noProof/>
            <w:webHidden/>
          </w:rPr>
          <w:tab/>
        </w:r>
        <w:r w:rsidR="00215114">
          <w:rPr>
            <w:noProof/>
            <w:webHidden/>
          </w:rPr>
          <w:fldChar w:fldCharType="begin"/>
        </w:r>
        <w:r w:rsidR="00215114">
          <w:rPr>
            <w:noProof/>
            <w:webHidden/>
          </w:rPr>
          <w:instrText xml:space="preserve"> PAGEREF _Toc478543476 \h </w:instrText>
        </w:r>
        <w:r w:rsidR="00215114">
          <w:rPr>
            <w:noProof/>
            <w:webHidden/>
          </w:rPr>
        </w:r>
        <w:r w:rsidR="00215114">
          <w:rPr>
            <w:noProof/>
            <w:webHidden/>
          </w:rPr>
          <w:fldChar w:fldCharType="separate"/>
        </w:r>
        <w:r w:rsidR="00215114">
          <w:rPr>
            <w:noProof/>
            <w:webHidden/>
          </w:rPr>
          <w:t>6</w:t>
        </w:r>
        <w:r w:rsidR="00215114">
          <w:rPr>
            <w:noProof/>
            <w:webHidden/>
          </w:rPr>
          <w:fldChar w:fldCharType="end"/>
        </w:r>
      </w:hyperlink>
    </w:p>
    <w:p w14:paraId="261CC93D" w14:textId="77777777" w:rsidR="00215114" w:rsidRDefault="00DA0825">
      <w:pPr>
        <w:pStyle w:val="TOC3"/>
        <w:tabs>
          <w:tab w:val="left" w:pos="1100"/>
          <w:tab w:val="right" w:leader="dot" w:pos="10070"/>
        </w:tabs>
        <w:rPr>
          <w:rFonts w:eastAsiaTheme="minorEastAsia" w:cstheme="minorBidi"/>
          <w:i w:val="0"/>
          <w:iCs w:val="0"/>
          <w:noProof/>
          <w:sz w:val="22"/>
          <w:szCs w:val="22"/>
        </w:rPr>
      </w:pPr>
      <w:hyperlink w:anchor="_Toc478543477" w:history="1">
        <w:r w:rsidR="00215114" w:rsidRPr="008C6B94">
          <w:rPr>
            <w:rStyle w:val="Hyperlink"/>
            <w:noProof/>
          </w:rPr>
          <w:t>2.2.3</w:t>
        </w:r>
        <w:r w:rsidR="00215114">
          <w:rPr>
            <w:rFonts w:eastAsiaTheme="minorEastAsia" w:cstheme="minorBidi"/>
            <w:i w:val="0"/>
            <w:iCs w:val="0"/>
            <w:noProof/>
            <w:sz w:val="22"/>
            <w:szCs w:val="22"/>
          </w:rPr>
          <w:tab/>
        </w:r>
        <w:r w:rsidR="00215114" w:rsidRPr="008C6B94">
          <w:rPr>
            <w:rStyle w:val="Hyperlink"/>
            <w:noProof/>
          </w:rPr>
          <w:t>Variety</w:t>
        </w:r>
        <w:r w:rsidR="00215114">
          <w:rPr>
            <w:noProof/>
            <w:webHidden/>
          </w:rPr>
          <w:tab/>
        </w:r>
        <w:r w:rsidR="00215114">
          <w:rPr>
            <w:noProof/>
            <w:webHidden/>
          </w:rPr>
          <w:fldChar w:fldCharType="begin"/>
        </w:r>
        <w:r w:rsidR="00215114">
          <w:rPr>
            <w:noProof/>
            <w:webHidden/>
          </w:rPr>
          <w:instrText xml:space="preserve"> PAGEREF _Toc478543477 \h </w:instrText>
        </w:r>
        <w:r w:rsidR="00215114">
          <w:rPr>
            <w:noProof/>
            <w:webHidden/>
          </w:rPr>
        </w:r>
        <w:r w:rsidR="00215114">
          <w:rPr>
            <w:noProof/>
            <w:webHidden/>
          </w:rPr>
          <w:fldChar w:fldCharType="separate"/>
        </w:r>
        <w:r w:rsidR="00215114">
          <w:rPr>
            <w:noProof/>
            <w:webHidden/>
          </w:rPr>
          <w:t>6</w:t>
        </w:r>
        <w:r w:rsidR="00215114">
          <w:rPr>
            <w:noProof/>
            <w:webHidden/>
          </w:rPr>
          <w:fldChar w:fldCharType="end"/>
        </w:r>
      </w:hyperlink>
    </w:p>
    <w:p w14:paraId="3960FCB5" w14:textId="77777777" w:rsidR="00215114" w:rsidRDefault="00DA0825">
      <w:pPr>
        <w:pStyle w:val="TOC3"/>
        <w:tabs>
          <w:tab w:val="left" w:pos="1100"/>
          <w:tab w:val="right" w:leader="dot" w:pos="10070"/>
        </w:tabs>
        <w:rPr>
          <w:rFonts w:eastAsiaTheme="minorEastAsia" w:cstheme="minorBidi"/>
          <w:i w:val="0"/>
          <w:iCs w:val="0"/>
          <w:noProof/>
          <w:sz w:val="22"/>
          <w:szCs w:val="22"/>
        </w:rPr>
      </w:pPr>
      <w:hyperlink w:anchor="_Toc478543478" w:history="1">
        <w:r w:rsidR="00215114" w:rsidRPr="008C6B94">
          <w:rPr>
            <w:rStyle w:val="Hyperlink"/>
            <w:noProof/>
          </w:rPr>
          <w:t>2.2.4</w:t>
        </w:r>
        <w:r w:rsidR="00215114">
          <w:rPr>
            <w:rFonts w:eastAsiaTheme="minorEastAsia" w:cstheme="minorBidi"/>
            <w:i w:val="0"/>
            <w:iCs w:val="0"/>
            <w:noProof/>
            <w:sz w:val="22"/>
            <w:szCs w:val="22"/>
          </w:rPr>
          <w:tab/>
        </w:r>
        <w:r w:rsidR="00215114" w:rsidRPr="008C6B94">
          <w:rPr>
            <w:rStyle w:val="Hyperlink"/>
            <w:noProof/>
          </w:rPr>
          <w:t>Variability</w:t>
        </w:r>
        <w:r w:rsidR="00215114">
          <w:rPr>
            <w:noProof/>
            <w:webHidden/>
          </w:rPr>
          <w:tab/>
        </w:r>
        <w:r w:rsidR="00215114">
          <w:rPr>
            <w:noProof/>
            <w:webHidden/>
          </w:rPr>
          <w:fldChar w:fldCharType="begin"/>
        </w:r>
        <w:r w:rsidR="00215114">
          <w:rPr>
            <w:noProof/>
            <w:webHidden/>
          </w:rPr>
          <w:instrText xml:space="preserve"> PAGEREF _Toc478543478 \h </w:instrText>
        </w:r>
        <w:r w:rsidR="00215114">
          <w:rPr>
            <w:noProof/>
            <w:webHidden/>
          </w:rPr>
        </w:r>
        <w:r w:rsidR="00215114">
          <w:rPr>
            <w:noProof/>
            <w:webHidden/>
          </w:rPr>
          <w:fldChar w:fldCharType="separate"/>
        </w:r>
        <w:r w:rsidR="00215114">
          <w:rPr>
            <w:noProof/>
            <w:webHidden/>
          </w:rPr>
          <w:t>6</w:t>
        </w:r>
        <w:r w:rsidR="00215114">
          <w:rPr>
            <w:noProof/>
            <w:webHidden/>
          </w:rPr>
          <w:fldChar w:fldCharType="end"/>
        </w:r>
      </w:hyperlink>
    </w:p>
    <w:p w14:paraId="58CB7389" w14:textId="77777777" w:rsidR="00215114" w:rsidRDefault="00DA0825">
      <w:pPr>
        <w:pStyle w:val="TOC2"/>
        <w:tabs>
          <w:tab w:val="left" w:pos="880"/>
          <w:tab w:val="right" w:leader="dot" w:pos="10070"/>
        </w:tabs>
        <w:rPr>
          <w:rFonts w:eastAsiaTheme="minorEastAsia" w:cstheme="minorBidi"/>
          <w:smallCaps w:val="0"/>
          <w:noProof/>
          <w:sz w:val="22"/>
          <w:szCs w:val="22"/>
        </w:rPr>
      </w:pPr>
      <w:hyperlink w:anchor="_Toc478543479" w:history="1">
        <w:r w:rsidR="00215114" w:rsidRPr="008C6B94">
          <w:rPr>
            <w:rStyle w:val="Hyperlink"/>
            <w:noProof/>
          </w:rPr>
          <w:t>2.3</w:t>
        </w:r>
        <w:r w:rsidR="00215114">
          <w:rPr>
            <w:rFonts w:eastAsiaTheme="minorEastAsia" w:cstheme="minorBidi"/>
            <w:smallCaps w:val="0"/>
            <w:noProof/>
            <w:sz w:val="22"/>
            <w:szCs w:val="22"/>
          </w:rPr>
          <w:tab/>
        </w:r>
        <w:r w:rsidR="00215114" w:rsidRPr="008C6B94">
          <w:rPr>
            <w:rStyle w:val="Hyperlink"/>
            <w:noProof/>
          </w:rPr>
          <w:t>Other Usage of the Term Big Data</w:t>
        </w:r>
        <w:r w:rsidR="00215114">
          <w:rPr>
            <w:noProof/>
            <w:webHidden/>
          </w:rPr>
          <w:tab/>
        </w:r>
        <w:r w:rsidR="00215114">
          <w:rPr>
            <w:noProof/>
            <w:webHidden/>
          </w:rPr>
          <w:fldChar w:fldCharType="begin"/>
        </w:r>
        <w:r w:rsidR="00215114">
          <w:rPr>
            <w:noProof/>
            <w:webHidden/>
          </w:rPr>
          <w:instrText xml:space="preserve"> PAGEREF _Toc478543479 \h </w:instrText>
        </w:r>
        <w:r w:rsidR="00215114">
          <w:rPr>
            <w:noProof/>
            <w:webHidden/>
          </w:rPr>
        </w:r>
        <w:r w:rsidR="00215114">
          <w:rPr>
            <w:noProof/>
            <w:webHidden/>
          </w:rPr>
          <w:fldChar w:fldCharType="separate"/>
        </w:r>
        <w:r w:rsidR="00215114">
          <w:rPr>
            <w:noProof/>
            <w:webHidden/>
          </w:rPr>
          <w:t>7</w:t>
        </w:r>
        <w:r w:rsidR="00215114">
          <w:rPr>
            <w:noProof/>
            <w:webHidden/>
          </w:rPr>
          <w:fldChar w:fldCharType="end"/>
        </w:r>
      </w:hyperlink>
    </w:p>
    <w:p w14:paraId="101C2910" w14:textId="77777777" w:rsidR="00215114" w:rsidRDefault="00DA0825">
      <w:pPr>
        <w:pStyle w:val="TOC1"/>
        <w:tabs>
          <w:tab w:val="left" w:pos="440"/>
          <w:tab w:val="right" w:leader="dot" w:pos="10070"/>
        </w:tabs>
        <w:rPr>
          <w:rFonts w:eastAsiaTheme="minorEastAsia" w:cstheme="minorBidi"/>
          <w:b w:val="0"/>
          <w:bCs w:val="0"/>
          <w:caps w:val="0"/>
          <w:noProof/>
          <w:sz w:val="22"/>
          <w:szCs w:val="22"/>
        </w:rPr>
      </w:pPr>
      <w:hyperlink w:anchor="_Toc478543480" w:history="1">
        <w:r w:rsidR="00215114" w:rsidRPr="008C6B94">
          <w:rPr>
            <w:rStyle w:val="Hyperlink"/>
            <w:rFonts w:ascii="Verdana" w:hAnsi="Verdana"/>
            <w:noProof/>
          </w:rPr>
          <w:t>3</w:t>
        </w:r>
        <w:r w:rsidR="00215114">
          <w:rPr>
            <w:rFonts w:eastAsiaTheme="minorEastAsia" w:cstheme="minorBidi"/>
            <w:b w:val="0"/>
            <w:bCs w:val="0"/>
            <w:caps w:val="0"/>
            <w:noProof/>
            <w:sz w:val="22"/>
            <w:szCs w:val="22"/>
          </w:rPr>
          <w:tab/>
        </w:r>
        <w:r w:rsidR="00215114" w:rsidRPr="008C6B94">
          <w:rPr>
            <w:rStyle w:val="Hyperlink"/>
            <w:noProof/>
          </w:rPr>
          <w:t>Big Data Engineering (Frameworks)</w:t>
        </w:r>
        <w:r w:rsidR="00215114">
          <w:rPr>
            <w:noProof/>
            <w:webHidden/>
          </w:rPr>
          <w:tab/>
        </w:r>
        <w:r w:rsidR="00215114">
          <w:rPr>
            <w:noProof/>
            <w:webHidden/>
          </w:rPr>
          <w:fldChar w:fldCharType="begin"/>
        </w:r>
        <w:r w:rsidR="00215114">
          <w:rPr>
            <w:noProof/>
            <w:webHidden/>
          </w:rPr>
          <w:instrText xml:space="preserve"> PAGEREF _Toc478543480 \h </w:instrText>
        </w:r>
        <w:r w:rsidR="00215114">
          <w:rPr>
            <w:noProof/>
            <w:webHidden/>
          </w:rPr>
        </w:r>
        <w:r w:rsidR="00215114">
          <w:rPr>
            <w:noProof/>
            <w:webHidden/>
          </w:rPr>
          <w:fldChar w:fldCharType="separate"/>
        </w:r>
        <w:r w:rsidR="00215114">
          <w:rPr>
            <w:noProof/>
            <w:webHidden/>
          </w:rPr>
          <w:t>9</w:t>
        </w:r>
        <w:r w:rsidR="00215114">
          <w:rPr>
            <w:noProof/>
            <w:webHidden/>
          </w:rPr>
          <w:fldChar w:fldCharType="end"/>
        </w:r>
      </w:hyperlink>
    </w:p>
    <w:p w14:paraId="235FF992" w14:textId="77777777" w:rsidR="00215114" w:rsidRDefault="00DA0825">
      <w:pPr>
        <w:pStyle w:val="TOC2"/>
        <w:tabs>
          <w:tab w:val="left" w:pos="880"/>
          <w:tab w:val="right" w:leader="dot" w:pos="10070"/>
        </w:tabs>
        <w:rPr>
          <w:rFonts w:eastAsiaTheme="minorEastAsia" w:cstheme="minorBidi"/>
          <w:smallCaps w:val="0"/>
          <w:noProof/>
          <w:sz w:val="22"/>
          <w:szCs w:val="22"/>
        </w:rPr>
      </w:pPr>
      <w:hyperlink w:anchor="_Toc478543481" w:history="1">
        <w:r w:rsidR="00215114" w:rsidRPr="008C6B94">
          <w:rPr>
            <w:rStyle w:val="Hyperlink"/>
            <w:noProof/>
          </w:rPr>
          <w:t>3.1</w:t>
        </w:r>
        <w:r w:rsidR="00215114">
          <w:rPr>
            <w:rFonts w:eastAsiaTheme="minorEastAsia" w:cstheme="minorBidi"/>
            <w:smallCaps w:val="0"/>
            <w:noProof/>
            <w:sz w:val="22"/>
            <w:szCs w:val="22"/>
          </w:rPr>
          <w:tab/>
        </w:r>
        <w:r w:rsidR="00215114" w:rsidRPr="008C6B94">
          <w:rPr>
            <w:rStyle w:val="Hyperlink"/>
            <w:noProof/>
          </w:rPr>
          <w:t>Horizontal Infrastructure Scaling</w:t>
        </w:r>
        <w:r w:rsidR="00215114">
          <w:rPr>
            <w:noProof/>
            <w:webHidden/>
          </w:rPr>
          <w:tab/>
        </w:r>
        <w:r w:rsidR="00215114">
          <w:rPr>
            <w:noProof/>
            <w:webHidden/>
          </w:rPr>
          <w:fldChar w:fldCharType="begin"/>
        </w:r>
        <w:r w:rsidR="00215114">
          <w:rPr>
            <w:noProof/>
            <w:webHidden/>
          </w:rPr>
          <w:instrText xml:space="preserve"> PAGEREF _Toc478543481 \h </w:instrText>
        </w:r>
        <w:r w:rsidR="00215114">
          <w:rPr>
            <w:noProof/>
            <w:webHidden/>
          </w:rPr>
        </w:r>
        <w:r w:rsidR="00215114">
          <w:rPr>
            <w:noProof/>
            <w:webHidden/>
          </w:rPr>
          <w:fldChar w:fldCharType="separate"/>
        </w:r>
        <w:r w:rsidR="00215114">
          <w:rPr>
            <w:noProof/>
            <w:webHidden/>
          </w:rPr>
          <w:t>9</w:t>
        </w:r>
        <w:r w:rsidR="00215114">
          <w:rPr>
            <w:noProof/>
            <w:webHidden/>
          </w:rPr>
          <w:fldChar w:fldCharType="end"/>
        </w:r>
      </w:hyperlink>
    </w:p>
    <w:p w14:paraId="33F616B4" w14:textId="77777777" w:rsidR="00215114" w:rsidRDefault="00DA0825">
      <w:pPr>
        <w:pStyle w:val="TOC2"/>
        <w:tabs>
          <w:tab w:val="left" w:pos="880"/>
          <w:tab w:val="right" w:leader="dot" w:pos="10070"/>
        </w:tabs>
        <w:rPr>
          <w:rFonts w:eastAsiaTheme="minorEastAsia" w:cstheme="minorBidi"/>
          <w:smallCaps w:val="0"/>
          <w:noProof/>
          <w:sz w:val="22"/>
          <w:szCs w:val="22"/>
        </w:rPr>
      </w:pPr>
      <w:hyperlink w:anchor="_Toc478543482" w:history="1">
        <w:r w:rsidR="00215114" w:rsidRPr="008C6B94">
          <w:rPr>
            <w:rStyle w:val="Hyperlink"/>
            <w:noProof/>
          </w:rPr>
          <w:t>3.2</w:t>
        </w:r>
        <w:r w:rsidR="00215114">
          <w:rPr>
            <w:rFonts w:eastAsiaTheme="minorEastAsia" w:cstheme="minorBidi"/>
            <w:smallCaps w:val="0"/>
            <w:noProof/>
            <w:sz w:val="22"/>
            <w:szCs w:val="22"/>
          </w:rPr>
          <w:tab/>
        </w:r>
        <w:r w:rsidR="00215114" w:rsidRPr="008C6B94">
          <w:rPr>
            <w:rStyle w:val="Hyperlink"/>
            <w:noProof/>
          </w:rPr>
          <w:t>Scalable Logical Data Storage</w:t>
        </w:r>
        <w:r w:rsidR="00215114">
          <w:rPr>
            <w:noProof/>
            <w:webHidden/>
          </w:rPr>
          <w:tab/>
        </w:r>
        <w:r w:rsidR="00215114">
          <w:rPr>
            <w:noProof/>
            <w:webHidden/>
          </w:rPr>
          <w:fldChar w:fldCharType="begin"/>
        </w:r>
        <w:r w:rsidR="00215114">
          <w:rPr>
            <w:noProof/>
            <w:webHidden/>
          </w:rPr>
          <w:instrText xml:space="preserve"> PAGEREF _Toc478543482 \h </w:instrText>
        </w:r>
        <w:r w:rsidR="00215114">
          <w:rPr>
            <w:noProof/>
            <w:webHidden/>
          </w:rPr>
        </w:r>
        <w:r w:rsidR="00215114">
          <w:rPr>
            <w:noProof/>
            <w:webHidden/>
          </w:rPr>
          <w:fldChar w:fldCharType="separate"/>
        </w:r>
        <w:r w:rsidR="00215114">
          <w:rPr>
            <w:noProof/>
            <w:webHidden/>
          </w:rPr>
          <w:t>11</w:t>
        </w:r>
        <w:r w:rsidR="00215114">
          <w:rPr>
            <w:noProof/>
            <w:webHidden/>
          </w:rPr>
          <w:fldChar w:fldCharType="end"/>
        </w:r>
      </w:hyperlink>
    </w:p>
    <w:p w14:paraId="02D1C7DE" w14:textId="77777777" w:rsidR="00215114" w:rsidRDefault="00DA0825">
      <w:pPr>
        <w:pStyle w:val="TOC2"/>
        <w:tabs>
          <w:tab w:val="left" w:pos="880"/>
          <w:tab w:val="right" w:leader="dot" w:pos="10070"/>
        </w:tabs>
        <w:rPr>
          <w:rFonts w:eastAsiaTheme="minorEastAsia" w:cstheme="minorBidi"/>
          <w:smallCaps w:val="0"/>
          <w:noProof/>
          <w:sz w:val="22"/>
          <w:szCs w:val="22"/>
        </w:rPr>
      </w:pPr>
      <w:hyperlink w:anchor="_Toc478543483" w:history="1">
        <w:r w:rsidR="00215114" w:rsidRPr="008C6B94">
          <w:rPr>
            <w:rStyle w:val="Hyperlink"/>
            <w:noProof/>
          </w:rPr>
          <w:t>3.3</w:t>
        </w:r>
        <w:r w:rsidR="00215114">
          <w:rPr>
            <w:rFonts w:eastAsiaTheme="minorEastAsia" w:cstheme="minorBidi"/>
            <w:smallCaps w:val="0"/>
            <w:noProof/>
            <w:sz w:val="22"/>
            <w:szCs w:val="22"/>
          </w:rPr>
          <w:tab/>
        </w:r>
        <w:r w:rsidR="00215114" w:rsidRPr="008C6B94">
          <w:rPr>
            <w:rStyle w:val="Hyperlink"/>
            <w:noProof/>
          </w:rPr>
          <w:t>Relationship to other Technological Innovations</w:t>
        </w:r>
        <w:r w:rsidR="00215114">
          <w:rPr>
            <w:noProof/>
            <w:webHidden/>
          </w:rPr>
          <w:tab/>
        </w:r>
        <w:r w:rsidR="00215114">
          <w:rPr>
            <w:noProof/>
            <w:webHidden/>
          </w:rPr>
          <w:fldChar w:fldCharType="begin"/>
        </w:r>
        <w:r w:rsidR="00215114">
          <w:rPr>
            <w:noProof/>
            <w:webHidden/>
          </w:rPr>
          <w:instrText xml:space="preserve"> PAGEREF _Toc478543483 \h </w:instrText>
        </w:r>
        <w:r w:rsidR="00215114">
          <w:rPr>
            <w:noProof/>
            <w:webHidden/>
          </w:rPr>
        </w:r>
        <w:r w:rsidR="00215114">
          <w:rPr>
            <w:noProof/>
            <w:webHidden/>
          </w:rPr>
          <w:fldChar w:fldCharType="separate"/>
        </w:r>
        <w:r w:rsidR="00215114">
          <w:rPr>
            <w:noProof/>
            <w:webHidden/>
          </w:rPr>
          <w:t>12</w:t>
        </w:r>
        <w:r w:rsidR="00215114">
          <w:rPr>
            <w:noProof/>
            <w:webHidden/>
          </w:rPr>
          <w:fldChar w:fldCharType="end"/>
        </w:r>
      </w:hyperlink>
    </w:p>
    <w:p w14:paraId="44ED4645" w14:textId="77777777" w:rsidR="00215114" w:rsidRDefault="00DA0825">
      <w:pPr>
        <w:pStyle w:val="TOC3"/>
        <w:tabs>
          <w:tab w:val="left" w:pos="1100"/>
          <w:tab w:val="right" w:leader="dot" w:pos="10070"/>
        </w:tabs>
        <w:rPr>
          <w:rFonts w:eastAsiaTheme="minorEastAsia" w:cstheme="minorBidi"/>
          <w:i w:val="0"/>
          <w:iCs w:val="0"/>
          <w:noProof/>
          <w:sz w:val="22"/>
          <w:szCs w:val="22"/>
        </w:rPr>
      </w:pPr>
      <w:hyperlink w:anchor="_Toc478543484" w:history="1">
        <w:r w:rsidR="00215114" w:rsidRPr="008C6B94">
          <w:rPr>
            <w:rStyle w:val="Hyperlink"/>
            <w:noProof/>
          </w:rPr>
          <w:t>3.3.1</w:t>
        </w:r>
        <w:r w:rsidR="00215114">
          <w:rPr>
            <w:rFonts w:eastAsiaTheme="minorEastAsia" w:cstheme="minorBidi"/>
            <w:i w:val="0"/>
            <w:iCs w:val="0"/>
            <w:noProof/>
            <w:sz w:val="22"/>
            <w:szCs w:val="22"/>
          </w:rPr>
          <w:tab/>
        </w:r>
        <w:r w:rsidR="00215114" w:rsidRPr="008C6B94">
          <w:rPr>
            <w:rStyle w:val="Hyperlink"/>
            <w:noProof/>
          </w:rPr>
          <w:t>High Performance Computing</w:t>
        </w:r>
        <w:r w:rsidR="00215114">
          <w:rPr>
            <w:noProof/>
            <w:webHidden/>
          </w:rPr>
          <w:tab/>
        </w:r>
        <w:r w:rsidR="00215114">
          <w:rPr>
            <w:noProof/>
            <w:webHidden/>
          </w:rPr>
          <w:fldChar w:fldCharType="begin"/>
        </w:r>
        <w:r w:rsidR="00215114">
          <w:rPr>
            <w:noProof/>
            <w:webHidden/>
          </w:rPr>
          <w:instrText xml:space="preserve"> PAGEREF _Toc478543484 \h </w:instrText>
        </w:r>
        <w:r w:rsidR="00215114">
          <w:rPr>
            <w:noProof/>
            <w:webHidden/>
          </w:rPr>
        </w:r>
        <w:r w:rsidR="00215114">
          <w:rPr>
            <w:noProof/>
            <w:webHidden/>
          </w:rPr>
          <w:fldChar w:fldCharType="separate"/>
        </w:r>
        <w:r w:rsidR="00215114">
          <w:rPr>
            <w:noProof/>
            <w:webHidden/>
          </w:rPr>
          <w:t>12</w:t>
        </w:r>
        <w:r w:rsidR="00215114">
          <w:rPr>
            <w:noProof/>
            <w:webHidden/>
          </w:rPr>
          <w:fldChar w:fldCharType="end"/>
        </w:r>
      </w:hyperlink>
    </w:p>
    <w:p w14:paraId="5DADAEDE" w14:textId="77777777" w:rsidR="00215114" w:rsidRDefault="00DA0825">
      <w:pPr>
        <w:pStyle w:val="TOC3"/>
        <w:tabs>
          <w:tab w:val="left" w:pos="1100"/>
          <w:tab w:val="right" w:leader="dot" w:pos="10070"/>
        </w:tabs>
        <w:rPr>
          <w:rFonts w:eastAsiaTheme="minorEastAsia" w:cstheme="minorBidi"/>
          <w:i w:val="0"/>
          <w:iCs w:val="0"/>
          <w:noProof/>
          <w:sz w:val="22"/>
          <w:szCs w:val="22"/>
        </w:rPr>
      </w:pPr>
      <w:hyperlink w:anchor="_Toc478543485" w:history="1">
        <w:r w:rsidR="00215114" w:rsidRPr="008C6B94">
          <w:rPr>
            <w:rStyle w:val="Hyperlink"/>
            <w:noProof/>
          </w:rPr>
          <w:t>3.3.2</w:t>
        </w:r>
        <w:r w:rsidR="00215114">
          <w:rPr>
            <w:rFonts w:eastAsiaTheme="minorEastAsia" w:cstheme="minorBidi"/>
            <w:i w:val="0"/>
            <w:iCs w:val="0"/>
            <w:noProof/>
            <w:sz w:val="22"/>
            <w:szCs w:val="22"/>
          </w:rPr>
          <w:tab/>
        </w:r>
        <w:r w:rsidR="00215114" w:rsidRPr="008C6B94">
          <w:rPr>
            <w:rStyle w:val="Hyperlink"/>
            <w:noProof/>
          </w:rPr>
          <w:t>Cloud</w:t>
        </w:r>
        <w:r w:rsidR="00215114">
          <w:rPr>
            <w:noProof/>
            <w:webHidden/>
          </w:rPr>
          <w:tab/>
        </w:r>
        <w:r w:rsidR="00215114">
          <w:rPr>
            <w:noProof/>
            <w:webHidden/>
          </w:rPr>
          <w:fldChar w:fldCharType="begin"/>
        </w:r>
        <w:r w:rsidR="00215114">
          <w:rPr>
            <w:noProof/>
            <w:webHidden/>
          </w:rPr>
          <w:instrText xml:space="preserve"> PAGEREF _Toc478543485 \h </w:instrText>
        </w:r>
        <w:r w:rsidR="00215114">
          <w:rPr>
            <w:noProof/>
            <w:webHidden/>
          </w:rPr>
        </w:r>
        <w:r w:rsidR="00215114">
          <w:rPr>
            <w:noProof/>
            <w:webHidden/>
          </w:rPr>
          <w:fldChar w:fldCharType="separate"/>
        </w:r>
        <w:r w:rsidR="00215114">
          <w:rPr>
            <w:noProof/>
            <w:webHidden/>
          </w:rPr>
          <w:t>12</w:t>
        </w:r>
        <w:r w:rsidR="00215114">
          <w:rPr>
            <w:noProof/>
            <w:webHidden/>
          </w:rPr>
          <w:fldChar w:fldCharType="end"/>
        </w:r>
      </w:hyperlink>
    </w:p>
    <w:p w14:paraId="6B1A5768" w14:textId="77777777" w:rsidR="00215114" w:rsidRDefault="00DA0825">
      <w:pPr>
        <w:pStyle w:val="TOC3"/>
        <w:tabs>
          <w:tab w:val="left" w:pos="1100"/>
          <w:tab w:val="right" w:leader="dot" w:pos="10070"/>
        </w:tabs>
        <w:rPr>
          <w:rFonts w:eastAsiaTheme="minorEastAsia" w:cstheme="minorBidi"/>
          <w:i w:val="0"/>
          <w:iCs w:val="0"/>
          <w:noProof/>
          <w:sz w:val="22"/>
          <w:szCs w:val="22"/>
        </w:rPr>
      </w:pPr>
      <w:hyperlink w:anchor="_Toc478543486" w:history="1">
        <w:r w:rsidR="00215114" w:rsidRPr="008C6B94">
          <w:rPr>
            <w:rStyle w:val="Hyperlink"/>
            <w:noProof/>
          </w:rPr>
          <w:t>3.3.3</w:t>
        </w:r>
        <w:r w:rsidR="00215114">
          <w:rPr>
            <w:rFonts w:eastAsiaTheme="minorEastAsia" w:cstheme="minorBidi"/>
            <w:i w:val="0"/>
            <w:iCs w:val="0"/>
            <w:noProof/>
            <w:sz w:val="22"/>
            <w:szCs w:val="22"/>
          </w:rPr>
          <w:tab/>
        </w:r>
        <w:r w:rsidR="00215114" w:rsidRPr="008C6B94">
          <w:rPr>
            <w:rStyle w:val="Hyperlink"/>
            <w:noProof/>
          </w:rPr>
          <w:t>Internet of Things</w:t>
        </w:r>
        <w:r w:rsidR="00215114">
          <w:rPr>
            <w:noProof/>
            <w:webHidden/>
          </w:rPr>
          <w:tab/>
        </w:r>
        <w:r w:rsidR="00215114">
          <w:rPr>
            <w:noProof/>
            <w:webHidden/>
          </w:rPr>
          <w:fldChar w:fldCharType="begin"/>
        </w:r>
        <w:r w:rsidR="00215114">
          <w:rPr>
            <w:noProof/>
            <w:webHidden/>
          </w:rPr>
          <w:instrText xml:space="preserve"> PAGEREF _Toc478543486 \h </w:instrText>
        </w:r>
        <w:r w:rsidR="00215114">
          <w:rPr>
            <w:noProof/>
            <w:webHidden/>
          </w:rPr>
        </w:r>
        <w:r w:rsidR="00215114">
          <w:rPr>
            <w:noProof/>
            <w:webHidden/>
          </w:rPr>
          <w:fldChar w:fldCharType="separate"/>
        </w:r>
        <w:r w:rsidR="00215114">
          <w:rPr>
            <w:noProof/>
            <w:webHidden/>
          </w:rPr>
          <w:t>12</w:t>
        </w:r>
        <w:r w:rsidR="00215114">
          <w:rPr>
            <w:noProof/>
            <w:webHidden/>
          </w:rPr>
          <w:fldChar w:fldCharType="end"/>
        </w:r>
      </w:hyperlink>
    </w:p>
    <w:p w14:paraId="6C982C09" w14:textId="77777777" w:rsidR="00215114" w:rsidRDefault="00DA0825">
      <w:pPr>
        <w:pStyle w:val="TOC3"/>
        <w:tabs>
          <w:tab w:val="left" w:pos="1100"/>
          <w:tab w:val="right" w:leader="dot" w:pos="10070"/>
        </w:tabs>
        <w:rPr>
          <w:rFonts w:eastAsiaTheme="minorEastAsia" w:cstheme="minorBidi"/>
          <w:i w:val="0"/>
          <w:iCs w:val="0"/>
          <w:noProof/>
          <w:sz w:val="22"/>
          <w:szCs w:val="22"/>
        </w:rPr>
      </w:pPr>
      <w:hyperlink w:anchor="_Toc478543487" w:history="1">
        <w:r w:rsidR="00215114" w:rsidRPr="008C6B94">
          <w:rPr>
            <w:rStyle w:val="Hyperlink"/>
            <w:noProof/>
          </w:rPr>
          <w:t>3.3.4</w:t>
        </w:r>
        <w:r w:rsidR="00215114">
          <w:rPr>
            <w:rFonts w:eastAsiaTheme="minorEastAsia" w:cstheme="minorBidi"/>
            <w:i w:val="0"/>
            <w:iCs w:val="0"/>
            <w:noProof/>
            <w:sz w:val="22"/>
            <w:szCs w:val="22"/>
          </w:rPr>
          <w:tab/>
        </w:r>
        <w:r w:rsidR="00215114" w:rsidRPr="008C6B94">
          <w:rPr>
            <w:rStyle w:val="Hyperlink"/>
            <w:noProof/>
          </w:rPr>
          <w:t>Embedded Computing – Cyber-Physical Systems</w:t>
        </w:r>
        <w:r w:rsidR="00215114">
          <w:rPr>
            <w:noProof/>
            <w:webHidden/>
          </w:rPr>
          <w:tab/>
        </w:r>
        <w:r w:rsidR="00215114">
          <w:rPr>
            <w:noProof/>
            <w:webHidden/>
          </w:rPr>
          <w:fldChar w:fldCharType="begin"/>
        </w:r>
        <w:r w:rsidR="00215114">
          <w:rPr>
            <w:noProof/>
            <w:webHidden/>
          </w:rPr>
          <w:instrText xml:space="preserve"> PAGEREF _Toc478543487 \h </w:instrText>
        </w:r>
        <w:r w:rsidR="00215114">
          <w:rPr>
            <w:noProof/>
            <w:webHidden/>
          </w:rPr>
        </w:r>
        <w:r w:rsidR="00215114">
          <w:rPr>
            <w:noProof/>
            <w:webHidden/>
          </w:rPr>
          <w:fldChar w:fldCharType="separate"/>
        </w:r>
        <w:r w:rsidR="00215114">
          <w:rPr>
            <w:noProof/>
            <w:webHidden/>
          </w:rPr>
          <w:t>13</w:t>
        </w:r>
        <w:r w:rsidR="00215114">
          <w:rPr>
            <w:noProof/>
            <w:webHidden/>
          </w:rPr>
          <w:fldChar w:fldCharType="end"/>
        </w:r>
      </w:hyperlink>
    </w:p>
    <w:p w14:paraId="24DE4DD5" w14:textId="77777777" w:rsidR="00215114" w:rsidRDefault="00DA0825">
      <w:pPr>
        <w:pStyle w:val="TOC3"/>
        <w:tabs>
          <w:tab w:val="left" w:pos="1100"/>
          <w:tab w:val="right" w:leader="dot" w:pos="10070"/>
        </w:tabs>
        <w:rPr>
          <w:rFonts w:eastAsiaTheme="minorEastAsia" w:cstheme="minorBidi"/>
          <w:i w:val="0"/>
          <w:iCs w:val="0"/>
          <w:noProof/>
          <w:sz w:val="22"/>
          <w:szCs w:val="22"/>
        </w:rPr>
      </w:pPr>
      <w:hyperlink w:anchor="_Toc478543488" w:history="1">
        <w:r w:rsidR="00215114" w:rsidRPr="008C6B94">
          <w:rPr>
            <w:rStyle w:val="Hyperlink"/>
            <w:noProof/>
          </w:rPr>
          <w:t>3.3.5</w:t>
        </w:r>
        <w:r w:rsidR="00215114">
          <w:rPr>
            <w:rFonts w:eastAsiaTheme="minorEastAsia" w:cstheme="minorBidi"/>
            <w:i w:val="0"/>
            <w:iCs w:val="0"/>
            <w:noProof/>
            <w:sz w:val="22"/>
            <w:szCs w:val="22"/>
          </w:rPr>
          <w:tab/>
        </w:r>
        <w:r w:rsidR="00215114" w:rsidRPr="008C6B94">
          <w:rPr>
            <w:rStyle w:val="Hyperlink"/>
            <w:noProof/>
          </w:rPr>
          <w:t>Blockchain</w:t>
        </w:r>
        <w:r w:rsidR="00215114">
          <w:rPr>
            <w:noProof/>
            <w:webHidden/>
          </w:rPr>
          <w:tab/>
        </w:r>
        <w:r w:rsidR="00215114">
          <w:rPr>
            <w:noProof/>
            <w:webHidden/>
          </w:rPr>
          <w:fldChar w:fldCharType="begin"/>
        </w:r>
        <w:r w:rsidR="00215114">
          <w:rPr>
            <w:noProof/>
            <w:webHidden/>
          </w:rPr>
          <w:instrText xml:space="preserve"> PAGEREF _Toc478543488 \h </w:instrText>
        </w:r>
        <w:r w:rsidR="00215114">
          <w:rPr>
            <w:noProof/>
            <w:webHidden/>
          </w:rPr>
        </w:r>
        <w:r w:rsidR="00215114">
          <w:rPr>
            <w:noProof/>
            <w:webHidden/>
          </w:rPr>
          <w:fldChar w:fldCharType="separate"/>
        </w:r>
        <w:r w:rsidR="00215114">
          <w:rPr>
            <w:noProof/>
            <w:webHidden/>
          </w:rPr>
          <w:t>13</w:t>
        </w:r>
        <w:r w:rsidR="00215114">
          <w:rPr>
            <w:noProof/>
            <w:webHidden/>
          </w:rPr>
          <w:fldChar w:fldCharType="end"/>
        </w:r>
      </w:hyperlink>
    </w:p>
    <w:p w14:paraId="7F5CA1E4" w14:textId="77777777" w:rsidR="00215114" w:rsidRDefault="00DA0825">
      <w:pPr>
        <w:pStyle w:val="TOC1"/>
        <w:tabs>
          <w:tab w:val="left" w:pos="440"/>
          <w:tab w:val="right" w:leader="dot" w:pos="10070"/>
        </w:tabs>
        <w:rPr>
          <w:rFonts w:eastAsiaTheme="minorEastAsia" w:cstheme="minorBidi"/>
          <w:b w:val="0"/>
          <w:bCs w:val="0"/>
          <w:caps w:val="0"/>
          <w:noProof/>
          <w:sz w:val="22"/>
          <w:szCs w:val="22"/>
        </w:rPr>
      </w:pPr>
      <w:hyperlink w:anchor="_Toc478543489" w:history="1">
        <w:r w:rsidR="00215114" w:rsidRPr="008C6B94">
          <w:rPr>
            <w:rStyle w:val="Hyperlink"/>
            <w:rFonts w:ascii="Verdana" w:hAnsi="Verdana"/>
            <w:noProof/>
          </w:rPr>
          <w:t>4</w:t>
        </w:r>
        <w:r w:rsidR="00215114">
          <w:rPr>
            <w:rFonts w:eastAsiaTheme="minorEastAsia" w:cstheme="minorBidi"/>
            <w:b w:val="0"/>
            <w:bCs w:val="0"/>
            <w:caps w:val="0"/>
            <w:noProof/>
            <w:sz w:val="22"/>
            <w:szCs w:val="22"/>
          </w:rPr>
          <w:tab/>
        </w:r>
        <w:r w:rsidR="00215114" w:rsidRPr="008C6B94">
          <w:rPr>
            <w:rStyle w:val="Hyperlink"/>
            <w:noProof/>
          </w:rPr>
          <w:t>Data Science Applications</w:t>
        </w:r>
        <w:r w:rsidR="00215114">
          <w:rPr>
            <w:noProof/>
            <w:webHidden/>
          </w:rPr>
          <w:tab/>
        </w:r>
        <w:r w:rsidR="00215114">
          <w:rPr>
            <w:noProof/>
            <w:webHidden/>
          </w:rPr>
          <w:fldChar w:fldCharType="begin"/>
        </w:r>
        <w:r w:rsidR="00215114">
          <w:rPr>
            <w:noProof/>
            <w:webHidden/>
          </w:rPr>
          <w:instrText xml:space="preserve"> PAGEREF _Toc478543489 \h </w:instrText>
        </w:r>
        <w:r w:rsidR="00215114">
          <w:rPr>
            <w:noProof/>
            <w:webHidden/>
          </w:rPr>
        </w:r>
        <w:r w:rsidR="00215114">
          <w:rPr>
            <w:noProof/>
            <w:webHidden/>
          </w:rPr>
          <w:fldChar w:fldCharType="separate"/>
        </w:r>
        <w:r w:rsidR="00215114">
          <w:rPr>
            <w:noProof/>
            <w:webHidden/>
          </w:rPr>
          <w:t>14</w:t>
        </w:r>
        <w:r w:rsidR="00215114">
          <w:rPr>
            <w:noProof/>
            <w:webHidden/>
          </w:rPr>
          <w:fldChar w:fldCharType="end"/>
        </w:r>
      </w:hyperlink>
    </w:p>
    <w:p w14:paraId="1FBBACE7" w14:textId="77777777" w:rsidR="00215114" w:rsidRDefault="00DA0825">
      <w:pPr>
        <w:pStyle w:val="TOC2"/>
        <w:tabs>
          <w:tab w:val="left" w:pos="880"/>
          <w:tab w:val="right" w:leader="dot" w:pos="10070"/>
        </w:tabs>
        <w:rPr>
          <w:rFonts w:eastAsiaTheme="minorEastAsia" w:cstheme="minorBidi"/>
          <w:smallCaps w:val="0"/>
          <w:noProof/>
          <w:sz w:val="22"/>
          <w:szCs w:val="22"/>
        </w:rPr>
      </w:pPr>
      <w:hyperlink w:anchor="_Toc478543490" w:history="1">
        <w:r w:rsidR="00215114" w:rsidRPr="008C6B94">
          <w:rPr>
            <w:rStyle w:val="Hyperlink"/>
            <w:noProof/>
          </w:rPr>
          <w:t>4.1</w:t>
        </w:r>
        <w:r w:rsidR="00215114">
          <w:rPr>
            <w:rFonts w:eastAsiaTheme="minorEastAsia" w:cstheme="minorBidi"/>
            <w:smallCaps w:val="0"/>
            <w:noProof/>
            <w:sz w:val="22"/>
            <w:szCs w:val="22"/>
          </w:rPr>
          <w:tab/>
        </w:r>
        <w:r w:rsidR="00215114" w:rsidRPr="008C6B94">
          <w:rPr>
            <w:rStyle w:val="Hyperlink"/>
            <w:noProof/>
          </w:rPr>
          <w:t>When is it Data Science?</w:t>
        </w:r>
        <w:r w:rsidR="00215114">
          <w:rPr>
            <w:noProof/>
            <w:webHidden/>
          </w:rPr>
          <w:tab/>
        </w:r>
        <w:r w:rsidR="00215114">
          <w:rPr>
            <w:noProof/>
            <w:webHidden/>
          </w:rPr>
          <w:fldChar w:fldCharType="begin"/>
        </w:r>
        <w:r w:rsidR="00215114">
          <w:rPr>
            <w:noProof/>
            <w:webHidden/>
          </w:rPr>
          <w:instrText xml:space="preserve"> PAGEREF _Toc478543490 \h </w:instrText>
        </w:r>
        <w:r w:rsidR="00215114">
          <w:rPr>
            <w:noProof/>
            <w:webHidden/>
          </w:rPr>
        </w:r>
        <w:r w:rsidR="00215114">
          <w:rPr>
            <w:noProof/>
            <w:webHidden/>
          </w:rPr>
          <w:fldChar w:fldCharType="separate"/>
        </w:r>
        <w:r w:rsidR="00215114">
          <w:rPr>
            <w:noProof/>
            <w:webHidden/>
          </w:rPr>
          <w:t>14</w:t>
        </w:r>
        <w:r w:rsidR="00215114">
          <w:rPr>
            <w:noProof/>
            <w:webHidden/>
          </w:rPr>
          <w:fldChar w:fldCharType="end"/>
        </w:r>
      </w:hyperlink>
    </w:p>
    <w:p w14:paraId="7DE4E42B" w14:textId="77777777" w:rsidR="00215114" w:rsidRDefault="00DA0825">
      <w:pPr>
        <w:pStyle w:val="TOC2"/>
        <w:tabs>
          <w:tab w:val="left" w:pos="880"/>
          <w:tab w:val="right" w:leader="dot" w:pos="10070"/>
        </w:tabs>
        <w:rPr>
          <w:rFonts w:eastAsiaTheme="minorEastAsia" w:cstheme="minorBidi"/>
          <w:smallCaps w:val="0"/>
          <w:noProof/>
          <w:sz w:val="22"/>
          <w:szCs w:val="22"/>
        </w:rPr>
      </w:pPr>
      <w:hyperlink w:anchor="_Toc478543491" w:history="1">
        <w:r w:rsidR="00215114" w:rsidRPr="008C6B94">
          <w:rPr>
            <w:rStyle w:val="Hyperlink"/>
            <w:noProof/>
          </w:rPr>
          <w:t>4.2</w:t>
        </w:r>
        <w:r w:rsidR="00215114">
          <w:rPr>
            <w:rFonts w:eastAsiaTheme="minorEastAsia" w:cstheme="minorBidi"/>
            <w:smallCaps w:val="0"/>
            <w:noProof/>
            <w:sz w:val="22"/>
            <w:szCs w:val="22"/>
          </w:rPr>
          <w:tab/>
        </w:r>
        <w:r w:rsidR="00215114" w:rsidRPr="008C6B94">
          <w:rPr>
            <w:rStyle w:val="Hyperlink"/>
            <w:noProof/>
          </w:rPr>
          <w:t>Data Science Characteristics</w:t>
        </w:r>
        <w:r w:rsidR="00215114">
          <w:rPr>
            <w:noProof/>
            <w:webHidden/>
          </w:rPr>
          <w:tab/>
        </w:r>
        <w:r w:rsidR="00215114">
          <w:rPr>
            <w:noProof/>
            <w:webHidden/>
          </w:rPr>
          <w:fldChar w:fldCharType="begin"/>
        </w:r>
        <w:r w:rsidR="00215114">
          <w:rPr>
            <w:noProof/>
            <w:webHidden/>
          </w:rPr>
          <w:instrText xml:space="preserve"> PAGEREF _Toc478543491 \h </w:instrText>
        </w:r>
        <w:r w:rsidR="00215114">
          <w:rPr>
            <w:noProof/>
            <w:webHidden/>
          </w:rPr>
        </w:r>
        <w:r w:rsidR="00215114">
          <w:rPr>
            <w:noProof/>
            <w:webHidden/>
          </w:rPr>
          <w:fldChar w:fldCharType="separate"/>
        </w:r>
        <w:r w:rsidR="00215114">
          <w:rPr>
            <w:noProof/>
            <w:webHidden/>
          </w:rPr>
          <w:t>15</w:t>
        </w:r>
        <w:r w:rsidR="00215114">
          <w:rPr>
            <w:noProof/>
            <w:webHidden/>
          </w:rPr>
          <w:fldChar w:fldCharType="end"/>
        </w:r>
      </w:hyperlink>
    </w:p>
    <w:p w14:paraId="5112460C" w14:textId="77777777" w:rsidR="00215114" w:rsidRDefault="00DA0825">
      <w:pPr>
        <w:pStyle w:val="TOC3"/>
        <w:tabs>
          <w:tab w:val="left" w:pos="1100"/>
          <w:tab w:val="right" w:leader="dot" w:pos="10070"/>
        </w:tabs>
        <w:rPr>
          <w:rFonts w:eastAsiaTheme="minorEastAsia" w:cstheme="minorBidi"/>
          <w:i w:val="0"/>
          <w:iCs w:val="0"/>
          <w:noProof/>
          <w:sz w:val="22"/>
          <w:szCs w:val="22"/>
        </w:rPr>
      </w:pPr>
      <w:hyperlink w:anchor="_Toc478543492" w:history="1">
        <w:r w:rsidR="00215114" w:rsidRPr="008C6B94">
          <w:rPr>
            <w:rStyle w:val="Hyperlink"/>
            <w:noProof/>
          </w:rPr>
          <w:t>4.2.1</w:t>
        </w:r>
        <w:r w:rsidR="00215114">
          <w:rPr>
            <w:rFonts w:eastAsiaTheme="minorEastAsia" w:cstheme="minorBidi"/>
            <w:i w:val="0"/>
            <w:iCs w:val="0"/>
            <w:noProof/>
            <w:sz w:val="22"/>
            <w:szCs w:val="22"/>
          </w:rPr>
          <w:tab/>
        </w:r>
        <w:r w:rsidR="00215114" w:rsidRPr="008C6B94">
          <w:rPr>
            <w:rStyle w:val="Hyperlink"/>
            <w:noProof/>
          </w:rPr>
          <w:t>Veracity</w:t>
        </w:r>
        <w:r w:rsidR="00215114">
          <w:rPr>
            <w:noProof/>
            <w:webHidden/>
          </w:rPr>
          <w:tab/>
        </w:r>
        <w:r w:rsidR="00215114">
          <w:rPr>
            <w:noProof/>
            <w:webHidden/>
          </w:rPr>
          <w:fldChar w:fldCharType="begin"/>
        </w:r>
        <w:r w:rsidR="00215114">
          <w:rPr>
            <w:noProof/>
            <w:webHidden/>
          </w:rPr>
          <w:instrText xml:space="preserve"> PAGEREF _Toc478543492 \h </w:instrText>
        </w:r>
        <w:r w:rsidR="00215114">
          <w:rPr>
            <w:noProof/>
            <w:webHidden/>
          </w:rPr>
        </w:r>
        <w:r w:rsidR="00215114">
          <w:rPr>
            <w:noProof/>
            <w:webHidden/>
          </w:rPr>
          <w:fldChar w:fldCharType="separate"/>
        </w:r>
        <w:r w:rsidR="00215114">
          <w:rPr>
            <w:noProof/>
            <w:webHidden/>
          </w:rPr>
          <w:t>15</w:t>
        </w:r>
        <w:r w:rsidR="00215114">
          <w:rPr>
            <w:noProof/>
            <w:webHidden/>
          </w:rPr>
          <w:fldChar w:fldCharType="end"/>
        </w:r>
      </w:hyperlink>
    </w:p>
    <w:p w14:paraId="451620F0" w14:textId="77777777" w:rsidR="00215114" w:rsidRDefault="00DA0825">
      <w:pPr>
        <w:pStyle w:val="TOC3"/>
        <w:tabs>
          <w:tab w:val="left" w:pos="1100"/>
          <w:tab w:val="right" w:leader="dot" w:pos="10070"/>
        </w:tabs>
        <w:rPr>
          <w:rFonts w:eastAsiaTheme="minorEastAsia" w:cstheme="minorBidi"/>
          <w:i w:val="0"/>
          <w:iCs w:val="0"/>
          <w:noProof/>
          <w:sz w:val="22"/>
          <w:szCs w:val="22"/>
        </w:rPr>
      </w:pPr>
      <w:hyperlink w:anchor="_Toc478543493" w:history="1">
        <w:r w:rsidR="00215114" w:rsidRPr="008C6B94">
          <w:rPr>
            <w:rStyle w:val="Hyperlink"/>
            <w:noProof/>
          </w:rPr>
          <w:t>4.2.2</w:t>
        </w:r>
        <w:r w:rsidR="00215114">
          <w:rPr>
            <w:rFonts w:eastAsiaTheme="minorEastAsia" w:cstheme="minorBidi"/>
            <w:i w:val="0"/>
            <w:iCs w:val="0"/>
            <w:noProof/>
            <w:sz w:val="22"/>
            <w:szCs w:val="22"/>
          </w:rPr>
          <w:tab/>
        </w:r>
        <w:r w:rsidR="00215114" w:rsidRPr="008C6B94">
          <w:rPr>
            <w:rStyle w:val="Hyperlink"/>
            <w:noProof/>
          </w:rPr>
          <w:t>Validity</w:t>
        </w:r>
        <w:r w:rsidR="00215114">
          <w:rPr>
            <w:noProof/>
            <w:webHidden/>
          </w:rPr>
          <w:tab/>
        </w:r>
        <w:r w:rsidR="00215114">
          <w:rPr>
            <w:noProof/>
            <w:webHidden/>
          </w:rPr>
          <w:fldChar w:fldCharType="begin"/>
        </w:r>
        <w:r w:rsidR="00215114">
          <w:rPr>
            <w:noProof/>
            <w:webHidden/>
          </w:rPr>
          <w:instrText xml:space="preserve"> PAGEREF _Toc478543493 \h </w:instrText>
        </w:r>
        <w:r w:rsidR="00215114">
          <w:rPr>
            <w:noProof/>
            <w:webHidden/>
          </w:rPr>
        </w:r>
        <w:r w:rsidR="00215114">
          <w:rPr>
            <w:noProof/>
            <w:webHidden/>
          </w:rPr>
          <w:fldChar w:fldCharType="separate"/>
        </w:r>
        <w:r w:rsidR="00215114">
          <w:rPr>
            <w:noProof/>
            <w:webHidden/>
          </w:rPr>
          <w:t>16</w:t>
        </w:r>
        <w:r w:rsidR="00215114">
          <w:rPr>
            <w:noProof/>
            <w:webHidden/>
          </w:rPr>
          <w:fldChar w:fldCharType="end"/>
        </w:r>
      </w:hyperlink>
    </w:p>
    <w:p w14:paraId="7CFA6436" w14:textId="77777777" w:rsidR="00215114" w:rsidRDefault="00DA0825">
      <w:pPr>
        <w:pStyle w:val="TOC3"/>
        <w:tabs>
          <w:tab w:val="left" w:pos="1100"/>
          <w:tab w:val="right" w:leader="dot" w:pos="10070"/>
        </w:tabs>
        <w:rPr>
          <w:rFonts w:eastAsiaTheme="minorEastAsia" w:cstheme="minorBidi"/>
          <w:i w:val="0"/>
          <w:iCs w:val="0"/>
          <w:noProof/>
          <w:sz w:val="22"/>
          <w:szCs w:val="22"/>
        </w:rPr>
      </w:pPr>
      <w:hyperlink w:anchor="_Toc478543494" w:history="1">
        <w:r w:rsidR="00215114" w:rsidRPr="008C6B94">
          <w:rPr>
            <w:rStyle w:val="Hyperlink"/>
            <w:noProof/>
          </w:rPr>
          <w:t>4.2.3</w:t>
        </w:r>
        <w:r w:rsidR="00215114">
          <w:rPr>
            <w:rFonts w:eastAsiaTheme="minorEastAsia" w:cstheme="minorBidi"/>
            <w:i w:val="0"/>
            <w:iCs w:val="0"/>
            <w:noProof/>
            <w:sz w:val="22"/>
            <w:szCs w:val="22"/>
          </w:rPr>
          <w:tab/>
        </w:r>
        <w:r w:rsidR="00215114" w:rsidRPr="008C6B94">
          <w:rPr>
            <w:rStyle w:val="Hyperlink"/>
            <w:noProof/>
          </w:rPr>
          <w:t>Volatility</w:t>
        </w:r>
        <w:r w:rsidR="00215114">
          <w:rPr>
            <w:noProof/>
            <w:webHidden/>
          </w:rPr>
          <w:tab/>
        </w:r>
        <w:r w:rsidR="00215114">
          <w:rPr>
            <w:noProof/>
            <w:webHidden/>
          </w:rPr>
          <w:fldChar w:fldCharType="begin"/>
        </w:r>
        <w:r w:rsidR="00215114">
          <w:rPr>
            <w:noProof/>
            <w:webHidden/>
          </w:rPr>
          <w:instrText xml:space="preserve"> PAGEREF _Toc478543494 \h </w:instrText>
        </w:r>
        <w:r w:rsidR="00215114">
          <w:rPr>
            <w:noProof/>
            <w:webHidden/>
          </w:rPr>
        </w:r>
        <w:r w:rsidR="00215114">
          <w:rPr>
            <w:noProof/>
            <w:webHidden/>
          </w:rPr>
          <w:fldChar w:fldCharType="separate"/>
        </w:r>
        <w:r w:rsidR="00215114">
          <w:rPr>
            <w:noProof/>
            <w:webHidden/>
          </w:rPr>
          <w:t>16</w:t>
        </w:r>
        <w:r w:rsidR="00215114">
          <w:rPr>
            <w:noProof/>
            <w:webHidden/>
          </w:rPr>
          <w:fldChar w:fldCharType="end"/>
        </w:r>
      </w:hyperlink>
    </w:p>
    <w:p w14:paraId="2CE36155" w14:textId="77777777" w:rsidR="00215114" w:rsidRDefault="00DA0825">
      <w:pPr>
        <w:pStyle w:val="TOC3"/>
        <w:tabs>
          <w:tab w:val="left" w:pos="1100"/>
          <w:tab w:val="right" w:leader="dot" w:pos="10070"/>
        </w:tabs>
        <w:rPr>
          <w:rFonts w:eastAsiaTheme="minorEastAsia" w:cstheme="minorBidi"/>
          <w:i w:val="0"/>
          <w:iCs w:val="0"/>
          <w:noProof/>
          <w:sz w:val="22"/>
          <w:szCs w:val="22"/>
        </w:rPr>
      </w:pPr>
      <w:hyperlink w:anchor="_Toc478543495" w:history="1">
        <w:r w:rsidR="00215114" w:rsidRPr="008C6B94">
          <w:rPr>
            <w:rStyle w:val="Hyperlink"/>
            <w:noProof/>
          </w:rPr>
          <w:t>4.2.4</w:t>
        </w:r>
        <w:r w:rsidR="00215114">
          <w:rPr>
            <w:rFonts w:eastAsiaTheme="minorEastAsia" w:cstheme="minorBidi"/>
            <w:i w:val="0"/>
            <w:iCs w:val="0"/>
            <w:noProof/>
            <w:sz w:val="22"/>
            <w:szCs w:val="22"/>
          </w:rPr>
          <w:tab/>
        </w:r>
        <w:r w:rsidR="00215114" w:rsidRPr="008C6B94">
          <w:rPr>
            <w:rStyle w:val="Hyperlink"/>
            <w:noProof/>
          </w:rPr>
          <w:t>Visualization</w:t>
        </w:r>
        <w:r w:rsidR="00215114">
          <w:rPr>
            <w:noProof/>
            <w:webHidden/>
          </w:rPr>
          <w:tab/>
        </w:r>
        <w:r w:rsidR="00215114">
          <w:rPr>
            <w:noProof/>
            <w:webHidden/>
          </w:rPr>
          <w:fldChar w:fldCharType="begin"/>
        </w:r>
        <w:r w:rsidR="00215114">
          <w:rPr>
            <w:noProof/>
            <w:webHidden/>
          </w:rPr>
          <w:instrText xml:space="preserve"> PAGEREF _Toc478543495 \h </w:instrText>
        </w:r>
        <w:r w:rsidR="00215114">
          <w:rPr>
            <w:noProof/>
            <w:webHidden/>
          </w:rPr>
        </w:r>
        <w:r w:rsidR="00215114">
          <w:rPr>
            <w:noProof/>
            <w:webHidden/>
          </w:rPr>
          <w:fldChar w:fldCharType="separate"/>
        </w:r>
        <w:r w:rsidR="00215114">
          <w:rPr>
            <w:noProof/>
            <w:webHidden/>
          </w:rPr>
          <w:t>16</w:t>
        </w:r>
        <w:r w:rsidR="00215114">
          <w:rPr>
            <w:noProof/>
            <w:webHidden/>
          </w:rPr>
          <w:fldChar w:fldCharType="end"/>
        </w:r>
      </w:hyperlink>
    </w:p>
    <w:p w14:paraId="2A19BB25" w14:textId="77777777" w:rsidR="00215114" w:rsidRDefault="00DA0825">
      <w:pPr>
        <w:pStyle w:val="TOC3"/>
        <w:tabs>
          <w:tab w:val="left" w:pos="1100"/>
          <w:tab w:val="right" w:leader="dot" w:pos="10070"/>
        </w:tabs>
        <w:rPr>
          <w:rFonts w:eastAsiaTheme="minorEastAsia" w:cstheme="minorBidi"/>
          <w:i w:val="0"/>
          <w:iCs w:val="0"/>
          <w:noProof/>
          <w:sz w:val="22"/>
          <w:szCs w:val="22"/>
        </w:rPr>
      </w:pPr>
      <w:hyperlink w:anchor="_Toc478543496" w:history="1">
        <w:r w:rsidR="00215114" w:rsidRPr="008C6B94">
          <w:rPr>
            <w:rStyle w:val="Hyperlink"/>
            <w:noProof/>
          </w:rPr>
          <w:t>4.2.5</w:t>
        </w:r>
        <w:r w:rsidR="00215114">
          <w:rPr>
            <w:rFonts w:eastAsiaTheme="minorEastAsia" w:cstheme="minorBidi"/>
            <w:i w:val="0"/>
            <w:iCs w:val="0"/>
            <w:noProof/>
            <w:sz w:val="22"/>
            <w:szCs w:val="22"/>
          </w:rPr>
          <w:tab/>
        </w:r>
        <w:r w:rsidR="00215114" w:rsidRPr="008C6B94">
          <w:rPr>
            <w:rStyle w:val="Hyperlink"/>
            <w:noProof/>
          </w:rPr>
          <w:t>Value</w:t>
        </w:r>
        <w:r w:rsidR="00215114">
          <w:rPr>
            <w:noProof/>
            <w:webHidden/>
          </w:rPr>
          <w:tab/>
        </w:r>
        <w:r w:rsidR="00215114">
          <w:rPr>
            <w:noProof/>
            <w:webHidden/>
          </w:rPr>
          <w:fldChar w:fldCharType="begin"/>
        </w:r>
        <w:r w:rsidR="00215114">
          <w:rPr>
            <w:noProof/>
            <w:webHidden/>
          </w:rPr>
          <w:instrText xml:space="preserve"> PAGEREF _Toc478543496 \h </w:instrText>
        </w:r>
        <w:r w:rsidR="00215114">
          <w:rPr>
            <w:noProof/>
            <w:webHidden/>
          </w:rPr>
        </w:r>
        <w:r w:rsidR="00215114">
          <w:rPr>
            <w:noProof/>
            <w:webHidden/>
          </w:rPr>
          <w:fldChar w:fldCharType="separate"/>
        </w:r>
        <w:r w:rsidR="00215114">
          <w:rPr>
            <w:noProof/>
            <w:webHidden/>
          </w:rPr>
          <w:t>16</w:t>
        </w:r>
        <w:r w:rsidR="00215114">
          <w:rPr>
            <w:noProof/>
            <w:webHidden/>
          </w:rPr>
          <w:fldChar w:fldCharType="end"/>
        </w:r>
      </w:hyperlink>
    </w:p>
    <w:p w14:paraId="382D35EF" w14:textId="77777777" w:rsidR="00215114" w:rsidRDefault="00DA0825">
      <w:pPr>
        <w:pStyle w:val="TOC3"/>
        <w:tabs>
          <w:tab w:val="left" w:pos="1100"/>
          <w:tab w:val="right" w:leader="dot" w:pos="10070"/>
        </w:tabs>
        <w:rPr>
          <w:rFonts w:eastAsiaTheme="minorEastAsia" w:cstheme="minorBidi"/>
          <w:i w:val="0"/>
          <w:iCs w:val="0"/>
          <w:noProof/>
          <w:sz w:val="22"/>
          <w:szCs w:val="22"/>
        </w:rPr>
      </w:pPr>
      <w:hyperlink w:anchor="_Toc478543497" w:history="1">
        <w:r w:rsidR="00215114" w:rsidRPr="008C6B94">
          <w:rPr>
            <w:rStyle w:val="Hyperlink"/>
            <w:noProof/>
          </w:rPr>
          <w:t>4.2.6</w:t>
        </w:r>
        <w:r w:rsidR="00215114">
          <w:rPr>
            <w:rFonts w:eastAsiaTheme="minorEastAsia" w:cstheme="minorBidi"/>
            <w:i w:val="0"/>
            <w:iCs w:val="0"/>
            <w:noProof/>
            <w:sz w:val="22"/>
            <w:szCs w:val="22"/>
          </w:rPr>
          <w:tab/>
        </w:r>
        <w:r w:rsidR="00215114" w:rsidRPr="008C6B94">
          <w:rPr>
            <w:rStyle w:val="Hyperlink"/>
            <w:noProof/>
          </w:rPr>
          <w:t>Metadata</w:t>
        </w:r>
        <w:r w:rsidR="00215114">
          <w:rPr>
            <w:noProof/>
            <w:webHidden/>
          </w:rPr>
          <w:tab/>
        </w:r>
        <w:r w:rsidR="00215114">
          <w:rPr>
            <w:noProof/>
            <w:webHidden/>
          </w:rPr>
          <w:fldChar w:fldCharType="begin"/>
        </w:r>
        <w:r w:rsidR="00215114">
          <w:rPr>
            <w:noProof/>
            <w:webHidden/>
          </w:rPr>
          <w:instrText xml:space="preserve"> PAGEREF _Toc478543497 \h </w:instrText>
        </w:r>
        <w:r w:rsidR="00215114">
          <w:rPr>
            <w:noProof/>
            <w:webHidden/>
          </w:rPr>
        </w:r>
        <w:r w:rsidR="00215114">
          <w:rPr>
            <w:noProof/>
            <w:webHidden/>
          </w:rPr>
          <w:fldChar w:fldCharType="separate"/>
        </w:r>
        <w:r w:rsidR="00215114">
          <w:rPr>
            <w:noProof/>
            <w:webHidden/>
          </w:rPr>
          <w:t>16</w:t>
        </w:r>
        <w:r w:rsidR="00215114">
          <w:rPr>
            <w:noProof/>
            <w:webHidden/>
          </w:rPr>
          <w:fldChar w:fldCharType="end"/>
        </w:r>
      </w:hyperlink>
    </w:p>
    <w:p w14:paraId="397AF435" w14:textId="77777777" w:rsidR="00215114" w:rsidRDefault="00DA0825">
      <w:pPr>
        <w:pStyle w:val="TOC3"/>
        <w:tabs>
          <w:tab w:val="left" w:pos="1100"/>
          <w:tab w:val="right" w:leader="dot" w:pos="10070"/>
        </w:tabs>
        <w:rPr>
          <w:rFonts w:eastAsiaTheme="minorEastAsia" w:cstheme="minorBidi"/>
          <w:i w:val="0"/>
          <w:iCs w:val="0"/>
          <w:noProof/>
          <w:sz w:val="22"/>
          <w:szCs w:val="22"/>
        </w:rPr>
      </w:pPr>
      <w:hyperlink w:anchor="_Toc478543498" w:history="1">
        <w:r w:rsidR="00215114" w:rsidRPr="008C6B94">
          <w:rPr>
            <w:rStyle w:val="Hyperlink"/>
            <w:noProof/>
          </w:rPr>
          <w:t>4.2.7</w:t>
        </w:r>
        <w:r w:rsidR="00215114">
          <w:rPr>
            <w:rFonts w:eastAsiaTheme="minorEastAsia" w:cstheme="minorBidi"/>
            <w:i w:val="0"/>
            <w:iCs w:val="0"/>
            <w:noProof/>
            <w:sz w:val="22"/>
            <w:szCs w:val="22"/>
          </w:rPr>
          <w:tab/>
        </w:r>
        <w:r w:rsidR="00215114" w:rsidRPr="008C6B94">
          <w:rPr>
            <w:rStyle w:val="Hyperlink"/>
            <w:noProof/>
          </w:rPr>
          <w:t>Data Types</w:t>
        </w:r>
        <w:r w:rsidR="00215114">
          <w:rPr>
            <w:noProof/>
            <w:webHidden/>
          </w:rPr>
          <w:tab/>
        </w:r>
        <w:r w:rsidR="00215114">
          <w:rPr>
            <w:noProof/>
            <w:webHidden/>
          </w:rPr>
          <w:fldChar w:fldCharType="begin"/>
        </w:r>
        <w:r w:rsidR="00215114">
          <w:rPr>
            <w:noProof/>
            <w:webHidden/>
          </w:rPr>
          <w:instrText xml:space="preserve"> PAGEREF _Toc478543498 \h </w:instrText>
        </w:r>
        <w:r w:rsidR="00215114">
          <w:rPr>
            <w:noProof/>
            <w:webHidden/>
          </w:rPr>
        </w:r>
        <w:r w:rsidR="00215114">
          <w:rPr>
            <w:noProof/>
            <w:webHidden/>
          </w:rPr>
          <w:fldChar w:fldCharType="separate"/>
        </w:r>
        <w:r w:rsidR="00215114">
          <w:rPr>
            <w:noProof/>
            <w:webHidden/>
          </w:rPr>
          <w:t>17</w:t>
        </w:r>
        <w:r w:rsidR="00215114">
          <w:rPr>
            <w:noProof/>
            <w:webHidden/>
          </w:rPr>
          <w:fldChar w:fldCharType="end"/>
        </w:r>
      </w:hyperlink>
    </w:p>
    <w:p w14:paraId="3CF75BB0" w14:textId="77777777" w:rsidR="00215114" w:rsidRDefault="00DA0825">
      <w:pPr>
        <w:pStyle w:val="TOC3"/>
        <w:tabs>
          <w:tab w:val="left" w:pos="1100"/>
          <w:tab w:val="right" w:leader="dot" w:pos="10070"/>
        </w:tabs>
        <w:rPr>
          <w:rFonts w:eastAsiaTheme="minorEastAsia" w:cstheme="minorBidi"/>
          <w:i w:val="0"/>
          <w:iCs w:val="0"/>
          <w:noProof/>
          <w:sz w:val="22"/>
          <w:szCs w:val="22"/>
        </w:rPr>
      </w:pPr>
      <w:hyperlink w:anchor="_Toc478543499" w:history="1">
        <w:r w:rsidR="00215114" w:rsidRPr="008C6B94">
          <w:rPr>
            <w:rStyle w:val="Hyperlink"/>
            <w:noProof/>
          </w:rPr>
          <w:t>4.2.8</w:t>
        </w:r>
        <w:r w:rsidR="00215114">
          <w:rPr>
            <w:rFonts w:eastAsiaTheme="minorEastAsia" w:cstheme="minorBidi"/>
            <w:i w:val="0"/>
            <w:iCs w:val="0"/>
            <w:noProof/>
            <w:sz w:val="22"/>
            <w:szCs w:val="22"/>
          </w:rPr>
          <w:tab/>
        </w:r>
        <w:r w:rsidR="00215114" w:rsidRPr="008C6B94">
          <w:rPr>
            <w:rStyle w:val="Hyperlink"/>
            <w:noProof/>
          </w:rPr>
          <w:t>Complexity</w:t>
        </w:r>
        <w:r w:rsidR="00215114">
          <w:rPr>
            <w:noProof/>
            <w:webHidden/>
          </w:rPr>
          <w:tab/>
        </w:r>
        <w:r w:rsidR="00215114">
          <w:rPr>
            <w:noProof/>
            <w:webHidden/>
          </w:rPr>
          <w:fldChar w:fldCharType="begin"/>
        </w:r>
        <w:r w:rsidR="00215114">
          <w:rPr>
            <w:noProof/>
            <w:webHidden/>
          </w:rPr>
          <w:instrText xml:space="preserve"> PAGEREF _Toc478543499 \h </w:instrText>
        </w:r>
        <w:r w:rsidR="00215114">
          <w:rPr>
            <w:noProof/>
            <w:webHidden/>
          </w:rPr>
        </w:r>
        <w:r w:rsidR="00215114">
          <w:rPr>
            <w:noProof/>
            <w:webHidden/>
          </w:rPr>
          <w:fldChar w:fldCharType="separate"/>
        </w:r>
        <w:r w:rsidR="00215114">
          <w:rPr>
            <w:noProof/>
            <w:webHidden/>
          </w:rPr>
          <w:t>17</w:t>
        </w:r>
        <w:r w:rsidR="00215114">
          <w:rPr>
            <w:noProof/>
            <w:webHidden/>
          </w:rPr>
          <w:fldChar w:fldCharType="end"/>
        </w:r>
      </w:hyperlink>
    </w:p>
    <w:p w14:paraId="78853EE2" w14:textId="77777777" w:rsidR="00215114" w:rsidRDefault="00DA0825">
      <w:pPr>
        <w:pStyle w:val="TOC3"/>
        <w:tabs>
          <w:tab w:val="left" w:pos="1100"/>
          <w:tab w:val="right" w:leader="dot" w:pos="10070"/>
        </w:tabs>
        <w:rPr>
          <w:rFonts w:eastAsiaTheme="minorEastAsia" w:cstheme="minorBidi"/>
          <w:i w:val="0"/>
          <w:iCs w:val="0"/>
          <w:noProof/>
          <w:sz w:val="22"/>
          <w:szCs w:val="22"/>
        </w:rPr>
      </w:pPr>
      <w:hyperlink w:anchor="_Toc478543500" w:history="1">
        <w:r w:rsidR="00215114" w:rsidRPr="008C6B94">
          <w:rPr>
            <w:rStyle w:val="Hyperlink"/>
            <w:noProof/>
          </w:rPr>
          <w:t>4.2.9</w:t>
        </w:r>
        <w:r w:rsidR="00215114">
          <w:rPr>
            <w:rFonts w:eastAsiaTheme="minorEastAsia" w:cstheme="minorBidi"/>
            <w:i w:val="0"/>
            <w:iCs w:val="0"/>
            <w:noProof/>
            <w:sz w:val="22"/>
            <w:szCs w:val="22"/>
          </w:rPr>
          <w:tab/>
        </w:r>
        <w:r w:rsidR="00215114" w:rsidRPr="008C6B94">
          <w:rPr>
            <w:rStyle w:val="Hyperlink"/>
            <w:noProof/>
          </w:rPr>
          <w:t>Latency</w:t>
        </w:r>
        <w:r w:rsidR="00215114">
          <w:rPr>
            <w:noProof/>
            <w:webHidden/>
          </w:rPr>
          <w:tab/>
        </w:r>
        <w:r w:rsidR="00215114">
          <w:rPr>
            <w:noProof/>
            <w:webHidden/>
          </w:rPr>
          <w:fldChar w:fldCharType="begin"/>
        </w:r>
        <w:r w:rsidR="00215114">
          <w:rPr>
            <w:noProof/>
            <w:webHidden/>
          </w:rPr>
          <w:instrText xml:space="preserve"> PAGEREF _Toc478543500 \h </w:instrText>
        </w:r>
        <w:r w:rsidR="00215114">
          <w:rPr>
            <w:noProof/>
            <w:webHidden/>
          </w:rPr>
        </w:r>
        <w:r w:rsidR="00215114">
          <w:rPr>
            <w:noProof/>
            <w:webHidden/>
          </w:rPr>
          <w:fldChar w:fldCharType="separate"/>
        </w:r>
        <w:r w:rsidR="00215114">
          <w:rPr>
            <w:noProof/>
            <w:webHidden/>
          </w:rPr>
          <w:t>17</w:t>
        </w:r>
        <w:r w:rsidR="00215114">
          <w:rPr>
            <w:noProof/>
            <w:webHidden/>
          </w:rPr>
          <w:fldChar w:fldCharType="end"/>
        </w:r>
      </w:hyperlink>
    </w:p>
    <w:p w14:paraId="2ACA5D0A" w14:textId="77777777" w:rsidR="00215114" w:rsidRDefault="00DA0825">
      <w:pPr>
        <w:pStyle w:val="TOC2"/>
        <w:tabs>
          <w:tab w:val="left" w:pos="880"/>
          <w:tab w:val="right" w:leader="dot" w:pos="10070"/>
        </w:tabs>
        <w:rPr>
          <w:rFonts w:eastAsiaTheme="minorEastAsia" w:cstheme="minorBidi"/>
          <w:smallCaps w:val="0"/>
          <w:noProof/>
          <w:sz w:val="22"/>
          <w:szCs w:val="22"/>
        </w:rPr>
      </w:pPr>
      <w:hyperlink w:anchor="_Toc478543501" w:history="1">
        <w:r w:rsidR="00215114" w:rsidRPr="008C6B94">
          <w:rPr>
            <w:rStyle w:val="Hyperlink"/>
            <w:noProof/>
          </w:rPr>
          <w:t>4.3</w:t>
        </w:r>
        <w:r w:rsidR="00215114">
          <w:rPr>
            <w:rFonts w:eastAsiaTheme="minorEastAsia" w:cstheme="minorBidi"/>
            <w:smallCaps w:val="0"/>
            <w:noProof/>
            <w:sz w:val="22"/>
            <w:szCs w:val="22"/>
          </w:rPr>
          <w:tab/>
        </w:r>
        <w:r w:rsidR="00215114" w:rsidRPr="008C6B94">
          <w:rPr>
            <w:rStyle w:val="Hyperlink"/>
            <w:noProof/>
          </w:rPr>
          <w:t>Big Data Science</w:t>
        </w:r>
        <w:r w:rsidR="00215114">
          <w:rPr>
            <w:noProof/>
            <w:webHidden/>
          </w:rPr>
          <w:tab/>
        </w:r>
        <w:r w:rsidR="00215114">
          <w:rPr>
            <w:noProof/>
            <w:webHidden/>
          </w:rPr>
          <w:fldChar w:fldCharType="begin"/>
        </w:r>
        <w:r w:rsidR="00215114">
          <w:rPr>
            <w:noProof/>
            <w:webHidden/>
          </w:rPr>
          <w:instrText xml:space="preserve"> PAGEREF _Toc478543501 \h </w:instrText>
        </w:r>
        <w:r w:rsidR="00215114">
          <w:rPr>
            <w:noProof/>
            <w:webHidden/>
          </w:rPr>
        </w:r>
        <w:r w:rsidR="00215114">
          <w:rPr>
            <w:noProof/>
            <w:webHidden/>
          </w:rPr>
          <w:fldChar w:fldCharType="separate"/>
        </w:r>
        <w:r w:rsidR="00215114">
          <w:rPr>
            <w:noProof/>
            <w:webHidden/>
          </w:rPr>
          <w:t>17</w:t>
        </w:r>
        <w:r w:rsidR="00215114">
          <w:rPr>
            <w:noProof/>
            <w:webHidden/>
          </w:rPr>
          <w:fldChar w:fldCharType="end"/>
        </w:r>
      </w:hyperlink>
    </w:p>
    <w:p w14:paraId="3060028E" w14:textId="77777777" w:rsidR="00215114" w:rsidRDefault="00DA0825">
      <w:pPr>
        <w:pStyle w:val="TOC3"/>
        <w:tabs>
          <w:tab w:val="left" w:pos="1100"/>
          <w:tab w:val="right" w:leader="dot" w:pos="10070"/>
        </w:tabs>
        <w:rPr>
          <w:rFonts w:eastAsiaTheme="minorEastAsia" w:cstheme="minorBidi"/>
          <w:i w:val="0"/>
          <w:iCs w:val="0"/>
          <w:noProof/>
          <w:sz w:val="22"/>
          <w:szCs w:val="22"/>
        </w:rPr>
      </w:pPr>
      <w:hyperlink w:anchor="_Toc478543502" w:history="1">
        <w:r w:rsidR="00215114" w:rsidRPr="008C6B94">
          <w:rPr>
            <w:rStyle w:val="Hyperlink"/>
            <w:noProof/>
          </w:rPr>
          <w:t>4.3.1</w:t>
        </w:r>
        <w:r w:rsidR="00215114">
          <w:rPr>
            <w:rFonts w:eastAsiaTheme="minorEastAsia" w:cstheme="minorBidi"/>
            <w:i w:val="0"/>
            <w:iCs w:val="0"/>
            <w:noProof/>
            <w:sz w:val="22"/>
            <w:szCs w:val="22"/>
          </w:rPr>
          <w:tab/>
        </w:r>
        <w:r w:rsidR="00215114" w:rsidRPr="008C6B94">
          <w:rPr>
            <w:rStyle w:val="Hyperlink"/>
            <w:noProof/>
          </w:rPr>
          <w:t>Data Cleansing</w:t>
        </w:r>
        <w:r w:rsidR="00215114">
          <w:rPr>
            <w:noProof/>
            <w:webHidden/>
          </w:rPr>
          <w:tab/>
        </w:r>
        <w:r w:rsidR="00215114">
          <w:rPr>
            <w:noProof/>
            <w:webHidden/>
          </w:rPr>
          <w:fldChar w:fldCharType="begin"/>
        </w:r>
        <w:r w:rsidR="00215114">
          <w:rPr>
            <w:noProof/>
            <w:webHidden/>
          </w:rPr>
          <w:instrText xml:space="preserve"> PAGEREF _Toc478543502 \h </w:instrText>
        </w:r>
        <w:r w:rsidR="00215114">
          <w:rPr>
            <w:noProof/>
            <w:webHidden/>
          </w:rPr>
        </w:r>
        <w:r w:rsidR="00215114">
          <w:rPr>
            <w:noProof/>
            <w:webHidden/>
          </w:rPr>
          <w:fldChar w:fldCharType="separate"/>
        </w:r>
        <w:r w:rsidR="00215114">
          <w:rPr>
            <w:noProof/>
            <w:webHidden/>
          </w:rPr>
          <w:t>18</w:t>
        </w:r>
        <w:r w:rsidR="00215114">
          <w:rPr>
            <w:noProof/>
            <w:webHidden/>
          </w:rPr>
          <w:fldChar w:fldCharType="end"/>
        </w:r>
      </w:hyperlink>
    </w:p>
    <w:p w14:paraId="6E4EC4B8" w14:textId="77777777" w:rsidR="00215114" w:rsidRDefault="00DA0825">
      <w:pPr>
        <w:pStyle w:val="TOC3"/>
        <w:tabs>
          <w:tab w:val="left" w:pos="1100"/>
          <w:tab w:val="right" w:leader="dot" w:pos="10070"/>
        </w:tabs>
        <w:rPr>
          <w:rFonts w:eastAsiaTheme="minorEastAsia" w:cstheme="minorBidi"/>
          <w:i w:val="0"/>
          <w:iCs w:val="0"/>
          <w:noProof/>
          <w:sz w:val="22"/>
          <w:szCs w:val="22"/>
        </w:rPr>
      </w:pPr>
      <w:hyperlink w:anchor="_Toc478543503" w:history="1">
        <w:r w:rsidR="00215114" w:rsidRPr="008C6B94">
          <w:rPr>
            <w:rStyle w:val="Hyperlink"/>
            <w:noProof/>
          </w:rPr>
          <w:t>4.3.2</w:t>
        </w:r>
        <w:r w:rsidR="00215114">
          <w:rPr>
            <w:rFonts w:eastAsiaTheme="minorEastAsia" w:cstheme="minorBidi"/>
            <w:i w:val="0"/>
            <w:iCs w:val="0"/>
            <w:noProof/>
            <w:sz w:val="22"/>
            <w:szCs w:val="22"/>
          </w:rPr>
          <w:tab/>
        </w:r>
        <w:r w:rsidR="00215114" w:rsidRPr="008C6B94">
          <w:rPr>
            <w:rStyle w:val="Hyperlink"/>
            <w:noProof/>
          </w:rPr>
          <w:t>Sampling</w:t>
        </w:r>
        <w:r w:rsidR="00215114">
          <w:rPr>
            <w:noProof/>
            <w:webHidden/>
          </w:rPr>
          <w:tab/>
        </w:r>
        <w:r w:rsidR="00215114">
          <w:rPr>
            <w:noProof/>
            <w:webHidden/>
          </w:rPr>
          <w:fldChar w:fldCharType="begin"/>
        </w:r>
        <w:r w:rsidR="00215114">
          <w:rPr>
            <w:noProof/>
            <w:webHidden/>
          </w:rPr>
          <w:instrText xml:space="preserve"> PAGEREF _Toc478543503 \h </w:instrText>
        </w:r>
        <w:r w:rsidR="00215114">
          <w:rPr>
            <w:noProof/>
            <w:webHidden/>
          </w:rPr>
        </w:r>
        <w:r w:rsidR="00215114">
          <w:rPr>
            <w:noProof/>
            <w:webHidden/>
          </w:rPr>
          <w:fldChar w:fldCharType="separate"/>
        </w:r>
        <w:r w:rsidR="00215114">
          <w:rPr>
            <w:noProof/>
            <w:webHidden/>
          </w:rPr>
          <w:t>18</w:t>
        </w:r>
        <w:r w:rsidR="00215114">
          <w:rPr>
            <w:noProof/>
            <w:webHidden/>
          </w:rPr>
          <w:fldChar w:fldCharType="end"/>
        </w:r>
      </w:hyperlink>
    </w:p>
    <w:p w14:paraId="5EDDBD74" w14:textId="77777777" w:rsidR="00215114" w:rsidRDefault="00DA0825">
      <w:pPr>
        <w:pStyle w:val="TOC3"/>
        <w:tabs>
          <w:tab w:val="left" w:pos="1100"/>
          <w:tab w:val="right" w:leader="dot" w:pos="10070"/>
        </w:tabs>
        <w:rPr>
          <w:rFonts w:eastAsiaTheme="minorEastAsia" w:cstheme="minorBidi"/>
          <w:i w:val="0"/>
          <w:iCs w:val="0"/>
          <w:noProof/>
          <w:sz w:val="22"/>
          <w:szCs w:val="22"/>
        </w:rPr>
      </w:pPr>
      <w:hyperlink w:anchor="_Toc478543504" w:history="1">
        <w:r w:rsidR="00215114" w:rsidRPr="008C6B94">
          <w:rPr>
            <w:rStyle w:val="Hyperlink"/>
            <w:noProof/>
          </w:rPr>
          <w:t>4.3.3</w:t>
        </w:r>
        <w:r w:rsidR="00215114">
          <w:rPr>
            <w:rFonts w:eastAsiaTheme="minorEastAsia" w:cstheme="minorBidi"/>
            <w:i w:val="0"/>
            <w:iCs w:val="0"/>
            <w:noProof/>
            <w:sz w:val="22"/>
            <w:szCs w:val="22"/>
          </w:rPr>
          <w:tab/>
        </w:r>
        <w:r w:rsidR="00215114" w:rsidRPr="008C6B94">
          <w:rPr>
            <w:rStyle w:val="Hyperlink"/>
            <w:noProof/>
          </w:rPr>
          <w:t>Machine Learning</w:t>
        </w:r>
        <w:r w:rsidR="00215114">
          <w:rPr>
            <w:noProof/>
            <w:webHidden/>
          </w:rPr>
          <w:tab/>
        </w:r>
        <w:r w:rsidR="00215114">
          <w:rPr>
            <w:noProof/>
            <w:webHidden/>
          </w:rPr>
          <w:fldChar w:fldCharType="begin"/>
        </w:r>
        <w:r w:rsidR="00215114">
          <w:rPr>
            <w:noProof/>
            <w:webHidden/>
          </w:rPr>
          <w:instrText xml:space="preserve"> PAGEREF _Toc478543504 \h </w:instrText>
        </w:r>
        <w:r w:rsidR="00215114">
          <w:rPr>
            <w:noProof/>
            <w:webHidden/>
          </w:rPr>
        </w:r>
        <w:r w:rsidR="00215114">
          <w:rPr>
            <w:noProof/>
            <w:webHidden/>
          </w:rPr>
          <w:fldChar w:fldCharType="separate"/>
        </w:r>
        <w:r w:rsidR="00215114">
          <w:rPr>
            <w:noProof/>
            <w:webHidden/>
          </w:rPr>
          <w:t>18</w:t>
        </w:r>
        <w:r w:rsidR="00215114">
          <w:rPr>
            <w:noProof/>
            <w:webHidden/>
          </w:rPr>
          <w:fldChar w:fldCharType="end"/>
        </w:r>
      </w:hyperlink>
    </w:p>
    <w:p w14:paraId="7BB9F9A8" w14:textId="77777777" w:rsidR="00215114" w:rsidRDefault="00DA0825">
      <w:pPr>
        <w:pStyle w:val="TOC2"/>
        <w:tabs>
          <w:tab w:val="left" w:pos="880"/>
          <w:tab w:val="right" w:leader="dot" w:pos="10070"/>
        </w:tabs>
        <w:rPr>
          <w:rFonts w:eastAsiaTheme="minorEastAsia" w:cstheme="minorBidi"/>
          <w:smallCaps w:val="0"/>
          <w:noProof/>
          <w:sz w:val="22"/>
          <w:szCs w:val="22"/>
        </w:rPr>
      </w:pPr>
      <w:hyperlink w:anchor="_Toc478543505" w:history="1">
        <w:r w:rsidR="00215114" w:rsidRPr="008C6B94">
          <w:rPr>
            <w:rStyle w:val="Hyperlink"/>
            <w:noProof/>
          </w:rPr>
          <w:t>4.4</w:t>
        </w:r>
        <w:r w:rsidR="00215114">
          <w:rPr>
            <w:rFonts w:eastAsiaTheme="minorEastAsia" w:cstheme="minorBidi"/>
            <w:smallCaps w:val="0"/>
            <w:noProof/>
            <w:sz w:val="22"/>
            <w:szCs w:val="22"/>
          </w:rPr>
          <w:tab/>
        </w:r>
        <w:r w:rsidR="00215114" w:rsidRPr="008C6B94">
          <w:rPr>
            <w:rStyle w:val="Hyperlink"/>
            <w:noProof/>
          </w:rPr>
          <w:t>Emergent Behavior</w:t>
        </w:r>
        <w:r w:rsidR="00215114">
          <w:rPr>
            <w:noProof/>
            <w:webHidden/>
          </w:rPr>
          <w:tab/>
        </w:r>
        <w:r w:rsidR="00215114">
          <w:rPr>
            <w:noProof/>
            <w:webHidden/>
          </w:rPr>
          <w:fldChar w:fldCharType="begin"/>
        </w:r>
        <w:r w:rsidR="00215114">
          <w:rPr>
            <w:noProof/>
            <w:webHidden/>
          </w:rPr>
          <w:instrText xml:space="preserve"> PAGEREF _Toc478543505 \h </w:instrText>
        </w:r>
        <w:r w:rsidR="00215114">
          <w:rPr>
            <w:noProof/>
            <w:webHidden/>
          </w:rPr>
        </w:r>
        <w:r w:rsidR="00215114">
          <w:rPr>
            <w:noProof/>
            <w:webHidden/>
          </w:rPr>
          <w:fldChar w:fldCharType="separate"/>
        </w:r>
        <w:r w:rsidR="00215114">
          <w:rPr>
            <w:noProof/>
            <w:webHidden/>
          </w:rPr>
          <w:t>19</w:t>
        </w:r>
        <w:r w:rsidR="00215114">
          <w:rPr>
            <w:noProof/>
            <w:webHidden/>
          </w:rPr>
          <w:fldChar w:fldCharType="end"/>
        </w:r>
      </w:hyperlink>
    </w:p>
    <w:p w14:paraId="28AB9F2A" w14:textId="77777777" w:rsidR="00215114" w:rsidRDefault="00DA0825">
      <w:pPr>
        <w:pStyle w:val="TOC2"/>
        <w:tabs>
          <w:tab w:val="left" w:pos="880"/>
          <w:tab w:val="right" w:leader="dot" w:pos="10070"/>
        </w:tabs>
        <w:rPr>
          <w:rFonts w:eastAsiaTheme="minorEastAsia" w:cstheme="minorBidi"/>
          <w:smallCaps w:val="0"/>
          <w:noProof/>
          <w:sz w:val="22"/>
          <w:szCs w:val="22"/>
        </w:rPr>
      </w:pPr>
      <w:hyperlink w:anchor="_Toc478543506" w:history="1">
        <w:r w:rsidR="00215114" w:rsidRPr="008C6B94">
          <w:rPr>
            <w:rStyle w:val="Hyperlink"/>
            <w:noProof/>
          </w:rPr>
          <w:t>4.5</w:t>
        </w:r>
        <w:r w:rsidR="00215114">
          <w:rPr>
            <w:rFonts w:eastAsiaTheme="minorEastAsia" w:cstheme="minorBidi"/>
            <w:smallCaps w:val="0"/>
            <w:noProof/>
            <w:sz w:val="22"/>
            <w:szCs w:val="22"/>
          </w:rPr>
          <w:tab/>
        </w:r>
        <w:r w:rsidR="00215114" w:rsidRPr="008C6B94">
          <w:rPr>
            <w:rStyle w:val="Hyperlink"/>
            <w:noProof/>
          </w:rPr>
          <w:t>Data Scientists</w:t>
        </w:r>
        <w:r w:rsidR="00215114">
          <w:rPr>
            <w:noProof/>
            <w:webHidden/>
          </w:rPr>
          <w:tab/>
        </w:r>
        <w:r w:rsidR="00215114">
          <w:rPr>
            <w:noProof/>
            <w:webHidden/>
          </w:rPr>
          <w:fldChar w:fldCharType="begin"/>
        </w:r>
        <w:r w:rsidR="00215114">
          <w:rPr>
            <w:noProof/>
            <w:webHidden/>
          </w:rPr>
          <w:instrText xml:space="preserve"> PAGEREF _Toc478543506 \h </w:instrText>
        </w:r>
        <w:r w:rsidR="00215114">
          <w:rPr>
            <w:noProof/>
            <w:webHidden/>
          </w:rPr>
        </w:r>
        <w:r w:rsidR="00215114">
          <w:rPr>
            <w:noProof/>
            <w:webHidden/>
          </w:rPr>
          <w:fldChar w:fldCharType="separate"/>
        </w:r>
        <w:r w:rsidR="00215114">
          <w:rPr>
            <w:noProof/>
            <w:webHidden/>
          </w:rPr>
          <w:t>19</w:t>
        </w:r>
        <w:r w:rsidR="00215114">
          <w:rPr>
            <w:noProof/>
            <w:webHidden/>
          </w:rPr>
          <w:fldChar w:fldCharType="end"/>
        </w:r>
      </w:hyperlink>
    </w:p>
    <w:p w14:paraId="5B05CEC5" w14:textId="77777777" w:rsidR="00215114" w:rsidRDefault="00DA0825">
      <w:pPr>
        <w:pStyle w:val="TOC2"/>
        <w:tabs>
          <w:tab w:val="left" w:pos="880"/>
          <w:tab w:val="right" w:leader="dot" w:pos="10070"/>
        </w:tabs>
        <w:rPr>
          <w:rFonts w:eastAsiaTheme="minorEastAsia" w:cstheme="minorBidi"/>
          <w:smallCaps w:val="0"/>
          <w:noProof/>
          <w:sz w:val="22"/>
          <w:szCs w:val="22"/>
        </w:rPr>
      </w:pPr>
      <w:hyperlink w:anchor="_Toc478543507" w:history="1">
        <w:r w:rsidR="00215114" w:rsidRPr="008C6B94">
          <w:rPr>
            <w:rStyle w:val="Hyperlink"/>
            <w:noProof/>
          </w:rPr>
          <w:t>4.6</w:t>
        </w:r>
        <w:r w:rsidR="00215114">
          <w:rPr>
            <w:rFonts w:eastAsiaTheme="minorEastAsia" w:cstheme="minorBidi"/>
            <w:smallCaps w:val="0"/>
            <w:noProof/>
            <w:sz w:val="22"/>
            <w:szCs w:val="22"/>
          </w:rPr>
          <w:tab/>
        </w:r>
        <w:r w:rsidR="00215114" w:rsidRPr="008C6B94">
          <w:rPr>
            <w:rStyle w:val="Hyperlink"/>
            <w:noProof/>
          </w:rPr>
          <w:t>Big Data Metrics and Benchmarks</w:t>
        </w:r>
        <w:r w:rsidR="00215114">
          <w:rPr>
            <w:noProof/>
            <w:webHidden/>
          </w:rPr>
          <w:tab/>
        </w:r>
        <w:r w:rsidR="00215114">
          <w:rPr>
            <w:noProof/>
            <w:webHidden/>
          </w:rPr>
          <w:fldChar w:fldCharType="begin"/>
        </w:r>
        <w:r w:rsidR="00215114">
          <w:rPr>
            <w:noProof/>
            <w:webHidden/>
          </w:rPr>
          <w:instrText xml:space="preserve"> PAGEREF _Toc478543507 \h </w:instrText>
        </w:r>
        <w:r w:rsidR="00215114">
          <w:rPr>
            <w:noProof/>
            <w:webHidden/>
          </w:rPr>
        </w:r>
        <w:r w:rsidR="00215114">
          <w:rPr>
            <w:noProof/>
            <w:webHidden/>
          </w:rPr>
          <w:fldChar w:fldCharType="separate"/>
        </w:r>
        <w:r w:rsidR="00215114">
          <w:rPr>
            <w:noProof/>
            <w:webHidden/>
          </w:rPr>
          <w:t>20</w:t>
        </w:r>
        <w:r w:rsidR="00215114">
          <w:rPr>
            <w:noProof/>
            <w:webHidden/>
          </w:rPr>
          <w:fldChar w:fldCharType="end"/>
        </w:r>
      </w:hyperlink>
    </w:p>
    <w:p w14:paraId="08DA4478" w14:textId="77777777" w:rsidR="00215114" w:rsidRDefault="00DA0825">
      <w:pPr>
        <w:pStyle w:val="TOC1"/>
        <w:tabs>
          <w:tab w:val="left" w:pos="440"/>
          <w:tab w:val="right" w:leader="dot" w:pos="10070"/>
        </w:tabs>
        <w:rPr>
          <w:rFonts w:eastAsiaTheme="minorEastAsia" w:cstheme="minorBidi"/>
          <w:b w:val="0"/>
          <w:bCs w:val="0"/>
          <w:caps w:val="0"/>
          <w:noProof/>
          <w:sz w:val="22"/>
          <w:szCs w:val="22"/>
        </w:rPr>
      </w:pPr>
      <w:hyperlink w:anchor="_Toc478543508" w:history="1">
        <w:r w:rsidR="00215114" w:rsidRPr="008C6B94">
          <w:rPr>
            <w:rStyle w:val="Hyperlink"/>
            <w:rFonts w:ascii="Verdana" w:hAnsi="Verdana"/>
            <w:noProof/>
          </w:rPr>
          <w:t>5</w:t>
        </w:r>
        <w:r w:rsidR="00215114">
          <w:rPr>
            <w:rFonts w:eastAsiaTheme="minorEastAsia" w:cstheme="minorBidi"/>
            <w:b w:val="0"/>
            <w:bCs w:val="0"/>
            <w:caps w:val="0"/>
            <w:noProof/>
            <w:sz w:val="22"/>
            <w:szCs w:val="22"/>
          </w:rPr>
          <w:tab/>
        </w:r>
        <w:r w:rsidR="00215114" w:rsidRPr="008C6B94">
          <w:rPr>
            <w:rStyle w:val="Hyperlink"/>
            <w:noProof/>
          </w:rPr>
          <w:t>Big Data Security and Privacy</w:t>
        </w:r>
        <w:r w:rsidR="00215114">
          <w:rPr>
            <w:noProof/>
            <w:webHidden/>
          </w:rPr>
          <w:tab/>
        </w:r>
        <w:r w:rsidR="00215114">
          <w:rPr>
            <w:noProof/>
            <w:webHidden/>
          </w:rPr>
          <w:fldChar w:fldCharType="begin"/>
        </w:r>
        <w:r w:rsidR="00215114">
          <w:rPr>
            <w:noProof/>
            <w:webHidden/>
          </w:rPr>
          <w:instrText xml:space="preserve"> PAGEREF _Toc478543508 \h </w:instrText>
        </w:r>
        <w:r w:rsidR="00215114">
          <w:rPr>
            <w:noProof/>
            <w:webHidden/>
          </w:rPr>
        </w:r>
        <w:r w:rsidR="00215114">
          <w:rPr>
            <w:noProof/>
            <w:webHidden/>
          </w:rPr>
          <w:fldChar w:fldCharType="separate"/>
        </w:r>
        <w:r w:rsidR="00215114">
          <w:rPr>
            <w:noProof/>
            <w:webHidden/>
          </w:rPr>
          <w:t>21</w:t>
        </w:r>
        <w:r w:rsidR="00215114">
          <w:rPr>
            <w:noProof/>
            <w:webHidden/>
          </w:rPr>
          <w:fldChar w:fldCharType="end"/>
        </w:r>
      </w:hyperlink>
    </w:p>
    <w:p w14:paraId="38816E76" w14:textId="77777777" w:rsidR="00215114" w:rsidRDefault="00DA0825">
      <w:pPr>
        <w:pStyle w:val="TOC1"/>
        <w:tabs>
          <w:tab w:val="left" w:pos="440"/>
          <w:tab w:val="right" w:leader="dot" w:pos="10070"/>
        </w:tabs>
        <w:rPr>
          <w:rFonts w:eastAsiaTheme="minorEastAsia" w:cstheme="minorBidi"/>
          <w:b w:val="0"/>
          <w:bCs w:val="0"/>
          <w:caps w:val="0"/>
          <w:noProof/>
          <w:sz w:val="22"/>
          <w:szCs w:val="22"/>
        </w:rPr>
      </w:pPr>
      <w:hyperlink w:anchor="_Toc478543509" w:history="1">
        <w:r w:rsidR="00215114" w:rsidRPr="008C6B94">
          <w:rPr>
            <w:rStyle w:val="Hyperlink"/>
            <w:rFonts w:ascii="Verdana" w:hAnsi="Verdana"/>
            <w:noProof/>
          </w:rPr>
          <w:t>6</w:t>
        </w:r>
        <w:r w:rsidR="00215114">
          <w:rPr>
            <w:rFonts w:eastAsiaTheme="minorEastAsia" w:cstheme="minorBidi"/>
            <w:b w:val="0"/>
            <w:bCs w:val="0"/>
            <w:caps w:val="0"/>
            <w:noProof/>
            <w:sz w:val="22"/>
            <w:szCs w:val="22"/>
          </w:rPr>
          <w:tab/>
        </w:r>
        <w:r w:rsidR="00215114" w:rsidRPr="008C6B94">
          <w:rPr>
            <w:rStyle w:val="Hyperlink"/>
            <w:noProof/>
          </w:rPr>
          <w:t>Big Data Management</w:t>
        </w:r>
        <w:r w:rsidR="00215114">
          <w:rPr>
            <w:noProof/>
            <w:webHidden/>
          </w:rPr>
          <w:tab/>
        </w:r>
        <w:r w:rsidR="00215114">
          <w:rPr>
            <w:noProof/>
            <w:webHidden/>
          </w:rPr>
          <w:fldChar w:fldCharType="begin"/>
        </w:r>
        <w:r w:rsidR="00215114">
          <w:rPr>
            <w:noProof/>
            <w:webHidden/>
          </w:rPr>
          <w:instrText xml:space="preserve"> PAGEREF _Toc478543509 \h </w:instrText>
        </w:r>
        <w:r w:rsidR="00215114">
          <w:rPr>
            <w:noProof/>
            <w:webHidden/>
          </w:rPr>
        </w:r>
        <w:r w:rsidR="00215114">
          <w:rPr>
            <w:noProof/>
            <w:webHidden/>
          </w:rPr>
          <w:fldChar w:fldCharType="separate"/>
        </w:r>
        <w:r w:rsidR="00215114">
          <w:rPr>
            <w:noProof/>
            <w:webHidden/>
          </w:rPr>
          <w:t>22</w:t>
        </w:r>
        <w:r w:rsidR="00215114">
          <w:rPr>
            <w:noProof/>
            <w:webHidden/>
          </w:rPr>
          <w:fldChar w:fldCharType="end"/>
        </w:r>
      </w:hyperlink>
    </w:p>
    <w:p w14:paraId="5877678D" w14:textId="77777777" w:rsidR="00215114" w:rsidRDefault="00DA0825">
      <w:pPr>
        <w:pStyle w:val="TOC2"/>
        <w:tabs>
          <w:tab w:val="left" w:pos="880"/>
          <w:tab w:val="right" w:leader="dot" w:pos="10070"/>
        </w:tabs>
        <w:rPr>
          <w:rFonts w:eastAsiaTheme="minorEastAsia" w:cstheme="minorBidi"/>
          <w:smallCaps w:val="0"/>
          <w:noProof/>
          <w:sz w:val="22"/>
          <w:szCs w:val="22"/>
        </w:rPr>
      </w:pPr>
      <w:hyperlink w:anchor="_Toc478543510" w:history="1">
        <w:r w:rsidR="00215114" w:rsidRPr="008C6B94">
          <w:rPr>
            <w:rStyle w:val="Hyperlink"/>
            <w:noProof/>
          </w:rPr>
          <w:t>6.1</w:t>
        </w:r>
        <w:r w:rsidR="00215114">
          <w:rPr>
            <w:rFonts w:eastAsiaTheme="minorEastAsia" w:cstheme="minorBidi"/>
            <w:smallCaps w:val="0"/>
            <w:noProof/>
            <w:sz w:val="22"/>
            <w:szCs w:val="22"/>
          </w:rPr>
          <w:tab/>
        </w:r>
        <w:r w:rsidR="00215114" w:rsidRPr="008C6B94">
          <w:rPr>
            <w:rStyle w:val="Hyperlink"/>
            <w:noProof/>
          </w:rPr>
          <w:t>Orchestration</w:t>
        </w:r>
        <w:r w:rsidR="00215114">
          <w:rPr>
            <w:noProof/>
            <w:webHidden/>
          </w:rPr>
          <w:tab/>
        </w:r>
        <w:r w:rsidR="00215114">
          <w:rPr>
            <w:noProof/>
            <w:webHidden/>
          </w:rPr>
          <w:fldChar w:fldCharType="begin"/>
        </w:r>
        <w:r w:rsidR="00215114">
          <w:rPr>
            <w:noProof/>
            <w:webHidden/>
          </w:rPr>
          <w:instrText xml:space="preserve"> PAGEREF _Toc478543510 \h </w:instrText>
        </w:r>
        <w:r w:rsidR="00215114">
          <w:rPr>
            <w:noProof/>
            <w:webHidden/>
          </w:rPr>
        </w:r>
        <w:r w:rsidR="00215114">
          <w:rPr>
            <w:noProof/>
            <w:webHidden/>
          </w:rPr>
          <w:fldChar w:fldCharType="separate"/>
        </w:r>
        <w:r w:rsidR="00215114">
          <w:rPr>
            <w:noProof/>
            <w:webHidden/>
          </w:rPr>
          <w:t>22</w:t>
        </w:r>
        <w:r w:rsidR="00215114">
          <w:rPr>
            <w:noProof/>
            <w:webHidden/>
          </w:rPr>
          <w:fldChar w:fldCharType="end"/>
        </w:r>
      </w:hyperlink>
    </w:p>
    <w:p w14:paraId="77CC7F62" w14:textId="77777777" w:rsidR="00215114" w:rsidRDefault="00DA0825">
      <w:pPr>
        <w:pStyle w:val="TOC2"/>
        <w:tabs>
          <w:tab w:val="left" w:pos="880"/>
          <w:tab w:val="right" w:leader="dot" w:pos="10070"/>
        </w:tabs>
        <w:rPr>
          <w:rFonts w:eastAsiaTheme="minorEastAsia" w:cstheme="minorBidi"/>
          <w:smallCaps w:val="0"/>
          <w:noProof/>
          <w:sz w:val="22"/>
          <w:szCs w:val="22"/>
        </w:rPr>
      </w:pPr>
      <w:hyperlink w:anchor="_Toc478543511" w:history="1">
        <w:r w:rsidR="00215114" w:rsidRPr="008C6B94">
          <w:rPr>
            <w:rStyle w:val="Hyperlink"/>
            <w:noProof/>
          </w:rPr>
          <w:t>6.2</w:t>
        </w:r>
        <w:r w:rsidR="00215114">
          <w:rPr>
            <w:rFonts w:eastAsiaTheme="minorEastAsia" w:cstheme="minorBidi"/>
            <w:smallCaps w:val="0"/>
            <w:noProof/>
            <w:sz w:val="22"/>
            <w:szCs w:val="22"/>
          </w:rPr>
          <w:tab/>
        </w:r>
        <w:r w:rsidR="00215114" w:rsidRPr="008C6B94">
          <w:rPr>
            <w:rStyle w:val="Hyperlink"/>
            <w:noProof/>
          </w:rPr>
          <w:t>Data Governance</w:t>
        </w:r>
        <w:r w:rsidR="00215114">
          <w:rPr>
            <w:noProof/>
            <w:webHidden/>
          </w:rPr>
          <w:tab/>
        </w:r>
        <w:r w:rsidR="00215114">
          <w:rPr>
            <w:noProof/>
            <w:webHidden/>
          </w:rPr>
          <w:fldChar w:fldCharType="begin"/>
        </w:r>
        <w:r w:rsidR="00215114">
          <w:rPr>
            <w:noProof/>
            <w:webHidden/>
          </w:rPr>
          <w:instrText xml:space="preserve"> PAGEREF _Toc478543511 \h </w:instrText>
        </w:r>
        <w:r w:rsidR="00215114">
          <w:rPr>
            <w:noProof/>
            <w:webHidden/>
          </w:rPr>
        </w:r>
        <w:r w:rsidR="00215114">
          <w:rPr>
            <w:noProof/>
            <w:webHidden/>
          </w:rPr>
          <w:fldChar w:fldCharType="separate"/>
        </w:r>
        <w:r w:rsidR="00215114">
          <w:rPr>
            <w:noProof/>
            <w:webHidden/>
          </w:rPr>
          <w:t>22</w:t>
        </w:r>
        <w:r w:rsidR="00215114">
          <w:rPr>
            <w:noProof/>
            <w:webHidden/>
          </w:rPr>
          <w:fldChar w:fldCharType="end"/>
        </w:r>
      </w:hyperlink>
    </w:p>
    <w:p w14:paraId="7B3FD9C5" w14:textId="77777777" w:rsidR="00215114" w:rsidRDefault="00DA0825">
      <w:pPr>
        <w:pStyle w:val="TOC2"/>
        <w:tabs>
          <w:tab w:val="left" w:pos="880"/>
          <w:tab w:val="right" w:leader="dot" w:pos="10070"/>
        </w:tabs>
        <w:rPr>
          <w:rFonts w:eastAsiaTheme="minorEastAsia" w:cstheme="minorBidi"/>
          <w:smallCaps w:val="0"/>
          <w:noProof/>
          <w:sz w:val="22"/>
          <w:szCs w:val="22"/>
        </w:rPr>
      </w:pPr>
      <w:hyperlink w:anchor="_Toc478543512" w:history="1">
        <w:r w:rsidR="00215114" w:rsidRPr="008C6B94">
          <w:rPr>
            <w:rStyle w:val="Hyperlink"/>
            <w:noProof/>
          </w:rPr>
          <w:t>6.3</w:t>
        </w:r>
        <w:r w:rsidR="00215114">
          <w:rPr>
            <w:rFonts w:eastAsiaTheme="minorEastAsia" w:cstheme="minorBidi"/>
            <w:smallCaps w:val="0"/>
            <w:noProof/>
            <w:sz w:val="22"/>
            <w:szCs w:val="22"/>
          </w:rPr>
          <w:tab/>
        </w:r>
        <w:r w:rsidR="00215114" w:rsidRPr="008C6B94">
          <w:rPr>
            <w:rStyle w:val="Hyperlink"/>
            <w:noProof/>
          </w:rPr>
          <w:t>Data Ownership</w:t>
        </w:r>
        <w:r w:rsidR="00215114">
          <w:rPr>
            <w:noProof/>
            <w:webHidden/>
          </w:rPr>
          <w:tab/>
        </w:r>
        <w:r w:rsidR="00215114">
          <w:rPr>
            <w:noProof/>
            <w:webHidden/>
          </w:rPr>
          <w:fldChar w:fldCharType="begin"/>
        </w:r>
        <w:r w:rsidR="00215114">
          <w:rPr>
            <w:noProof/>
            <w:webHidden/>
          </w:rPr>
          <w:instrText xml:space="preserve"> PAGEREF _Toc478543512 \h </w:instrText>
        </w:r>
        <w:r w:rsidR="00215114">
          <w:rPr>
            <w:noProof/>
            <w:webHidden/>
          </w:rPr>
        </w:r>
        <w:r w:rsidR="00215114">
          <w:rPr>
            <w:noProof/>
            <w:webHidden/>
          </w:rPr>
          <w:fldChar w:fldCharType="separate"/>
        </w:r>
        <w:r w:rsidR="00215114">
          <w:rPr>
            <w:noProof/>
            <w:webHidden/>
          </w:rPr>
          <w:t>22</w:t>
        </w:r>
        <w:r w:rsidR="00215114">
          <w:rPr>
            <w:noProof/>
            <w:webHidden/>
          </w:rPr>
          <w:fldChar w:fldCharType="end"/>
        </w:r>
      </w:hyperlink>
    </w:p>
    <w:p w14:paraId="5B924E7B" w14:textId="77777777" w:rsidR="00215114" w:rsidRDefault="00DA0825">
      <w:pPr>
        <w:pStyle w:val="TOC2"/>
        <w:tabs>
          <w:tab w:val="left" w:pos="880"/>
          <w:tab w:val="right" w:leader="dot" w:pos="10070"/>
        </w:tabs>
        <w:rPr>
          <w:rFonts w:eastAsiaTheme="minorEastAsia" w:cstheme="minorBidi"/>
          <w:smallCaps w:val="0"/>
          <w:noProof/>
          <w:sz w:val="22"/>
          <w:szCs w:val="22"/>
        </w:rPr>
      </w:pPr>
      <w:hyperlink w:anchor="_Toc478543513" w:history="1">
        <w:r w:rsidR="00215114" w:rsidRPr="008C6B94">
          <w:rPr>
            <w:rStyle w:val="Hyperlink"/>
            <w:noProof/>
          </w:rPr>
          <w:t>6.4</w:t>
        </w:r>
        <w:r w:rsidR="00215114">
          <w:rPr>
            <w:rFonts w:eastAsiaTheme="minorEastAsia" w:cstheme="minorBidi"/>
            <w:smallCaps w:val="0"/>
            <w:noProof/>
            <w:sz w:val="22"/>
            <w:szCs w:val="22"/>
          </w:rPr>
          <w:tab/>
        </w:r>
        <w:r w:rsidR="00215114" w:rsidRPr="008C6B94">
          <w:rPr>
            <w:rStyle w:val="Hyperlink"/>
            <w:noProof/>
          </w:rPr>
          <w:t>Societal Implications</w:t>
        </w:r>
        <w:r w:rsidR="00215114">
          <w:rPr>
            <w:noProof/>
            <w:webHidden/>
          </w:rPr>
          <w:tab/>
        </w:r>
        <w:r w:rsidR="00215114">
          <w:rPr>
            <w:noProof/>
            <w:webHidden/>
          </w:rPr>
          <w:fldChar w:fldCharType="begin"/>
        </w:r>
        <w:r w:rsidR="00215114">
          <w:rPr>
            <w:noProof/>
            <w:webHidden/>
          </w:rPr>
          <w:instrText xml:space="preserve"> PAGEREF _Toc478543513 \h </w:instrText>
        </w:r>
        <w:r w:rsidR="00215114">
          <w:rPr>
            <w:noProof/>
            <w:webHidden/>
          </w:rPr>
        </w:r>
        <w:r w:rsidR="00215114">
          <w:rPr>
            <w:noProof/>
            <w:webHidden/>
          </w:rPr>
          <w:fldChar w:fldCharType="separate"/>
        </w:r>
        <w:r w:rsidR="00215114">
          <w:rPr>
            <w:noProof/>
            <w:webHidden/>
          </w:rPr>
          <w:t>23</w:t>
        </w:r>
        <w:r w:rsidR="00215114">
          <w:rPr>
            <w:noProof/>
            <w:webHidden/>
          </w:rPr>
          <w:fldChar w:fldCharType="end"/>
        </w:r>
      </w:hyperlink>
    </w:p>
    <w:p w14:paraId="16D99E87" w14:textId="7A86A418" w:rsidR="00215114" w:rsidRDefault="00DA0825">
      <w:pPr>
        <w:pStyle w:val="TOC1"/>
        <w:tabs>
          <w:tab w:val="right" w:leader="dot" w:pos="10070"/>
        </w:tabs>
        <w:rPr>
          <w:rFonts w:eastAsiaTheme="minorEastAsia" w:cstheme="minorBidi"/>
          <w:b w:val="0"/>
          <w:bCs w:val="0"/>
          <w:caps w:val="0"/>
          <w:noProof/>
          <w:sz w:val="22"/>
          <w:szCs w:val="22"/>
        </w:rPr>
      </w:pPr>
      <w:hyperlink w:anchor="_Toc478543514" w:history="1">
        <w:r w:rsidR="00215114" w:rsidRPr="008C6B94">
          <w:rPr>
            <w:rStyle w:val="Hyperlink"/>
            <w:noProof/>
          </w:rPr>
          <w:t>Appendix A: Terms and Definitions</w:t>
        </w:r>
        <w:r w:rsidR="00215114">
          <w:rPr>
            <w:noProof/>
            <w:webHidden/>
          </w:rPr>
          <w:tab/>
          <w:t>A-</w:t>
        </w:r>
        <w:r w:rsidR="00215114">
          <w:rPr>
            <w:noProof/>
            <w:webHidden/>
          </w:rPr>
          <w:fldChar w:fldCharType="begin"/>
        </w:r>
        <w:r w:rsidR="00215114">
          <w:rPr>
            <w:noProof/>
            <w:webHidden/>
          </w:rPr>
          <w:instrText xml:space="preserve"> PAGEREF _Toc478543514 \h </w:instrText>
        </w:r>
        <w:r w:rsidR="00215114">
          <w:rPr>
            <w:noProof/>
            <w:webHidden/>
          </w:rPr>
        </w:r>
        <w:r w:rsidR="00215114">
          <w:rPr>
            <w:noProof/>
            <w:webHidden/>
          </w:rPr>
          <w:fldChar w:fldCharType="separate"/>
        </w:r>
        <w:r w:rsidR="00215114">
          <w:rPr>
            <w:noProof/>
            <w:webHidden/>
          </w:rPr>
          <w:t>1</w:t>
        </w:r>
        <w:r w:rsidR="00215114">
          <w:rPr>
            <w:noProof/>
            <w:webHidden/>
          </w:rPr>
          <w:fldChar w:fldCharType="end"/>
        </w:r>
      </w:hyperlink>
    </w:p>
    <w:p w14:paraId="35A34C5A" w14:textId="5B7E6355" w:rsidR="00215114" w:rsidRDefault="00DA0825">
      <w:pPr>
        <w:pStyle w:val="TOC1"/>
        <w:tabs>
          <w:tab w:val="right" w:leader="dot" w:pos="10070"/>
        </w:tabs>
        <w:rPr>
          <w:rFonts w:eastAsiaTheme="minorEastAsia" w:cstheme="minorBidi"/>
          <w:b w:val="0"/>
          <w:bCs w:val="0"/>
          <w:caps w:val="0"/>
          <w:noProof/>
          <w:sz w:val="22"/>
          <w:szCs w:val="22"/>
        </w:rPr>
      </w:pPr>
      <w:hyperlink w:anchor="_Toc478543515" w:history="1">
        <w:r w:rsidR="00215114" w:rsidRPr="008C6B94">
          <w:rPr>
            <w:rStyle w:val="Hyperlink"/>
            <w:noProof/>
          </w:rPr>
          <w:t>Appendix B: Acronyms</w:t>
        </w:r>
        <w:r w:rsidR="00215114">
          <w:rPr>
            <w:noProof/>
            <w:webHidden/>
          </w:rPr>
          <w:tab/>
          <w:t>B-</w:t>
        </w:r>
        <w:r w:rsidR="00215114">
          <w:rPr>
            <w:noProof/>
            <w:webHidden/>
          </w:rPr>
          <w:fldChar w:fldCharType="begin"/>
        </w:r>
        <w:r w:rsidR="00215114">
          <w:rPr>
            <w:noProof/>
            <w:webHidden/>
          </w:rPr>
          <w:instrText xml:space="preserve"> PAGEREF _Toc478543515 \h </w:instrText>
        </w:r>
        <w:r w:rsidR="00215114">
          <w:rPr>
            <w:noProof/>
            <w:webHidden/>
          </w:rPr>
        </w:r>
        <w:r w:rsidR="00215114">
          <w:rPr>
            <w:noProof/>
            <w:webHidden/>
          </w:rPr>
          <w:fldChar w:fldCharType="separate"/>
        </w:r>
        <w:r w:rsidR="00215114">
          <w:rPr>
            <w:noProof/>
            <w:webHidden/>
          </w:rPr>
          <w:t>1</w:t>
        </w:r>
        <w:r w:rsidR="00215114">
          <w:rPr>
            <w:noProof/>
            <w:webHidden/>
          </w:rPr>
          <w:fldChar w:fldCharType="end"/>
        </w:r>
      </w:hyperlink>
    </w:p>
    <w:p w14:paraId="54B4F215" w14:textId="1AB58867" w:rsidR="00215114" w:rsidRDefault="00215114">
      <w:pPr>
        <w:pStyle w:val="TOC1"/>
        <w:tabs>
          <w:tab w:val="right" w:leader="dot" w:pos="10070"/>
        </w:tabs>
        <w:rPr>
          <w:rFonts w:eastAsiaTheme="minorEastAsia" w:cstheme="minorBidi"/>
          <w:b w:val="0"/>
          <w:bCs w:val="0"/>
          <w:caps w:val="0"/>
          <w:noProof/>
          <w:sz w:val="22"/>
          <w:szCs w:val="22"/>
        </w:rPr>
      </w:pPr>
      <w:hyperlink w:anchor="_Toc478543516" w:history="1">
        <w:r w:rsidRPr="008C6B94">
          <w:rPr>
            <w:rStyle w:val="Hyperlink"/>
            <w:noProof/>
          </w:rPr>
          <w:t>Appendix C: References</w:t>
        </w:r>
        <w:r>
          <w:rPr>
            <w:noProof/>
            <w:webHidden/>
          </w:rPr>
          <w:tab/>
          <w:t>C-</w:t>
        </w:r>
        <w:r>
          <w:rPr>
            <w:noProof/>
            <w:webHidden/>
          </w:rPr>
          <w:fldChar w:fldCharType="begin"/>
        </w:r>
        <w:r>
          <w:rPr>
            <w:noProof/>
            <w:webHidden/>
          </w:rPr>
          <w:instrText xml:space="preserve"> PAGEREF _Toc478543516 \h </w:instrText>
        </w:r>
        <w:r>
          <w:rPr>
            <w:noProof/>
            <w:webHidden/>
          </w:rPr>
        </w:r>
        <w:r>
          <w:rPr>
            <w:noProof/>
            <w:webHidden/>
          </w:rPr>
          <w:fldChar w:fldCharType="separate"/>
        </w:r>
        <w:r>
          <w:rPr>
            <w:noProof/>
            <w:webHidden/>
          </w:rPr>
          <w:t>1</w:t>
        </w:r>
        <w:r>
          <w:rPr>
            <w:noProof/>
            <w:webHidden/>
          </w:rPr>
          <w:fldChar w:fldCharType="end"/>
        </w:r>
      </w:hyperlink>
    </w:p>
    <w:p w14:paraId="0F35C73A" w14:textId="2B715272" w:rsidR="007C1EE0" w:rsidRDefault="003C25F1" w:rsidP="00E45017">
      <w:pPr>
        <w:spacing w:after="0" w:line="264" w:lineRule="auto"/>
      </w:pPr>
      <w:r>
        <w:rPr>
          <w:rFonts w:asciiTheme="minorHAnsi" w:hAnsiTheme="minorHAnsi"/>
          <w:sz w:val="20"/>
          <w:szCs w:val="20"/>
        </w:rPr>
        <w:fldChar w:fldCharType="end"/>
      </w:r>
    </w:p>
    <w:p w14:paraId="1D28BF6F" w14:textId="77777777" w:rsidR="006A09E3" w:rsidRPr="00471B3C" w:rsidRDefault="006A09E3" w:rsidP="00B21E10">
      <w:pPr>
        <w:pStyle w:val="BDAppendixsubheading1"/>
      </w:pPr>
      <w:r w:rsidRPr="00471B3C">
        <w:t>Figure</w:t>
      </w:r>
    </w:p>
    <w:p w14:paraId="40FFE63D" w14:textId="77777777" w:rsidR="003C25F1" w:rsidRDefault="00773BC8">
      <w:pPr>
        <w:pStyle w:val="TableofFigures"/>
        <w:tabs>
          <w:tab w:val="right" w:leader="dot" w:pos="10070"/>
        </w:tabs>
        <w:rPr>
          <w:rFonts w:eastAsiaTheme="minorEastAsia" w:cstheme="minorBidi"/>
          <w:smallCaps w:val="0"/>
          <w:noProof/>
          <w:sz w:val="22"/>
          <w:szCs w:val="22"/>
        </w:rPr>
      </w:pPr>
      <w:r>
        <w:rPr>
          <w:smallCaps w:val="0"/>
        </w:rPr>
        <w:fldChar w:fldCharType="begin"/>
      </w:r>
      <w:r>
        <w:rPr>
          <w:smallCaps w:val="0"/>
        </w:rPr>
        <w:instrText xml:space="preserve"> TOC \h \z \t "BD Figure Caption" \c </w:instrText>
      </w:r>
      <w:r>
        <w:rPr>
          <w:smallCaps w:val="0"/>
        </w:rPr>
        <w:fldChar w:fldCharType="separate"/>
      </w:r>
      <w:hyperlink w:anchor="_Toc477251086" w:history="1">
        <w:r w:rsidR="003C25F1" w:rsidRPr="000C327B">
          <w:rPr>
            <w:rStyle w:val="Hyperlink"/>
            <w:noProof/>
          </w:rPr>
          <w:t>Figure 1: Skills Needed in Data Science</w:t>
        </w:r>
        <w:r w:rsidR="003C25F1">
          <w:rPr>
            <w:noProof/>
            <w:webHidden/>
          </w:rPr>
          <w:tab/>
        </w:r>
        <w:r w:rsidR="003C25F1">
          <w:rPr>
            <w:noProof/>
            <w:webHidden/>
          </w:rPr>
          <w:fldChar w:fldCharType="begin"/>
        </w:r>
        <w:r w:rsidR="003C25F1">
          <w:rPr>
            <w:noProof/>
            <w:webHidden/>
          </w:rPr>
          <w:instrText xml:space="preserve"> PAGEREF _Toc477251086 \h </w:instrText>
        </w:r>
        <w:r w:rsidR="003C25F1">
          <w:rPr>
            <w:noProof/>
            <w:webHidden/>
          </w:rPr>
        </w:r>
        <w:r w:rsidR="003C25F1">
          <w:rPr>
            <w:noProof/>
            <w:webHidden/>
          </w:rPr>
          <w:fldChar w:fldCharType="separate"/>
        </w:r>
        <w:r w:rsidR="003C25F1">
          <w:rPr>
            <w:noProof/>
            <w:webHidden/>
          </w:rPr>
          <w:t>18</w:t>
        </w:r>
        <w:r w:rsidR="003C25F1">
          <w:rPr>
            <w:noProof/>
            <w:webHidden/>
          </w:rPr>
          <w:fldChar w:fldCharType="end"/>
        </w:r>
      </w:hyperlink>
    </w:p>
    <w:p w14:paraId="4DDDAAC4" w14:textId="77777777" w:rsidR="006F220D" w:rsidRDefault="00773BC8" w:rsidP="00044B55">
      <w:r>
        <w:rPr>
          <w:smallCaps/>
        </w:rPr>
        <w:fldChar w:fldCharType="end"/>
      </w:r>
    </w:p>
    <w:p w14:paraId="4BECF293" w14:textId="77777777" w:rsidR="00D4014D" w:rsidRDefault="007C1663" w:rsidP="007C1663">
      <w:pPr>
        <w:pStyle w:val="BDAppendixsubheading1"/>
      </w:pPr>
      <w:r>
        <w:t>Table</w:t>
      </w:r>
    </w:p>
    <w:p w14:paraId="319D5A42" w14:textId="77777777" w:rsidR="003C25F1" w:rsidRDefault="007C1663">
      <w:pPr>
        <w:pStyle w:val="TableofFigures"/>
        <w:tabs>
          <w:tab w:val="right" w:leader="dot" w:pos="10070"/>
        </w:tabs>
        <w:rPr>
          <w:rFonts w:eastAsiaTheme="minorEastAsia" w:cstheme="minorBidi"/>
          <w:smallCaps w:val="0"/>
          <w:noProof/>
          <w:sz w:val="22"/>
          <w:szCs w:val="22"/>
        </w:rPr>
      </w:pPr>
      <w:r>
        <w:fldChar w:fldCharType="begin"/>
      </w:r>
      <w:r>
        <w:instrText xml:space="preserve"> TOC \h \z \t "BD Table Caption" \c </w:instrText>
      </w:r>
      <w:r>
        <w:fldChar w:fldCharType="separate"/>
      </w:r>
      <w:hyperlink w:anchor="_Toc477251087" w:history="1">
        <w:r w:rsidR="003C25F1" w:rsidRPr="00750A19">
          <w:rPr>
            <w:rStyle w:val="Hyperlink"/>
            <w:noProof/>
          </w:rPr>
          <w:t>Table 1: Sampling of Definitions Attributed to Big Data</w:t>
        </w:r>
        <w:r w:rsidR="003C25F1">
          <w:rPr>
            <w:noProof/>
            <w:webHidden/>
          </w:rPr>
          <w:tab/>
        </w:r>
        <w:r w:rsidR="003C25F1">
          <w:rPr>
            <w:noProof/>
            <w:webHidden/>
          </w:rPr>
          <w:fldChar w:fldCharType="begin"/>
        </w:r>
        <w:r w:rsidR="003C25F1">
          <w:rPr>
            <w:noProof/>
            <w:webHidden/>
          </w:rPr>
          <w:instrText xml:space="preserve"> PAGEREF _Toc477251087 \h </w:instrText>
        </w:r>
        <w:r w:rsidR="003C25F1">
          <w:rPr>
            <w:noProof/>
            <w:webHidden/>
          </w:rPr>
        </w:r>
        <w:r w:rsidR="003C25F1">
          <w:rPr>
            <w:noProof/>
            <w:webHidden/>
          </w:rPr>
          <w:fldChar w:fldCharType="separate"/>
        </w:r>
        <w:r w:rsidR="003C25F1">
          <w:rPr>
            <w:noProof/>
            <w:webHidden/>
          </w:rPr>
          <w:t>6</w:t>
        </w:r>
        <w:r w:rsidR="003C25F1">
          <w:rPr>
            <w:noProof/>
            <w:webHidden/>
          </w:rPr>
          <w:fldChar w:fldCharType="end"/>
        </w:r>
      </w:hyperlink>
    </w:p>
    <w:p w14:paraId="3F5D09DE" w14:textId="77777777" w:rsidR="007C1663" w:rsidRDefault="007C1663" w:rsidP="00044B55">
      <w:r>
        <w:fldChar w:fldCharType="end"/>
      </w:r>
    </w:p>
    <w:p w14:paraId="4F0A527C" w14:textId="77777777" w:rsidR="00C5322D" w:rsidRDefault="00C5322D" w:rsidP="00044B55"/>
    <w:p w14:paraId="5A0B47DF" w14:textId="77777777" w:rsidR="00C5322D" w:rsidRDefault="00C5322D" w:rsidP="00044B55"/>
    <w:p w14:paraId="6F5053E6" w14:textId="77777777" w:rsidR="004D7F70" w:rsidRDefault="004D7F70" w:rsidP="00CB0D7F">
      <w:pPr>
        <w:sectPr w:rsidR="004D7F70" w:rsidSect="00405DC4">
          <w:footnotePr>
            <w:numFmt w:val="lowerLetter"/>
          </w:footnotePr>
          <w:endnotePr>
            <w:numFmt w:val="decimal"/>
          </w:endnotePr>
          <w:pgSz w:w="12240" w:h="15840"/>
          <w:pgMar w:top="1440" w:right="1080" w:bottom="1440" w:left="1080" w:header="720" w:footer="720" w:gutter="0"/>
          <w:pgNumType w:fmt="lowerRoman"/>
          <w:cols w:space="720"/>
          <w:docGrid w:linePitch="360"/>
        </w:sectPr>
      </w:pPr>
      <w:bookmarkStart w:id="7" w:name="_Toc385500462"/>
    </w:p>
    <w:p w14:paraId="77AF9EFB" w14:textId="77777777" w:rsidR="007C1EE0" w:rsidRPr="00044B55" w:rsidRDefault="007C1EE0" w:rsidP="0080461A">
      <w:pPr>
        <w:pStyle w:val="BDHeaderNoNumber"/>
      </w:pPr>
      <w:bookmarkStart w:id="8" w:name="_Toc415520776"/>
      <w:bookmarkStart w:id="9" w:name="_Toc478543465"/>
      <w:r w:rsidRPr="00044B55">
        <w:lastRenderedPageBreak/>
        <w:t>Executive Summary</w:t>
      </w:r>
      <w:bookmarkEnd w:id="7"/>
      <w:bookmarkEnd w:id="8"/>
      <w:bookmarkEnd w:id="9"/>
    </w:p>
    <w:p w14:paraId="62B6C46C" w14:textId="2B67A9B9" w:rsidR="003E0EA8" w:rsidRDefault="004F48D2" w:rsidP="00162D7F">
      <w:pPr>
        <w:pStyle w:val="BDSectionGoal"/>
      </w:pPr>
      <w:r>
        <w:t>Th</w:t>
      </w:r>
      <w:r w:rsidR="006D3DDC">
        <w:t xml:space="preserve">e summary below will be updated </w:t>
      </w:r>
      <w:r w:rsidR="006265C9">
        <w:t>when the document content is near finalization</w:t>
      </w:r>
      <w:r>
        <w:t>.</w:t>
      </w:r>
    </w:p>
    <w:p w14:paraId="635E40CE" w14:textId="77777777" w:rsidR="006D3DDC" w:rsidRPr="00FD627E" w:rsidRDefault="006D3DDC" w:rsidP="006D3DDC">
      <w:r w:rsidRPr="00FD627E">
        <w:t xml:space="preserve">The NIST Big Data Public Working Group (NBD-PWG) Definitions and Taxonomy Subgroup prepared this </w:t>
      </w:r>
      <w:r w:rsidRPr="00FD627E">
        <w:rPr>
          <w:i/>
        </w:rPr>
        <w:t>NIST Big Data Interoperability Framework: Volume 1, Definitions</w:t>
      </w:r>
      <w:r w:rsidRPr="00FD627E">
        <w:t xml:space="preserve"> to address fundamental concepts needed to understand the new paradigm for data applications, collectively known as Big Data, and the analytic processes collectively known as </w:t>
      </w:r>
      <w:r>
        <w:t>D</w:t>
      </w:r>
      <w:r w:rsidRPr="00FD627E">
        <w:t xml:space="preserve">ata </w:t>
      </w:r>
      <w:r>
        <w:t>S</w:t>
      </w:r>
      <w:r w:rsidRPr="00FD627E">
        <w:t xml:space="preserve">cience. While Big Data has been defined in a myriad of ways, the shift to a Big Data paradigm occurs when the scale of the data leads to </w:t>
      </w:r>
      <w:r>
        <w:t>the</w:t>
      </w:r>
      <w:r w:rsidRPr="00FD627E">
        <w:t xml:space="preserve"> </w:t>
      </w:r>
      <w:r>
        <w:t xml:space="preserve">need for parallelization through a cluster of computing and storage resources to enable cost-effective </w:t>
      </w:r>
      <w:r w:rsidRPr="00FD627E">
        <w:t xml:space="preserve">data management. </w:t>
      </w:r>
      <w:r>
        <w:t>D</w:t>
      </w:r>
      <w:r w:rsidRPr="00FD627E">
        <w:t xml:space="preserve">ata science </w:t>
      </w:r>
      <w:r>
        <w:t xml:space="preserve">combines various technologies, techniques, and theories from various fields, mostly related to computer science, linguistics, and statistics, to obtain useful knowledge from data. </w:t>
      </w:r>
      <w:r w:rsidRPr="00FD627E">
        <w:t xml:space="preserve">This report seeks to clarify the underlying concepts of Big Data and </w:t>
      </w:r>
      <w:r>
        <w:t>D</w:t>
      </w:r>
      <w:r w:rsidRPr="00FD627E">
        <w:t xml:space="preserve">ata </w:t>
      </w:r>
      <w:r>
        <w:t>S</w:t>
      </w:r>
      <w:r w:rsidRPr="00FD627E">
        <w:t>cience</w:t>
      </w:r>
      <w:r>
        <w:t xml:space="preserve"> </w:t>
      </w:r>
      <w:r w:rsidRPr="00FD627E">
        <w:t xml:space="preserve">to enhance communication among Big Data producers and consumers. </w:t>
      </w:r>
      <w:r>
        <w:t xml:space="preserve">By defining concepts related to Big Data and Data Science, a common terminology can be used among Big Data practitioners. </w:t>
      </w:r>
    </w:p>
    <w:p w14:paraId="31E916CC" w14:textId="77777777" w:rsidR="006D3DDC" w:rsidRPr="006C603E" w:rsidRDefault="006D3DDC" w:rsidP="006D3DDC">
      <w:r w:rsidRPr="00632780">
        <w:t xml:space="preserve">The </w:t>
      </w:r>
      <w:r w:rsidRPr="00632780">
        <w:rPr>
          <w:i/>
        </w:rPr>
        <w:t>NIST Big Data Interoperability Framework</w:t>
      </w:r>
      <w:r w:rsidRPr="00632780">
        <w:t xml:space="preserve"> consists of seven volumes, each of which addresses a specific key topic, resulting from the work of the NBD-PWG. </w:t>
      </w:r>
      <w:r>
        <w:t>The seven volumes are as follows:</w:t>
      </w:r>
    </w:p>
    <w:p w14:paraId="561C6288" w14:textId="77777777" w:rsidR="006D3DDC" w:rsidRDefault="006D3DDC" w:rsidP="006D3DDC">
      <w:pPr>
        <w:pStyle w:val="BDTextBulletList"/>
        <w:numPr>
          <w:ilvl w:val="0"/>
          <w:numId w:val="1"/>
        </w:numPr>
        <w:spacing w:after="120"/>
      </w:pPr>
      <w:r>
        <w:t>Volume 1, Definitions</w:t>
      </w:r>
    </w:p>
    <w:p w14:paraId="19FCCDC1" w14:textId="77777777" w:rsidR="006D3DDC" w:rsidRDefault="006D3DDC" w:rsidP="006D3DDC">
      <w:pPr>
        <w:pStyle w:val="BDTextBulletList"/>
        <w:numPr>
          <w:ilvl w:val="0"/>
          <w:numId w:val="1"/>
        </w:numPr>
        <w:spacing w:after="120"/>
      </w:pPr>
      <w:r>
        <w:t xml:space="preserve">Volume 2, Taxonomies </w:t>
      </w:r>
    </w:p>
    <w:p w14:paraId="126E307F" w14:textId="77777777" w:rsidR="006D3DDC" w:rsidRDefault="006D3DDC" w:rsidP="006D3DDC">
      <w:pPr>
        <w:pStyle w:val="BDTextBulletList"/>
        <w:numPr>
          <w:ilvl w:val="0"/>
          <w:numId w:val="1"/>
        </w:numPr>
        <w:spacing w:after="120"/>
      </w:pPr>
      <w:r>
        <w:t>Volume 3, Use Cases and General Requirements</w:t>
      </w:r>
    </w:p>
    <w:p w14:paraId="28472146" w14:textId="77777777" w:rsidR="006D3DDC" w:rsidRDefault="006D3DDC" w:rsidP="006D3DDC">
      <w:pPr>
        <w:pStyle w:val="BDTextBulletList"/>
        <w:numPr>
          <w:ilvl w:val="0"/>
          <w:numId w:val="1"/>
        </w:numPr>
        <w:spacing w:after="120"/>
      </w:pPr>
      <w:r>
        <w:t xml:space="preserve">Volume 4, Security and Privacy </w:t>
      </w:r>
    </w:p>
    <w:p w14:paraId="4BD4498E" w14:textId="77777777" w:rsidR="006D3DDC" w:rsidRDefault="006D3DDC" w:rsidP="006D3DDC">
      <w:pPr>
        <w:pStyle w:val="BDTextBulletList"/>
        <w:numPr>
          <w:ilvl w:val="0"/>
          <w:numId w:val="1"/>
        </w:numPr>
        <w:spacing w:after="120"/>
      </w:pPr>
      <w:r>
        <w:t>Volume 5, Architectures White Paper Survey</w:t>
      </w:r>
    </w:p>
    <w:p w14:paraId="2A169F3C" w14:textId="77777777" w:rsidR="006D3DDC" w:rsidRDefault="006D3DDC" w:rsidP="006D3DDC">
      <w:pPr>
        <w:pStyle w:val="BDTextBulletList"/>
        <w:numPr>
          <w:ilvl w:val="0"/>
          <w:numId w:val="1"/>
        </w:numPr>
        <w:spacing w:after="120"/>
      </w:pPr>
      <w:r>
        <w:t>Volume 6, Reference Architecture</w:t>
      </w:r>
    </w:p>
    <w:p w14:paraId="40E781AF" w14:textId="77777777" w:rsidR="006D3DDC" w:rsidRDefault="006D3DDC" w:rsidP="006D3DDC">
      <w:pPr>
        <w:pStyle w:val="BDTextBulletList"/>
        <w:numPr>
          <w:ilvl w:val="0"/>
          <w:numId w:val="1"/>
        </w:numPr>
        <w:spacing w:after="120"/>
      </w:pPr>
      <w:r>
        <w:t>Volume 7, Standards Roadmap</w:t>
      </w:r>
    </w:p>
    <w:p w14:paraId="0C66FBF5" w14:textId="77777777" w:rsidR="006D3DDC" w:rsidRPr="005A0799" w:rsidRDefault="006D3DDC" w:rsidP="006D3DDC">
      <w:pPr>
        <w:rPr>
          <w:color w:val="000000"/>
        </w:rPr>
      </w:pPr>
      <w:r w:rsidRPr="005A0799">
        <w:rPr>
          <w:color w:val="000000"/>
        </w:rPr>
        <w:t xml:space="preserve">The </w:t>
      </w:r>
      <w:r w:rsidRPr="00632780">
        <w:rPr>
          <w:i/>
        </w:rPr>
        <w:t>NIST Big Data Interoperability Framework</w:t>
      </w:r>
      <w:r w:rsidRPr="00632780">
        <w:t xml:space="preserve"> </w:t>
      </w:r>
      <w:r w:rsidRPr="005A0799">
        <w:rPr>
          <w:color w:val="000000"/>
        </w:rPr>
        <w:t xml:space="preserve">will be released in three versions, which correspond to the three </w:t>
      </w:r>
      <w:r>
        <w:rPr>
          <w:color w:val="000000"/>
        </w:rPr>
        <w:t xml:space="preserve">development </w:t>
      </w:r>
      <w:r w:rsidRPr="005A0799">
        <w:rPr>
          <w:color w:val="000000"/>
        </w:rPr>
        <w:t>stages of the NBD-PWG work. The three stages aim to achieve the following</w:t>
      </w:r>
      <w:r>
        <w:rPr>
          <w:color w:val="000000"/>
        </w:rPr>
        <w:t xml:space="preserve"> with respect to the NIST Big Data Reference Architecture (NBDRA).</w:t>
      </w:r>
    </w:p>
    <w:p w14:paraId="65DC9043" w14:textId="77777777" w:rsidR="006D3DDC" w:rsidRPr="005A0799" w:rsidRDefault="006D3DDC" w:rsidP="006D3DDC">
      <w:pPr>
        <w:pStyle w:val="ListParagraph"/>
        <w:numPr>
          <w:ilvl w:val="0"/>
          <w:numId w:val="15"/>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w:t>
      </w:r>
      <w:r>
        <w:rPr>
          <w:color w:val="000000"/>
        </w:rPr>
        <w:t>-</w:t>
      </w:r>
      <w:r w:rsidRPr="005A0799">
        <w:rPr>
          <w:color w:val="000000"/>
        </w:rPr>
        <w:t>, infr</w:t>
      </w:r>
      <w:r>
        <w:rPr>
          <w:color w:val="000000"/>
        </w:rPr>
        <w:t>astructure-, and vendor-agnostic.</w:t>
      </w:r>
    </w:p>
    <w:p w14:paraId="59974543" w14:textId="77777777" w:rsidR="006D3DDC" w:rsidRPr="005A0799" w:rsidRDefault="006D3DDC" w:rsidP="006D3DDC">
      <w:pPr>
        <w:pStyle w:val="ListParagraph"/>
        <w:numPr>
          <w:ilvl w:val="0"/>
          <w:numId w:val="15"/>
        </w:numPr>
        <w:ind w:left="1008" w:hanging="720"/>
        <w:rPr>
          <w:color w:val="000000"/>
        </w:rPr>
      </w:pPr>
      <w:r>
        <w:rPr>
          <w:color w:val="000000"/>
        </w:rPr>
        <w:t xml:space="preserve"> </w:t>
      </w:r>
      <w:r w:rsidRPr="005A0799">
        <w:rPr>
          <w:color w:val="000000"/>
        </w:rPr>
        <w:t>Define general interfaces between the NBDRA components</w:t>
      </w:r>
      <w:r>
        <w:rPr>
          <w:color w:val="000000"/>
        </w:rPr>
        <w:t>.</w:t>
      </w:r>
    </w:p>
    <w:p w14:paraId="1B48FCE6" w14:textId="77777777" w:rsidR="006D3DDC" w:rsidRPr="005A0799" w:rsidRDefault="006D3DDC" w:rsidP="006D3DDC">
      <w:pPr>
        <w:pStyle w:val="ListParagraph"/>
        <w:numPr>
          <w:ilvl w:val="0"/>
          <w:numId w:val="15"/>
        </w:numPr>
        <w:ind w:left="1008" w:hanging="720"/>
        <w:rPr>
          <w:color w:val="000000"/>
        </w:rPr>
      </w:pPr>
      <w:r>
        <w:rPr>
          <w:color w:val="000000"/>
        </w:rPr>
        <w:t xml:space="preserve"> </w:t>
      </w:r>
      <w:r w:rsidRPr="005A0799">
        <w:rPr>
          <w:color w:val="000000"/>
        </w:rPr>
        <w:t>Validate the NBDRA by building Big Data general applications through the general interfaces</w:t>
      </w:r>
      <w:r>
        <w:rPr>
          <w:color w:val="000000"/>
        </w:rPr>
        <w:t>.</w:t>
      </w:r>
    </w:p>
    <w:p w14:paraId="5A1ACA10" w14:textId="77777777" w:rsidR="006D3DDC" w:rsidRDefault="006D3DDC" w:rsidP="006D3DDC">
      <w:r w:rsidRPr="005A0799">
        <w:t xml:space="preserve">Potential areas of future work for the Subgroup during stage </w:t>
      </w:r>
      <w:r>
        <w:t>3</w:t>
      </w:r>
      <w:r w:rsidRPr="005A0799">
        <w:t xml:space="preserve"> are highlighted in Section 1.5 of this volume. The current effort documented in this volume reflects concepts developed within the rapidly evolving field of Big Data.</w:t>
      </w:r>
    </w:p>
    <w:p w14:paraId="1C223955" w14:textId="77777777" w:rsidR="00AE18C0" w:rsidRDefault="00AE18C0" w:rsidP="00FD627E"/>
    <w:p w14:paraId="67FE41E6" w14:textId="77777777" w:rsidR="00AE18C0" w:rsidRPr="00FD627E" w:rsidRDefault="00AE18C0" w:rsidP="00FD627E"/>
    <w:p w14:paraId="189A5175" w14:textId="77777777" w:rsidR="000D3DE0" w:rsidRDefault="000D3DE0" w:rsidP="003F1CD6">
      <w:pPr>
        <w:sectPr w:rsidR="000D3DE0" w:rsidSect="00AD76CA">
          <w:footnotePr>
            <w:numFmt w:val="lowerLetter"/>
          </w:footnotePr>
          <w:endnotePr>
            <w:numFmt w:val="decimal"/>
          </w:endnotePr>
          <w:pgSz w:w="12240" w:h="15840"/>
          <w:pgMar w:top="1440" w:right="1080" w:bottom="1440" w:left="1080" w:header="720" w:footer="720" w:gutter="0"/>
          <w:lnNumType w:countBy="1" w:restart="continuous"/>
          <w:pgNumType w:fmt="lowerRoman"/>
          <w:cols w:space="720"/>
          <w:docGrid w:linePitch="360"/>
        </w:sectPr>
      </w:pPr>
    </w:p>
    <w:p w14:paraId="7333B065" w14:textId="77777777" w:rsidR="007C1EE0" w:rsidRPr="00E9376F" w:rsidRDefault="007C1EE0" w:rsidP="00E9376F">
      <w:pPr>
        <w:pStyle w:val="Heading1"/>
      </w:pPr>
      <w:bookmarkStart w:id="10" w:name="_Toc385500463"/>
      <w:bookmarkStart w:id="11" w:name="_Toc415520777"/>
      <w:bookmarkStart w:id="12" w:name="_Toc478543466"/>
      <w:r w:rsidRPr="00E9376F">
        <w:lastRenderedPageBreak/>
        <w:t>Introduction</w:t>
      </w:r>
      <w:bookmarkEnd w:id="10"/>
      <w:bookmarkEnd w:id="11"/>
      <w:bookmarkEnd w:id="12"/>
    </w:p>
    <w:p w14:paraId="21030A0E" w14:textId="77777777" w:rsidR="007C1EE0" w:rsidRDefault="007C1EE0" w:rsidP="00257BF5">
      <w:pPr>
        <w:pStyle w:val="Heading2"/>
      </w:pPr>
      <w:bookmarkStart w:id="13" w:name="_Toc385500464"/>
      <w:bookmarkStart w:id="14" w:name="_Toc415520778"/>
      <w:bookmarkStart w:id="15" w:name="_Toc478543467"/>
      <w:r w:rsidRPr="00257BF5">
        <w:t>Background</w:t>
      </w:r>
      <w:bookmarkEnd w:id="13"/>
      <w:bookmarkEnd w:id="14"/>
      <w:bookmarkEnd w:id="15"/>
    </w:p>
    <w:p w14:paraId="351019AF" w14:textId="77777777" w:rsidR="00660C4D" w:rsidRDefault="00660C4D" w:rsidP="00660C4D">
      <w:r>
        <w:t xml:space="preserve">There is broad agreement among commercial, academic, and government leaders about the remarkable potential of Big Data to spark innovation, fuel commerce, and drive progress. </w:t>
      </w:r>
      <w:r w:rsidRPr="00E821A9">
        <w:t xml:space="preserve">Big Data is the common term used to describe the deluge of data in </w:t>
      </w:r>
      <w:r>
        <w:t>today’s</w:t>
      </w:r>
      <w:r w:rsidRPr="00E821A9">
        <w:t xml:space="preserve"> networked, digitized, sensor-laden, </w:t>
      </w:r>
      <w:r>
        <w:t xml:space="preserve">and </w:t>
      </w:r>
      <w:r w:rsidRPr="00E821A9">
        <w:t>information</w:t>
      </w:r>
      <w:r>
        <w:t>-</w:t>
      </w:r>
      <w:r w:rsidRPr="00E821A9">
        <w:t>driven world.</w:t>
      </w:r>
      <w:r>
        <w:t xml:space="preserve"> </w:t>
      </w:r>
      <w:r w:rsidRPr="00E821A9">
        <w:t>The availability of vast data resources carries the potential to answer questions previously out of reach</w:t>
      </w:r>
      <w:r>
        <w:t>, including the following:</w:t>
      </w:r>
    </w:p>
    <w:p w14:paraId="45B61262" w14:textId="77777777" w:rsidR="00660C4D" w:rsidRDefault="00660C4D" w:rsidP="00660C4D">
      <w:pPr>
        <w:pStyle w:val="BDTextBulletList"/>
        <w:numPr>
          <w:ilvl w:val="0"/>
          <w:numId w:val="1"/>
        </w:numPr>
        <w:spacing w:after="120"/>
      </w:pPr>
      <w:r w:rsidRPr="00E821A9">
        <w:t xml:space="preserve">How </w:t>
      </w:r>
      <w:r>
        <w:t>can</w:t>
      </w:r>
      <w:r w:rsidRPr="00E821A9">
        <w:t xml:space="preserve"> </w:t>
      </w:r>
      <w:r>
        <w:t>a potential pandemic</w:t>
      </w:r>
      <w:r w:rsidRPr="00E821A9">
        <w:t xml:space="preserve"> reliably </w:t>
      </w:r>
      <w:r>
        <w:t xml:space="preserve">be </w:t>
      </w:r>
      <w:r w:rsidRPr="00E821A9">
        <w:t>detect</w:t>
      </w:r>
      <w:r>
        <w:t>ed</w:t>
      </w:r>
      <w:r w:rsidRPr="00E821A9">
        <w:t xml:space="preserve"> early enough to intervene? </w:t>
      </w:r>
    </w:p>
    <w:p w14:paraId="74EC2233" w14:textId="77777777" w:rsidR="00660C4D" w:rsidRDefault="00660C4D" w:rsidP="00660C4D">
      <w:pPr>
        <w:pStyle w:val="BDTextBulletList"/>
        <w:numPr>
          <w:ilvl w:val="0"/>
          <w:numId w:val="1"/>
        </w:numPr>
        <w:spacing w:after="120"/>
      </w:pPr>
      <w:r w:rsidRPr="00E821A9">
        <w:t xml:space="preserve">Can new materials with advanced properties </w:t>
      </w:r>
      <w:r>
        <w:t xml:space="preserve">be predicted </w:t>
      </w:r>
      <w:r w:rsidRPr="00E821A9">
        <w:t xml:space="preserve">before these materials have ever been synthesized? </w:t>
      </w:r>
    </w:p>
    <w:p w14:paraId="21E8EE3F" w14:textId="77777777" w:rsidR="00660C4D" w:rsidRDefault="00660C4D" w:rsidP="00660C4D">
      <w:pPr>
        <w:pStyle w:val="BDTextBulletList"/>
        <w:numPr>
          <w:ilvl w:val="0"/>
          <w:numId w:val="1"/>
        </w:numPr>
        <w:spacing w:after="120"/>
      </w:pPr>
      <w:r w:rsidRPr="00E821A9">
        <w:t xml:space="preserve">How can the current advantage of the attacker over the defender in guarding against </w:t>
      </w:r>
      <w:r>
        <w:t>cyber-</w:t>
      </w:r>
      <w:r w:rsidRPr="00E821A9">
        <w:t>security threats</w:t>
      </w:r>
      <w:r>
        <w:t xml:space="preserve"> be reversed</w:t>
      </w:r>
      <w:r w:rsidRPr="00E821A9">
        <w:t xml:space="preserve">? </w:t>
      </w:r>
    </w:p>
    <w:p w14:paraId="0008BA23" w14:textId="77777777" w:rsidR="00660C4D" w:rsidRPr="00AB4591" w:rsidRDefault="00660C4D" w:rsidP="00660C4D">
      <w:r>
        <w:t>T</w:t>
      </w:r>
      <w:r w:rsidRPr="00AB4591">
        <w:t xml:space="preserve">here is also broad agreement on the ability of Big Data to overwhelm traditional approaches. The </w:t>
      </w:r>
      <w:r>
        <w:t xml:space="preserve">growth </w:t>
      </w:r>
      <w:r w:rsidRPr="00AB4591">
        <w:t>rate</w:t>
      </w:r>
      <w:r>
        <w:t>s</w:t>
      </w:r>
      <w:r w:rsidRPr="00AB4591">
        <w:t xml:space="preserve"> </w:t>
      </w:r>
      <w:r>
        <w:t xml:space="preserve">for </w:t>
      </w:r>
      <w:r w:rsidRPr="00AB4591">
        <w:t xml:space="preserve">data volumes, speeds, and complexity </w:t>
      </w:r>
      <w:r>
        <w:t>are</w:t>
      </w:r>
      <w:r w:rsidRPr="00AB4591">
        <w:t xml:space="preserve"> outpacing scientific and technological advances in data analytics, management, transport, and </w:t>
      </w:r>
      <w:r>
        <w:t>data user spheres</w:t>
      </w:r>
      <w:r w:rsidRPr="00AB4591">
        <w:t xml:space="preserve">. </w:t>
      </w:r>
    </w:p>
    <w:p w14:paraId="69D97C9F" w14:textId="77777777" w:rsidR="00660C4D" w:rsidRPr="00AB4591" w:rsidRDefault="00660C4D" w:rsidP="00660C4D">
      <w:r w:rsidRPr="00AB4591">
        <w:t>Despite widespread agreement on the inherent opportunities and current limitations of Big Data, a lack</w:t>
      </w:r>
      <w:r>
        <w:t xml:space="preserve"> of consensus on some important</w:t>
      </w:r>
      <w:r w:rsidRPr="00AB4591">
        <w:t xml:space="preserve"> fundamental questions continues to confuse potential users and stymie progress. These questions include the following: </w:t>
      </w:r>
    </w:p>
    <w:p w14:paraId="578ECA89" w14:textId="77777777" w:rsidR="00660C4D" w:rsidRDefault="00660C4D" w:rsidP="00660C4D">
      <w:pPr>
        <w:pStyle w:val="BDTextBulletList"/>
        <w:numPr>
          <w:ilvl w:val="0"/>
          <w:numId w:val="1"/>
        </w:numPr>
        <w:spacing w:after="120"/>
      </w:pPr>
      <w:r>
        <w:t>How is Big Data defined?</w:t>
      </w:r>
    </w:p>
    <w:p w14:paraId="1BFCCB07" w14:textId="77777777" w:rsidR="00660C4D" w:rsidRDefault="00660C4D" w:rsidP="00660C4D">
      <w:pPr>
        <w:pStyle w:val="BDTextBulletList"/>
        <w:numPr>
          <w:ilvl w:val="0"/>
          <w:numId w:val="1"/>
        </w:numPr>
        <w:spacing w:after="120"/>
      </w:pPr>
      <w:r w:rsidRPr="00683900">
        <w:t xml:space="preserve">What attributes define Big Data solutions? </w:t>
      </w:r>
    </w:p>
    <w:p w14:paraId="4C059C8A" w14:textId="77777777" w:rsidR="00660C4D" w:rsidRDefault="00660C4D" w:rsidP="00660C4D">
      <w:pPr>
        <w:pStyle w:val="BDTextBulletList"/>
        <w:numPr>
          <w:ilvl w:val="0"/>
          <w:numId w:val="1"/>
        </w:numPr>
        <w:spacing w:after="120"/>
      </w:pPr>
      <w:r>
        <w:t>What is the significance of possessing Big Data?</w:t>
      </w:r>
    </w:p>
    <w:p w14:paraId="0E53418A" w14:textId="77777777" w:rsidR="00660C4D" w:rsidRPr="00683900" w:rsidRDefault="00660C4D" w:rsidP="00660C4D">
      <w:pPr>
        <w:pStyle w:val="BDTextBulletList"/>
        <w:numPr>
          <w:ilvl w:val="0"/>
          <w:numId w:val="1"/>
        </w:numPr>
        <w:spacing w:after="120"/>
      </w:pPr>
      <w:r w:rsidRPr="00683900">
        <w:t xml:space="preserve">How is Big Data different from traditional data environments and related applications? </w:t>
      </w:r>
    </w:p>
    <w:p w14:paraId="2B05F1B9" w14:textId="77777777" w:rsidR="00660C4D" w:rsidRPr="00683900" w:rsidRDefault="00660C4D" w:rsidP="00660C4D">
      <w:pPr>
        <w:pStyle w:val="BDTextBulletList"/>
        <w:numPr>
          <w:ilvl w:val="0"/>
          <w:numId w:val="1"/>
        </w:numPr>
        <w:spacing w:after="120"/>
      </w:pPr>
      <w:r w:rsidRPr="00683900">
        <w:t xml:space="preserve">What are the essential characteristics of Big Data environments? </w:t>
      </w:r>
    </w:p>
    <w:p w14:paraId="1E170E97" w14:textId="77777777" w:rsidR="00660C4D" w:rsidRPr="00683900" w:rsidRDefault="00660C4D" w:rsidP="00660C4D">
      <w:pPr>
        <w:pStyle w:val="BDTextBulletList"/>
        <w:numPr>
          <w:ilvl w:val="0"/>
          <w:numId w:val="1"/>
        </w:numPr>
        <w:spacing w:after="120"/>
      </w:pPr>
      <w:r w:rsidRPr="00683900">
        <w:t xml:space="preserve">How do these environments integrate with currently deployed architectures? </w:t>
      </w:r>
    </w:p>
    <w:p w14:paraId="75977C29" w14:textId="77777777" w:rsidR="00660C4D" w:rsidRPr="00683900" w:rsidRDefault="00660C4D" w:rsidP="00660C4D">
      <w:pPr>
        <w:pStyle w:val="BDTextBulletList"/>
        <w:numPr>
          <w:ilvl w:val="0"/>
          <w:numId w:val="1"/>
        </w:numPr>
        <w:spacing w:after="120"/>
      </w:pPr>
      <w:r w:rsidRPr="00683900">
        <w:t>What are the central scientific, technological, and standardization challenges that need to be addressed to accelerate the deployment of robust Big Data solutions?</w:t>
      </w:r>
    </w:p>
    <w:p w14:paraId="4F8331C5" w14:textId="77777777" w:rsidR="00660C4D" w:rsidRDefault="00660C4D" w:rsidP="00660C4D">
      <w:r w:rsidRPr="00E821A9">
        <w:t>Within this context, o</w:t>
      </w:r>
      <w:r>
        <w:t>n March 29, 2012,</w:t>
      </w:r>
      <w:r w:rsidRPr="00E821A9">
        <w:t xml:space="preserve"> </w:t>
      </w:r>
      <w:r>
        <w:t>t</w:t>
      </w:r>
      <w:r w:rsidRPr="00E821A9">
        <w:t>he White House announced the Big Data Research and Development Initiative</w:t>
      </w:r>
      <w:r>
        <w:t>.</w:t>
      </w:r>
      <w:r w:rsidRPr="00E821A9">
        <w:rPr>
          <w:rStyle w:val="EndnoteReference"/>
        </w:rPr>
        <w:endnoteReference w:id="2"/>
      </w:r>
      <w:r w:rsidRPr="00E821A9">
        <w:t xml:space="preserve"> The initiative’s goals </w:t>
      </w:r>
      <w:r>
        <w:t>include</w:t>
      </w:r>
      <w:r w:rsidRPr="00E821A9">
        <w:t xml:space="preserve"> help</w:t>
      </w:r>
      <w:r>
        <w:t>ing to</w:t>
      </w:r>
      <w:r w:rsidRPr="00E821A9">
        <w:t xml:space="preserve"> accelerate the pace of discovery in science and engineering, strengthen</w:t>
      </w:r>
      <w:r>
        <w:t>ing</w:t>
      </w:r>
      <w:r w:rsidRPr="00E821A9">
        <w:t xml:space="preserve"> national security, and transform</w:t>
      </w:r>
      <w:r>
        <w:t>ing</w:t>
      </w:r>
      <w:r w:rsidRPr="00E821A9">
        <w:t xml:space="preserve"> teaching and learning by improving </w:t>
      </w:r>
      <w:r>
        <w:t xml:space="preserve">the </w:t>
      </w:r>
      <w:r w:rsidRPr="00E821A9">
        <w:t>ability to extract knowledge and insights from large and complex collections of digital data.</w:t>
      </w:r>
    </w:p>
    <w:p w14:paraId="77193C96" w14:textId="77777777" w:rsidR="00660C4D" w:rsidRDefault="00660C4D" w:rsidP="00660C4D">
      <w:r w:rsidRPr="00E821A9">
        <w:t xml:space="preserve">Six </w:t>
      </w:r>
      <w:r>
        <w:t>f</w:t>
      </w:r>
      <w:r w:rsidRPr="00E821A9">
        <w:t>ederal departments and their agencies announced more than $200 million in commitments</w:t>
      </w:r>
      <w:r>
        <w:t xml:space="preserve"> </w:t>
      </w:r>
      <w:r w:rsidRPr="00E821A9">
        <w:t xml:space="preserve">spread across </w:t>
      </w:r>
      <w:r>
        <w:t xml:space="preserve">more than </w:t>
      </w:r>
      <w:r w:rsidRPr="00E821A9">
        <w:t>80 projects</w:t>
      </w:r>
      <w:r>
        <w:t>, which</w:t>
      </w:r>
      <w:r w:rsidRPr="00E821A9">
        <w:t xml:space="preserve"> aim to significantly improve the tools and techniques needed to access, organize, and </w:t>
      </w:r>
      <w:r>
        <w:t>draw conclusions</w:t>
      </w:r>
      <w:r w:rsidRPr="00E821A9">
        <w:t xml:space="preserve"> from huge volumes of digital data. The initiative also challenged industry, research universities, and nonprofits to join with the </w:t>
      </w:r>
      <w:r>
        <w:t>f</w:t>
      </w:r>
      <w:r w:rsidRPr="00E821A9">
        <w:t>ederal government to make the most of the opportunities created by Big Data.</w:t>
      </w:r>
      <w:r>
        <w:t xml:space="preserve"> </w:t>
      </w:r>
    </w:p>
    <w:p w14:paraId="1E364785" w14:textId="77777777" w:rsidR="00660C4D" w:rsidRDefault="00660C4D" w:rsidP="00660C4D">
      <w:r>
        <w:t xml:space="preserve">Motivated by the White House initiative and public suggestions, the National Institute of Standards and Technology (NIST) has accepted the challenge to stimulate collaboration among industry professionals to further the secure and effective adoption of Big Data. As one result of NIST’s Cloud and Big Data Forum held on January 15–17, 2013, there was strong encouragement for NIST to create a public working group for the development of a Big Data Standards Roadmap. Forum participants noted that this roadmap should define and prioritize Big Data requirements, including interoperability, portability, reusability, extensibility, data usage, </w:t>
      </w:r>
      <w:r>
        <w:lastRenderedPageBreak/>
        <w:t>analytics, and technology infrastructure. In doing so, the roadmap would accelerate the adoption of the most secure and effective Big Data techniques and technology.</w:t>
      </w:r>
    </w:p>
    <w:p w14:paraId="23628AEA" w14:textId="77777777" w:rsidR="00660C4D" w:rsidRDefault="00660C4D" w:rsidP="00660C4D">
      <w:r>
        <w:t>On June 19, 2013, the NIST Big Data Public Working Group (NBD-PWG) was launched with extensive participation by industry, academia, and government from across the nation. The scope of the NBD-PWG involves forming a community of interests from all sectors—including industry, academia, and government—with the goal of developing consensus on definitions, taxonomies, secure reference architectures, security and privacy, and—from these—a standards roadmap. Such a consensus would create a vendor-neutral, technology- and infrastructure-independent framework that would enable Big Data stakeholders to identify and use the best analytics tools for their processing and visualization requirements on the most suitable computing platform and cluster, while also allowing value-added from Big Data service providers.</w:t>
      </w:r>
    </w:p>
    <w:p w14:paraId="1678056F" w14:textId="77777777" w:rsidR="00660C4D" w:rsidRPr="005A0799" w:rsidRDefault="00660C4D" w:rsidP="00660C4D">
      <w:pPr>
        <w:rPr>
          <w:color w:val="000000"/>
        </w:rPr>
      </w:pPr>
      <w:r w:rsidRPr="005A0799">
        <w:rPr>
          <w:color w:val="000000"/>
        </w:rPr>
        <w:t xml:space="preserve">The </w:t>
      </w:r>
      <w:r w:rsidRPr="00632780">
        <w:rPr>
          <w:i/>
        </w:rPr>
        <w:t>NIST Big Data Interoperability Framework</w:t>
      </w:r>
      <w:r w:rsidRPr="00632780">
        <w:t xml:space="preserve"> </w:t>
      </w:r>
      <w:r w:rsidRPr="005A0799">
        <w:rPr>
          <w:color w:val="000000"/>
        </w:rPr>
        <w:t>will be released in three versions, which correspond to the three stages of the NBD-PWG work. The three stag</w:t>
      </w:r>
      <w:r>
        <w:rPr>
          <w:color w:val="000000"/>
        </w:rPr>
        <w:t>es aim to achieve the following with respect to the NIST Big Data Reference Architecture (NBDRA.)</w:t>
      </w:r>
    </w:p>
    <w:p w14:paraId="15751F4F" w14:textId="77777777" w:rsidR="00660C4D" w:rsidRPr="005A0799" w:rsidRDefault="00660C4D" w:rsidP="00660C4D">
      <w:pPr>
        <w:pStyle w:val="ListParagraph"/>
        <w:numPr>
          <w:ilvl w:val="0"/>
          <w:numId w:val="17"/>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 infr</w:t>
      </w:r>
      <w:r>
        <w:rPr>
          <w:color w:val="000000"/>
        </w:rPr>
        <w:t>astructure, and vendor agnostic.</w:t>
      </w:r>
    </w:p>
    <w:p w14:paraId="493EE514" w14:textId="77777777" w:rsidR="00660C4D" w:rsidRPr="005A0799" w:rsidRDefault="00660C4D" w:rsidP="00660C4D">
      <w:pPr>
        <w:pStyle w:val="ListParagraph"/>
        <w:numPr>
          <w:ilvl w:val="0"/>
          <w:numId w:val="17"/>
        </w:numPr>
        <w:ind w:left="1008" w:hanging="720"/>
        <w:rPr>
          <w:color w:val="000000"/>
        </w:rPr>
      </w:pPr>
      <w:r>
        <w:rPr>
          <w:color w:val="000000"/>
        </w:rPr>
        <w:t xml:space="preserve"> </w:t>
      </w:r>
      <w:r w:rsidRPr="005A0799">
        <w:rPr>
          <w:color w:val="000000"/>
        </w:rPr>
        <w:t>Define general interfaces between the NBDRA</w:t>
      </w:r>
      <w:r>
        <w:rPr>
          <w:color w:val="000000"/>
        </w:rPr>
        <w:t xml:space="preserve"> </w:t>
      </w:r>
      <w:r w:rsidRPr="005A0799">
        <w:rPr>
          <w:color w:val="000000"/>
        </w:rPr>
        <w:t>components</w:t>
      </w:r>
      <w:r>
        <w:rPr>
          <w:color w:val="000000"/>
        </w:rPr>
        <w:t>.</w:t>
      </w:r>
    </w:p>
    <w:p w14:paraId="0CE6FFC5" w14:textId="77777777" w:rsidR="00660C4D" w:rsidRPr="000F089B" w:rsidRDefault="00660C4D" w:rsidP="00660C4D">
      <w:pPr>
        <w:pStyle w:val="ListParagraph"/>
        <w:numPr>
          <w:ilvl w:val="0"/>
          <w:numId w:val="17"/>
        </w:numPr>
        <w:ind w:left="1008" w:hanging="720"/>
        <w:rPr>
          <w:color w:val="000000"/>
        </w:rPr>
      </w:pPr>
      <w:r>
        <w:rPr>
          <w:color w:val="000000"/>
        </w:rPr>
        <w:t xml:space="preserve"> </w:t>
      </w:r>
      <w:r w:rsidRPr="005A0799">
        <w:rPr>
          <w:color w:val="000000"/>
        </w:rPr>
        <w:t>Validate the NBDRA by building Big Data general applications through the general interfaces</w:t>
      </w:r>
      <w:r>
        <w:rPr>
          <w:color w:val="000000"/>
        </w:rPr>
        <w:t>.</w:t>
      </w:r>
    </w:p>
    <w:p w14:paraId="14EED155" w14:textId="77777777" w:rsidR="00660C4D" w:rsidRPr="006C603E" w:rsidRDefault="00660C4D" w:rsidP="00660C4D">
      <w:r>
        <w:t>On September 16, 2015, s</w:t>
      </w:r>
      <w:r w:rsidRPr="000F089B">
        <w:t xml:space="preserve">even volumes </w:t>
      </w:r>
      <w:r w:rsidRPr="0075390C">
        <w:rPr>
          <w:i/>
        </w:rPr>
        <w:t>NIST Big Data Interoperability Framework</w:t>
      </w:r>
      <w:r w:rsidRPr="000F089B">
        <w:t xml:space="preserve"> V1.0 documents were published</w:t>
      </w:r>
      <w:r>
        <w:t xml:space="preserve"> (</w:t>
      </w:r>
      <w:r w:rsidRPr="007B468B">
        <w:t>http://bigdatawg.nist.gov/V1_output_docs.php)</w:t>
      </w:r>
      <w:r>
        <w:t>,</w:t>
      </w:r>
      <w:r w:rsidRPr="00632780">
        <w:t xml:space="preserve"> each of which addresses a specific key topic, resulting from the work of the NBD-PWG. </w:t>
      </w:r>
      <w:r>
        <w:t>The seven volumes are as follows:</w:t>
      </w:r>
    </w:p>
    <w:p w14:paraId="28E1562A" w14:textId="77777777" w:rsidR="00660C4D" w:rsidRDefault="00660C4D" w:rsidP="00660C4D">
      <w:pPr>
        <w:pStyle w:val="BDTextBulletList"/>
        <w:numPr>
          <w:ilvl w:val="0"/>
          <w:numId w:val="1"/>
        </w:numPr>
        <w:spacing w:after="120"/>
      </w:pPr>
      <w:r>
        <w:t>Volume 1, Definitions</w:t>
      </w:r>
    </w:p>
    <w:p w14:paraId="67B34A25" w14:textId="77777777" w:rsidR="00660C4D" w:rsidRDefault="00660C4D" w:rsidP="00660C4D">
      <w:pPr>
        <w:pStyle w:val="BDTextBulletList"/>
        <w:numPr>
          <w:ilvl w:val="0"/>
          <w:numId w:val="1"/>
        </w:numPr>
        <w:spacing w:after="120"/>
      </w:pPr>
      <w:r>
        <w:t xml:space="preserve">Volume 2, Taxonomies </w:t>
      </w:r>
    </w:p>
    <w:p w14:paraId="643052D1" w14:textId="77777777" w:rsidR="00660C4D" w:rsidRDefault="00660C4D" w:rsidP="00660C4D">
      <w:pPr>
        <w:pStyle w:val="BDTextBulletList"/>
        <w:numPr>
          <w:ilvl w:val="0"/>
          <w:numId w:val="1"/>
        </w:numPr>
        <w:spacing w:after="120"/>
      </w:pPr>
      <w:r>
        <w:t>Volume 3, Use Cases and General Requirements</w:t>
      </w:r>
    </w:p>
    <w:p w14:paraId="2CE612EA" w14:textId="77777777" w:rsidR="00660C4D" w:rsidRDefault="00660C4D" w:rsidP="00660C4D">
      <w:pPr>
        <w:pStyle w:val="BDTextBulletList"/>
        <w:numPr>
          <w:ilvl w:val="0"/>
          <w:numId w:val="1"/>
        </w:numPr>
        <w:spacing w:after="120"/>
      </w:pPr>
      <w:r>
        <w:t xml:space="preserve">Volume 4, Security and Privacy </w:t>
      </w:r>
    </w:p>
    <w:p w14:paraId="11705F92" w14:textId="77777777" w:rsidR="00660C4D" w:rsidRDefault="00660C4D" w:rsidP="00660C4D">
      <w:pPr>
        <w:pStyle w:val="BDTextBulletList"/>
        <w:numPr>
          <w:ilvl w:val="0"/>
          <w:numId w:val="1"/>
        </w:numPr>
        <w:spacing w:after="120"/>
      </w:pPr>
      <w:r>
        <w:t>Volume 5, Architectures White Paper Survey</w:t>
      </w:r>
    </w:p>
    <w:p w14:paraId="1F0F1F3C" w14:textId="77777777" w:rsidR="00660C4D" w:rsidRDefault="00660C4D" w:rsidP="00660C4D">
      <w:pPr>
        <w:pStyle w:val="BDTextBulletList"/>
        <w:numPr>
          <w:ilvl w:val="0"/>
          <w:numId w:val="1"/>
        </w:numPr>
        <w:spacing w:after="120"/>
      </w:pPr>
      <w:r>
        <w:t>Volume 6, Reference Architecture</w:t>
      </w:r>
    </w:p>
    <w:p w14:paraId="222E074E" w14:textId="77777777" w:rsidR="00660C4D" w:rsidRDefault="00660C4D" w:rsidP="00660C4D">
      <w:pPr>
        <w:pStyle w:val="BDTextBulletList"/>
        <w:numPr>
          <w:ilvl w:val="0"/>
          <w:numId w:val="1"/>
        </w:numPr>
        <w:spacing w:after="120"/>
      </w:pPr>
      <w:r>
        <w:t>Volume 7, Standards Roadmap</w:t>
      </w:r>
    </w:p>
    <w:p w14:paraId="5ADB1240" w14:textId="77777777" w:rsidR="00660C4D" w:rsidRDefault="00660C4D" w:rsidP="00660C4D">
      <w:r w:rsidRPr="000F089B">
        <w:t xml:space="preserve">Currently </w:t>
      </w:r>
      <w:r>
        <w:t xml:space="preserve">the NBD-PWG is </w:t>
      </w:r>
      <w:r w:rsidRPr="000F089B">
        <w:t xml:space="preserve">working on </w:t>
      </w:r>
      <w:r>
        <w:t>Stage 2 with the goals to enhance the version 1 content, define general interfaces between the NBDRA components by aggregating low-level interactions into high-level general interfaces, and demonstrate how the NBDRA can be used. As a result, the following two additional volumes have been identified.</w:t>
      </w:r>
    </w:p>
    <w:p w14:paraId="21581611" w14:textId="77777777" w:rsidR="00660C4D" w:rsidRDefault="00660C4D" w:rsidP="00660C4D">
      <w:pPr>
        <w:pStyle w:val="BDTextBulletList"/>
        <w:numPr>
          <w:ilvl w:val="0"/>
          <w:numId w:val="1"/>
        </w:numPr>
        <w:spacing w:after="120"/>
      </w:pPr>
      <w:r>
        <w:t>Volume 8, Reference Architecture Interfaces</w:t>
      </w:r>
    </w:p>
    <w:p w14:paraId="4B534478" w14:textId="77777777" w:rsidR="00660C4D" w:rsidRDefault="00660C4D" w:rsidP="00660C4D">
      <w:pPr>
        <w:pStyle w:val="BDTextBulletList"/>
        <w:numPr>
          <w:ilvl w:val="0"/>
          <w:numId w:val="1"/>
        </w:numPr>
        <w:spacing w:after="120"/>
      </w:pPr>
      <w:r>
        <w:t xml:space="preserve">Volume 9, </w:t>
      </w:r>
      <w:r w:rsidRPr="000F089B">
        <w:t>Adoption and Modernization</w:t>
      </w:r>
    </w:p>
    <w:p w14:paraId="54769592" w14:textId="77777777" w:rsidR="00660C4D" w:rsidRPr="00F96C07" w:rsidRDefault="00660C4D" w:rsidP="00660C4D">
      <w:r w:rsidRPr="00F96C07">
        <w:t>Potential areas of futur</w:t>
      </w:r>
      <w:r>
        <w:t>e work for each volume during S</w:t>
      </w:r>
      <w:r w:rsidRPr="00F96C07">
        <w:t xml:space="preserve">tage </w:t>
      </w:r>
      <w:r>
        <w:t>3</w:t>
      </w:r>
      <w:r w:rsidRPr="00F96C07">
        <w:t xml:space="preserve"> are highlighted in Section 1.5 of </w:t>
      </w:r>
      <w:r>
        <w:t xml:space="preserve">each </w:t>
      </w:r>
      <w:r w:rsidRPr="00F96C07">
        <w:t>volume. The current effort documented in this volume reflects concepts developed within the rapidly evolving field of Big Data.</w:t>
      </w:r>
    </w:p>
    <w:p w14:paraId="0053661D" w14:textId="1BE7C653" w:rsidR="007C1EE0" w:rsidRDefault="009B7232" w:rsidP="00F96C07">
      <w:pPr>
        <w:pStyle w:val="Heading2"/>
      </w:pPr>
      <w:bookmarkStart w:id="16" w:name="_Toc385500465"/>
      <w:bookmarkStart w:id="17" w:name="_Toc415520779"/>
      <w:bookmarkStart w:id="18" w:name="_Toc478543468"/>
      <w:r w:rsidRPr="00264958">
        <w:t>Scope and Objectives of the Definitions and Taxonomies Subgroup</w:t>
      </w:r>
      <w:bookmarkEnd w:id="16"/>
      <w:bookmarkEnd w:id="17"/>
      <w:bookmarkEnd w:id="18"/>
    </w:p>
    <w:p w14:paraId="1A812939" w14:textId="77777777" w:rsidR="00140D78" w:rsidRDefault="00AF3B49" w:rsidP="00140D78">
      <w:r>
        <w:t>This volume was prepared by t</w:t>
      </w:r>
      <w:r w:rsidR="00140D78">
        <w:t xml:space="preserve">he </w:t>
      </w:r>
      <w:r w:rsidR="008164E5">
        <w:t xml:space="preserve">NBD-PWG </w:t>
      </w:r>
      <w:r w:rsidR="00140D78">
        <w:t xml:space="preserve">Definitions and Taxonomy </w:t>
      </w:r>
      <w:r w:rsidR="00A832AF">
        <w:t>S</w:t>
      </w:r>
      <w:r w:rsidR="00140D78">
        <w:t>ubgroup</w:t>
      </w:r>
      <w:r>
        <w:t>, which</w:t>
      </w:r>
      <w:r w:rsidR="00977310">
        <w:t xml:space="preserve"> </w:t>
      </w:r>
      <w:r w:rsidR="00140D78">
        <w:t xml:space="preserve">focused on identifying </w:t>
      </w:r>
      <w:r w:rsidR="00C63FFB">
        <w:t>Big Data</w:t>
      </w:r>
      <w:r w:rsidR="00E92DB3">
        <w:t xml:space="preserve"> </w:t>
      </w:r>
      <w:r w:rsidR="00140D78">
        <w:t xml:space="preserve">concepts and defining </w:t>
      </w:r>
      <w:r w:rsidR="00E92DB3">
        <w:t xml:space="preserve">related </w:t>
      </w:r>
      <w:r w:rsidR="00140D78">
        <w:t xml:space="preserve">terms in </w:t>
      </w:r>
      <w:r w:rsidR="00E92DB3">
        <w:t>areas such as data science, reference architecture, and</w:t>
      </w:r>
      <w:r w:rsidR="00274EE2">
        <w:t xml:space="preserve"> patterns</w:t>
      </w:r>
      <w:r w:rsidR="00140D78">
        <w:t>.</w:t>
      </w:r>
    </w:p>
    <w:p w14:paraId="68173C82" w14:textId="50A25A15" w:rsidR="00D411EA" w:rsidRDefault="00D411EA" w:rsidP="00D411EA">
      <w:r>
        <w:t xml:space="preserve">The aim of this </w:t>
      </w:r>
      <w:r w:rsidR="00AF3B49">
        <w:t xml:space="preserve">volume </w:t>
      </w:r>
      <w:r>
        <w:t xml:space="preserve">is to provide a common </w:t>
      </w:r>
      <w:r w:rsidR="00945644">
        <w:t xml:space="preserve">vocabulary </w:t>
      </w:r>
      <w:r>
        <w:t xml:space="preserve">for those involved with Big Data. For managers, the terms </w:t>
      </w:r>
      <w:r w:rsidR="00AF3B49">
        <w:t xml:space="preserve">in this volume </w:t>
      </w:r>
      <w:r>
        <w:t xml:space="preserve">will distinguish the concepts needed to understand this changing field. For procurement officers, this </w:t>
      </w:r>
      <w:r w:rsidR="0091405E">
        <w:t xml:space="preserve">document </w:t>
      </w:r>
      <w:r>
        <w:t xml:space="preserve">will provide the framework for </w:t>
      </w:r>
      <w:r w:rsidR="00AC0EDE">
        <w:t>discussing organizational needs</w:t>
      </w:r>
      <w:r>
        <w:t xml:space="preserve"> and distinguishing among </w:t>
      </w:r>
      <w:r>
        <w:lastRenderedPageBreak/>
        <w:t xml:space="preserve">offered approaches. For marketers, this document will provide the means to promote solutions and innovations. For the technical community, </w:t>
      </w:r>
      <w:r w:rsidR="00AF3B49">
        <w:t xml:space="preserve">this volume </w:t>
      </w:r>
      <w:r>
        <w:t>will provide a common language to better differentiate the specific offerings.</w:t>
      </w:r>
    </w:p>
    <w:p w14:paraId="5E793666" w14:textId="77777777" w:rsidR="009B7232" w:rsidRDefault="009B7232" w:rsidP="00257BF5">
      <w:pPr>
        <w:pStyle w:val="Heading2"/>
      </w:pPr>
      <w:bookmarkStart w:id="19" w:name="_Toc385500466"/>
      <w:bookmarkStart w:id="20" w:name="_Toc415520780"/>
      <w:bookmarkStart w:id="21" w:name="_Toc478543469"/>
      <w:r w:rsidRPr="00264958">
        <w:t>Report</w:t>
      </w:r>
      <w:r w:rsidR="00622A0D">
        <w:t xml:space="preserve"> Production</w:t>
      </w:r>
      <w:bookmarkEnd w:id="19"/>
      <w:bookmarkEnd w:id="20"/>
      <w:bookmarkEnd w:id="21"/>
    </w:p>
    <w:p w14:paraId="49A0009A" w14:textId="0491D99A" w:rsidR="004F48D2" w:rsidRDefault="004F48D2" w:rsidP="00162D7F">
      <w:pPr>
        <w:pStyle w:val="BDSectionGoal"/>
      </w:pPr>
      <w:r>
        <w:t>This section will be revised.</w:t>
      </w:r>
    </w:p>
    <w:p w14:paraId="6B28DE0A" w14:textId="330FFB08" w:rsidR="00C175AA" w:rsidRDefault="00C175AA" w:rsidP="00C175AA">
      <w:r w:rsidRPr="00476A7F">
        <w:rPr>
          <w:i/>
        </w:rPr>
        <w:t>Big Data</w:t>
      </w:r>
      <w:r w:rsidRPr="003E0EA8">
        <w:t xml:space="preserve"> and </w:t>
      </w:r>
      <w:r w:rsidR="0011165C">
        <w:rPr>
          <w:i/>
        </w:rPr>
        <w:t>D</w:t>
      </w:r>
      <w:r w:rsidR="001308A2" w:rsidRPr="00476A7F">
        <w:rPr>
          <w:i/>
        </w:rPr>
        <w:t xml:space="preserve">ata </w:t>
      </w:r>
      <w:r w:rsidR="0011165C">
        <w:rPr>
          <w:i/>
        </w:rPr>
        <w:t>S</w:t>
      </w:r>
      <w:r w:rsidR="001308A2" w:rsidRPr="00476A7F">
        <w:rPr>
          <w:i/>
        </w:rPr>
        <w:t>cience</w:t>
      </w:r>
      <w:r w:rsidRPr="001D6195">
        <w:t xml:space="preserve"> </w:t>
      </w:r>
      <w:r w:rsidRPr="003E0EA8">
        <w:t xml:space="preserve">are being used as buzzwords </w:t>
      </w:r>
      <w:r w:rsidR="00BB4874">
        <w:t xml:space="preserve">and </w:t>
      </w:r>
      <w:r w:rsidRPr="003E0EA8">
        <w:t xml:space="preserve">are composites of many concepts. To better identify those terms, </w:t>
      </w:r>
      <w:r w:rsidR="00BB4874">
        <w:t xml:space="preserve">the NBD-PWG Definitions and Taxonomy Subgroup </w:t>
      </w:r>
      <w:r w:rsidRPr="003E0EA8">
        <w:t>first addressed the individual concepts needed in this disruptive field. Then</w:t>
      </w:r>
      <w:r w:rsidR="00A94DA6">
        <w:t>,</w:t>
      </w:r>
      <w:r w:rsidRPr="003E0EA8">
        <w:t xml:space="preserve"> the two over-arching buzzwords</w:t>
      </w:r>
      <w:r w:rsidR="00A413DA">
        <w:sym w:font="Symbol" w:char="F0BE"/>
      </w:r>
      <w:r w:rsidR="00A94DA6">
        <w:t xml:space="preserve">Big Data and </w:t>
      </w:r>
      <w:r w:rsidR="006C7416">
        <w:t>D</w:t>
      </w:r>
      <w:r w:rsidR="00A94DA6">
        <w:t xml:space="preserve">ata </w:t>
      </w:r>
      <w:r w:rsidR="006C7416">
        <w:t>S</w:t>
      </w:r>
      <w:r w:rsidR="00A94DA6">
        <w:t>cience</w:t>
      </w:r>
      <w:r w:rsidR="00A413DA">
        <w:sym w:font="Symbol" w:char="F0BE"/>
      </w:r>
      <w:r w:rsidR="00282F6E">
        <w:t xml:space="preserve">and the </w:t>
      </w:r>
      <w:r w:rsidRPr="003E0EA8">
        <w:t>concepts they encompass</w:t>
      </w:r>
      <w:r w:rsidR="00A94DA6">
        <w:t xml:space="preserve"> were clarified</w:t>
      </w:r>
      <w:r w:rsidRPr="003E0EA8">
        <w:t>.</w:t>
      </w:r>
    </w:p>
    <w:p w14:paraId="19DB108F" w14:textId="77777777" w:rsidR="00C175AA" w:rsidRDefault="00C175AA" w:rsidP="00C175AA">
      <w:r>
        <w:t xml:space="preserve">To keep the topic of data and data systems manageable, </w:t>
      </w:r>
      <w:r w:rsidR="00AD0C4E">
        <w:t>the Subgroup attempted to limit</w:t>
      </w:r>
      <w:r>
        <w:t xml:space="preserve"> discussions to </w:t>
      </w:r>
      <w:r w:rsidR="00AD0C4E">
        <w:t>differences affected by the existence of Big Data</w:t>
      </w:r>
      <w:r w:rsidR="001308A2">
        <w:t>.</w:t>
      </w:r>
      <w:r>
        <w:t xml:space="preserve"> </w:t>
      </w:r>
      <w:r w:rsidR="00AD0C4E">
        <w:t>E</w:t>
      </w:r>
      <w:r>
        <w:t>xpansive topics such as data</w:t>
      </w:r>
      <w:r w:rsidR="001308A2">
        <w:t xml:space="preserve"> </w:t>
      </w:r>
      <w:r>
        <w:t>type or analytics taxonomies</w:t>
      </w:r>
      <w:r w:rsidR="00514EB4">
        <w:t xml:space="preserve"> and metadata</w:t>
      </w:r>
      <w:r w:rsidR="00AD0C4E">
        <w:t xml:space="preserve"> were </w:t>
      </w:r>
      <w:r w:rsidR="0041764B">
        <w:t xml:space="preserve">only </w:t>
      </w:r>
      <w:r w:rsidR="00AD0C4E">
        <w:t>explored</w:t>
      </w:r>
      <w:r w:rsidR="0041764B">
        <w:t xml:space="preserve"> to the extent that there were issues or effects</w:t>
      </w:r>
      <w:r w:rsidR="00ED2065">
        <w:t xml:space="preserve"> specific to Big Data</w:t>
      </w:r>
      <w:r>
        <w:t xml:space="preserve">. </w:t>
      </w:r>
      <w:r w:rsidR="00AD0C4E">
        <w:t>H</w:t>
      </w:r>
      <w:r>
        <w:t xml:space="preserve">owever, </w:t>
      </w:r>
      <w:r w:rsidR="00AD0C4E">
        <w:t xml:space="preserve">the Subgroup did </w:t>
      </w:r>
      <w:r>
        <w:t xml:space="preserve">include the concepts involved in other </w:t>
      </w:r>
      <w:r w:rsidR="0041764B">
        <w:t xml:space="preserve">topics </w:t>
      </w:r>
      <w:r>
        <w:t xml:space="preserve">that are needed to understand the new </w:t>
      </w:r>
      <w:r w:rsidR="00C63FFB">
        <w:t>Big Data</w:t>
      </w:r>
      <w:r>
        <w:t xml:space="preserve"> methodologies.</w:t>
      </w:r>
    </w:p>
    <w:p w14:paraId="0416F939" w14:textId="77777777" w:rsidR="00C175AA" w:rsidRDefault="00AD0C4E" w:rsidP="00C175AA">
      <w:r>
        <w:t>T</w:t>
      </w:r>
      <w:r w:rsidR="00C175AA">
        <w:t xml:space="preserve">erms </w:t>
      </w:r>
      <w:r>
        <w:t xml:space="preserve">were developed </w:t>
      </w:r>
      <w:r w:rsidR="00C175AA">
        <w:t>independent of a specific tool or implementation</w:t>
      </w:r>
      <w:r w:rsidR="00251C2F">
        <w:t>,</w:t>
      </w:r>
      <w:r w:rsidR="00C175AA">
        <w:t xml:space="preserve"> </w:t>
      </w:r>
      <w:r w:rsidR="006C40AB">
        <w:t>to avoid</w:t>
      </w:r>
      <w:r w:rsidR="008B1840">
        <w:t xml:space="preserve"> </w:t>
      </w:r>
      <w:r w:rsidR="00C175AA">
        <w:t>highlight</w:t>
      </w:r>
      <w:r w:rsidR="006C40AB">
        <w:t>ing</w:t>
      </w:r>
      <w:r w:rsidR="00C175AA">
        <w:t xml:space="preserve"> specific </w:t>
      </w:r>
      <w:r w:rsidR="006C40AB">
        <w:t>implementations</w:t>
      </w:r>
      <w:r w:rsidR="00877FC3">
        <w:t xml:space="preserve">, </w:t>
      </w:r>
      <w:r w:rsidR="00B80265">
        <w:t xml:space="preserve">and </w:t>
      </w:r>
      <w:r w:rsidR="00C175AA">
        <w:t>to stay general enough for the inevitable changes in the field.</w:t>
      </w:r>
    </w:p>
    <w:p w14:paraId="0063A6D3" w14:textId="77777777" w:rsidR="00C175AA" w:rsidRDefault="00AD0C4E" w:rsidP="00C175AA">
      <w:r>
        <w:t xml:space="preserve">The Subgroup is </w:t>
      </w:r>
      <w:r w:rsidR="00C175AA">
        <w:t>aware</w:t>
      </w:r>
      <w:r w:rsidR="00A30297">
        <w:t xml:space="preserve"> that some fields, such as legal, use specific language that may differ from the definitions provide</w:t>
      </w:r>
      <w:r>
        <w:t>d</w:t>
      </w:r>
      <w:r w:rsidR="00A30297">
        <w:t xml:space="preserve"> here</w:t>
      </w:r>
      <w:r>
        <w:t>in</w:t>
      </w:r>
      <w:r w:rsidR="00A30297">
        <w:t>.</w:t>
      </w:r>
      <w:r w:rsidR="00C175AA">
        <w:t xml:space="preserve"> </w:t>
      </w:r>
      <w:r>
        <w:t xml:space="preserve">The current version reflects </w:t>
      </w:r>
      <w:r w:rsidR="00C175AA">
        <w:t xml:space="preserve">the breadth of knowledge of the </w:t>
      </w:r>
      <w:r>
        <w:t>S</w:t>
      </w:r>
      <w:r w:rsidR="00C175AA">
        <w:t xml:space="preserve">ubgroup members. </w:t>
      </w:r>
      <w:r w:rsidR="00A30297">
        <w:t xml:space="preserve">During the comment period, </w:t>
      </w:r>
      <w:r w:rsidR="00C175AA">
        <w:t xml:space="preserve">the broader community </w:t>
      </w:r>
      <w:r>
        <w:t xml:space="preserve">is requested </w:t>
      </w:r>
      <w:r w:rsidR="00C175AA">
        <w:t>to address any domain conflicts</w:t>
      </w:r>
      <w:r w:rsidR="009006CC">
        <w:t xml:space="preserve"> caused by</w:t>
      </w:r>
      <w:r w:rsidR="00C175AA">
        <w:t xml:space="preserve"> the terminology used in this </w:t>
      </w:r>
      <w:r w:rsidR="00B80265">
        <w:t>volume</w:t>
      </w:r>
      <w:r w:rsidR="00C175AA">
        <w:t>.</w:t>
      </w:r>
    </w:p>
    <w:p w14:paraId="28A4639E" w14:textId="458E7519" w:rsidR="00660C4D" w:rsidRDefault="00660C4D" w:rsidP="00C175AA">
      <w:r>
        <w:t>To achieve technical and high quality document content, this document will go through public comments period along with NIST internal review.</w:t>
      </w:r>
    </w:p>
    <w:p w14:paraId="0A039917" w14:textId="77777777" w:rsidR="009B7232" w:rsidRDefault="009B7232" w:rsidP="00257BF5">
      <w:pPr>
        <w:pStyle w:val="Heading2"/>
      </w:pPr>
      <w:bookmarkStart w:id="22" w:name="_Toc385500467"/>
      <w:bookmarkStart w:id="23" w:name="_Toc415520781"/>
      <w:bookmarkStart w:id="24" w:name="_Toc478543470"/>
      <w:r w:rsidRPr="00264958">
        <w:t>Report</w:t>
      </w:r>
      <w:r w:rsidR="00622A0D">
        <w:t xml:space="preserve"> Structure</w:t>
      </w:r>
      <w:bookmarkEnd w:id="22"/>
      <w:bookmarkEnd w:id="23"/>
      <w:bookmarkEnd w:id="24"/>
    </w:p>
    <w:p w14:paraId="55E542E7" w14:textId="6A559D65" w:rsidR="004F48D2" w:rsidRDefault="004F48D2" w:rsidP="00162D7F">
      <w:pPr>
        <w:pStyle w:val="BDSectionGoal"/>
      </w:pPr>
      <w:r>
        <w:t>This section will be revised.</w:t>
      </w:r>
    </w:p>
    <w:p w14:paraId="4714AFD1" w14:textId="4BCB3F09" w:rsidR="00C175AA" w:rsidRDefault="00C175AA" w:rsidP="00C175AA">
      <w:r>
        <w:t xml:space="preserve">This </w:t>
      </w:r>
      <w:r w:rsidR="00DD410B">
        <w:t xml:space="preserve">volume </w:t>
      </w:r>
      <w:r>
        <w:t xml:space="preserve">seeks to clarify the meanings of the broad terms </w:t>
      </w:r>
      <w:r w:rsidR="00C63FFB">
        <w:t>Big Data</w:t>
      </w:r>
      <w:r>
        <w:t xml:space="preserve"> and </w:t>
      </w:r>
      <w:r w:rsidR="006C7416">
        <w:t>D</w:t>
      </w:r>
      <w:r>
        <w:t xml:space="preserve">ata </w:t>
      </w:r>
      <w:r w:rsidR="006C7416">
        <w:t>S</w:t>
      </w:r>
      <w:r>
        <w:t>cience</w:t>
      </w:r>
      <w:r w:rsidR="00217184">
        <w:t>. Big Data and Big Data Engineering</w:t>
      </w:r>
      <w:r w:rsidR="00AD0C4E">
        <w:t xml:space="preserve"> are discussed in Section</w:t>
      </w:r>
      <w:r w:rsidR="00217184">
        <w:t>s</w:t>
      </w:r>
      <w:r w:rsidR="00AD0C4E">
        <w:t xml:space="preserve"> 2</w:t>
      </w:r>
      <w:r w:rsidR="00217184">
        <w:t xml:space="preserve"> and 3</w:t>
      </w:r>
      <w:r>
        <w:t xml:space="preserve">. </w:t>
      </w:r>
      <w:r w:rsidR="00F737EB">
        <w:t>S</w:t>
      </w:r>
      <w:r>
        <w:t>ection 4 explore</w:t>
      </w:r>
      <w:r w:rsidR="00F737EB">
        <w:t>s</w:t>
      </w:r>
      <w:r>
        <w:t xml:space="preserve"> </w:t>
      </w:r>
      <w:r w:rsidR="00DD410B">
        <w:t xml:space="preserve">concepts </w:t>
      </w:r>
      <w:r w:rsidR="00217184">
        <w:t xml:space="preserve">of Data Science, Section 5 explores Security and Privacy, and Section 6 discusses Management concepts. </w:t>
      </w:r>
      <w:r w:rsidR="00DC48F7">
        <w:t>T</w:t>
      </w:r>
      <w:r>
        <w:t xml:space="preserve">his </w:t>
      </w:r>
      <w:r w:rsidR="00217184">
        <w:t xml:space="preserve">second </w:t>
      </w:r>
      <w:r>
        <w:t xml:space="preserve">version </w:t>
      </w:r>
      <w:r w:rsidR="00DC48F7">
        <w:t xml:space="preserve">of </w:t>
      </w:r>
      <w:r w:rsidR="00711BE8" w:rsidRPr="00711BE8">
        <w:rPr>
          <w:i/>
        </w:rPr>
        <w:t xml:space="preserve">NIST Big Data Interoperability Framework: </w:t>
      </w:r>
      <w:r w:rsidR="00DC48F7" w:rsidRPr="00AC6FE5">
        <w:rPr>
          <w:i/>
        </w:rPr>
        <w:t xml:space="preserve">Volume 1, </w:t>
      </w:r>
      <w:r w:rsidR="0041764B">
        <w:rPr>
          <w:i/>
        </w:rPr>
        <w:t>Definitions</w:t>
      </w:r>
      <w:r w:rsidR="0041764B">
        <w:t xml:space="preserve"> </w:t>
      </w:r>
      <w:r>
        <w:t>describe</w:t>
      </w:r>
      <w:r w:rsidR="00DC48F7">
        <w:t>s</w:t>
      </w:r>
      <w:r>
        <w:t xml:space="preserve"> some of the </w:t>
      </w:r>
      <w:r w:rsidR="007A7E92">
        <w:t xml:space="preserve">fundamental </w:t>
      </w:r>
      <w:r>
        <w:t xml:space="preserve">concepts that will be important to determine categories or functional capabilities that represent architecture choices. </w:t>
      </w:r>
    </w:p>
    <w:p w14:paraId="7FA9D06F" w14:textId="76C0F7E1" w:rsidR="00D66672" w:rsidRDefault="00C175AA" w:rsidP="00F737EB">
      <w:r>
        <w:t xml:space="preserve">Tightly coupled information can be found in </w:t>
      </w:r>
      <w:r w:rsidR="002D66D3">
        <w:t xml:space="preserve">the other volumes of the </w:t>
      </w:r>
      <w:r w:rsidR="004F20DF" w:rsidRPr="004F20DF">
        <w:rPr>
          <w:i/>
        </w:rPr>
        <w:t xml:space="preserve">NIST Big Data </w:t>
      </w:r>
      <w:r w:rsidR="00F17F4D">
        <w:rPr>
          <w:i/>
        </w:rPr>
        <w:t>Interoperability Framework</w:t>
      </w:r>
      <w:r w:rsidR="00711BE8">
        <w:rPr>
          <w:i/>
        </w:rPr>
        <w:t xml:space="preserve">. </w:t>
      </w:r>
      <w:r w:rsidR="004F20DF" w:rsidRPr="004F20DF">
        <w:rPr>
          <w:i/>
        </w:rPr>
        <w:t>Volume 2</w:t>
      </w:r>
      <w:r w:rsidR="00F737EB">
        <w:rPr>
          <w:i/>
        </w:rPr>
        <w:t>,</w:t>
      </w:r>
      <w:r w:rsidR="004F20DF" w:rsidRPr="004F20DF">
        <w:rPr>
          <w:i/>
        </w:rPr>
        <w:t xml:space="preserve"> </w:t>
      </w:r>
      <w:r w:rsidR="00DD410B" w:rsidRPr="004F20DF">
        <w:rPr>
          <w:i/>
        </w:rPr>
        <w:t>Taxonom</w:t>
      </w:r>
      <w:r w:rsidR="00DD410B">
        <w:rPr>
          <w:i/>
        </w:rPr>
        <w:t>ies</w:t>
      </w:r>
      <w:r w:rsidR="00DD410B">
        <w:t xml:space="preserve"> </w:t>
      </w:r>
      <w:r>
        <w:t xml:space="preserve">provides a description of the more detailed components of the </w:t>
      </w:r>
      <w:r w:rsidR="003A1972">
        <w:t>NIST Big Data R</w:t>
      </w:r>
      <w:r>
        <w:t xml:space="preserve">eference </w:t>
      </w:r>
      <w:r w:rsidR="003A1972">
        <w:t>A</w:t>
      </w:r>
      <w:r>
        <w:t xml:space="preserve">rchitecture </w:t>
      </w:r>
      <w:r w:rsidR="003A1972">
        <w:t xml:space="preserve">(NBDRA) </w:t>
      </w:r>
      <w:r w:rsidR="00513480">
        <w:t xml:space="preserve">presented </w:t>
      </w:r>
      <w:r>
        <w:t xml:space="preserve">in </w:t>
      </w:r>
      <w:r w:rsidR="004F20DF" w:rsidRPr="004F20DF">
        <w:rPr>
          <w:i/>
        </w:rPr>
        <w:t>Volume 6</w:t>
      </w:r>
      <w:r w:rsidR="00F737EB">
        <w:rPr>
          <w:i/>
        </w:rPr>
        <w:t>,</w:t>
      </w:r>
      <w:r w:rsidR="004F20DF" w:rsidRPr="004F20DF">
        <w:rPr>
          <w:i/>
        </w:rPr>
        <w:t xml:space="preserve"> Reference Architecture</w:t>
      </w:r>
      <w:r>
        <w:t xml:space="preserve">. </w:t>
      </w:r>
      <w:r w:rsidR="009765D1">
        <w:t>Security</w:t>
      </w:r>
      <w:r w:rsidR="0065244A">
        <w:t>-</w:t>
      </w:r>
      <w:r w:rsidR="009765D1">
        <w:t xml:space="preserve"> and privacy</w:t>
      </w:r>
      <w:r w:rsidR="0065244A">
        <w:t>-</w:t>
      </w:r>
      <w:r w:rsidR="009765D1">
        <w:t xml:space="preserve">related </w:t>
      </w:r>
      <w:r>
        <w:t xml:space="preserve">concepts are described </w:t>
      </w:r>
      <w:r w:rsidR="00BC0468">
        <w:t xml:space="preserve">in detail </w:t>
      </w:r>
      <w:r>
        <w:t xml:space="preserve">in </w:t>
      </w:r>
      <w:r w:rsidR="004F20DF" w:rsidRPr="004F20DF">
        <w:rPr>
          <w:i/>
        </w:rPr>
        <w:t>Volume 4</w:t>
      </w:r>
      <w:r w:rsidR="00F737EB">
        <w:rPr>
          <w:i/>
        </w:rPr>
        <w:t>,</w:t>
      </w:r>
      <w:r w:rsidR="004F20DF" w:rsidRPr="004F20DF">
        <w:rPr>
          <w:i/>
        </w:rPr>
        <w:t xml:space="preserve"> Security and Privacy</w:t>
      </w:r>
      <w:r>
        <w:t xml:space="preserve">. </w:t>
      </w:r>
      <w:r w:rsidR="007A7E92">
        <w:t xml:space="preserve">To </w:t>
      </w:r>
      <w:r>
        <w:t xml:space="preserve">understand how these systems are architected to meet users’ needs, the reader is referred to </w:t>
      </w:r>
      <w:r w:rsidR="004F20DF" w:rsidRPr="004F20DF">
        <w:rPr>
          <w:i/>
        </w:rPr>
        <w:t>Volum</w:t>
      </w:r>
      <w:r w:rsidR="000410D5" w:rsidRPr="000410D5">
        <w:rPr>
          <w:i/>
        </w:rPr>
        <w:t>e 3</w:t>
      </w:r>
      <w:r w:rsidR="00F737EB">
        <w:rPr>
          <w:i/>
        </w:rPr>
        <w:t>,</w:t>
      </w:r>
      <w:r w:rsidR="000410D5" w:rsidRPr="000410D5">
        <w:rPr>
          <w:i/>
        </w:rPr>
        <w:t xml:space="preserve"> Use Cases and General Requ</w:t>
      </w:r>
      <w:r w:rsidR="004F20DF" w:rsidRPr="004F20DF">
        <w:rPr>
          <w:i/>
        </w:rPr>
        <w:t>i</w:t>
      </w:r>
      <w:r w:rsidR="000410D5">
        <w:rPr>
          <w:i/>
        </w:rPr>
        <w:t>r</w:t>
      </w:r>
      <w:r w:rsidR="004F20DF" w:rsidRPr="004F20DF">
        <w:rPr>
          <w:i/>
        </w:rPr>
        <w:t>ements</w:t>
      </w:r>
      <w:r>
        <w:t xml:space="preserve">. </w:t>
      </w:r>
      <w:r w:rsidR="004F20DF" w:rsidRPr="004F20DF">
        <w:rPr>
          <w:i/>
        </w:rPr>
        <w:t>Volume 7</w:t>
      </w:r>
      <w:r w:rsidR="00F17F4D">
        <w:rPr>
          <w:i/>
        </w:rPr>
        <w:t>,</w:t>
      </w:r>
      <w:r w:rsidR="004F20DF" w:rsidRPr="004F20DF">
        <w:rPr>
          <w:i/>
        </w:rPr>
        <w:t xml:space="preserve"> </w:t>
      </w:r>
      <w:r w:rsidR="00C124AE">
        <w:rPr>
          <w:i/>
        </w:rPr>
        <w:t>Standards</w:t>
      </w:r>
      <w:r w:rsidR="004F20DF" w:rsidRPr="004F20DF">
        <w:rPr>
          <w:i/>
        </w:rPr>
        <w:t xml:space="preserve"> Roadmap</w:t>
      </w:r>
      <w:r w:rsidR="002C6F04">
        <w:t xml:space="preserve"> recaps the framework est</w:t>
      </w:r>
      <w:r w:rsidR="00711BE8">
        <w:t>ablished in Volumes 1 through 6 and</w:t>
      </w:r>
      <w:r w:rsidR="002C6F04">
        <w:t xml:space="preserve"> discusses NBDRA</w:t>
      </w:r>
      <w:r w:rsidR="0065244A">
        <w:t>-</w:t>
      </w:r>
      <w:r w:rsidR="002C6F04">
        <w:t>related standards</w:t>
      </w:r>
      <w:r w:rsidR="007A7E92">
        <w:t xml:space="preserve">. </w:t>
      </w:r>
      <w:r>
        <w:t xml:space="preserve">Comparing related sections in these </w:t>
      </w:r>
      <w:r w:rsidR="00F737EB">
        <w:t xml:space="preserve">volumes </w:t>
      </w:r>
      <w:r>
        <w:t xml:space="preserve">will </w:t>
      </w:r>
      <w:r w:rsidR="00F737EB">
        <w:t xml:space="preserve">provide </w:t>
      </w:r>
      <w:r>
        <w:t xml:space="preserve">a more </w:t>
      </w:r>
      <w:r w:rsidR="006A4B4E">
        <w:t xml:space="preserve">comprehensive understanding </w:t>
      </w:r>
      <w:r>
        <w:t xml:space="preserve">of the consensus of the </w:t>
      </w:r>
      <w:r w:rsidR="00664C2D">
        <w:t>NBD-PWG</w:t>
      </w:r>
      <w:r>
        <w:t>.</w:t>
      </w:r>
    </w:p>
    <w:p w14:paraId="30AE3C58" w14:textId="77777777" w:rsidR="00C9259E" w:rsidRDefault="00C9259E" w:rsidP="00C9259E">
      <w:pPr>
        <w:pStyle w:val="Heading2"/>
      </w:pPr>
      <w:bookmarkStart w:id="25" w:name="_Toc415520782"/>
      <w:bookmarkStart w:id="26" w:name="_Toc478543471"/>
      <w:r>
        <w:t>Future Work o</w:t>
      </w:r>
      <w:r w:rsidR="004333AF">
        <w:t>n</w:t>
      </w:r>
      <w:r>
        <w:t xml:space="preserve"> this Volume</w:t>
      </w:r>
      <w:bookmarkEnd w:id="25"/>
      <w:bookmarkEnd w:id="26"/>
    </w:p>
    <w:p w14:paraId="6A3291D3" w14:textId="71AF7A3F" w:rsidR="004F48D2" w:rsidRDefault="004F48D2" w:rsidP="00162D7F">
      <w:pPr>
        <w:pStyle w:val="BDSectionGoal"/>
      </w:pPr>
      <w:r>
        <w:t xml:space="preserve">This section will be </w:t>
      </w:r>
      <w:r w:rsidR="007275A0">
        <w:t xml:space="preserve">written </w:t>
      </w:r>
      <w:r w:rsidR="006265C9">
        <w:t>when the document content is near finalization</w:t>
      </w:r>
      <w:r>
        <w:t>.</w:t>
      </w:r>
    </w:p>
    <w:p w14:paraId="04733C10" w14:textId="77777777" w:rsidR="00BC0332" w:rsidRDefault="00BC0332" w:rsidP="00C175AA"/>
    <w:p w14:paraId="55FF0F71" w14:textId="77777777" w:rsidR="007275A0" w:rsidRDefault="007275A0" w:rsidP="00C175AA"/>
    <w:p w14:paraId="53D3D960" w14:textId="77777777" w:rsidR="00EB212C" w:rsidRDefault="00EB212C" w:rsidP="000137F3">
      <w:pPr>
        <w:pStyle w:val="BDTextNumberedList0"/>
        <w:sectPr w:rsidR="00EB212C" w:rsidSect="00AD76CA">
          <w:headerReference w:type="even" r:id="rId23"/>
          <w:footerReference w:type="default" r:id="rId24"/>
          <w:headerReference w:type="first" r:id="rId25"/>
          <w:footnotePr>
            <w:numFmt w:val="lowerLetter"/>
          </w:footnotePr>
          <w:endnotePr>
            <w:numFmt w:val="decimal"/>
          </w:endnotePr>
          <w:pgSz w:w="12240" w:h="15840"/>
          <w:pgMar w:top="1440" w:right="1080" w:bottom="1440" w:left="1080" w:header="720" w:footer="720" w:gutter="0"/>
          <w:lnNumType w:countBy="1" w:restart="continuous"/>
          <w:pgNumType w:start="1"/>
          <w:cols w:space="720"/>
          <w:docGrid w:linePitch="360"/>
        </w:sectPr>
      </w:pPr>
      <w:bookmarkStart w:id="27" w:name="_Toc385500468"/>
    </w:p>
    <w:p w14:paraId="01470E1F" w14:textId="1F388431" w:rsidR="00A71F7E" w:rsidRDefault="005233B5" w:rsidP="00E9376F">
      <w:pPr>
        <w:pStyle w:val="Heading1"/>
      </w:pPr>
      <w:bookmarkStart w:id="28" w:name="_Toc478543472"/>
      <w:bookmarkStart w:id="29" w:name="_Toc415520783"/>
      <w:r w:rsidRPr="00264958">
        <w:lastRenderedPageBreak/>
        <w:t>Big Data</w:t>
      </w:r>
      <w:bookmarkEnd w:id="28"/>
      <w:r w:rsidRPr="00264958">
        <w:t xml:space="preserve"> </w:t>
      </w:r>
      <w:bookmarkEnd w:id="27"/>
      <w:bookmarkEnd w:id="29"/>
    </w:p>
    <w:p w14:paraId="1DF5715D" w14:textId="2D3DB5E8" w:rsidR="00E04E2F" w:rsidRDefault="00494F81" w:rsidP="00122F6D">
      <w:r w:rsidRPr="00FF4E37">
        <w:t xml:space="preserve">The rate of growth of data generated and stored has been increasing exponentially. </w:t>
      </w:r>
      <w:r w:rsidR="0043474D">
        <w:t>In a 1965 paper</w:t>
      </w:r>
      <w:r w:rsidR="004A0E58">
        <w:t>,</w:t>
      </w:r>
      <w:r w:rsidR="005B6B57">
        <w:rPr>
          <w:rStyle w:val="EndnoteReference"/>
        </w:rPr>
        <w:endnoteReference w:id="3"/>
      </w:r>
      <w:r w:rsidR="0043474D">
        <w:t xml:space="preserve"> Gordon Moore estimated that the density of transistors on an integrated circuit board was doubling every two years. Known as “Moore’s Law</w:t>
      </w:r>
      <w:r w:rsidR="004A0E58">
        <w:t>,”</w:t>
      </w:r>
      <w:r w:rsidR="0043474D">
        <w:t xml:space="preserve"> this rate of growth has been applied to all aspects of computing, from clock speeds to memory. </w:t>
      </w:r>
      <w:r w:rsidR="00CB15BC">
        <w:t xml:space="preserve">The </w:t>
      </w:r>
      <w:r>
        <w:t>growth rates</w:t>
      </w:r>
      <w:r w:rsidR="00CB15BC">
        <w:t xml:space="preserve"> of </w:t>
      </w:r>
      <w:r w:rsidR="009D6612">
        <w:t>data volumes</w:t>
      </w:r>
      <w:r>
        <w:t xml:space="preserve"> are </w:t>
      </w:r>
      <w:r w:rsidR="00C43C9B">
        <w:t xml:space="preserve">estimated to be </w:t>
      </w:r>
      <w:r w:rsidR="00BE4D10">
        <w:t xml:space="preserve">faster </w:t>
      </w:r>
      <w:r>
        <w:t>than Moore’s Law</w:t>
      </w:r>
      <w:r w:rsidR="00CB15BC">
        <w:t>,</w:t>
      </w:r>
      <w:r>
        <w:t xml:space="preserve"> </w:t>
      </w:r>
      <w:r w:rsidR="00131943">
        <w:t xml:space="preserve">with data volumes </w:t>
      </w:r>
      <w:r w:rsidR="00820580">
        <w:t xml:space="preserve">more than </w:t>
      </w:r>
      <w:r>
        <w:t xml:space="preserve">doubling every </w:t>
      </w:r>
      <w:r w:rsidR="00820580">
        <w:t xml:space="preserve">eighteen </w:t>
      </w:r>
      <w:r>
        <w:t>months.</w:t>
      </w:r>
      <w:r w:rsidRPr="00FF4E37">
        <w:t xml:space="preserve"> This data explosion is creating opportunities for new ways of combining and using data to find value</w:t>
      </w:r>
      <w:r w:rsidR="00820580">
        <w:t>, as well as providing significant challenges due to the size of the data being managed and analyzed</w:t>
      </w:r>
      <w:r w:rsidRPr="00FF4E37">
        <w:t xml:space="preserve">. One significant shift is in the amount of unstructured data. </w:t>
      </w:r>
      <w:r w:rsidR="00CA3D2D">
        <w:t>Historically, s</w:t>
      </w:r>
      <w:r w:rsidRPr="00FF4E37">
        <w:t>tructured data has typically been the focus of most enterprise</w:t>
      </w:r>
      <w:r>
        <w:t xml:space="preserve"> analytics</w:t>
      </w:r>
      <w:r w:rsidRPr="00FF4E37">
        <w:t xml:space="preserve">, and has been handled through </w:t>
      </w:r>
      <w:r w:rsidR="00EF0057">
        <w:t xml:space="preserve">the </w:t>
      </w:r>
      <w:r w:rsidRPr="00FF4E37">
        <w:t>use of the relational</w:t>
      </w:r>
      <w:r>
        <w:t xml:space="preserve"> data model. </w:t>
      </w:r>
      <w:r w:rsidR="00CA3D2D">
        <w:t>Recently, t</w:t>
      </w:r>
      <w:r w:rsidR="004625CD">
        <w:t>he quantity of u</w:t>
      </w:r>
      <w:r>
        <w:t>nstructured data, such as m</w:t>
      </w:r>
      <w:r w:rsidRPr="00FF4E37">
        <w:t xml:space="preserve">icro-texts, </w:t>
      </w:r>
      <w:r w:rsidR="0041764B">
        <w:t xml:space="preserve">web pages, </w:t>
      </w:r>
      <w:r w:rsidRPr="00FF4E37">
        <w:t>relationship data, images and videos</w:t>
      </w:r>
      <w:r>
        <w:t>,</w:t>
      </w:r>
      <w:r w:rsidRPr="00FF4E37">
        <w:t xml:space="preserve"> </w:t>
      </w:r>
      <w:r w:rsidR="004625CD">
        <w:t>has exploded</w:t>
      </w:r>
      <w:r w:rsidR="004A0E58">
        <w:t>,</w:t>
      </w:r>
      <w:r w:rsidR="004625CD">
        <w:t xml:space="preserve"> </w:t>
      </w:r>
      <w:r w:rsidR="008C559C">
        <w:t>and</w:t>
      </w:r>
      <w:r w:rsidR="008C559C" w:rsidRPr="00FF4E37">
        <w:t xml:space="preserve"> </w:t>
      </w:r>
      <w:r w:rsidRPr="00FF4E37">
        <w:t xml:space="preserve">the </w:t>
      </w:r>
      <w:r>
        <w:t xml:space="preserve">trend </w:t>
      </w:r>
      <w:r w:rsidR="004625CD">
        <w:t xml:space="preserve">indicates an increase in the </w:t>
      </w:r>
      <w:r w:rsidRPr="00FF4E37">
        <w:t>incorporat</w:t>
      </w:r>
      <w:r w:rsidR="004625CD">
        <w:t>ion</w:t>
      </w:r>
      <w:r w:rsidRPr="00FF4E37">
        <w:t xml:space="preserve"> </w:t>
      </w:r>
      <w:r w:rsidR="004625CD">
        <w:t xml:space="preserve">of </w:t>
      </w:r>
      <w:r w:rsidR="00D917A9">
        <w:t xml:space="preserve">this </w:t>
      </w:r>
      <w:r w:rsidR="004625CD">
        <w:t xml:space="preserve">unstructured </w:t>
      </w:r>
      <w:r w:rsidRPr="00FF4E37">
        <w:t xml:space="preserve">data to generate value. </w:t>
      </w:r>
      <w:r>
        <w:t xml:space="preserve">The central </w:t>
      </w:r>
      <w:r w:rsidRPr="00FF4E37">
        <w:t>benefit</w:t>
      </w:r>
      <w:r>
        <w:t xml:space="preserve"> of Big Data analytics is</w:t>
      </w:r>
      <w:r w:rsidRPr="00FF4E37">
        <w:t xml:space="preserve"> the ability to process large amounts </w:t>
      </w:r>
      <w:r>
        <w:t xml:space="preserve">and various types </w:t>
      </w:r>
      <w:r w:rsidRPr="00FF4E37">
        <w:t>of information</w:t>
      </w:r>
      <w:r>
        <w:t xml:space="preserve">. </w:t>
      </w:r>
      <w:r w:rsidR="00BE4D10">
        <w:t xml:space="preserve">Big Data does not imply that the current data volumes are simply “bigger” than before, or bigger than current techniques can efficiently handle. </w:t>
      </w:r>
      <w:r w:rsidR="00E04E2F">
        <w:t xml:space="preserve">The need for greater performance or efficiency happens on a continual basis. </w:t>
      </w:r>
      <w:r w:rsidR="009358D5">
        <w:t>However</w:t>
      </w:r>
      <w:r w:rsidR="00E04E2F">
        <w:t xml:space="preserve">, </w:t>
      </w:r>
      <w:r w:rsidR="00BE4D10">
        <w:t xml:space="preserve">Big Data represents a fundamental change in the architecture needed to </w:t>
      </w:r>
      <w:r w:rsidR="00E04E2F">
        <w:t xml:space="preserve">efficiently </w:t>
      </w:r>
      <w:r w:rsidR="00BE4D10">
        <w:t xml:space="preserve">handle </w:t>
      </w:r>
      <w:r w:rsidR="00E04E2F">
        <w:t>current datasets</w:t>
      </w:r>
      <w:r w:rsidR="00BE4D10">
        <w:t xml:space="preserve">. </w:t>
      </w:r>
    </w:p>
    <w:p w14:paraId="6C0AB5CE" w14:textId="277B06E4" w:rsidR="00E04E2F" w:rsidRDefault="00E04E2F" w:rsidP="000137F3">
      <w:r>
        <w:t>In the evolution of data systems, there have been a number of times when the need for efficient, cost</w:t>
      </w:r>
      <w:r w:rsidR="00C8720F">
        <w:t>-</w:t>
      </w:r>
      <w:r>
        <w:t xml:space="preserve">effective data analysis has forced a </w:t>
      </w:r>
      <w:r w:rsidR="009E561F">
        <w:t xml:space="preserve">revolution </w:t>
      </w:r>
      <w:r>
        <w:t>in existing technologies. For example</w:t>
      </w:r>
      <w:r w:rsidR="00C84A5B">
        <w:t>,</w:t>
      </w:r>
      <w:r>
        <w:t xml:space="preserve"> the move to a relational model occurred when methods to reliably handle changes to structured data led to the shift to</w:t>
      </w:r>
      <w:r w:rsidR="00C84A5B">
        <w:t>ward</w:t>
      </w:r>
      <w:r>
        <w:t xml:space="preserve"> </w:t>
      </w:r>
      <w:r w:rsidR="008C559C">
        <w:t xml:space="preserve">a </w:t>
      </w:r>
      <w:r>
        <w:t xml:space="preserve">data storage </w:t>
      </w:r>
      <w:r w:rsidR="008C559C">
        <w:t xml:space="preserve">paradigm </w:t>
      </w:r>
      <w:r>
        <w:t>that modeled relational algebra. That was a fundamental shift in data handling. The current revolution in technologies referred to as Big Data has arisen because the relational data model can no longer efficiently handle</w:t>
      </w:r>
      <w:r w:rsidR="008C559C">
        <w:t xml:space="preserve"> all </w:t>
      </w:r>
      <w:r>
        <w:t xml:space="preserve">the current needs for analysis of large and often unstructured datasets. It is not just that data is </w:t>
      </w:r>
      <w:r w:rsidR="004C2243">
        <w:t>bigger</w:t>
      </w:r>
      <w:r>
        <w:t xml:space="preserve"> than before, as it has been steadily getting larger for decades. The Big Data revolution</w:t>
      </w:r>
      <w:r w:rsidR="009358D5">
        <w:t xml:space="preserve"> is</w:t>
      </w:r>
      <w:r w:rsidR="00626515">
        <w:t xml:space="preserve"> instead</w:t>
      </w:r>
      <w:r>
        <w:t xml:space="preserve"> a one-time fundamental shift in architecture, just as the shift to the relational model was a one-time shift. </w:t>
      </w:r>
      <w:r w:rsidR="009358D5">
        <w:t>A</w:t>
      </w:r>
      <w:r>
        <w:t>s relational databases evolved to greater efficiencies over decades, so too will Big Data technologies continue to evolve. Many of the conceptual underpinnings of Big Data have been around for years, but the last decade has seen an explosion in their</w:t>
      </w:r>
      <w:r w:rsidR="008C559C">
        <w:t xml:space="preserve"> maturation and application to scaled data systems.</w:t>
      </w:r>
    </w:p>
    <w:p w14:paraId="71ED8DF1" w14:textId="35C419B8" w:rsidR="00E04E2F" w:rsidRDefault="001E236D" w:rsidP="00E04E2F">
      <w:r>
        <w:t xml:space="preserve">The term Big Data has been used to describe a number of concepts, in part because several distinct </w:t>
      </w:r>
      <w:r w:rsidR="0043474D">
        <w:t>aspects</w:t>
      </w:r>
      <w:r>
        <w:t xml:space="preserve"> are</w:t>
      </w:r>
      <w:r w:rsidR="00530CDB">
        <w:t xml:space="preserve"> consistently interacting with each other</w:t>
      </w:r>
      <w:r>
        <w:t xml:space="preserve">. </w:t>
      </w:r>
      <w:r w:rsidR="00E04E2F">
        <w:t xml:space="preserve">To understand this revolution, the interplay of </w:t>
      </w:r>
      <w:r w:rsidR="009358D5">
        <w:t xml:space="preserve">the following </w:t>
      </w:r>
      <w:r w:rsidR="00AB367E">
        <w:t xml:space="preserve">four </w:t>
      </w:r>
      <w:r w:rsidR="0043474D">
        <w:t>aspects</w:t>
      </w:r>
      <w:r w:rsidR="009358D5">
        <w:t xml:space="preserve"> must be considered</w:t>
      </w:r>
      <w:r w:rsidR="00AB367E">
        <w:t xml:space="preserve">: </w:t>
      </w:r>
      <w:r w:rsidR="00E04E2F">
        <w:t>the characteristics of the datasets, the analysis of the datasets, the performance of the systems that handle the data, and the considerations of cost</w:t>
      </w:r>
      <w:r w:rsidR="00C8720F">
        <w:t>-</w:t>
      </w:r>
      <w:r w:rsidR="00E04E2F">
        <w:t xml:space="preserve">effectiveness. </w:t>
      </w:r>
    </w:p>
    <w:p w14:paraId="416B4093" w14:textId="3B0E5F48" w:rsidR="0093287D" w:rsidRDefault="00E04E2F" w:rsidP="000137F3">
      <w:r>
        <w:t xml:space="preserve">In the following sections, the </w:t>
      </w:r>
      <w:r w:rsidR="00D917A9">
        <w:t xml:space="preserve">three </w:t>
      </w:r>
      <w:r>
        <w:t xml:space="preserve">broad </w:t>
      </w:r>
      <w:r w:rsidR="00E11B3B">
        <w:t>concepts, Big Data</w:t>
      </w:r>
      <w:r w:rsidR="00D917A9">
        <w:t>, Big Data Engineering</w:t>
      </w:r>
      <w:r w:rsidR="00E11B3B">
        <w:t xml:space="preserve"> and </w:t>
      </w:r>
      <w:r w:rsidR="00D917A9">
        <w:t>D</w:t>
      </w:r>
      <w:r w:rsidR="00E11B3B">
        <w:t xml:space="preserve">ata </w:t>
      </w:r>
      <w:r w:rsidR="00D917A9">
        <w:t>S</w:t>
      </w:r>
      <w:r w:rsidR="00E11B3B">
        <w:t>cience</w:t>
      </w:r>
      <w:r w:rsidR="00FF5F6B">
        <w:t>,</w:t>
      </w:r>
      <w:r w:rsidR="000D62AA">
        <w:t xml:space="preserve"> </w:t>
      </w:r>
      <w:r w:rsidR="00A55BFC">
        <w:t xml:space="preserve">are broken down </w:t>
      </w:r>
      <w:r w:rsidR="000D62AA">
        <w:t xml:space="preserve">into </w:t>
      </w:r>
      <w:r w:rsidR="00BE4D10">
        <w:t xml:space="preserve">specific </w:t>
      </w:r>
      <w:r w:rsidR="000D62AA">
        <w:t>individual terms and concepts</w:t>
      </w:r>
      <w:r w:rsidR="00E11B3B">
        <w:t>.</w:t>
      </w:r>
    </w:p>
    <w:p w14:paraId="4A992224" w14:textId="0C58A97C" w:rsidR="00FC69D2" w:rsidRDefault="00FC69D2" w:rsidP="00257BF5">
      <w:pPr>
        <w:pStyle w:val="Heading2"/>
      </w:pPr>
      <w:bookmarkStart w:id="30" w:name="_Toc385500469"/>
      <w:bookmarkStart w:id="31" w:name="_Toc415520784"/>
      <w:bookmarkStart w:id="32" w:name="_Toc478543473"/>
      <w:r w:rsidRPr="00264958">
        <w:t>Big Data</w:t>
      </w:r>
      <w:r w:rsidR="00264958">
        <w:t xml:space="preserve"> </w:t>
      </w:r>
      <w:r w:rsidR="00264958" w:rsidRPr="00AD2314">
        <w:t>Definition</w:t>
      </w:r>
      <w:r w:rsidR="003840C9" w:rsidRPr="00AD2314">
        <w:t>s</w:t>
      </w:r>
      <w:bookmarkEnd w:id="30"/>
      <w:bookmarkEnd w:id="31"/>
      <w:bookmarkEnd w:id="32"/>
    </w:p>
    <w:p w14:paraId="00A96409" w14:textId="78733E4F" w:rsidR="00674EDA" w:rsidRDefault="005233B5" w:rsidP="000137F3">
      <w:r>
        <w:t xml:space="preserve">Big </w:t>
      </w:r>
      <w:r w:rsidR="001814EE">
        <w:t>D</w:t>
      </w:r>
      <w:r>
        <w:t xml:space="preserve">ata </w:t>
      </w:r>
      <w:r w:rsidR="0082038B">
        <w:t>refers</w:t>
      </w:r>
      <w:r>
        <w:t xml:space="preserve"> to the inability of traditional data architectures</w:t>
      </w:r>
      <w:r w:rsidR="009A39BC">
        <w:t xml:space="preserve"> to efficiently handle </w:t>
      </w:r>
      <w:r w:rsidR="00E96A2B">
        <w:t>the new</w:t>
      </w:r>
      <w:r w:rsidR="000304EA">
        <w:t xml:space="preserve"> </w:t>
      </w:r>
      <w:r w:rsidR="009A39BC">
        <w:t>data</w:t>
      </w:r>
      <w:r>
        <w:t xml:space="preserve">sets. </w:t>
      </w:r>
      <w:r w:rsidR="000304EA">
        <w:t>C</w:t>
      </w:r>
      <w:r>
        <w:t xml:space="preserve">haracteristics </w:t>
      </w:r>
      <w:r w:rsidR="000304EA">
        <w:t xml:space="preserve">of Big Data </w:t>
      </w:r>
      <w:r>
        <w:t>that force new architecture</w:t>
      </w:r>
      <w:r w:rsidR="009D21FD">
        <w:t>s</w:t>
      </w:r>
      <w:r>
        <w:t xml:space="preserve"> are</w:t>
      </w:r>
      <w:r w:rsidR="000137F3">
        <w:t xml:space="preserve"> as follows</w:t>
      </w:r>
      <w:r w:rsidR="00C8720F">
        <w:t>:</w:t>
      </w:r>
      <w:r w:rsidR="004F2957">
        <w:t xml:space="preserve"> </w:t>
      </w:r>
      <w:bookmarkStart w:id="33" w:name="volume"/>
    </w:p>
    <w:p w14:paraId="6D982AC1" w14:textId="5DC1B506" w:rsidR="00674EDA" w:rsidRDefault="00F45656" w:rsidP="00674EDA">
      <w:pPr>
        <w:pStyle w:val="BDTextBulletList"/>
      </w:pPr>
      <w:r>
        <w:rPr>
          <w:b/>
          <w:i/>
        </w:rPr>
        <w:t>V</w:t>
      </w:r>
      <w:r w:rsidR="005233B5" w:rsidRPr="007A1998">
        <w:rPr>
          <w:b/>
          <w:i/>
        </w:rPr>
        <w:t>olume</w:t>
      </w:r>
      <w:bookmarkEnd w:id="33"/>
      <w:r w:rsidR="007B6262" w:rsidRPr="00FB6885">
        <w:t xml:space="preserve"> </w:t>
      </w:r>
      <w:r w:rsidR="00FB6885">
        <w:t>(i.e., the size of the dataset)</w:t>
      </w:r>
      <w:r w:rsidR="00C8720F">
        <w:t>;</w:t>
      </w:r>
      <w:r w:rsidR="00FB6885">
        <w:t xml:space="preserve"> </w:t>
      </w:r>
      <w:bookmarkStart w:id="34" w:name="variety"/>
    </w:p>
    <w:p w14:paraId="3F2CB1A5" w14:textId="6B4A95C6" w:rsidR="00674EDA" w:rsidRDefault="00F45656" w:rsidP="00674EDA">
      <w:pPr>
        <w:pStyle w:val="BDTextBulletList"/>
      </w:pPr>
      <w:r>
        <w:rPr>
          <w:b/>
          <w:i/>
        </w:rPr>
        <w:t>V</w:t>
      </w:r>
      <w:r w:rsidR="005233B5" w:rsidRPr="007A1998">
        <w:rPr>
          <w:b/>
          <w:i/>
        </w:rPr>
        <w:t>ariety</w:t>
      </w:r>
      <w:bookmarkEnd w:id="34"/>
      <w:r w:rsidR="005233B5">
        <w:t xml:space="preserve"> </w:t>
      </w:r>
      <w:r w:rsidR="006E0FCD">
        <w:t xml:space="preserve">(i.e., </w:t>
      </w:r>
      <w:r w:rsidR="005233B5">
        <w:t xml:space="preserve">data from multiple </w:t>
      </w:r>
      <w:r w:rsidR="000D62AA">
        <w:t xml:space="preserve">repositories, </w:t>
      </w:r>
      <w:r w:rsidR="005233B5">
        <w:t>domains</w:t>
      </w:r>
      <w:r w:rsidR="000D62AA">
        <w:t>,</w:t>
      </w:r>
      <w:r w:rsidR="005233B5">
        <w:t xml:space="preserve"> or types</w:t>
      </w:r>
      <w:r w:rsidR="006E0FCD">
        <w:t>)</w:t>
      </w:r>
      <w:r w:rsidR="00C8720F">
        <w:t>;</w:t>
      </w:r>
      <w:r w:rsidR="005233B5">
        <w:t xml:space="preserve"> </w:t>
      </w:r>
      <w:bookmarkStart w:id="35" w:name="velocity"/>
    </w:p>
    <w:p w14:paraId="3A3F31D2" w14:textId="2760AAAB" w:rsidR="00674EDA" w:rsidRDefault="00F45656" w:rsidP="00674EDA">
      <w:pPr>
        <w:pStyle w:val="BDTextBulletList"/>
      </w:pPr>
      <w:r>
        <w:rPr>
          <w:b/>
          <w:i/>
        </w:rPr>
        <w:t>V</w:t>
      </w:r>
      <w:r w:rsidR="005233B5" w:rsidRPr="007A1998">
        <w:rPr>
          <w:b/>
          <w:i/>
        </w:rPr>
        <w:t>elocity</w:t>
      </w:r>
      <w:bookmarkEnd w:id="35"/>
      <w:r w:rsidR="005233B5">
        <w:t xml:space="preserve"> </w:t>
      </w:r>
      <w:r w:rsidR="006E0FCD">
        <w:t xml:space="preserve">(i.e., </w:t>
      </w:r>
      <w:r w:rsidR="005233B5">
        <w:t>rate of flow</w:t>
      </w:r>
      <w:r w:rsidR="006E0FCD">
        <w:t>)</w:t>
      </w:r>
      <w:r w:rsidR="00C8720F">
        <w:t>;</w:t>
      </w:r>
      <w:r w:rsidR="005233B5">
        <w:t xml:space="preserve"> and </w:t>
      </w:r>
      <w:bookmarkStart w:id="36" w:name="variability"/>
    </w:p>
    <w:p w14:paraId="135D06D9" w14:textId="316A2772" w:rsidR="00674EDA" w:rsidRDefault="00F45656" w:rsidP="00674EDA">
      <w:pPr>
        <w:pStyle w:val="BDTextBulletList"/>
      </w:pPr>
      <w:r>
        <w:rPr>
          <w:b/>
          <w:i/>
        </w:rPr>
        <w:t>V</w:t>
      </w:r>
      <w:r w:rsidR="005233B5" w:rsidRPr="007A1998">
        <w:rPr>
          <w:b/>
          <w:i/>
        </w:rPr>
        <w:t>ariability</w:t>
      </w:r>
      <w:bookmarkEnd w:id="36"/>
      <w:r w:rsidR="005233B5">
        <w:t xml:space="preserve"> </w:t>
      </w:r>
      <w:r w:rsidR="006E0FCD">
        <w:t xml:space="preserve">(i.e., </w:t>
      </w:r>
      <w:r w:rsidR="00FB6885">
        <w:t xml:space="preserve">the change in </w:t>
      </w:r>
      <w:r w:rsidR="00661358">
        <w:t>velocity or structure</w:t>
      </w:r>
      <w:r w:rsidR="006E0FCD">
        <w:t>)</w:t>
      </w:r>
      <w:r w:rsidR="00901FA0">
        <w:t>.</w:t>
      </w:r>
      <w:r w:rsidR="005233B5">
        <w:t xml:space="preserve"> </w:t>
      </w:r>
    </w:p>
    <w:p w14:paraId="79C0E738" w14:textId="77777777" w:rsidR="000137F3" w:rsidRDefault="000137F3" w:rsidP="000137F3">
      <w:pPr>
        <w:pStyle w:val="BDTextBulletList"/>
        <w:numPr>
          <w:ilvl w:val="0"/>
          <w:numId w:val="0"/>
        </w:numPr>
        <w:ind w:left="720" w:hanging="360"/>
      </w:pPr>
    </w:p>
    <w:p w14:paraId="6FBF97A4" w14:textId="29DEE96F" w:rsidR="00BB4C9D" w:rsidRPr="00B6450F" w:rsidRDefault="006C40AB" w:rsidP="000137F3">
      <w:r w:rsidRPr="00FB6885">
        <w:lastRenderedPageBreak/>
        <w:t>These characteristics</w:t>
      </w:r>
      <w:r w:rsidR="00B57707">
        <w:t>—</w:t>
      </w:r>
      <w:r w:rsidR="008B1362">
        <w:t>volume, variety, velocity, and variability</w:t>
      </w:r>
      <w:r w:rsidR="00B57707">
        <w:t>—</w:t>
      </w:r>
      <w:r w:rsidR="008B1362">
        <w:t xml:space="preserve">are </w:t>
      </w:r>
      <w:r w:rsidRPr="00FB6885">
        <w:t xml:space="preserve">known </w:t>
      </w:r>
      <w:r w:rsidR="00AD393E">
        <w:t xml:space="preserve">colloquially </w:t>
      </w:r>
      <w:r w:rsidRPr="00FB6885">
        <w:t xml:space="preserve">as the </w:t>
      </w:r>
      <w:r w:rsidR="008A0B4B" w:rsidRPr="00FB6885">
        <w:t>‘</w:t>
      </w:r>
      <w:r w:rsidR="0090133A">
        <w:t>Vs</w:t>
      </w:r>
      <w:r w:rsidR="008A0B4B" w:rsidRPr="00FB6885">
        <w:t>’ of Big Data</w:t>
      </w:r>
      <w:r w:rsidR="008B1362">
        <w:t xml:space="preserve"> </w:t>
      </w:r>
      <w:r w:rsidR="008B1362" w:rsidRPr="000137F3">
        <w:t>and</w:t>
      </w:r>
      <w:r w:rsidRPr="000137F3">
        <w:t xml:space="preserve"> </w:t>
      </w:r>
      <w:r w:rsidR="008B1362" w:rsidRPr="000137F3">
        <w:t xml:space="preserve">are further discussed </w:t>
      </w:r>
      <w:r w:rsidRPr="000137F3">
        <w:t xml:space="preserve">in Section </w:t>
      </w:r>
      <w:r w:rsidR="0046451E" w:rsidRPr="000137F3">
        <w:t>2.</w:t>
      </w:r>
      <w:r w:rsidR="00B819EF">
        <w:t>2</w:t>
      </w:r>
      <w:r w:rsidRPr="00FB6885">
        <w:t xml:space="preserve">. </w:t>
      </w:r>
      <w:r w:rsidR="009212AB">
        <w:t xml:space="preserve">While many other V’s have been attributed to Big Data, only the above four </w:t>
      </w:r>
      <w:r w:rsidR="00F45656">
        <w:t xml:space="preserve">drive </w:t>
      </w:r>
      <w:r w:rsidR="009212AB">
        <w:t xml:space="preserve">the shift to </w:t>
      </w:r>
      <w:r w:rsidR="00F45656">
        <w:t xml:space="preserve">new </w:t>
      </w:r>
      <w:r w:rsidR="00FF630F">
        <w:t xml:space="preserve">scalable </w:t>
      </w:r>
      <w:r w:rsidR="00F45656">
        <w:t>architectures for data</w:t>
      </w:r>
      <w:r w:rsidR="00C8720F">
        <w:t>-</w:t>
      </w:r>
      <w:r w:rsidR="00F45656">
        <w:t>intensive applications</w:t>
      </w:r>
      <w:r w:rsidR="00C8720F">
        <w:t>,</w:t>
      </w:r>
      <w:r w:rsidR="00F45656">
        <w:t xml:space="preserve"> in order to achieve cost</w:t>
      </w:r>
      <w:r w:rsidR="00C8720F">
        <w:t>-</w:t>
      </w:r>
      <w:r w:rsidR="00F45656">
        <w:t xml:space="preserve">effective </w:t>
      </w:r>
      <w:r w:rsidR="00F45656" w:rsidRPr="00B6450F">
        <w:t>performance. These B</w:t>
      </w:r>
      <w:r w:rsidR="00C8720F" w:rsidRPr="00B6450F">
        <w:t>ig Data characteristics dictate</w:t>
      </w:r>
      <w:r w:rsidR="00F45656" w:rsidRPr="00B6450F">
        <w:t xml:space="preserve"> </w:t>
      </w:r>
      <w:r w:rsidR="008E3687" w:rsidRPr="00B6450F">
        <w:t xml:space="preserve">the overall </w:t>
      </w:r>
      <w:r w:rsidR="00AD393E" w:rsidRPr="00B6450F">
        <w:t xml:space="preserve">design of a Big Data </w:t>
      </w:r>
      <w:r w:rsidR="008E3687" w:rsidRPr="00B6450F">
        <w:t xml:space="preserve">system, </w:t>
      </w:r>
      <w:r w:rsidR="009C26CB" w:rsidRPr="00B6450F">
        <w:t>result</w:t>
      </w:r>
      <w:r w:rsidR="008E3687" w:rsidRPr="00B6450F">
        <w:t>ing</w:t>
      </w:r>
      <w:r w:rsidR="009C26CB" w:rsidRPr="00B6450F">
        <w:t xml:space="preserve"> </w:t>
      </w:r>
      <w:r w:rsidR="005233B5" w:rsidRPr="00B6450F">
        <w:t xml:space="preserve">in different </w:t>
      </w:r>
      <w:r w:rsidR="00CA2D7B" w:rsidRPr="00B6450F">
        <w:t xml:space="preserve">data system </w:t>
      </w:r>
      <w:r w:rsidR="005233B5" w:rsidRPr="00B6450F">
        <w:t xml:space="preserve">architectures or different </w:t>
      </w:r>
      <w:r w:rsidR="00661358" w:rsidRPr="00B6450F">
        <w:t xml:space="preserve">analytics </w:t>
      </w:r>
      <w:r w:rsidR="005233B5" w:rsidRPr="00B6450F">
        <w:t>life</w:t>
      </w:r>
      <w:r w:rsidR="00D85050" w:rsidRPr="00B6450F">
        <w:t xml:space="preserve"> </w:t>
      </w:r>
      <w:r w:rsidR="005233B5" w:rsidRPr="00B6450F">
        <w:t xml:space="preserve">cycle process orderings to achieve needed efficiencies. </w:t>
      </w:r>
    </w:p>
    <w:p w14:paraId="23F3D8EB" w14:textId="67AE17CC" w:rsidR="00AD2314" w:rsidRPr="00B6450F" w:rsidRDefault="00FB6885" w:rsidP="00366052">
      <w:pPr>
        <w:pStyle w:val="BDDefinitionEmphasis"/>
      </w:pPr>
      <w:bookmarkStart w:id="37" w:name="Big_Data"/>
      <w:r w:rsidRPr="00B6450F">
        <w:rPr>
          <w:b/>
        </w:rPr>
        <w:t xml:space="preserve">Big Data </w:t>
      </w:r>
      <w:bookmarkEnd w:id="37"/>
      <w:r w:rsidRPr="00B6450F">
        <w:t>consists of extensive datasets</w:t>
      </w:r>
      <w:r w:rsidR="0010702E" w:rsidRPr="00B6450F">
        <w:sym w:font="Symbol" w:char="F0BE"/>
      </w:r>
      <w:r w:rsidRPr="00B6450F">
        <w:t xml:space="preserve">primarily in the characteristics of volume, </w:t>
      </w:r>
      <w:r w:rsidR="000364DE" w:rsidRPr="00B6450F">
        <w:t xml:space="preserve">variety, </w:t>
      </w:r>
      <w:r w:rsidRPr="00B6450F">
        <w:t xml:space="preserve">velocity, and/or </w:t>
      </w:r>
      <w:r w:rsidR="000364DE" w:rsidRPr="00B6450F">
        <w:t>variability</w:t>
      </w:r>
      <w:r w:rsidR="0010702E" w:rsidRPr="00B6450F">
        <w:sym w:font="Symbol" w:char="F0BE"/>
      </w:r>
      <w:r w:rsidRPr="00B6450F">
        <w:t>that require a scalable architecture for efficient storage, manipulation, and analysis.</w:t>
      </w:r>
    </w:p>
    <w:p w14:paraId="6289D32F" w14:textId="2852BC06" w:rsidR="00AD2314" w:rsidRPr="00B6450F" w:rsidRDefault="00F61F04" w:rsidP="005233B5">
      <w:r w:rsidRPr="00B6450F">
        <w:t>Note that this definition contains the interplay between the characteristics of the data</w:t>
      </w:r>
      <w:r w:rsidR="000E5825" w:rsidRPr="00B6450F">
        <w:t xml:space="preserve"> and</w:t>
      </w:r>
      <w:r w:rsidRPr="00B6450F">
        <w:t xml:space="preserve"> the need for a system architecture that </w:t>
      </w:r>
      <w:r w:rsidR="000E5825" w:rsidRPr="00B6450F">
        <w:t>can scale</w:t>
      </w:r>
      <w:r w:rsidRPr="00B6450F">
        <w:t xml:space="preserve"> to achieve the needed performance and cost efficiency. </w:t>
      </w:r>
      <w:r w:rsidR="00AF660E" w:rsidRPr="00B6450F">
        <w:t xml:space="preserve">Scalable refers to the use of additional resources to handle additional load. Ideally if you have twice the amount of data you would have linear scaling – meaning you could process the data in the same amount of time if you had twice as many processing nodes in your cluster. </w:t>
      </w:r>
      <w:r w:rsidRPr="00B6450F">
        <w:t xml:space="preserve">There are two fundamentally different methods for system scaling, </w:t>
      </w:r>
      <w:r w:rsidR="0043474D" w:rsidRPr="00B6450F">
        <w:t>often described metaphorically as “</w:t>
      </w:r>
      <w:r w:rsidRPr="00B6450F">
        <w:t>vertical</w:t>
      </w:r>
      <w:r w:rsidR="0043474D" w:rsidRPr="00B6450F">
        <w:t>”</w:t>
      </w:r>
      <w:r w:rsidRPr="00B6450F">
        <w:t xml:space="preserve"> or </w:t>
      </w:r>
      <w:r w:rsidR="0043474D" w:rsidRPr="00B6450F">
        <w:t>“</w:t>
      </w:r>
      <w:r w:rsidRPr="00B6450F">
        <w:t>horizontal</w:t>
      </w:r>
      <w:r w:rsidR="0043474D" w:rsidRPr="00B6450F">
        <w:t>”</w:t>
      </w:r>
      <w:r w:rsidRPr="00B6450F">
        <w:t xml:space="preserve"> scaling. </w:t>
      </w:r>
      <w:bookmarkStart w:id="38" w:name="Vertical_scaling"/>
    </w:p>
    <w:p w14:paraId="7DA227C0" w14:textId="1D846320" w:rsidR="00FF630F" w:rsidRPr="00B6450F" w:rsidRDefault="00FF630F" w:rsidP="00FF630F">
      <w:pPr>
        <w:ind w:left="720"/>
        <w:rPr>
          <w:i/>
        </w:rPr>
      </w:pPr>
      <w:r w:rsidRPr="00B6450F">
        <w:rPr>
          <w:b/>
          <w:i/>
        </w:rPr>
        <w:t>Vertical Scaling</w:t>
      </w:r>
      <w:r w:rsidRPr="00B6450F">
        <w:rPr>
          <w:i/>
        </w:rPr>
        <w:t xml:space="preserve"> is increasing the performance of data processing through improvements to processors, memory, storage, or connectivity.</w:t>
      </w:r>
    </w:p>
    <w:p w14:paraId="7ADB908C" w14:textId="1BE35222" w:rsidR="00FF630F" w:rsidRDefault="00FF630F" w:rsidP="005233B5">
      <w:r w:rsidRPr="00B6450F">
        <w:t xml:space="preserve">Vertical scaling </w:t>
      </w:r>
      <w:r w:rsidR="00650C53" w:rsidRPr="00B6450F">
        <w:t>has be the core method for increasing performance. Again following Moore’s Law, the historical trend is to achieve greater system performance through improved components. Then as theoretical limits to physical capability were approached in a technology, completely</w:t>
      </w:r>
      <w:r w:rsidR="00650C53">
        <w:t xml:space="preserve"> new technologies have been developed to continue the scaling of Moore’s Law.</w:t>
      </w:r>
    </w:p>
    <w:p w14:paraId="18F1DFFE" w14:textId="1FC25777" w:rsidR="00FF630F" w:rsidRPr="00650C53" w:rsidRDefault="00FF630F" w:rsidP="00650C53">
      <w:pPr>
        <w:ind w:left="720"/>
        <w:rPr>
          <w:i/>
        </w:rPr>
      </w:pPr>
      <w:r w:rsidRPr="00650C53">
        <w:rPr>
          <w:b/>
          <w:i/>
        </w:rPr>
        <w:t>Horizontal Scaling</w:t>
      </w:r>
      <w:r w:rsidRPr="00650C53">
        <w:rPr>
          <w:i/>
        </w:rPr>
        <w:t xml:space="preserve"> is increasing the performance of distributed data processing through the addition of nodes in a cluster for additional resources.</w:t>
      </w:r>
    </w:p>
    <w:p w14:paraId="62D11451" w14:textId="03571C8B" w:rsidR="001C6393" w:rsidRDefault="00650C53" w:rsidP="0046451E">
      <w:r>
        <w:t xml:space="preserve">The core of the new data-intensive processing </w:t>
      </w:r>
      <w:r w:rsidR="0046451E">
        <w:t xml:space="preserve">technologies </w:t>
      </w:r>
      <w:r>
        <w:t>of extensive datasets has been the</w:t>
      </w:r>
      <w:r w:rsidR="001D37C3">
        <w:t xml:space="preserve"> maturation of techniques for distributed processing across independen</w:t>
      </w:r>
      <w:r w:rsidR="0046451E">
        <w:t xml:space="preserve">t resources, or nodes in a cluster. This distributed processing can in fact be parallel processing for one of the first techniques known as scatter-gather, which will be discussed in Section 3 on Big Data Engineering. It is this horizontal scaling, which we will refer to as parallel processing </w:t>
      </w:r>
      <w:bookmarkEnd w:id="38"/>
      <w:r w:rsidR="006E65D6">
        <w:t>that is at the heart of the Big Data revolution.</w:t>
      </w:r>
    </w:p>
    <w:p w14:paraId="0A055C9E" w14:textId="77777777" w:rsidR="000364DE" w:rsidRPr="00945254" w:rsidRDefault="000364DE" w:rsidP="000364DE">
      <w:pPr>
        <w:pStyle w:val="BDDefinitionEmphasis"/>
      </w:pPr>
      <w:r w:rsidRPr="00945254">
        <w:t xml:space="preserve">The </w:t>
      </w:r>
      <w:bookmarkStart w:id="39" w:name="Big_Data_paradigm"/>
      <w:r w:rsidRPr="0068358E">
        <w:rPr>
          <w:b/>
        </w:rPr>
        <w:t>B</w:t>
      </w:r>
      <w:r w:rsidRPr="00945254">
        <w:rPr>
          <w:b/>
        </w:rPr>
        <w:t xml:space="preserve">ig </w:t>
      </w:r>
      <w:r>
        <w:rPr>
          <w:b/>
        </w:rPr>
        <w:t>D</w:t>
      </w:r>
      <w:r w:rsidRPr="00945254">
        <w:rPr>
          <w:b/>
        </w:rPr>
        <w:t>ata paradigm</w:t>
      </w:r>
      <w:bookmarkEnd w:id="39"/>
      <w:r>
        <w:rPr>
          <w:b/>
        </w:rPr>
        <w:t xml:space="preserve"> </w:t>
      </w:r>
      <w:r w:rsidRPr="00945254">
        <w:t>consists of the distribution of data systems across horizontally</w:t>
      </w:r>
      <w:r w:rsidR="00615A5A">
        <w:t xml:space="preserve"> </w:t>
      </w:r>
      <w:r w:rsidRPr="00945254">
        <w:t>coupled</w:t>
      </w:r>
      <w:r>
        <w:t>,</w:t>
      </w:r>
      <w:r w:rsidRPr="00945254">
        <w:t xml:space="preserve"> independent resources to achieve the scalability needed for the efficient processing of extensive datasets.</w:t>
      </w:r>
    </w:p>
    <w:p w14:paraId="4F19F845" w14:textId="7DDCF12A" w:rsidR="006A5927" w:rsidRDefault="00BF5656" w:rsidP="005233B5">
      <w:r>
        <w:t>While Big Data strictly s</w:t>
      </w:r>
      <w:r w:rsidR="0046451E">
        <w:t xml:space="preserve">peaking should apply to the characteristics of the data, the term also refers to this paradigm shift </w:t>
      </w:r>
      <w:r w:rsidR="006E65D6">
        <w:t>that suggest</w:t>
      </w:r>
      <w:r w:rsidR="00CC0634">
        <w:t>s that</w:t>
      </w:r>
      <w:r w:rsidR="006E65D6">
        <w:t xml:space="preserve"> </w:t>
      </w:r>
      <w:r w:rsidR="00CC0634">
        <w:t xml:space="preserve">a system is a </w:t>
      </w:r>
      <w:r w:rsidR="006E65D6">
        <w:t xml:space="preserve">Big Data </w:t>
      </w:r>
      <w:r w:rsidR="00CC0634">
        <w:t xml:space="preserve">system </w:t>
      </w:r>
      <w:r w:rsidR="006E65D6">
        <w:t>when the scale of the data causes the management of the data to be a significant driver in the design of the system architecture</w:t>
      </w:r>
      <w:r w:rsidR="006E65D6" w:rsidRPr="00CC0634">
        <w:t>.</w:t>
      </w:r>
      <w:r w:rsidR="00563B94" w:rsidRPr="00CC0634">
        <w:t xml:space="preserve"> </w:t>
      </w:r>
      <w:r w:rsidR="006A5927" w:rsidRPr="00CC0634">
        <w:t xml:space="preserve">The selection of the 4 V’s of volume, velocity, variety, and variability </w:t>
      </w:r>
      <w:r w:rsidR="00CC0634">
        <w:t xml:space="preserve">as fundamental for their importance in selecting processing architectures </w:t>
      </w:r>
      <w:r w:rsidR="006A5927" w:rsidRPr="00CC0634">
        <w:t xml:space="preserve">will be discussed in </w:t>
      </w:r>
      <w:r w:rsidR="00CC0634" w:rsidRPr="00CC0634">
        <w:t>S</w:t>
      </w:r>
      <w:r w:rsidR="006A5927" w:rsidRPr="00CC0634">
        <w:t xml:space="preserve">ection </w:t>
      </w:r>
      <w:r w:rsidR="00CC0634" w:rsidRPr="00CC0634">
        <w:t>2.2</w:t>
      </w:r>
      <w:r w:rsidR="006A5927" w:rsidRPr="00CC0634">
        <w:t>.</w:t>
      </w:r>
    </w:p>
    <w:p w14:paraId="21068FC8" w14:textId="54F4E8B6" w:rsidR="00CC0634" w:rsidRDefault="006A5927" w:rsidP="00024EA2">
      <w:r>
        <w:t xml:space="preserve">While the methods to achieve efficient scalability across resources will continually evolve, this paradigm shift is a one-time occurrence. </w:t>
      </w:r>
      <w:r w:rsidR="00CC0634">
        <w:t xml:space="preserve">The same shift to parallelism for compute-intensive systems occurred in the late 1990’s for large-scale science and engineering simulations. The simulation community went through the same shift in techniques for parallel processing analogously to the </w:t>
      </w:r>
      <w:r w:rsidR="00342E6F">
        <w:t xml:space="preserve">more recent </w:t>
      </w:r>
      <w:r w:rsidR="00CC0634">
        <w:t>shift in data-intensive processing techniques for handing Big Data.</w:t>
      </w:r>
    </w:p>
    <w:p w14:paraId="1AEE0C68" w14:textId="12DB406E" w:rsidR="009F5284" w:rsidRDefault="00CC0634" w:rsidP="00024EA2">
      <w:r>
        <w:t>The next question is w</w:t>
      </w:r>
      <w:r w:rsidR="009F5284">
        <w:t>hen do you have a Big Data Problem?</w:t>
      </w:r>
    </w:p>
    <w:p w14:paraId="3FFD08FF" w14:textId="77777777" w:rsidR="00A464E8" w:rsidRDefault="00A464E8" w:rsidP="00A464E8">
      <w:pPr>
        <w:pStyle w:val="Heading2"/>
      </w:pPr>
      <w:bookmarkStart w:id="40" w:name="_Toc478543474"/>
      <w:r>
        <w:t>When do you have a big data problem?</w:t>
      </w:r>
      <w:bookmarkEnd w:id="40"/>
    </w:p>
    <w:p w14:paraId="230E02DD" w14:textId="217AB4A6" w:rsidR="009F5284" w:rsidRDefault="009C11BA" w:rsidP="005233B5">
      <w:r>
        <w:t xml:space="preserve">One main issue is when a problem is considered within the realm of Big Data. </w:t>
      </w:r>
      <w:r w:rsidR="006C7BBE">
        <w:t xml:space="preserve">Developing universal criteria for the determination </w:t>
      </w:r>
      <w:r w:rsidR="005673CF">
        <w:t xml:space="preserve">that you have a Big Data problem </w:t>
      </w:r>
      <w:r w:rsidR="00DC0491">
        <w:t xml:space="preserve">is </w:t>
      </w:r>
      <w:r w:rsidR="00DC0491" w:rsidRPr="005673CF">
        <w:t xml:space="preserve">difficult since the choice to use the parallel Big Data </w:t>
      </w:r>
      <w:r w:rsidR="00DC0491" w:rsidRPr="005673CF">
        <w:lastRenderedPageBreak/>
        <w:t xml:space="preserve">architecture is based on the interplay </w:t>
      </w:r>
      <w:r w:rsidR="006C7BBE" w:rsidRPr="005673CF">
        <w:t xml:space="preserve">of </w:t>
      </w:r>
      <w:r w:rsidR="00DC0491" w:rsidRPr="005673CF">
        <w:t>performance</w:t>
      </w:r>
      <w:r w:rsidR="006A5927" w:rsidRPr="005673CF">
        <w:t xml:space="preserve">, </w:t>
      </w:r>
      <w:r w:rsidR="00DC0491" w:rsidRPr="005673CF">
        <w:t>cost</w:t>
      </w:r>
      <w:r w:rsidR="006A5927" w:rsidRPr="005673CF">
        <w:t xml:space="preserve"> and time constraints</w:t>
      </w:r>
      <w:r w:rsidR="005673CF">
        <w:t xml:space="preserve"> on the end-to-end system processing</w:t>
      </w:r>
      <w:r w:rsidR="00DC0491" w:rsidRPr="005673CF">
        <w:t xml:space="preserve">. </w:t>
      </w:r>
      <w:r w:rsidR="001E0112" w:rsidRPr="005673CF">
        <w:t xml:space="preserve">Designation of a problem as a Big Data problem </w:t>
      </w:r>
      <w:r w:rsidR="00625C26" w:rsidRPr="005673CF">
        <w:t>depends on a</w:t>
      </w:r>
      <w:r w:rsidR="006A5927" w:rsidRPr="005673CF">
        <w:t>n</w:t>
      </w:r>
      <w:r w:rsidR="00625C26" w:rsidRPr="005673CF">
        <w:t xml:space="preserve"> analysis of the application’s</w:t>
      </w:r>
      <w:r w:rsidR="00625C26">
        <w:t xml:space="preserve"> requirements. </w:t>
      </w:r>
      <w:r w:rsidR="009F5284">
        <w:t xml:space="preserve">There are </w:t>
      </w:r>
      <w:r w:rsidR="00661358">
        <w:t xml:space="preserve">four </w:t>
      </w:r>
      <w:r w:rsidR="009F5284">
        <w:t>fundamental drivers that determine if you have a big data problem:</w:t>
      </w:r>
    </w:p>
    <w:p w14:paraId="493023ED" w14:textId="56DF20A0" w:rsidR="00E84076" w:rsidRDefault="00E84076" w:rsidP="006C5F06">
      <w:pPr>
        <w:pStyle w:val="Heading3"/>
      </w:pPr>
      <w:bookmarkStart w:id="41" w:name="_Toc478543475"/>
      <w:r>
        <w:t>Volume</w:t>
      </w:r>
      <w:bookmarkEnd w:id="41"/>
    </w:p>
    <w:p w14:paraId="07D0EB43" w14:textId="763E545A" w:rsidR="006C5F06" w:rsidRDefault="005673CF" w:rsidP="00E84076">
      <w:r>
        <w:t xml:space="preserve">The most commonly </w:t>
      </w:r>
      <w:r w:rsidR="00C652F4">
        <w:t>recognized characteristic of Big Data is the presence of extensive datasets</w:t>
      </w:r>
      <w:r w:rsidR="00EB2673">
        <w:t xml:space="preserve"> - </w:t>
      </w:r>
      <w:r w:rsidR="00C652F4">
        <w:rPr>
          <w:lang w:val="en-GB"/>
        </w:rPr>
        <w:t xml:space="preserve">representing </w:t>
      </w:r>
      <w:r w:rsidR="00C652F4" w:rsidRPr="00C652F4">
        <w:rPr>
          <w:lang w:val="en-GB"/>
        </w:rPr>
        <w:t xml:space="preserve">the </w:t>
      </w:r>
      <w:r w:rsidR="00EB2673">
        <w:rPr>
          <w:lang w:val="en-GB"/>
        </w:rPr>
        <w:t>large</w:t>
      </w:r>
      <w:r w:rsidR="00C652F4" w:rsidRPr="00C652F4">
        <w:rPr>
          <w:lang w:val="en-GB"/>
        </w:rPr>
        <w:t xml:space="preserve"> amount of data available for analysis to extract valuable information. </w:t>
      </w:r>
      <w:r w:rsidR="00EB2673">
        <w:rPr>
          <w:lang w:val="en-GB"/>
        </w:rPr>
        <w:t xml:space="preserve">There is an implicit assumption that greater value results from processing more of the data. There are many examples of this, known as the network effect, where data models improve with greater amounts of data. Much of the advances from machine learning arise from those techniques that process more data. As an example, object recognition in images significantly improved when the numbers of images went from thousands into millions. </w:t>
      </w:r>
      <w:r w:rsidR="00C652F4">
        <w:t xml:space="preserve">The time and expense required to process massive datasets was one of the original drivers for distributed processing. </w:t>
      </w:r>
      <w:r w:rsidR="007026CD">
        <w:t>Volume drives t</w:t>
      </w:r>
      <w:r w:rsidR="006C5F06" w:rsidRPr="009F5284">
        <w:t>he need for computation and storage parallelism and its management during processing of large data sets</w:t>
      </w:r>
      <w:r w:rsidR="007026CD">
        <w:t>.</w:t>
      </w:r>
    </w:p>
    <w:p w14:paraId="48F378AF" w14:textId="77777777" w:rsidR="00E84076" w:rsidRDefault="00E84076" w:rsidP="006C5F06">
      <w:pPr>
        <w:pStyle w:val="Heading3"/>
      </w:pPr>
      <w:bookmarkStart w:id="42" w:name="_Toc478543476"/>
      <w:r>
        <w:t>Velocity</w:t>
      </w:r>
      <w:bookmarkEnd w:id="42"/>
    </w:p>
    <w:p w14:paraId="0F396BB0" w14:textId="3D178549" w:rsidR="006B0DEA" w:rsidRDefault="007026CD" w:rsidP="005233B5">
      <w:r>
        <w:t>Velocity is a measure of t</w:t>
      </w:r>
      <w:r w:rsidR="006C5F06" w:rsidRPr="009F5284">
        <w:t xml:space="preserve">he rate of arrival of the data </w:t>
      </w:r>
      <w:r>
        <w:t xml:space="preserve">in a dataset. </w:t>
      </w:r>
      <w:r w:rsidR="0072564A" w:rsidRPr="00B278EB">
        <w:t>Traditionally</w:t>
      </w:r>
      <w:r w:rsidR="0072564A">
        <w:t xml:space="preserve">, high velocity systems have been described as </w:t>
      </w:r>
      <w:r w:rsidR="0072564A" w:rsidRPr="002C2B0A">
        <w:rPr>
          <w:b/>
          <w:i/>
        </w:rPr>
        <w:t>streaming data</w:t>
      </w:r>
      <w:r w:rsidR="0072564A">
        <w:t xml:space="preserve">. While these aspects are new for some industries, other industries (e.g., telecommunications) have processed high volume and short time interval data for years. </w:t>
      </w:r>
      <w:r w:rsidR="006B0DEA">
        <w:t xml:space="preserve">Data in motion is processed and analyzed in real time, or near real time, and has to be handled in a very different way than data at rest (i.e., persisted data). Data in motion tends to resemble event-processing architectures, and focuses on real-time or operational intelligence applications. </w:t>
      </w:r>
      <w:r w:rsidR="00537599">
        <w:t xml:space="preserve">The need for real-time data processing, even in the presence of large data volumes, drives a different type of architecture where the data is not stored, but is processed typically in memory. </w:t>
      </w:r>
      <w:r w:rsidR="006B0DEA">
        <w:t>Note that t</w:t>
      </w:r>
      <w:r w:rsidR="00537599">
        <w:t>ime constraints for real-time processing can pre</w:t>
      </w:r>
      <w:r w:rsidR="00541AE8">
        <w:t xml:space="preserve">sent the need for distributed </w:t>
      </w:r>
      <w:r w:rsidR="00136D98">
        <w:t>processing even when the datase</w:t>
      </w:r>
      <w:r w:rsidR="00BF5656">
        <w:t>ts are relatively small—</w:t>
      </w:r>
      <w:r w:rsidR="00136D98">
        <w:t>a scenario often present in the Internet of Things.</w:t>
      </w:r>
    </w:p>
    <w:p w14:paraId="553503EB" w14:textId="77777777" w:rsidR="00E84076" w:rsidRDefault="00E84076" w:rsidP="006C5F06">
      <w:pPr>
        <w:pStyle w:val="Heading3"/>
      </w:pPr>
      <w:bookmarkStart w:id="43" w:name="_Toc478543477"/>
      <w:r>
        <w:t>Variety</w:t>
      </w:r>
      <w:bookmarkEnd w:id="43"/>
    </w:p>
    <w:p w14:paraId="66ADCD13" w14:textId="4B6FA45A" w:rsidR="00136D98" w:rsidRDefault="00136D98" w:rsidP="00E84076">
      <w:pPr>
        <w:rPr>
          <w:lang w:val="en-GB"/>
        </w:rPr>
      </w:pPr>
      <w:r w:rsidRPr="00136D98">
        <w:rPr>
          <w:lang w:val="en-GB"/>
        </w:rPr>
        <w:t xml:space="preserve">The variety characteristic represents the need to analyse data from a number of domains and a number of data types. The variety of data </w:t>
      </w:r>
      <w:r w:rsidR="00F2021A">
        <w:rPr>
          <w:lang w:val="en-GB"/>
        </w:rPr>
        <w:t xml:space="preserve">from multiple domains </w:t>
      </w:r>
      <w:r w:rsidRPr="00136D98">
        <w:rPr>
          <w:lang w:val="en-GB"/>
        </w:rPr>
        <w:t xml:space="preserve">was </w:t>
      </w:r>
      <w:r w:rsidR="00F2021A">
        <w:rPr>
          <w:lang w:val="en-GB"/>
        </w:rPr>
        <w:t xml:space="preserve">previously </w:t>
      </w:r>
      <w:r w:rsidRPr="00136D98">
        <w:rPr>
          <w:lang w:val="en-GB"/>
        </w:rPr>
        <w:t xml:space="preserve">handled through transformations or pre-analytics to identify features that would allow </w:t>
      </w:r>
      <w:r w:rsidR="00F2021A">
        <w:rPr>
          <w:lang w:val="en-GB"/>
        </w:rPr>
        <w:t>fusion</w:t>
      </w:r>
      <w:r w:rsidRPr="00136D98">
        <w:rPr>
          <w:lang w:val="en-GB"/>
        </w:rPr>
        <w:t xml:space="preserve"> with other data. </w:t>
      </w:r>
      <w:r w:rsidR="000516B0">
        <w:rPr>
          <w:lang w:val="en-GB"/>
        </w:rPr>
        <w:t xml:space="preserve">Automated data fusion relies on semantic </w:t>
      </w:r>
      <w:r w:rsidR="000516B0" w:rsidRPr="00F2021A">
        <w:rPr>
          <w:lang w:val="en-GB"/>
        </w:rPr>
        <w:t>metadata</w:t>
      </w:r>
      <w:r w:rsidR="000516B0">
        <w:rPr>
          <w:lang w:val="en-GB"/>
        </w:rPr>
        <w:t xml:space="preserve">, where the understanding of the data through the metadata allows it to be machine operable. </w:t>
      </w:r>
      <w:r w:rsidR="00F2021A">
        <w:rPr>
          <w:lang w:val="en-GB"/>
        </w:rPr>
        <w:t>The integrated data from the variety of datasets was then placed into</w:t>
      </w:r>
      <w:r w:rsidR="00400FEB">
        <w:rPr>
          <w:lang w:val="en-GB"/>
        </w:rPr>
        <w:t xml:space="preserve"> a database or data warehouse. </w:t>
      </w:r>
      <w:r w:rsidR="00F2021A">
        <w:rPr>
          <w:lang w:val="en-GB"/>
        </w:rPr>
        <w:t>Analytics across a</w:t>
      </w:r>
      <w:r w:rsidRPr="00136D98">
        <w:rPr>
          <w:lang w:val="en-GB"/>
        </w:rPr>
        <w:t xml:space="preserve"> range of data </w:t>
      </w:r>
      <w:r w:rsidR="00F2021A">
        <w:rPr>
          <w:lang w:val="en-GB"/>
        </w:rPr>
        <w:t>types</w:t>
      </w:r>
      <w:r w:rsidRPr="00136D98">
        <w:rPr>
          <w:lang w:val="en-GB"/>
        </w:rPr>
        <w:t xml:space="preserve">, logical models, timescales, and semantics complicates the </w:t>
      </w:r>
      <w:r w:rsidR="000516B0">
        <w:rPr>
          <w:lang w:val="en-GB"/>
        </w:rPr>
        <w:t xml:space="preserve">development of analytics that can span this variety of data. Distributed processing </w:t>
      </w:r>
      <w:r w:rsidR="0046064B">
        <w:rPr>
          <w:lang w:val="en-GB"/>
        </w:rPr>
        <w:t>allows</w:t>
      </w:r>
      <w:r w:rsidR="000516B0">
        <w:rPr>
          <w:lang w:val="en-GB"/>
        </w:rPr>
        <w:t xml:space="preserve"> </w:t>
      </w:r>
      <w:r w:rsidR="0046064B">
        <w:rPr>
          <w:lang w:val="en-GB"/>
        </w:rPr>
        <w:t>individual pre-analytics on different types of data, followed by different analytics to span these interim results.</w:t>
      </w:r>
    </w:p>
    <w:p w14:paraId="220BCE25" w14:textId="2E117CD8" w:rsidR="006C5F06" w:rsidRPr="006C5F06" w:rsidRDefault="00E84076" w:rsidP="00E84076">
      <w:pPr>
        <w:pStyle w:val="Heading3"/>
      </w:pPr>
      <w:bookmarkStart w:id="44" w:name="_Toc478543478"/>
      <w:r>
        <w:t>Variability</w:t>
      </w:r>
      <w:bookmarkEnd w:id="44"/>
    </w:p>
    <w:p w14:paraId="68E454FA" w14:textId="6663B50B" w:rsidR="00395AF6" w:rsidRDefault="0046064B" w:rsidP="000B1E36">
      <w:r w:rsidRPr="0046064B">
        <w:rPr>
          <w:lang w:val="en-GB"/>
        </w:rPr>
        <w:t xml:space="preserve">High variability refers to changes in </w:t>
      </w:r>
      <w:r>
        <w:rPr>
          <w:lang w:val="en-GB"/>
        </w:rPr>
        <w:t xml:space="preserve">dataset, whether </w:t>
      </w:r>
      <w:r w:rsidRPr="0046064B">
        <w:rPr>
          <w:lang w:val="en-GB"/>
        </w:rPr>
        <w:t xml:space="preserve">data </w:t>
      </w:r>
      <w:r>
        <w:rPr>
          <w:lang w:val="en-GB"/>
        </w:rPr>
        <w:t xml:space="preserve">flow </w:t>
      </w:r>
      <w:r w:rsidRPr="0046064B">
        <w:rPr>
          <w:lang w:val="en-GB"/>
        </w:rPr>
        <w:t xml:space="preserve">rate, format/structure, semantics, and/or quality that impact the </w:t>
      </w:r>
      <w:r>
        <w:rPr>
          <w:lang w:val="en-GB"/>
        </w:rPr>
        <w:t>analytics application</w:t>
      </w:r>
      <w:r w:rsidRPr="0046064B">
        <w:rPr>
          <w:lang w:val="en-GB"/>
        </w:rPr>
        <w:t xml:space="preserve">. Impacts can include the need to refactor architectures, interfaces, processing/algorithms, integration/fusion, storage, applicability, or </w:t>
      </w:r>
      <w:r>
        <w:rPr>
          <w:lang w:val="en-GB"/>
        </w:rPr>
        <w:t xml:space="preserve">even the ability to </w:t>
      </w:r>
      <w:r w:rsidRPr="0046064B">
        <w:rPr>
          <w:lang w:val="en-GB"/>
        </w:rPr>
        <w:t xml:space="preserve">use the data. </w:t>
      </w:r>
      <w:r w:rsidR="00395AF6">
        <w:t xml:space="preserve">The data processing is </w:t>
      </w:r>
      <w:r w:rsidR="00395AF6" w:rsidRPr="00AE0B63">
        <w:t xml:space="preserve">often tied up with the automatic provisioning of additional virtualized resources in a cloud environment. </w:t>
      </w:r>
      <w:r w:rsidR="00395AF6">
        <w:t>Detailed discussions of t</w:t>
      </w:r>
      <w:r w:rsidR="00395AF6" w:rsidRPr="00AE0B63">
        <w:t xml:space="preserve">he techniques used </w:t>
      </w:r>
      <w:r w:rsidR="00395AF6">
        <w:t xml:space="preserve">to process data can be found in other industry publications that focus on </w:t>
      </w:r>
      <w:r w:rsidR="00395AF6" w:rsidRPr="00AE0B63">
        <w:t>operational cloud architectures.</w:t>
      </w:r>
      <w:r w:rsidR="00395AF6">
        <w:rPr>
          <w:rStyle w:val="EndnoteReference"/>
        </w:rPr>
        <w:endnoteReference w:id="4"/>
      </w:r>
      <w:r w:rsidR="00395AF6">
        <w:t xml:space="preserve"> </w:t>
      </w:r>
      <w:r w:rsidR="00395AF6">
        <w:rPr>
          <w:rStyle w:val="EndnoteReference"/>
        </w:rPr>
        <w:endnoteReference w:id="5"/>
      </w:r>
      <w:r w:rsidR="00395AF6">
        <w:t xml:space="preserve"> </w:t>
      </w:r>
      <w:r w:rsidR="009357A2">
        <w:rPr>
          <w:lang w:val="en-GB"/>
        </w:rPr>
        <w:t>V</w:t>
      </w:r>
      <w:r w:rsidRPr="0046064B">
        <w:rPr>
          <w:lang w:val="en-GB"/>
        </w:rPr>
        <w:t>ariability in data volumes implies the need to scale-up or scale-down virtualized resources to efficiently handle the additional processing load</w:t>
      </w:r>
      <w:r w:rsidR="00395AF6">
        <w:rPr>
          <w:lang w:val="en-GB"/>
        </w:rPr>
        <w:t>, one of the advantage</w:t>
      </w:r>
      <w:r w:rsidR="009357A2">
        <w:rPr>
          <w:lang w:val="en-GB"/>
        </w:rPr>
        <w:t>s capabilities of cloud computing</w:t>
      </w:r>
      <w:r w:rsidRPr="0046064B">
        <w:rPr>
          <w:lang w:val="en-GB"/>
        </w:rPr>
        <w:t>.</w:t>
      </w:r>
      <w:r w:rsidR="009357A2">
        <w:rPr>
          <w:lang w:val="en-GB"/>
        </w:rPr>
        <w:t xml:space="preserve"> </w:t>
      </w:r>
      <w:r w:rsidR="00667B25" w:rsidRPr="009357A2">
        <w:t>This keeps systems efficient rather than having to design and resourc</w:t>
      </w:r>
      <w:r w:rsidR="00BF5656">
        <w:t>e to the expected peak capacity—</w:t>
      </w:r>
      <w:r w:rsidR="009357A2">
        <w:t>resulting in a system that</w:t>
      </w:r>
      <w:r w:rsidR="009357A2" w:rsidRPr="009357A2">
        <w:t xml:space="preserve"> </w:t>
      </w:r>
      <w:r w:rsidR="00667B25" w:rsidRPr="009357A2">
        <w:t>at most times sits idle.</w:t>
      </w:r>
      <w:r w:rsidR="009357A2">
        <w:t xml:space="preserve"> It should be noted that this variability refers to dataset characteristics, whereas the term volatility refers to the changing values of individual data elements. Since the latter d</w:t>
      </w:r>
      <w:r w:rsidR="00BF5656">
        <w:t>oes not affect the architecture—</w:t>
      </w:r>
      <w:r w:rsidR="009357A2">
        <w:t>only the analytics</w:t>
      </w:r>
      <w:r w:rsidR="00BF5656">
        <w:t>—</w:t>
      </w:r>
      <w:r w:rsidR="009357A2">
        <w:t>it is only variability that affects the architectural design.</w:t>
      </w:r>
    </w:p>
    <w:p w14:paraId="69AC6534" w14:textId="122B307C" w:rsidR="000B1E36" w:rsidRDefault="000B1E36" w:rsidP="000B1E36">
      <w:pPr>
        <w:pStyle w:val="Heading2"/>
      </w:pPr>
      <w:bookmarkStart w:id="45" w:name="_Toc478543479"/>
      <w:r>
        <w:lastRenderedPageBreak/>
        <w:t xml:space="preserve">Other </w:t>
      </w:r>
      <w:r w:rsidR="00E84076">
        <w:t>Usage of the Term Big Data</w:t>
      </w:r>
      <w:bookmarkEnd w:id="45"/>
    </w:p>
    <w:p w14:paraId="15B359DB" w14:textId="77777777" w:rsidR="000B1E36" w:rsidRPr="000419D5" w:rsidRDefault="000B1E36" w:rsidP="00BF5656">
      <w:r w:rsidRPr="000419D5">
        <w:t>A number of Big Data definitions have been suggested as efforts have been made to understand the extent of this new field. Several Big Data concepts, discussed in previous sections, were observed in a sample of definitions taken from blog posts and magazine articles</w:t>
      </w:r>
      <w:r w:rsidRPr="000419D5">
        <w:rPr>
          <w:vertAlign w:val="superscript"/>
        </w:rPr>
        <w:t>.</w:t>
      </w:r>
      <w:r w:rsidRPr="000419D5">
        <w:rPr>
          <w:vertAlign w:val="superscript"/>
        </w:rPr>
        <w:endnoteReference w:id="6"/>
      </w:r>
      <w:r w:rsidRPr="000419D5">
        <w:rPr>
          <w:vertAlign w:val="superscript"/>
        </w:rPr>
        <w:t xml:space="preserve">, </w:t>
      </w:r>
      <w:r w:rsidRPr="000419D5">
        <w:rPr>
          <w:vertAlign w:val="superscript"/>
        </w:rPr>
        <w:endnoteReference w:id="7"/>
      </w:r>
      <w:r w:rsidRPr="000419D5">
        <w:rPr>
          <w:vertAlign w:val="superscript"/>
        </w:rPr>
        <w:t xml:space="preserve">, </w:t>
      </w:r>
      <w:r w:rsidRPr="000419D5">
        <w:rPr>
          <w:vertAlign w:val="superscript"/>
        </w:rPr>
        <w:endnoteReference w:id="8"/>
      </w:r>
      <w:r w:rsidRPr="000419D5">
        <w:rPr>
          <w:vertAlign w:val="superscript"/>
        </w:rPr>
        <w:t xml:space="preserve">, </w:t>
      </w:r>
      <w:r w:rsidRPr="000419D5">
        <w:rPr>
          <w:vertAlign w:val="superscript"/>
        </w:rPr>
        <w:endnoteReference w:id="9"/>
      </w:r>
      <w:r w:rsidRPr="000419D5">
        <w:rPr>
          <w:vertAlign w:val="superscript"/>
        </w:rPr>
        <w:t xml:space="preserve">, </w:t>
      </w:r>
      <w:r w:rsidRPr="000419D5">
        <w:rPr>
          <w:vertAlign w:val="superscript"/>
        </w:rPr>
        <w:endnoteReference w:id="10"/>
      </w:r>
      <w:r w:rsidRPr="000419D5">
        <w:rPr>
          <w:vertAlign w:val="superscript"/>
        </w:rPr>
        <w:t xml:space="preserve">, </w:t>
      </w:r>
      <w:r w:rsidRPr="000419D5">
        <w:rPr>
          <w:vertAlign w:val="superscript"/>
        </w:rPr>
        <w:endnoteReference w:id="11"/>
      </w:r>
      <w:r w:rsidRPr="000419D5">
        <w:rPr>
          <w:vertAlign w:val="superscript"/>
        </w:rPr>
        <w:t xml:space="preserve">, </w:t>
      </w:r>
      <w:r w:rsidRPr="000419D5">
        <w:rPr>
          <w:vertAlign w:val="superscript"/>
        </w:rPr>
        <w:endnoteReference w:id="12"/>
      </w:r>
      <w:r w:rsidRPr="000419D5">
        <w:rPr>
          <w:vertAlign w:val="superscript"/>
        </w:rPr>
        <w:t xml:space="preserve">, </w:t>
      </w:r>
      <w:r w:rsidRPr="000419D5">
        <w:rPr>
          <w:vertAlign w:val="superscript"/>
        </w:rPr>
        <w:endnoteReference w:id="13"/>
      </w:r>
      <w:r w:rsidRPr="000419D5">
        <w:rPr>
          <w:vertAlign w:val="superscript"/>
        </w:rPr>
        <w:t xml:space="preserve">, </w:t>
      </w:r>
      <w:r w:rsidRPr="000419D5">
        <w:rPr>
          <w:vertAlign w:val="superscript"/>
        </w:rPr>
        <w:endnoteReference w:id="14"/>
      </w:r>
      <w:r w:rsidRPr="000419D5">
        <w:t xml:space="preserve"> The sample of formal and informal definitions offer a sense of the spectrum of concepts applied to the term Big Data. The sample of Big Data concepts and definitions are aligned in Table 1. The NBD-PWG’s definition is closest to the Gartner definition, with additional emphasis that the horizontal scaling is the element that provides the cost efficiency. The Big Data definitions in Table 1 are not comprehensive, but rather illustrate the interrelated concepts attributed to the catch-all term Big Data.</w:t>
      </w:r>
    </w:p>
    <w:p w14:paraId="1C8AD17F" w14:textId="77777777" w:rsidR="000B1E36" w:rsidRDefault="000B1E36" w:rsidP="000B1E36">
      <w:pPr>
        <w:pStyle w:val="BDTableCaption"/>
      </w:pPr>
      <w:bookmarkStart w:id="46" w:name="_Toc477251087"/>
      <w:r>
        <w:t>Table 1: Sampling of Definitions Attributed to Big Data</w:t>
      </w:r>
      <w:bookmarkEnd w:id="46"/>
    </w:p>
    <w:tbl>
      <w:tblPr>
        <w:tblStyle w:val="BDMultilevel"/>
        <w:tblW w:w="5000" w:type="pct"/>
        <w:tblCellMar>
          <w:top w:w="14" w:type="dxa"/>
          <w:left w:w="86" w:type="dxa"/>
          <w:bottom w:w="14" w:type="dxa"/>
          <w:right w:w="86" w:type="dxa"/>
        </w:tblCellMar>
        <w:tblLook w:val="04A0" w:firstRow="1" w:lastRow="0" w:firstColumn="1" w:lastColumn="0" w:noHBand="0" w:noVBand="1"/>
      </w:tblPr>
      <w:tblGrid>
        <w:gridCol w:w="1657"/>
        <w:gridCol w:w="1484"/>
        <w:gridCol w:w="7111"/>
      </w:tblGrid>
      <w:tr w:rsidR="000B1E36" w:rsidRPr="00D027B9" w14:paraId="756A06FA" w14:textId="77777777" w:rsidTr="00A464E8">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08" w:type="pct"/>
            <w:tcBorders>
              <w:bottom w:val="single" w:sz="12" w:space="0" w:color="1F497D" w:themeColor="text2"/>
            </w:tcBorders>
            <w:hideMark/>
          </w:tcPr>
          <w:p w14:paraId="1493ABB0" w14:textId="77777777" w:rsidR="000B1E36" w:rsidRPr="00DD7816" w:rsidRDefault="000B1E36" w:rsidP="00A464E8">
            <w:pPr>
              <w:spacing w:before="60" w:after="60"/>
            </w:pPr>
            <w:r w:rsidRPr="00DD7816">
              <w:t>Concept</w:t>
            </w:r>
          </w:p>
        </w:tc>
        <w:tc>
          <w:tcPr>
            <w:tcW w:w="724" w:type="pct"/>
            <w:tcBorders>
              <w:bottom w:val="single" w:sz="12" w:space="0" w:color="1F497D" w:themeColor="text2"/>
            </w:tcBorders>
            <w:hideMark/>
          </w:tcPr>
          <w:p w14:paraId="002E3B69" w14:textId="77777777" w:rsidR="000B1E36" w:rsidRPr="00DD7816" w:rsidRDefault="000B1E36" w:rsidP="00A464E8">
            <w:pPr>
              <w:spacing w:before="60" w:after="60"/>
              <w:cnfStyle w:val="100000000000" w:firstRow="1" w:lastRow="0" w:firstColumn="0" w:lastColumn="0" w:oddVBand="0" w:evenVBand="0" w:oddHBand="0" w:evenHBand="0" w:firstRowFirstColumn="0" w:firstRowLastColumn="0" w:lastRowFirstColumn="0" w:lastRowLastColumn="0"/>
            </w:pPr>
            <w:r w:rsidRPr="00DD7816">
              <w:t>Author</w:t>
            </w:r>
          </w:p>
        </w:tc>
        <w:tc>
          <w:tcPr>
            <w:tcW w:w="3468" w:type="pct"/>
            <w:tcBorders>
              <w:bottom w:val="single" w:sz="12" w:space="0" w:color="1F497D" w:themeColor="text2"/>
            </w:tcBorders>
            <w:hideMark/>
          </w:tcPr>
          <w:p w14:paraId="08A9CEAA" w14:textId="77777777" w:rsidR="000B1E36" w:rsidRPr="00DD7816" w:rsidRDefault="000B1E36" w:rsidP="00A464E8">
            <w:pPr>
              <w:spacing w:before="60" w:after="60"/>
              <w:cnfStyle w:val="100000000000" w:firstRow="1" w:lastRow="0" w:firstColumn="0" w:lastColumn="0" w:oddVBand="0" w:evenVBand="0" w:oddHBand="0" w:evenHBand="0" w:firstRowFirstColumn="0" w:firstRowLastColumn="0" w:lastRowFirstColumn="0" w:lastRowLastColumn="0"/>
            </w:pPr>
            <w:r w:rsidRPr="00DD7816">
              <w:t>Definition</w:t>
            </w:r>
          </w:p>
        </w:tc>
      </w:tr>
      <w:tr w:rsidR="000B1E36" w:rsidRPr="00D027B9" w14:paraId="7020100E"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14:paraId="7F9AAE60" w14:textId="77777777" w:rsidR="000B1E36" w:rsidRPr="00D027B9" w:rsidRDefault="000B1E36" w:rsidP="00A464E8">
            <w:pPr>
              <w:spacing w:after="0"/>
              <w:rPr>
                <w:rFonts w:eastAsia="Times New Roman"/>
                <w:color w:val="000000"/>
              </w:rPr>
            </w:pPr>
            <w:r>
              <w:rPr>
                <w:rFonts w:eastAsia="Times New Roman"/>
                <w:color w:val="000000"/>
              </w:rPr>
              <w:t>3Vs</w:t>
            </w:r>
            <w:r w:rsidRPr="00D027B9">
              <w:rPr>
                <w:rFonts w:eastAsia="Times New Roman"/>
                <w:color w:val="000000"/>
              </w:rPr>
              <w:t xml:space="preserve"> </w:t>
            </w:r>
          </w:p>
        </w:tc>
        <w:tc>
          <w:tcPr>
            <w:tcW w:w="724" w:type="pct"/>
            <w:tcBorders>
              <w:top w:val="single" w:sz="12" w:space="0" w:color="1F497D" w:themeColor="text2"/>
              <w:bottom w:val="single" w:sz="12" w:space="0" w:color="1F497D" w:themeColor="text2"/>
            </w:tcBorders>
            <w:hideMark/>
          </w:tcPr>
          <w:p w14:paraId="6C209CD2" w14:textId="36259C02"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Gartner</w:t>
            </w:r>
            <w:r>
              <w:rPr>
                <w:rFonts w:eastAsia="Times New Roman"/>
                <w:color w:val="000000"/>
              </w:rPr>
              <w:t xml:space="preserve"> </w:t>
            </w:r>
          </w:p>
        </w:tc>
        <w:tc>
          <w:tcPr>
            <w:tcW w:w="3468" w:type="pct"/>
            <w:tcBorders>
              <w:top w:val="single" w:sz="12" w:space="0" w:color="1F497D" w:themeColor="text2"/>
              <w:bottom w:val="single" w:sz="12" w:space="0" w:color="1F497D" w:themeColor="text2"/>
            </w:tcBorders>
            <w:hideMark/>
          </w:tcPr>
          <w:p w14:paraId="3A2D1F8C"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is high-volume, high-velocity and high-variety information assets that demand cost-effective, innovative forms of information processing for enhanced insight and decision making</w:t>
            </w:r>
            <w:r>
              <w:rPr>
                <w:rFonts w:eastAsia="Times New Roman"/>
                <w:color w:val="000000"/>
              </w:rPr>
              <w:t>.”</w:t>
            </w:r>
          </w:p>
        </w:tc>
      </w:tr>
      <w:tr w:rsidR="000B1E36" w:rsidRPr="00D027B9" w14:paraId="07DADD33"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1914CCE5" w14:textId="77777777" w:rsidR="000B1E36" w:rsidRPr="00D027B9" w:rsidRDefault="000B1E36" w:rsidP="00A464E8">
            <w:pPr>
              <w:spacing w:after="0"/>
              <w:rPr>
                <w:rFonts w:eastAsia="Times New Roman"/>
                <w:color w:val="000000"/>
              </w:rPr>
            </w:pPr>
            <w:r w:rsidRPr="00D027B9">
              <w:rPr>
                <w:rFonts w:eastAsia="Times New Roman"/>
                <w:color w:val="000000"/>
              </w:rPr>
              <w:t>Volume</w:t>
            </w:r>
          </w:p>
        </w:tc>
        <w:tc>
          <w:tcPr>
            <w:tcW w:w="724" w:type="pct"/>
            <w:tcBorders>
              <w:top w:val="single" w:sz="12" w:space="0" w:color="1F497D" w:themeColor="text2"/>
              <w:bottom w:val="single" w:sz="8" w:space="0" w:color="A6A6A6" w:themeColor="background1" w:themeShade="A6"/>
            </w:tcBorders>
            <w:hideMark/>
          </w:tcPr>
          <w:p w14:paraId="4E051E92" w14:textId="5082039F"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Techtarget</w:t>
            </w:r>
            <w:r w:rsidRPr="0037304D">
              <w:rPr>
                <w:rFonts w:eastAsia="Times New Roman"/>
                <w:color w:val="000000"/>
                <w:vertAlign w:val="superscript"/>
              </w:rPr>
              <w:fldChar w:fldCharType="begin"/>
            </w:r>
            <w:r w:rsidRPr="0037304D">
              <w:rPr>
                <w:rFonts w:eastAsia="Times New Roman"/>
                <w:color w:val="000000"/>
                <w:vertAlign w:val="superscript"/>
              </w:rPr>
              <w:instrText xml:space="preserve"> NOTEREF _Ref421786686 \h </w:instrText>
            </w:r>
            <w:r>
              <w:rPr>
                <w:rFonts w:eastAsia="Times New Roman"/>
                <w:color w:val="000000"/>
                <w:vertAlign w:val="superscript"/>
              </w:rPr>
              <w:instrText xml:space="preserve"> \* MERGEFORMAT </w:instrText>
            </w:r>
            <w:r w:rsidRPr="0037304D">
              <w:rPr>
                <w:rFonts w:eastAsia="Times New Roman"/>
                <w:color w:val="000000"/>
                <w:vertAlign w:val="superscript"/>
              </w:rPr>
            </w:r>
            <w:r w:rsidRPr="0037304D">
              <w:rPr>
                <w:rFonts w:eastAsia="Times New Roman"/>
                <w:color w:val="000000"/>
                <w:vertAlign w:val="superscript"/>
              </w:rPr>
              <w:fldChar w:fldCharType="separate"/>
            </w:r>
            <w:r w:rsidR="00330FE1">
              <w:rPr>
                <w:rFonts w:eastAsia="Times New Roman"/>
                <w:b/>
                <w:bCs/>
                <w:color w:val="000000"/>
                <w:vertAlign w:val="superscript"/>
              </w:rPr>
              <w:t>.</w:t>
            </w:r>
            <w:r w:rsidRPr="0037304D">
              <w:rPr>
                <w:rFonts w:eastAsia="Times New Roman"/>
                <w:color w:val="000000"/>
                <w:vertAlign w:val="superscript"/>
              </w:rPr>
              <w:fldChar w:fldCharType="end"/>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3572956A"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Although Big data doesn't refer to any specific quantity, the term is often used when speaking about petabytes and exabytes of data.</w:t>
            </w:r>
            <w:r>
              <w:rPr>
                <w:rFonts w:eastAsia="Times New Roman"/>
                <w:color w:val="000000"/>
              </w:rPr>
              <w:t>”</w:t>
            </w:r>
          </w:p>
        </w:tc>
      </w:tr>
      <w:tr w:rsidR="000B1E36" w:rsidRPr="00D027B9" w14:paraId="3B73047E"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7264B143"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1BF138F9" w14:textId="26D1BADD"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Oxford English Dictionary (OED)</w:t>
            </w:r>
            <w:r>
              <w:rPr>
                <w:rFonts w:eastAsia="Times New Roman"/>
                <w:color w:val="000000"/>
              </w:rPr>
              <w:t xml:space="preserve"> </w:t>
            </w:r>
          </w:p>
        </w:tc>
        <w:tc>
          <w:tcPr>
            <w:tcW w:w="3468" w:type="pct"/>
            <w:tcBorders>
              <w:top w:val="single" w:sz="8" w:space="0" w:color="A6A6A6" w:themeColor="background1" w:themeShade="A6"/>
              <w:bottom w:val="single" w:sz="12" w:space="0" w:color="1F497D" w:themeColor="text2"/>
            </w:tcBorders>
            <w:hideMark/>
          </w:tcPr>
          <w:p w14:paraId="10237603"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 xml:space="preserve">“big data n. Computing </w:t>
            </w:r>
            <w:r w:rsidRPr="00D027B9">
              <w:rPr>
                <w:rFonts w:eastAsia="Times New Roman"/>
                <w:color w:val="000000"/>
              </w:rPr>
              <w:t>(also with capital initials) data of a very large size, typically to the extent that its manipulation and management present significant logistical challenges; (also) the branch of computing involving such data.</w:t>
            </w:r>
            <w:r>
              <w:rPr>
                <w:rFonts w:eastAsia="Times New Roman"/>
                <w:color w:val="000000"/>
              </w:rPr>
              <w:t>”</w:t>
            </w:r>
          </w:p>
        </w:tc>
      </w:tr>
      <w:tr w:rsidR="000B1E36" w:rsidRPr="00D027B9" w14:paraId="5C1088B5"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14:paraId="4680207A" w14:textId="062C8945" w:rsidR="000B1E36" w:rsidRPr="00D027B9" w:rsidRDefault="00667B25" w:rsidP="00667B25">
            <w:pPr>
              <w:spacing w:after="0"/>
              <w:rPr>
                <w:rFonts w:eastAsia="Times New Roman"/>
                <w:color w:val="000000"/>
              </w:rPr>
            </w:pPr>
            <w:r>
              <w:rPr>
                <w:rFonts w:eastAsia="Times New Roman"/>
                <w:color w:val="000000"/>
              </w:rPr>
              <w:t>“</w:t>
            </w:r>
            <w:r w:rsidRPr="00D027B9">
              <w:rPr>
                <w:rFonts w:eastAsia="Times New Roman"/>
                <w:color w:val="000000"/>
              </w:rPr>
              <w:t>Bigger</w:t>
            </w:r>
            <w:r>
              <w:rPr>
                <w:rFonts w:eastAsia="Times New Roman"/>
                <w:color w:val="000000"/>
              </w:rPr>
              <w:t xml:space="preserve">” </w:t>
            </w:r>
            <w:r w:rsidR="000B1E36" w:rsidRPr="00D027B9">
              <w:rPr>
                <w:rFonts w:eastAsia="Times New Roman"/>
                <w:color w:val="000000"/>
              </w:rPr>
              <w:t>Data</w:t>
            </w:r>
          </w:p>
        </w:tc>
        <w:tc>
          <w:tcPr>
            <w:tcW w:w="724" w:type="pct"/>
            <w:tcBorders>
              <w:top w:val="single" w:sz="12" w:space="0" w:color="1F497D" w:themeColor="text2"/>
              <w:bottom w:val="single" w:sz="12" w:space="0" w:color="1F497D" w:themeColor="text2"/>
            </w:tcBorders>
            <w:hideMark/>
          </w:tcPr>
          <w:p w14:paraId="3C6AC5D5" w14:textId="56FA6A6E"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Annette Greiner</w:t>
            </w:r>
            <w:r w:rsidRPr="0037304D">
              <w:rPr>
                <w:rFonts w:eastAsia="Times New Roman"/>
                <w:color w:val="000000"/>
                <w:vertAlign w:val="superscript"/>
              </w:rPr>
              <w:fldChar w:fldCharType="begin"/>
            </w:r>
            <w:r w:rsidRPr="0037304D">
              <w:rPr>
                <w:rFonts w:eastAsia="Times New Roman"/>
                <w:color w:val="000000"/>
                <w:vertAlign w:val="superscript"/>
              </w:rPr>
              <w:instrText xml:space="preserve"> NOTEREF _Ref421786686 \h </w:instrText>
            </w:r>
            <w:r>
              <w:rPr>
                <w:rFonts w:eastAsia="Times New Roman"/>
                <w:color w:val="000000"/>
                <w:vertAlign w:val="superscript"/>
              </w:rPr>
              <w:instrText xml:space="preserve"> \* MERGEFORMAT </w:instrText>
            </w:r>
            <w:r w:rsidRPr="0037304D">
              <w:rPr>
                <w:rFonts w:eastAsia="Times New Roman"/>
                <w:color w:val="000000"/>
                <w:vertAlign w:val="superscript"/>
              </w:rPr>
            </w:r>
            <w:r w:rsidRPr="0037304D">
              <w:rPr>
                <w:rFonts w:eastAsia="Times New Roman"/>
                <w:color w:val="000000"/>
                <w:vertAlign w:val="superscript"/>
              </w:rPr>
              <w:fldChar w:fldCharType="separate"/>
            </w:r>
            <w:r w:rsidR="00330FE1">
              <w:rPr>
                <w:rFonts w:eastAsia="Times New Roman"/>
                <w:b/>
                <w:bCs/>
                <w:color w:val="000000"/>
                <w:vertAlign w:val="superscript"/>
              </w:rPr>
              <w:t>.</w:t>
            </w:r>
            <w:r w:rsidRPr="0037304D">
              <w:rPr>
                <w:rFonts w:eastAsia="Times New Roman"/>
                <w:color w:val="000000"/>
                <w:vertAlign w:val="superscript"/>
              </w:rPr>
              <w:fldChar w:fldCharType="end"/>
            </w:r>
          </w:p>
        </w:tc>
        <w:tc>
          <w:tcPr>
            <w:tcW w:w="3468" w:type="pct"/>
            <w:tcBorders>
              <w:top w:val="single" w:sz="12" w:space="0" w:color="1F497D" w:themeColor="text2"/>
              <w:bottom w:val="single" w:sz="12" w:space="0" w:color="1F497D" w:themeColor="text2"/>
            </w:tcBorders>
            <w:hideMark/>
          </w:tcPr>
          <w:p w14:paraId="67344A3A"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is data that contains enough observations to demand unusual handling because of its sheer size, though what is unusual changes over time and varies from one discipline to another</w:t>
            </w:r>
            <w:r>
              <w:rPr>
                <w:rFonts w:eastAsia="Times New Roman"/>
                <w:color w:val="000000"/>
              </w:rPr>
              <w:t>.”</w:t>
            </w:r>
          </w:p>
        </w:tc>
      </w:tr>
      <w:tr w:rsidR="000B1E36" w:rsidRPr="00D027B9" w14:paraId="6A472148"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01596857" w14:textId="77777777" w:rsidR="000B1E36" w:rsidRPr="00D027B9" w:rsidRDefault="000B1E36" w:rsidP="00A464E8">
            <w:pPr>
              <w:spacing w:after="0"/>
              <w:rPr>
                <w:rFonts w:eastAsia="Times New Roman"/>
                <w:color w:val="000000"/>
              </w:rPr>
            </w:pPr>
            <w:r w:rsidRPr="00D027B9">
              <w:rPr>
                <w:rFonts w:eastAsia="Times New Roman"/>
                <w:color w:val="000000"/>
              </w:rPr>
              <w:t>Not Only Volume</w:t>
            </w:r>
          </w:p>
        </w:tc>
        <w:tc>
          <w:tcPr>
            <w:tcW w:w="724" w:type="pct"/>
            <w:tcBorders>
              <w:top w:val="single" w:sz="12" w:space="0" w:color="1F497D" w:themeColor="text2"/>
              <w:bottom w:val="single" w:sz="8" w:space="0" w:color="A6A6A6" w:themeColor="background1" w:themeShade="A6"/>
            </w:tcBorders>
            <w:hideMark/>
          </w:tcPr>
          <w:p w14:paraId="5E048A40" w14:textId="50AE15BD"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Quentin Hardy</w:t>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6F389F60"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 xml:space="preserve">What’s </w:t>
            </w:r>
            <w:r>
              <w:rPr>
                <w:rFonts w:eastAsia="Times New Roman"/>
                <w:color w:val="000000"/>
              </w:rPr>
              <w:t>‘</w:t>
            </w:r>
            <w:r w:rsidRPr="00D027B9">
              <w:rPr>
                <w:rFonts w:eastAsia="Times New Roman"/>
                <w:color w:val="000000"/>
              </w:rPr>
              <w:t>big</w:t>
            </w:r>
            <w:r>
              <w:rPr>
                <w:rFonts w:eastAsia="Times New Roman"/>
                <w:color w:val="000000"/>
              </w:rPr>
              <w:t>’</w:t>
            </w:r>
            <w:r w:rsidRPr="00D027B9">
              <w:rPr>
                <w:rFonts w:eastAsia="Times New Roman"/>
                <w:color w:val="000000"/>
              </w:rPr>
              <w:t xml:space="preserve"> in big data isn’t necessarily the size of the databases, it’s the big number of data sources we have, as digital sensors and behavior trackers migrate across the world.</w:t>
            </w:r>
            <w:r>
              <w:rPr>
                <w:rFonts w:eastAsia="Times New Roman"/>
                <w:color w:val="000000"/>
              </w:rPr>
              <w:t>”</w:t>
            </w:r>
          </w:p>
        </w:tc>
      </w:tr>
      <w:tr w:rsidR="000B1E36" w:rsidRPr="00D027B9" w14:paraId="0C52E99E" w14:textId="77777777" w:rsidTr="00A464E8">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45D4A74A"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0A229D73" w14:textId="4FA7E934"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Chris Neumann</w:t>
            </w:r>
            <w:r w:rsidRPr="0037304D">
              <w:rPr>
                <w:rFonts w:eastAsia="Times New Roman"/>
                <w:color w:val="000000"/>
                <w:vertAlign w:val="superscript"/>
              </w:rPr>
              <w:fldChar w:fldCharType="begin"/>
            </w:r>
            <w:r w:rsidRPr="0037304D">
              <w:rPr>
                <w:rFonts w:eastAsia="Times New Roman"/>
                <w:color w:val="000000"/>
                <w:vertAlign w:val="superscript"/>
              </w:rPr>
              <w:instrText xml:space="preserve"> NOTEREF _Ref421786686 \h </w:instrText>
            </w:r>
            <w:r>
              <w:rPr>
                <w:rFonts w:eastAsia="Times New Roman"/>
                <w:color w:val="000000"/>
                <w:vertAlign w:val="superscript"/>
              </w:rPr>
              <w:instrText xml:space="preserve"> \* MERGEFORMAT </w:instrText>
            </w:r>
            <w:r w:rsidRPr="0037304D">
              <w:rPr>
                <w:rFonts w:eastAsia="Times New Roman"/>
                <w:color w:val="000000"/>
                <w:vertAlign w:val="superscript"/>
              </w:rPr>
            </w:r>
            <w:r w:rsidRPr="0037304D">
              <w:rPr>
                <w:rFonts w:eastAsia="Times New Roman"/>
                <w:color w:val="000000"/>
                <w:vertAlign w:val="superscript"/>
              </w:rPr>
              <w:fldChar w:fldCharType="end"/>
            </w:r>
          </w:p>
        </w:tc>
        <w:tc>
          <w:tcPr>
            <w:tcW w:w="3468" w:type="pct"/>
            <w:tcBorders>
              <w:top w:val="single" w:sz="8" w:space="0" w:color="A6A6A6" w:themeColor="background1" w:themeShade="A6"/>
              <w:bottom w:val="single" w:sz="12" w:space="0" w:color="1F497D" w:themeColor="text2"/>
            </w:tcBorders>
            <w:hideMark/>
          </w:tcPr>
          <w:p w14:paraId="6CFEF6E7"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…our original definition was a system that (1) was capable of storing 10 TB of data or more … As time went on, diversity of data started to become more prevalent in these systems (particularly the need to mix structured and unstructured data), which led to more widespread adoption of the “3 Vs” (volume, velocity, and variety) as a definition for big data.</w:t>
            </w:r>
            <w:r>
              <w:rPr>
                <w:rFonts w:eastAsia="Times New Roman"/>
                <w:color w:val="000000"/>
              </w:rPr>
              <w:t>”</w:t>
            </w:r>
          </w:p>
        </w:tc>
      </w:tr>
      <w:tr w:rsidR="000B1E36" w:rsidRPr="00D027B9" w14:paraId="29B4D0DE"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63D902E0" w14:textId="77777777" w:rsidR="000B1E36" w:rsidRPr="00D027B9" w:rsidRDefault="000B1E36" w:rsidP="00A464E8">
            <w:pPr>
              <w:spacing w:after="0"/>
              <w:rPr>
                <w:rFonts w:eastAsia="Times New Roman"/>
                <w:color w:val="000000"/>
              </w:rPr>
            </w:pPr>
            <w:r w:rsidRPr="00D027B9">
              <w:rPr>
                <w:rFonts w:eastAsia="Times New Roman"/>
                <w:color w:val="000000"/>
              </w:rPr>
              <w:t>Big Data Engineering</w:t>
            </w:r>
          </w:p>
        </w:tc>
        <w:tc>
          <w:tcPr>
            <w:tcW w:w="724" w:type="pct"/>
            <w:tcBorders>
              <w:top w:val="single" w:sz="12" w:space="0" w:color="1F497D" w:themeColor="text2"/>
              <w:bottom w:val="single" w:sz="8" w:space="0" w:color="A6A6A6" w:themeColor="background1" w:themeShade="A6"/>
            </w:tcBorders>
            <w:hideMark/>
          </w:tcPr>
          <w:p w14:paraId="17503939" w14:textId="29E7C257"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IDC</w:t>
            </w:r>
            <w:r w:rsidRPr="0037304D">
              <w:rPr>
                <w:rFonts w:eastAsia="Times New Roman"/>
                <w:color w:val="000000"/>
                <w:vertAlign w:val="superscript"/>
              </w:rPr>
              <w:fldChar w:fldCharType="begin"/>
            </w:r>
            <w:r w:rsidRPr="0037304D">
              <w:rPr>
                <w:rFonts w:eastAsia="Times New Roman"/>
                <w:color w:val="000000"/>
                <w:vertAlign w:val="superscript"/>
              </w:rPr>
              <w:instrText xml:space="preserve"> NOTEREF _Ref421786821 \h </w:instrText>
            </w:r>
            <w:r>
              <w:rPr>
                <w:rFonts w:eastAsia="Times New Roman"/>
                <w:color w:val="000000"/>
                <w:vertAlign w:val="superscript"/>
              </w:rPr>
              <w:instrText xml:space="preserve"> \* MERGEFORMAT </w:instrText>
            </w:r>
            <w:r w:rsidRPr="0037304D">
              <w:rPr>
                <w:rFonts w:eastAsia="Times New Roman"/>
                <w:color w:val="000000"/>
                <w:vertAlign w:val="superscript"/>
              </w:rPr>
            </w:r>
            <w:r w:rsidRPr="0037304D">
              <w:rPr>
                <w:rFonts w:eastAsia="Times New Roman"/>
                <w:color w:val="000000"/>
                <w:vertAlign w:val="superscript"/>
              </w:rPr>
              <w:fldChar w:fldCharType="end"/>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7BAFFE1E"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technologies describe a new generation of technologies and architectures, designed to economically extract value from very large volumes of a wide variety of data, by enabling high-velocity capture, discovery, and/or analysis</w:t>
            </w:r>
            <w:r>
              <w:rPr>
                <w:rFonts w:eastAsia="Times New Roman"/>
                <w:color w:val="000000"/>
              </w:rPr>
              <w:t>.”</w:t>
            </w:r>
          </w:p>
        </w:tc>
      </w:tr>
      <w:tr w:rsidR="000B1E36" w:rsidRPr="00D027B9" w14:paraId="191AC3DC" w14:textId="77777777" w:rsidTr="00A464E8">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14:paraId="18BD93D1"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tcBorders>
            <w:hideMark/>
          </w:tcPr>
          <w:p w14:paraId="3BDC711F" w14:textId="53EF86FC"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Hal Varian</w:t>
            </w:r>
            <w:r w:rsidRPr="0037304D">
              <w:rPr>
                <w:rFonts w:eastAsia="Times New Roman"/>
                <w:color w:val="000000"/>
                <w:vertAlign w:val="superscript"/>
              </w:rPr>
              <w:fldChar w:fldCharType="begin"/>
            </w:r>
            <w:r w:rsidRPr="0037304D">
              <w:rPr>
                <w:rFonts w:eastAsia="Times New Roman"/>
                <w:color w:val="000000"/>
                <w:vertAlign w:val="superscript"/>
              </w:rPr>
              <w:instrText xml:space="preserve"> NOTEREF _Ref421786686 \h </w:instrText>
            </w:r>
            <w:r>
              <w:rPr>
                <w:rFonts w:eastAsia="Times New Roman"/>
                <w:color w:val="000000"/>
                <w:vertAlign w:val="superscript"/>
              </w:rPr>
              <w:instrText xml:space="preserve"> \* MERGEFORMAT </w:instrText>
            </w:r>
            <w:r w:rsidRPr="0037304D">
              <w:rPr>
                <w:rFonts w:eastAsia="Times New Roman"/>
                <w:color w:val="000000"/>
                <w:vertAlign w:val="superscript"/>
              </w:rPr>
            </w:r>
            <w:r w:rsidRPr="0037304D">
              <w:rPr>
                <w:rFonts w:eastAsia="Times New Roman"/>
                <w:color w:val="000000"/>
                <w:vertAlign w:val="superscript"/>
              </w:rPr>
              <w:fldChar w:fldCharType="end"/>
            </w:r>
            <w:r>
              <w:rPr>
                <w:rFonts w:eastAsia="Times New Roman"/>
                <w:color w:val="000000"/>
              </w:rPr>
              <w:t xml:space="preserve"> </w:t>
            </w:r>
          </w:p>
        </w:tc>
        <w:tc>
          <w:tcPr>
            <w:tcW w:w="3468" w:type="pct"/>
            <w:tcBorders>
              <w:top w:val="single" w:sz="8" w:space="0" w:color="A6A6A6" w:themeColor="background1" w:themeShade="A6"/>
            </w:tcBorders>
            <w:hideMark/>
          </w:tcPr>
          <w:p w14:paraId="12EC94F2"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means data that cannot fit easily into a standard relational database.</w:t>
            </w:r>
            <w:r>
              <w:rPr>
                <w:rFonts w:eastAsia="Times New Roman"/>
                <w:color w:val="000000"/>
              </w:rPr>
              <w:t>”</w:t>
            </w:r>
          </w:p>
        </w:tc>
      </w:tr>
      <w:tr w:rsidR="000B1E36" w:rsidRPr="00D027B9" w14:paraId="4C0B9809"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bottom w:val="single" w:sz="12" w:space="0" w:color="1F497D" w:themeColor="text2"/>
            </w:tcBorders>
            <w:hideMark/>
          </w:tcPr>
          <w:p w14:paraId="32D88E63" w14:textId="77777777" w:rsidR="000B1E36" w:rsidRPr="00D027B9" w:rsidRDefault="000B1E36" w:rsidP="00A464E8">
            <w:pPr>
              <w:spacing w:after="0"/>
              <w:rPr>
                <w:rFonts w:eastAsia="Times New Roman"/>
                <w:color w:val="000000"/>
              </w:rPr>
            </w:pPr>
          </w:p>
        </w:tc>
        <w:tc>
          <w:tcPr>
            <w:tcW w:w="724" w:type="pct"/>
            <w:tcBorders>
              <w:bottom w:val="single" w:sz="12" w:space="0" w:color="1F497D" w:themeColor="text2"/>
            </w:tcBorders>
            <w:hideMark/>
          </w:tcPr>
          <w:p w14:paraId="38DB4009" w14:textId="1144BE75"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McKinsey</w:t>
            </w:r>
            <w:r w:rsidRPr="0037304D">
              <w:rPr>
                <w:rFonts w:eastAsia="Times New Roman"/>
                <w:color w:val="000000"/>
                <w:vertAlign w:val="superscript"/>
              </w:rPr>
              <w:fldChar w:fldCharType="begin"/>
            </w:r>
            <w:r w:rsidRPr="0037304D">
              <w:rPr>
                <w:rFonts w:eastAsia="Times New Roman"/>
                <w:color w:val="000000"/>
                <w:vertAlign w:val="superscript"/>
              </w:rPr>
              <w:instrText xml:space="preserve"> NOTEREF _Ref421786846 \h </w:instrText>
            </w:r>
            <w:r>
              <w:rPr>
                <w:rFonts w:eastAsia="Times New Roman"/>
                <w:color w:val="000000"/>
                <w:vertAlign w:val="superscript"/>
              </w:rPr>
              <w:instrText xml:space="preserve"> \* MERGEFORMAT </w:instrText>
            </w:r>
            <w:r w:rsidRPr="0037304D">
              <w:rPr>
                <w:rFonts w:eastAsia="Times New Roman"/>
                <w:color w:val="000000"/>
                <w:vertAlign w:val="superscript"/>
              </w:rPr>
            </w:r>
            <w:r w:rsidRPr="0037304D">
              <w:rPr>
                <w:rFonts w:eastAsia="Times New Roman"/>
                <w:color w:val="000000"/>
                <w:vertAlign w:val="superscript"/>
              </w:rPr>
              <w:fldChar w:fldCharType="end"/>
            </w:r>
            <w:r>
              <w:rPr>
                <w:rFonts w:eastAsia="Times New Roman"/>
                <w:color w:val="000000"/>
              </w:rPr>
              <w:t xml:space="preserve"> </w:t>
            </w:r>
          </w:p>
        </w:tc>
        <w:tc>
          <w:tcPr>
            <w:tcW w:w="3468" w:type="pct"/>
            <w:tcBorders>
              <w:bottom w:val="single" w:sz="12" w:space="0" w:color="1F497D" w:themeColor="text2"/>
            </w:tcBorders>
            <w:hideMark/>
          </w:tcPr>
          <w:p w14:paraId="4E346B77"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refers to a dataset whose size is beyond the ability of typical database software tools to capture, store, manage, and analyze.</w:t>
            </w:r>
            <w:r>
              <w:rPr>
                <w:rFonts w:eastAsia="Times New Roman"/>
                <w:color w:val="000000"/>
              </w:rPr>
              <w:t>”</w:t>
            </w:r>
          </w:p>
        </w:tc>
      </w:tr>
      <w:tr w:rsidR="000B1E36" w:rsidRPr="00D027B9" w14:paraId="48C22D36"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73D46902" w14:textId="77777777" w:rsidR="000B1E36" w:rsidRPr="00D027B9" w:rsidRDefault="000B1E36" w:rsidP="00A464E8">
            <w:pPr>
              <w:spacing w:after="0"/>
              <w:rPr>
                <w:rFonts w:eastAsia="Times New Roman"/>
                <w:color w:val="000000"/>
              </w:rPr>
            </w:pPr>
            <w:r w:rsidRPr="00D027B9">
              <w:rPr>
                <w:rFonts w:eastAsia="Times New Roman"/>
                <w:color w:val="000000"/>
              </w:rPr>
              <w:t>Less Sampling</w:t>
            </w:r>
          </w:p>
        </w:tc>
        <w:tc>
          <w:tcPr>
            <w:tcW w:w="724" w:type="pct"/>
            <w:tcBorders>
              <w:top w:val="single" w:sz="12" w:space="0" w:color="1F497D" w:themeColor="text2"/>
              <w:bottom w:val="single" w:sz="8" w:space="0" w:color="A6A6A6" w:themeColor="background1" w:themeShade="A6"/>
            </w:tcBorders>
            <w:hideMark/>
          </w:tcPr>
          <w:p w14:paraId="36CD6677" w14:textId="7D226197"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John Foreman</w:t>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00E0BD13"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is when your business wants to use data to solve a problem, answer a ques</w:t>
            </w:r>
            <w:r>
              <w:rPr>
                <w:rFonts w:eastAsia="Times New Roman"/>
                <w:color w:val="000000"/>
              </w:rPr>
              <w:t xml:space="preserve">tion, produce a product, etc., </w:t>
            </w:r>
            <w:r w:rsidRPr="00D027B9">
              <w:rPr>
                <w:rFonts w:eastAsia="Times New Roman"/>
                <w:color w:val="000000"/>
              </w:rPr>
              <w:t>crafting a solution to the problem that leverages the data without simply sampling or tossing out records.</w:t>
            </w:r>
            <w:r>
              <w:rPr>
                <w:rFonts w:eastAsia="Times New Roman"/>
                <w:color w:val="000000"/>
              </w:rPr>
              <w:t>”</w:t>
            </w:r>
          </w:p>
        </w:tc>
      </w:tr>
      <w:tr w:rsidR="000B1E36" w:rsidRPr="00D027B9" w14:paraId="34957FF1"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5C4D4A02"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1C1D086B" w14:textId="2B06E94C"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Peter Skomoroch</w:t>
            </w:r>
            <w:r>
              <w:rPr>
                <w:rFonts w:eastAsia="Times New Roman"/>
                <w:color w:val="000000"/>
              </w:rPr>
              <w:t xml:space="preserve"> </w:t>
            </w:r>
          </w:p>
        </w:tc>
        <w:tc>
          <w:tcPr>
            <w:tcW w:w="3468" w:type="pct"/>
            <w:tcBorders>
              <w:top w:val="single" w:sz="8" w:space="0" w:color="A6A6A6" w:themeColor="background1" w:themeShade="A6"/>
              <w:bottom w:val="single" w:sz="12" w:space="0" w:color="1F497D" w:themeColor="text2"/>
            </w:tcBorders>
            <w:hideMark/>
          </w:tcPr>
          <w:p w14:paraId="20D8B49C"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originally described the practice in the consumer Internet industry of applying algorithms to increasingly large amounts of disparate data to solve problems that had suboptimal solutions with smaller datasets.</w:t>
            </w:r>
            <w:r>
              <w:rPr>
                <w:rFonts w:eastAsia="Times New Roman"/>
                <w:color w:val="000000"/>
              </w:rPr>
              <w:t>”</w:t>
            </w:r>
          </w:p>
        </w:tc>
      </w:tr>
      <w:tr w:rsidR="000B1E36" w:rsidRPr="00D027B9" w14:paraId="0ACA2E1A" w14:textId="77777777" w:rsidTr="00A464E8">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665A0E06" w14:textId="77777777" w:rsidR="000B1E36" w:rsidRPr="00D027B9" w:rsidRDefault="000B1E36" w:rsidP="00A464E8">
            <w:pPr>
              <w:spacing w:after="0"/>
              <w:rPr>
                <w:rFonts w:eastAsia="Times New Roman"/>
                <w:color w:val="000000"/>
              </w:rPr>
            </w:pPr>
            <w:r w:rsidRPr="00D027B9">
              <w:rPr>
                <w:rFonts w:eastAsia="Times New Roman"/>
                <w:color w:val="000000"/>
              </w:rPr>
              <w:t>New Data Types</w:t>
            </w:r>
          </w:p>
        </w:tc>
        <w:tc>
          <w:tcPr>
            <w:tcW w:w="724" w:type="pct"/>
            <w:tcBorders>
              <w:top w:val="single" w:sz="12" w:space="0" w:color="1F497D" w:themeColor="text2"/>
              <w:bottom w:val="single" w:sz="8" w:space="0" w:color="A6A6A6" w:themeColor="background1" w:themeShade="A6"/>
            </w:tcBorders>
            <w:hideMark/>
          </w:tcPr>
          <w:p w14:paraId="27D8F557" w14:textId="4330E3CC"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Tom Davenport</w:t>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4948D96E"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“The broad range of new and massive data types that have appeared over the last decade or so.”</w:t>
            </w:r>
          </w:p>
        </w:tc>
      </w:tr>
      <w:tr w:rsidR="000B1E36" w:rsidRPr="00D027B9" w14:paraId="625EBF4C"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09574675"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7436B404" w14:textId="459FE51F"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Mark van Rijmenam</w:t>
            </w:r>
            <w:r>
              <w:rPr>
                <w:rFonts w:eastAsia="Times New Roman"/>
                <w:color w:val="000000"/>
              </w:rPr>
              <w:t xml:space="preserve"> </w:t>
            </w:r>
          </w:p>
        </w:tc>
        <w:tc>
          <w:tcPr>
            <w:tcW w:w="3468" w:type="pct"/>
            <w:tcBorders>
              <w:top w:val="single" w:sz="8" w:space="0" w:color="A6A6A6" w:themeColor="background1" w:themeShade="A6"/>
              <w:bottom w:val="single" w:sz="12" w:space="0" w:color="1F497D" w:themeColor="text2"/>
            </w:tcBorders>
            <w:hideMark/>
          </w:tcPr>
          <w:p w14:paraId="71A50286"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is not all about volume, it is more about combining different data sets and to analyze it in real-time to get insights for your organization. Therefore, the right definition of big data should in fact be: mixed data.</w:t>
            </w:r>
            <w:r>
              <w:rPr>
                <w:rFonts w:eastAsia="Times New Roman"/>
                <w:color w:val="000000"/>
              </w:rPr>
              <w:t>”</w:t>
            </w:r>
          </w:p>
        </w:tc>
      </w:tr>
      <w:tr w:rsidR="000B1E36" w:rsidRPr="00D027B9" w14:paraId="32D576A9"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tcBorders>
              <w:top w:val="single" w:sz="12" w:space="0" w:color="1F497D" w:themeColor="text2"/>
              <w:bottom w:val="single" w:sz="12" w:space="0" w:color="1F497D" w:themeColor="text2"/>
            </w:tcBorders>
            <w:hideMark/>
          </w:tcPr>
          <w:p w14:paraId="67DDA0BF" w14:textId="77777777" w:rsidR="000B1E36" w:rsidRPr="00D027B9" w:rsidRDefault="000B1E36" w:rsidP="00A464E8">
            <w:pPr>
              <w:spacing w:after="0"/>
              <w:rPr>
                <w:rFonts w:eastAsia="Times New Roman"/>
                <w:color w:val="000000"/>
              </w:rPr>
            </w:pPr>
            <w:r w:rsidRPr="00D027B9">
              <w:rPr>
                <w:rFonts w:eastAsia="Times New Roman"/>
                <w:color w:val="000000"/>
              </w:rPr>
              <w:lastRenderedPageBreak/>
              <w:t>Analytics</w:t>
            </w:r>
          </w:p>
        </w:tc>
        <w:tc>
          <w:tcPr>
            <w:tcW w:w="724" w:type="pct"/>
            <w:tcBorders>
              <w:top w:val="single" w:sz="12" w:space="0" w:color="1F497D" w:themeColor="text2"/>
              <w:bottom w:val="single" w:sz="12" w:space="0" w:color="1F497D" w:themeColor="text2"/>
            </w:tcBorders>
            <w:hideMark/>
          </w:tcPr>
          <w:p w14:paraId="3C6CACEF" w14:textId="2225B233"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Ryan Swanstrom</w:t>
            </w:r>
            <w:r>
              <w:rPr>
                <w:rFonts w:eastAsia="Times New Roman"/>
                <w:color w:val="000000"/>
              </w:rPr>
              <w:t xml:space="preserve"> </w:t>
            </w:r>
          </w:p>
        </w:tc>
        <w:tc>
          <w:tcPr>
            <w:tcW w:w="3468" w:type="pct"/>
            <w:tcBorders>
              <w:top w:val="single" w:sz="12" w:space="0" w:color="1F497D" w:themeColor="text2"/>
              <w:bottom w:val="single" w:sz="12" w:space="0" w:color="1F497D" w:themeColor="text2"/>
            </w:tcBorders>
            <w:hideMark/>
          </w:tcPr>
          <w:p w14:paraId="303315BB"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used to mean data that a single machine was unable to handle. Now big data has become a buzzword to mean anything related to data analytics or visualization.</w:t>
            </w:r>
            <w:r>
              <w:rPr>
                <w:rFonts w:eastAsia="Times New Roman"/>
                <w:color w:val="000000"/>
              </w:rPr>
              <w:t>”</w:t>
            </w:r>
          </w:p>
        </w:tc>
      </w:tr>
      <w:tr w:rsidR="000B1E36" w:rsidRPr="00D027B9" w14:paraId="14608789"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4235EF10" w14:textId="77777777" w:rsidR="000B1E36" w:rsidRPr="00D027B9" w:rsidRDefault="000B1E36" w:rsidP="00A464E8">
            <w:pPr>
              <w:spacing w:after="0"/>
              <w:rPr>
                <w:rFonts w:eastAsia="Times New Roman"/>
                <w:color w:val="000000"/>
              </w:rPr>
            </w:pPr>
            <w:r w:rsidRPr="00D027B9">
              <w:rPr>
                <w:rFonts w:eastAsia="Times New Roman"/>
                <w:color w:val="000000"/>
              </w:rPr>
              <w:t>Data Science</w:t>
            </w:r>
          </w:p>
        </w:tc>
        <w:tc>
          <w:tcPr>
            <w:tcW w:w="724" w:type="pct"/>
            <w:tcBorders>
              <w:top w:val="single" w:sz="12" w:space="0" w:color="1F497D" w:themeColor="text2"/>
              <w:bottom w:val="single" w:sz="8" w:space="0" w:color="A6A6A6" w:themeColor="background1" w:themeShade="A6"/>
            </w:tcBorders>
            <w:hideMark/>
          </w:tcPr>
          <w:p w14:paraId="2A20FF19" w14:textId="1B322380"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Joel Gurin</w:t>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4EE72418"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describes datasets that are so large, complex, or rapidly changing that they push the very limits of our analytical capability.</w:t>
            </w:r>
            <w:r>
              <w:rPr>
                <w:rFonts w:eastAsia="Times New Roman"/>
                <w:color w:val="000000"/>
              </w:rPr>
              <w:t>”</w:t>
            </w:r>
          </w:p>
        </w:tc>
      </w:tr>
      <w:tr w:rsidR="000B1E36" w:rsidRPr="00D027B9" w14:paraId="70D0A23D"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bottom w:val="single" w:sz="12" w:space="0" w:color="1F497D" w:themeColor="text2"/>
            </w:tcBorders>
            <w:hideMark/>
          </w:tcPr>
          <w:p w14:paraId="563C4BF0"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bottom w:val="single" w:sz="12" w:space="0" w:color="1F497D" w:themeColor="text2"/>
            </w:tcBorders>
            <w:hideMark/>
          </w:tcPr>
          <w:p w14:paraId="623A26BA" w14:textId="6D889839"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Josh Ferguson</w:t>
            </w:r>
            <w:r>
              <w:rPr>
                <w:rFonts w:eastAsia="Times New Roman"/>
                <w:color w:val="000000"/>
              </w:rPr>
              <w:t xml:space="preserve"> </w:t>
            </w:r>
          </w:p>
        </w:tc>
        <w:tc>
          <w:tcPr>
            <w:tcW w:w="3468" w:type="pct"/>
            <w:tcBorders>
              <w:top w:val="single" w:sz="8" w:space="0" w:color="A6A6A6" w:themeColor="background1" w:themeShade="A6"/>
              <w:bottom w:val="single" w:sz="12" w:space="0" w:color="1F497D" w:themeColor="text2"/>
            </w:tcBorders>
            <w:hideMark/>
          </w:tcPr>
          <w:p w14:paraId="6BECA707" w14:textId="77777777" w:rsidR="000B1E36" w:rsidRPr="00D027B9" w:rsidRDefault="000B1E36" w:rsidP="00A464E8">
            <w:pPr>
              <w:pStyle w:val="BDTableText"/>
              <w:cnfStyle w:val="000000000000" w:firstRow="0" w:lastRow="0" w:firstColumn="0" w:lastColumn="0" w:oddVBand="0" w:evenVBand="0" w:oddHBand="0" w:evenHBand="0" w:firstRowFirstColumn="0" w:firstRowLastColumn="0" w:lastRowFirstColumn="0" w:lastRowLastColumn="0"/>
            </w:pPr>
            <w:r>
              <w:t>“</w:t>
            </w:r>
            <w:r w:rsidRPr="00726A26">
              <w:t>Big data is the broad name given to challenges and opportunities we have as data about every aspect of our lives becomes available. It’s not just about data though; it also includes the people, processes, and analysis that turn data into meaning.”</w:t>
            </w:r>
          </w:p>
        </w:tc>
      </w:tr>
      <w:tr w:rsidR="000B1E36" w:rsidRPr="00D027B9" w14:paraId="73FD219E"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0EECF12E" w14:textId="77777777" w:rsidR="000B1E36" w:rsidRPr="00D027B9" w:rsidRDefault="000B1E36" w:rsidP="00A464E8">
            <w:pPr>
              <w:spacing w:after="0"/>
              <w:rPr>
                <w:rFonts w:eastAsia="Times New Roman"/>
                <w:color w:val="000000"/>
              </w:rPr>
            </w:pPr>
            <w:r w:rsidRPr="00D027B9">
              <w:rPr>
                <w:rFonts w:eastAsia="Times New Roman"/>
                <w:color w:val="000000"/>
              </w:rPr>
              <w:t>Value</w:t>
            </w:r>
          </w:p>
        </w:tc>
        <w:tc>
          <w:tcPr>
            <w:tcW w:w="724" w:type="pct"/>
            <w:tcBorders>
              <w:top w:val="single" w:sz="12" w:space="0" w:color="1F497D" w:themeColor="text2"/>
              <w:bottom w:val="single" w:sz="8" w:space="0" w:color="A6A6A6" w:themeColor="background1" w:themeShade="A6"/>
            </w:tcBorders>
            <w:hideMark/>
          </w:tcPr>
          <w:p w14:paraId="32ED1E4B" w14:textId="2C44C1C9"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Harlan Harris</w:t>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4DB00002"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 xml:space="preserve">To me, </w:t>
            </w:r>
            <w:r>
              <w:rPr>
                <w:rFonts w:eastAsia="Times New Roman"/>
                <w:color w:val="000000"/>
              </w:rPr>
              <w:t>‘</w:t>
            </w:r>
            <w:r w:rsidRPr="00D027B9">
              <w:rPr>
                <w:rFonts w:eastAsia="Times New Roman"/>
                <w:color w:val="000000"/>
              </w:rPr>
              <w:t>big data</w:t>
            </w:r>
            <w:r>
              <w:rPr>
                <w:rFonts w:eastAsia="Times New Roman"/>
                <w:color w:val="000000"/>
              </w:rPr>
              <w:t>’</w:t>
            </w:r>
            <w:r w:rsidRPr="00D027B9">
              <w:rPr>
                <w:rFonts w:eastAsia="Times New Roman"/>
                <w:color w:val="000000"/>
              </w:rPr>
              <w:t xml:space="preserve"> is the situation where an organization can (arguably) say that they have access to what they need to reconstruct, understand, and model the part of the world that they care about.</w:t>
            </w:r>
            <w:r>
              <w:rPr>
                <w:rFonts w:eastAsia="Times New Roman"/>
                <w:color w:val="000000"/>
              </w:rPr>
              <w:t>”</w:t>
            </w:r>
          </w:p>
        </w:tc>
      </w:tr>
      <w:tr w:rsidR="000B1E36" w:rsidRPr="00D027B9" w14:paraId="29AD9BE0" w14:textId="77777777" w:rsidTr="00A464E8">
        <w:trPr>
          <w:cantSplit/>
          <w:trHeight w:val="3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14:paraId="50FFA2E2"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tcBorders>
            <w:hideMark/>
          </w:tcPr>
          <w:p w14:paraId="7A1894EF" w14:textId="64CB1841"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Jessica Kirkpatrick</w:t>
            </w:r>
            <w:r>
              <w:rPr>
                <w:rFonts w:eastAsia="Times New Roman"/>
                <w:color w:val="000000"/>
              </w:rPr>
              <w:t xml:space="preserve"> </w:t>
            </w:r>
          </w:p>
        </w:tc>
        <w:tc>
          <w:tcPr>
            <w:tcW w:w="3468" w:type="pct"/>
            <w:tcBorders>
              <w:top w:val="single" w:sz="8" w:space="0" w:color="A6A6A6" w:themeColor="background1" w:themeShade="A6"/>
            </w:tcBorders>
            <w:hideMark/>
          </w:tcPr>
          <w:p w14:paraId="1C16970D"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refers to using complex datasets to drive focus, direction, and decision making within a company or organization.</w:t>
            </w:r>
            <w:r>
              <w:rPr>
                <w:rFonts w:eastAsia="Times New Roman"/>
                <w:color w:val="000000"/>
              </w:rPr>
              <w:t>”</w:t>
            </w:r>
          </w:p>
        </w:tc>
      </w:tr>
      <w:tr w:rsidR="000B1E36" w:rsidRPr="00D027B9" w14:paraId="3581CDB3"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hideMark/>
          </w:tcPr>
          <w:p w14:paraId="0441A52A" w14:textId="77777777" w:rsidR="000B1E36" w:rsidRPr="00D027B9" w:rsidRDefault="000B1E36" w:rsidP="00A464E8">
            <w:pPr>
              <w:spacing w:after="0"/>
              <w:rPr>
                <w:rFonts w:eastAsia="Times New Roman"/>
                <w:color w:val="000000"/>
              </w:rPr>
            </w:pPr>
          </w:p>
        </w:tc>
        <w:tc>
          <w:tcPr>
            <w:tcW w:w="724" w:type="pct"/>
            <w:hideMark/>
          </w:tcPr>
          <w:p w14:paraId="6569E5FE" w14:textId="5E6E6674"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Hilary Mason</w:t>
            </w:r>
            <w:r>
              <w:rPr>
                <w:rFonts w:eastAsia="Times New Roman"/>
                <w:color w:val="000000"/>
              </w:rPr>
              <w:t xml:space="preserve"> </w:t>
            </w:r>
          </w:p>
        </w:tc>
        <w:tc>
          <w:tcPr>
            <w:tcW w:w="3468" w:type="pct"/>
            <w:hideMark/>
          </w:tcPr>
          <w:p w14:paraId="2AA921C8"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is just the ability to gather information and query it in such a way that we are able to learn things about the world that were previously inaccessible to us</w:t>
            </w:r>
            <w:r>
              <w:rPr>
                <w:rFonts w:eastAsia="Times New Roman"/>
                <w:color w:val="000000"/>
              </w:rPr>
              <w:t>.”</w:t>
            </w:r>
          </w:p>
        </w:tc>
      </w:tr>
      <w:tr w:rsidR="000B1E36" w:rsidRPr="00D027B9" w14:paraId="02169D88" w14:textId="77777777" w:rsidTr="00A464E8">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bottom w:val="single" w:sz="12" w:space="0" w:color="1F497D" w:themeColor="text2"/>
            </w:tcBorders>
            <w:hideMark/>
          </w:tcPr>
          <w:p w14:paraId="4FBD0FE9" w14:textId="77777777" w:rsidR="000B1E36" w:rsidRPr="00D027B9" w:rsidRDefault="000B1E36" w:rsidP="00A464E8">
            <w:pPr>
              <w:spacing w:after="0"/>
              <w:rPr>
                <w:rFonts w:eastAsia="Times New Roman"/>
                <w:color w:val="000000"/>
              </w:rPr>
            </w:pPr>
          </w:p>
        </w:tc>
        <w:tc>
          <w:tcPr>
            <w:tcW w:w="724" w:type="pct"/>
            <w:tcBorders>
              <w:bottom w:val="single" w:sz="12" w:space="0" w:color="1F497D" w:themeColor="text2"/>
            </w:tcBorders>
            <w:hideMark/>
          </w:tcPr>
          <w:p w14:paraId="23184D37" w14:textId="4C5D5F1C"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Gregory Piatetsky-Shapiro</w:t>
            </w:r>
            <w:r>
              <w:rPr>
                <w:rFonts w:eastAsia="Times New Roman"/>
                <w:color w:val="000000"/>
              </w:rPr>
              <w:t xml:space="preserve"> </w:t>
            </w:r>
          </w:p>
        </w:tc>
        <w:tc>
          <w:tcPr>
            <w:tcW w:w="3468" w:type="pct"/>
            <w:tcBorders>
              <w:bottom w:val="single" w:sz="12" w:space="0" w:color="1F497D" w:themeColor="text2"/>
            </w:tcBorders>
            <w:hideMark/>
          </w:tcPr>
          <w:p w14:paraId="7656FC36"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The best definition I saw is, “Data is big when data size becomes part of the problem.” However, this refers to the size only. Now the buzzword “big data” refers to the new data-driven paradigm of business, science and technology, where the huge data size and scope enables better and new services, products, and platforms.</w:t>
            </w:r>
            <w:r>
              <w:rPr>
                <w:rFonts w:eastAsia="Times New Roman"/>
                <w:color w:val="000000"/>
              </w:rPr>
              <w:t>”</w:t>
            </w:r>
          </w:p>
        </w:tc>
      </w:tr>
      <w:tr w:rsidR="000B1E36" w:rsidRPr="00D027B9" w14:paraId="5DF1A8A5"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val="restart"/>
            <w:tcBorders>
              <w:top w:val="single" w:sz="12" w:space="0" w:color="1F497D" w:themeColor="text2"/>
              <w:bottom w:val="single" w:sz="8" w:space="0" w:color="A6A6A6" w:themeColor="background1" w:themeShade="A6"/>
            </w:tcBorders>
            <w:hideMark/>
          </w:tcPr>
          <w:p w14:paraId="38A60BE6" w14:textId="77777777" w:rsidR="000B1E36" w:rsidRPr="00D027B9" w:rsidRDefault="000B1E36" w:rsidP="00A464E8">
            <w:pPr>
              <w:spacing w:after="0"/>
              <w:rPr>
                <w:rFonts w:eastAsia="Times New Roman"/>
                <w:color w:val="000000"/>
              </w:rPr>
            </w:pPr>
            <w:r w:rsidRPr="00D027B9">
              <w:rPr>
                <w:rFonts w:eastAsia="Times New Roman"/>
                <w:color w:val="000000"/>
              </w:rPr>
              <w:t>Cultural Change</w:t>
            </w:r>
          </w:p>
        </w:tc>
        <w:tc>
          <w:tcPr>
            <w:tcW w:w="724" w:type="pct"/>
            <w:tcBorders>
              <w:top w:val="single" w:sz="12" w:space="0" w:color="1F497D" w:themeColor="text2"/>
              <w:bottom w:val="single" w:sz="8" w:space="0" w:color="A6A6A6" w:themeColor="background1" w:themeShade="A6"/>
            </w:tcBorders>
            <w:hideMark/>
          </w:tcPr>
          <w:p w14:paraId="552357D0" w14:textId="35168F63"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Drew Conway</w:t>
            </w:r>
            <w:r>
              <w:rPr>
                <w:rFonts w:eastAsia="Times New Roman"/>
                <w:color w:val="000000"/>
              </w:rPr>
              <w:t xml:space="preserve"> </w:t>
            </w:r>
          </w:p>
        </w:tc>
        <w:tc>
          <w:tcPr>
            <w:tcW w:w="3468" w:type="pct"/>
            <w:tcBorders>
              <w:top w:val="single" w:sz="12" w:space="0" w:color="1F497D" w:themeColor="text2"/>
              <w:bottom w:val="single" w:sz="8" w:space="0" w:color="A6A6A6" w:themeColor="background1" w:themeShade="A6"/>
            </w:tcBorders>
            <w:hideMark/>
          </w:tcPr>
          <w:p w14:paraId="47ECAE90"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 which started as a technological innovation in distributed computing, is now a cultural movement by which we continue to discover how hu</w:t>
            </w:r>
            <w:r>
              <w:rPr>
                <w:rFonts w:eastAsia="Times New Roman"/>
                <w:color w:val="000000"/>
              </w:rPr>
              <w:t>manity interacts with the world—</w:t>
            </w:r>
            <w:r w:rsidRPr="00D027B9">
              <w:rPr>
                <w:rFonts w:eastAsia="Times New Roman"/>
                <w:color w:val="000000"/>
              </w:rPr>
              <w:t xml:space="preserve">and each </w:t>
            </w:r>
            <w:r>
              <w:rPr>
                <w:rFonts w:eastAsia="Times New Roman"/>
                <w:color w:val="000000"/>
              </w:rPr>
              <w:t>other—</w:t>
            </w:r>
            <w:r w:rsidRPr="00D027B9">
              <w:rPr>
                <w:rFonts w:eastAsia="Times New Roman"/>
                <w:color w:val="000000"/>
              </w:rPr>
              <w:t>at large-scale.</w:t>
            </w:r>
            <w:r>
              <w:rPr>
                <w:rFonts w:eastAsia="Times New Roman"/>
                <w:color w:val="000000"/>
              </w:rPr>
              <w:t>”</w:t>
            </w:r>
          </w:p>
        </w:tc>
      </w:tr>
      <w:tr w:rsidR="000B1E36" w:rsidRPr="00D027B9" w14:paraId="59B97DAD" w14:textId="77777777" w:rsidTr="00A464E8">
        <w:trPr>
          <w:cantSplit/>
          <w:trHeight w:val="900"/>
        </w:trPr>
        <w:tc>
          <w:tcPr>
            <w:cnfStyle w:val="001000000000" w:firstRow="0" w:lastRow="0" w:firstColumn="1" w:lastColumn="0" w:oddVBand="0" w:evenVBand="0" w:oddHBand="0" w:evenHBand="0" w:firstRowFirstColumn="0" w:firstRowLastColumn="0" w:lastRowFirstColumn="0" w:lastRowLastColumn="0"/>
            <w:tcW w:w="808" w:type="pct"/>
            <w:vMerge/>
            <w:tcBorders>
              <w:top w:val="single" w:sz="8" w:space="0" w:color="A6A6A6" w:themeColor="background1" w:themeShade="A6"/>
            </w:tcBorders>
            <w:hideMark/>
          </w:tcPr>
          <w:p w14:paraId="1ADFB615" w14:textId="77777777" w:rsidR="000B1E36" w:rsidRPr="00D027B9" w:rsidRDefault="000B1E36" w:rsidP="00A464E8">
            <w:pPr>
              <w:spacing w:after="0"/>
              <w:rPr>
                <w:rFonts w:eastAsia="Times New Roman"/>
                <w:color w:val="000000"/>
              </w:rPr>
            </w:pPr>
          </w:p>
        </w:tc>
        <w:tc>
          <w:tcPr>
            <w:tcW w:w="724" w:type="pct"/>
            <w:tcBorders>
              <w:top w:val="single" w:sz="8" w:space="0" w:color="A6A6A6" w:themeColor="background1" w:themeShade="A6"/>
            </w:tcBorders>
            <w:hideMark/>
          </w:tcPr>
          <w:p w14:paraId="13590BF0" w14:textId="3D87971E"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Daniel Gillick</w:t>
            </w:r>
            <w:r>
              <w:rPr>
                <w:rFonts w:eastAsia="Times New Roman"/>
                <w:color w:val="000000"/>
              </w:rPr>
              <w:t xml:space="preserve"> </w:t>
            </w:r>
          </w:p>
        </w:tc>
        <w:tc>
          <w:tcPr>
            <w:tcW w:w="3468" w:type="pct"/>
            <w:tcBorders>
              <w:top w:val="single" w:sz="8" w:space="0" w:color="A6A6A6" w:themeColor="background1" w:themeShade="A6"/>
            </w:tcBorders>
            <w:hideMark/>
          </w:tcPr>
          <w:p w14:paraId="5A2BB487"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w:t>
            </w:r>
            <w:r>
              <w:rPr>
                <w:rFonts w:eastAsia="Times New Roman"/>
                <w:color w:val="000000"/>
              </w:rPr>
              <w:t>’</w:t>
            </w:r>
            <w:r w:rsidRPr="00D027B9">
              <w:rPr>
                <w:rFonts w:eastAsia="Times New Roman"/>
                <w:color w:val="000000"/>
              </w:rPr>
              <w:t xml:space="preserve"> represents a cultural shift in which more and more decisions are made by algorithms with transparent logic, operating on documented immutable evidence. I think </w:t>
            </w:r>
            <w:r>
              <w:rPr>
                <w:rFonts w:eastAsia="Times New Roman"/>
                <w:color w:val="000000"/>
              </w:rPr>
              <w:t>‘</w:t>
            </w:r>
            <w:r w:rsidRPr="00D027B9">
              <w:rPr>
                <w:rFonts w:eastAsia="Times New Roman"/>
                <w:color w:val="000000"/>
              </w:rPr>
              <w:t>big</w:t>
            </w:r>
            <w:r>
              <w:rPr>
                <w:rFonts w:eastAsia="Times New Roman"/>
                <w:color w:val="000000"/>
              </w:rPr>
              <w:t>’</w:t>
            </w:r>
            <w:r w:rsidRPr="00D027B9">
              <w:rPr>
                <w:rFonts w:eastAsia="Times New Roman"/>
                <w:color w:val="000000"/>
              </w:rPr>
              <w:t xml:space="preserve"> refers more to the pervasive nature of this change than to any particular amount of data.</w:t>
            </w:r>
            <w:r>
              <w:rPr>
                <w:rFonts w:eastAsia="Times New Roman"/>
                <w:color w:val="000000"/>
              </w:rPr>
              <w:t>”</w:t>
            </w:r>
          </w:p>
        </w:tc>
      </w:tr>
      <w:tr w:rsidR="000B1E36" w:rsidRPr="00D027B9" w14:paraId="65D8C4D2" w14:textId="77777777" w:rsidTr="00A464E8">
        <w:trPr>
          <w:cantSplit/>
          <w:trHeight w:val="600"/>
        </w:trPr>
        <w:tc>
          <w:tcPr>
            <w:cnfStyle w:val="001000000000" w:firstRow="0" w:lastRow="0" w:firstColumn="1" w:lastColumn="0" w:oddVBand="0" w:evenVBand="0" w:oddHBand="0" w:evenHBand="0" w:firstRowFirstColumn="0" w:firstRowLastColumn="0" w:lastRowFirstColumn="0" w:lastRowLastColumn="0"/>
            <w:tcW w:w="808" w:type="pct"/>
            <w:vMerge/>
            <w:hideMark/>
          </w:tcPr>
          <w:p w14:paraId="3C173F7F" w14:textId="77777777" w:rsidR="000B1E36" w:rsidRPr="00D027B9" w:rsidRDefault="000B1E36" w:rsidP="00A464E8">
            <w:pPr>
              <w:spacing w:after="0"/>
              <w:rPr>
                <w:rFonts w:eastAsia="Times New Roman"/>
                <w:color w:val="000000"/>
              </w:rPr>
            </w:pPr>
          </w:p>
        </w:tc>
        <w:tc>
          <w:tcPr>
            <w:tcW w:w="724" w:type="pct"/>
            <w:hideMark/>
          </w:tcPr>
          <w:p w14:paraId="62EBC952" w14:textId="15BD1EAF" w:rsidR="000B1E36" w:rsidRPr="00D027B9" w:rsidRDefault="000B1E36" w:rsidP="00BF5656">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D027B9">
              <w:rPr>
                <w:rFonts w:eastAsia="Times New Roman"/>
                <w:color w:val="000000"/>
              </w:rPr>
              <w:t>Cathy O’Neil</w:t>
            </w:r>
            <w:r>
              <w:rPr>
                <w:rFonts w:eastAsia="Times New Roman"/>
                <w:color w:val="000000"/>
              </w:rPr>
              <w:t xml:space="preserve"> </w:t>
            </w:r>
          </w:p>
        </w:tc>
        <w:tc>
          <w:tcPr>
            <w:tcW w:w="3468" w:type="pct"/>
            <w:hideMark/>
          </w:tcPr>
          <w:p w14:paraId="0A9734FF" w14:textId="77777777" w:rsidR="000B1E36" w:rsidRPr="00D027B9" w:rsidRDefault="000B1E36" w:rsidP="00A464E8">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rPr>
            </w:pPr>
            <w:r>
              <w:rPr>
                <w:rFonts w:eastAsia="Times New Roman"/>
                <w:color w:val="000000"/>
              </w:rPr>
              <w:t>“‘</w:t>
            </w:r>
            <w:r w:rsidRPr="00D027B9">
              <w:rPr>
                <w:rFonts w:eastAsia="Times New Roman"/>
                <w:color w:val="000000"/>
              </w:rPr>
              <w:t>Big data</w:t>
            </w:r>
            <w:r>
              <w:rPr>
                <w:rFonts w:eastAsia="Times New Roman"/>
                <w:color w:val="000000"/>
              </w:rPr>
              <w:t>’</w:t>
            </w:r>
            <w:r w:rsidRPr="00D027B9">
              <w:rPr>
                <w:rFonts w:eastAsia="Times New Roman"/>
                <w:color w:val="000000"/>
              </w:rPr>
              <w:t xml:space="preserve"> is more than one thing, but an important aspect is its use as a rhetorical device, something that can be used to deceive or mislead or overhype.</w:t>
            </w:r>
            <w:r>
              <w:rPr>
                <w:rFonts w:eastAsia="Times New Roman"/>
                <w:color w:val="000000"/>
              </w:rPr>
              <w:t>”</w:t>
            </w:r>
          </w:p>
        </w:tc>
      </w:tr>
    </w:tbl>
    <w:p w14:paraId="4803903E" w14:textId="77777777" w:rsidR="000B1E36" w:rsidRDefault="000B1E36" w:rsidP="000B1E36"/>
    <w:p w14:paraId="1BCA0315" w14:textId="77777777" w:rsidR="00E44CDE" w:rsidRDefault="00E44CDE" w:rsidP="00E44CDE"/>
    <w:p w14:paraId="2FE50D1A" w14:textId="77777777" w:rsidR="00E44CDE" w:rsidRPr="00E44CDE" w:rsidRDefault="00E44CDE" w:rsidP="00E44CDE">
      <w:pPr>
        <w:sectPr w:rsidR="00E44CDE" w:rsidRPr="00E44CDE" w:rsidSect="00AD76CA">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p>
    <w:p w14:paraId="355C919D" w14:textId="2881EF67" w:rsidR="00B95560" w:rsidRDefault="006C5F06" w:rsidP="0053419D">
      <w:pPr>
        <w:pStyle w:val="Heading1"/>
      </w:pPr>
      <w:bookmarkStart w:id="47" w:name="_Toc478543480"/>
      <w:r>
        <w:lastRenderedPageBreak/>
        <w:t xml:space="preserve">Big Data Engineering </w:t>
      </w:r>
      <w:r w:rsidR="00813114">
        <w:t>(</w:t>
      </w:r>
      <w:r w:rsidR="00E84076">
        <w:t>Frameworks</w:t>
      </w:r>
      <w:r w:rsidR="00813114">
        <w:t>)</w:t>
      </w:r>
      <w:bookmarkEnd w:id="47"/>
    </w:p>
    <w:p w14:paraId="5381D466" w14:textId="116E1747" w:rsidR="0045687D" w:rsidRDefault="00BD478C" w:rsidP="005233B5">
      <w:r>
        <w:t>Some definitions for Big Data</w:t>
      </w:r>
      <w:r w:rsidR="00BC3056">
        <w:t>, as described in Section 2.3,</w:t>
      </w:r>
      <w:r>
        <w:t xml:space="preserve"> focus on the systems </w:t>
      </w:r>
      <w:r w:rsidR="001767BD">
        <w:t xml:space="preserve">engineering </w:t>
      </w:r>
      <w:r>
        <w:t xml:space="preserve">innovations required because </w:t>
      </w:r>
      <w:r w:rsidR="002F025D">
        <w:t xml:space="preserve">of </w:t>
      </w:r>
      <w:r>
        <w:t xml:space="preserve">the characteristics of </w:t>
      </w:r>
      <w:r w:rsidR="0045687D">
        <w:t>Big Data</w:t>
      </w:r>
      <w:r>
        <w:t>.</w:t>
      </w:r>
      <w:r w:rsidR="0045687D">
        <w:t xml:space="preserve"> </w:t>
      </w:r>
      <w:commentRangeStart w:id="48"/>
      <w:r w:rsidR="00BB3E26">
        <w:t>The NBD-PWG has adopted the following definition of Big Data engineering.</w:t>
      </w:r>
      <w:commentRangeEnd w:id="48"/>
      <w:r w:rsidR="008630BE">
        <w:rPr>
          <w:rStyle w:val="CommentReference"/>
        </w:rPr>
        <w:commentReference w:id="48"/>
      </w:r>
    </w:p>
    <w:p w14:paraId="36BE2ACA" w14:textId="77777777" w:rsidR="008D77EA" w:rsidRPr="008D77EA" w:rsidRDefault="008D77EA" w:rsidP="00A4219F">
      <w:pPr>
        <w:pStyle w:val="BDDefinitionEmphasis"/>
        <w:tabs>
          <w:tab w:val="center" w:pos="4680"/>
        </w:tabs>
      </w:pPr>
      <w:bookmarkStart w:id="49" w:name="Big_Data_engineering"/>
      <w:r w:rsidRPr="004B1311">
        <w:rPr>
          <w:b/>
        </w:rPr>
        <w:t xml:space="preserve">Big </w:t>
      </w:r>
      <w:r w:rsidR="004B1311">
        <w:rPr>
          <w:b/>
        </w:rPr>
        <w:t>D</w:t>
      </w:r>
      <w:r w:rsidRPr="004B1311">
        <w:rPr>
          <w:b/>
        </w:rPr>
        <w:t xml:space="preserve">ata </w:t>
      </w:r>
      <w:r w:rsidR="004B1311">
        <w:rPr>
          <w:b/>
        </w:rPr>
        <w:t>e</w:t>
      </w:r>
      <w:r w:rsidRPr="004B1311">
        <w:rPr>
          <w:b/>
        </w:rPr>
        <w:t>ngineering</w:t>
      </w:r>
      <w:r w:rsidR="00FB330F">
        <w:t xml:space="preserve"> </w:t>
      </w:r>
      <w:bookmarkEnd w:id="49"/>
      <w:r w:rsidR="00FB330F">
        <w:t>includes a</w:t>
      </w:r>
      <w:r w:rsidRPr="008D77EA">
        <w:t>dvanced techniques that harness independent resources for building scalable data systems when the characteristics of the datasets require new architectures for efficient storage, manipulation, and analysis.</w:t>
      </w:r>
    </w:p>
    <w:p w14:paraId="387C6A24" w14:textId="47CE84BC" w:rsidR="005233B5" w:rsidRDefault="00897AF2" w:rsidP="005233B5">
      <w:r>
        <w:t>Once again the definition is coupled</w:t>
      </w:r>
      <w:r w:rsidR="004735E5">
        <w:t xml:space="preserve">, </w:t>
      </w:r>
      <w:r>
        <w:t xml:space="preserve">so </w:t>
      </w:r>
      <w:r w:rsidR="004735E5">
        <w:t xml:space="preserve">that Big Data engineering is used </w:t>
      </w:r>
      <w:r w:rsidR="00BD478C">
        <w:t>when</w:t>
      </w:r>
      <w:r w:rsidR="004735E5">
        <w:t xml:space="preserve"> the </w:t>
      </w:r>
      <w:r w:rsidR="003919F5">
        <w:t xml:space="preserve">volume, velocity, variety, or variability </w:t>
      </w:r>
      <w:r w:rsidR="004735E5">
        <w:t xml:space="preserve">characteristics of the data require it. </w:t>
      </w:r>
      <w:r w:rsidR="005233B5">
        <w:t>New engineering techniques in the data layer have been driven by the growing prominence of data</w:t>
      </w:r>
      <w:r w:rsidR="00B4388A">
        <w:t xml:space="preserve">sets </w:t>
      </w:r>
      <w:r w:rsidR="005233B5">
        <w:t xml:space="preserve">that cannot be handled efficiently in a traditional relational model. The need for scalable access in structured data has led to software built on the </w:t>
      </w:r>
      <w:r w:rsidR="00B06551">
        <w:t>key</w:t>
      </w:r>
      <w:r w:rsidR="005233B5">
        <w:t xml:space="preserve">-value pair paradigm. The rise </w:t>
      </w:r>
      <w:r w:rsidR="00735781">
        <w:t>in</w:t>
      </w:r>
      <w:r w:rsidR="005233B5">
        <w:t xml:space="preserve"> importance of document analysis has spawned a document-oriented database paradigm, and the increasing importance of relationship data </w:t>
      </w:r>
      <w:r w:rsidR="00B0494E">
        <w:t>has</w:t>
      </w:r>
      <w:r w:rsidR="005233B5">
        <w:t xml:space="preserve"> led to efficiencies </w:t>
      </w:r>
      <w:r w:rsidR="00A223F9">
        <w:t xml:space="preserve">through </w:t>
      </w:r>
      <w:r w:rsidR="005233B5">
        <w:t>the use of graph-oriented data storage.</w:t>
      </w:r>
    </w:p>
    <w:p w14:paraId="5D8ACB67" w14:textId="02048BA4" w:rsidR="00667B25" w:rsidRDefault="00667B25" w:rsidP="00667B25">
      <w:pPr>
        <w:pStyle w:val="Heading2"/>
      </w:pPr>
      <w:bookmarkStart w:id="50" w:name="_Toc478543481"/>
      <w:r>
        <w:t xml:space="preserve">Horizontal </w:t>
      </w:r>
      <w:r w:rsidR="006663C3">
        <w:t xml:space="preserve">Infrastructure </w:t>
      </w:r>
      <w:r>
        <w:t>Scaling</w:t>
      </w:r>
      <w:bookmarkEnd w:id="50"/>
    </w:p>
    <w:p w14:paraId="460DC29F" w14:textId="28EF22EB" w:rsidR="00366052" w:rsidRDefault="00366052" w:rsidP="005233B5">
      <w:pPr>
        <w:rPr>
          <w:highlight w:val="yellow"/>
        </w:rPr>
      </w:pPr>
      <w:r w:rsidRPr="0072564A">
        <w:t>Section 2.1 defines horizontal scaling</w:t>
      </w:r>
      <w:r w:rsidR="0034702A">
        <w:t>—</w:t>
      </w:r>
      <w:r w:rsidRPr="0072564A">
        <w:t xml:space="preserve">adding additional resources (processing nodes) as the amount of data to be processed increases. Horizontal scaling can occur at a number of points in the infrastructure. </w:t>
      </w:r>
    </w:p>
    <w:p w14:paraId="22C886AC" w14:textId="374A6A25" w:rsidR="00813114" w:rsidRDefault="00813114" w:rsidP="005B1AB3">
      <w:pPr>
        <w:pStyle w:val="BDTextBulletList"/>
      </w:pPr>
      <w:r w:rsidRPr="009D676B">
        <w:rPr>
          <w:b/>
          <w:i/>
        </w:rPr>
        <w:t>Shared-disk File Systems</w:t>
      </w:r>
      <w:r w:rsidRPr="0099276C">
        <w:rPr>
          <w:b/>
        </w:rPr>
        <w:t>:</w:t>
      </w:r>
      <w:r>
        <w:t xml:space="preserve"> </w:t>
      </w:r>
      <w:r w:rsidR="00366052">
        <w:t>A</w:t>
      </w:r>
      <w:r>
        <w:t xml:space="preserve">pproaches, such as </w:t>
      </w:r>
      <w:r w:rsidRPr="005B0EF9">
        <w:t>Storage Area Networks (SANs) and Network Attached Storage (NAS)</w:t>
      </w:r>
      <w:r>
        <w:rPr>
          <w:i/>
        </w:rPr>
        <w:t>,</w:t>
      </w:r>
      <w:r>
        <w:t xml:space="preserve"> use a single storage pool, which is accessed from multiple computing resources. While these technologies solved many aspects of accessing very large datasets from multiple nodes simultaneously, they suffered from issues related to data locking and updates and, more importantly, created a performance bottleneck (from every input/output [I/O] operation accessing the common storage pool) that limited their ability to scale up to meet the needs of many Big Data applications. These limitations were overcome through the implementation of </w:t>
      </w:r>
      <w:r w:rsidRPr="008C504D">
        <w:t>fully</w:t>
      </w:r>
      <w:r w:rsidRPr="00FD09F5">
        <w:rPr>
          <w:i/>
        </w:rPr>
        <w:t xml:space="preserve"> distributed file systems</w:t>
      </w:r>
      <w:r>
        <w:rPr>
          <w:i/>
        </w:rPr>
        <w:t>.</w:t>
      </w:r>
      <w:r>
        <w:t xml:space="preserve"> </w:t>
      </w:r>
    </w:p>
    <w:p w14:paraId="01E33CB8" w14:textId="77777777" w:rsidR="00813114" w:rsidRDefault="00813114" w:rsidP="005B1AB3">
      <w:pPr>
        <w:pStyle w:val="BDTextBulletList"/>
      </w:pPr>
      <w:r w:rsidRPr="009D676B">
        <w:rPr>
          <w:b/>
          <w:i/>
        </w:rPr>
        <w:t>Distributed File Systems</w:t>
      </w:r>
      <w:r>
        <w:t xml:space="preserve">: In distributed file storage systems, multi-structured (object) datasets are distributed across the computing nodes of the server cluster(s). The data may be distributed at the file/dataset level, or more commonly, at the block level, allowing multiple nodes in the cluster to interact with different parts of a large file/dataset simultaneously. Big Data frameworks are frequently designed to take advantage of data locality to each node when distributing the processing, which avoids any need to move the data between nodes. In addition, many distributed file systems also implement file/block level replication where each file/block is stored multiple times on different machines for both reliability/recovery (data is not lost if a node in the cluster fails), as well as enhanced data locality. Any type of data and many sizes of files can be handled without formal extract, transformation, and load conversions, with some technologies performing markedly better for large file sizes. </w:t>
      </w:r>
    </w:p>
    <w:p w14:paraId="524F66D9" w14:textId="3CD6DA8B" w:rsidR="00813114" w:rsidRDefault="00813114" w:rsidP="005B1AB3">
      <w:pPr>
        <w:pStyle w:val="BDTextBulletList"/>
      </w:pPr>
      <w:r w:rsidRPr="009D676B">
        <w:rPr>
          <w:b/>
          <w:i/>
        </w:rPr>
        <w:t>Distributed Computing:</w:t>
      </w:r>
      <w:r>
        <w:t xml:space="preserve"> The popular framework for distributed computing consists of a storage layer and processing layer combination that implements a multiple-class, algorithm-programming model. Low-cost servers supporting the distributed file system that stores the data can dramatically lower the storage costs of computing on a large scale of data (e.g., web indexing). </w:t>
      </w:r>
      <w:r w:rsidRPr="001A6597">
        <w:rPr>
          <w:b/>
          <w:i/>
        </w:rPr>
        <w:t>Map</w:t>
      </w:r>
      <w:r>
        <w:rPr>
          <w:b/>
          <w:i/>
        </w:rPr>
        <w:t>/</w:t>
      </w:r>
      <w:r w:rsidRPr="001A6597">
        <w:rPr>
          <w:b/>
          <w:i/>
        </w:rPr>
        <w:t>Reduce</w:t>
      </w:r>
      <w:r>
        <w:t xml:space="preserve"> is the default processing component in data-distributed computing where the query is </w:t>
      </w:r>
      <w:r w:rsidR="00366052">
        <w:t>“</w:t>
      </w:r>
      <w:r>
        <w:t>scattered</w:t>
      </w:r>
      <w:r w:rsidR="00366052">
        <w:t>”</w:t>
      </w:r>
      <w:r>
        <w:t xml:space="preserve"> across the processors and the results are </w:t>
      </w:r>
      <w:r w:rsidR="00366052">
        <w:t>“</w:t>
      </w:r>
      <w:r>
        <w:t>gathered</w:t>
      </w:r>
      <w:r w:rsidR="00366052">
        <w:t>”</w:t>
      </w:r>
      <w:r>
        <w:t xml:space="preserve"> into a central processor. Processing results are typically then loaded into an analysis environment. </w:t>
      </w:r>
    </w:p>
    <w:p w14:paraId="4B296747" w14:textId="77777777" w:rsidR="00813114" w:rsidRDefault="00813114" w:rsidP="00813114">
      <w:r>
        <w:lastRenderedPageBreak/>
        <w:t xml:space="preserve">The use of inexpensive servers is appropriate for slower, batch-speed Big Data applications, but do not provide good performance for applications requiring low latency processing. The use of basic Map/Reduce for processing places limitations on updating or iterative access to the data during computation. Bulk Synchronous Parallelism systems or newer Map/Reduce developments can be used when repeated updating is a requirement. Improvements and “generalizations” of Map/Reduce have been developed that provide additional functions lacking in the older technology, including fault tolerance, iteration flexibility, elimination of middle layer, and ease of query. </w:t>
      </w:r>
    </w:p>
    <w:p w14:paraId="650AC053" w14:textId="19FD7F45" w:rsidR="00813114" w:rsidRDefault="00813114" w:rsidP="00813114">
      <w:r w:rsidRPr="00813114">
        <w:t>A</w:t>
      </w:r>
      <w:r>
        <w:t xml:space="preserve"> more general description</w:t>
      </w:r>
      <w:r w:rsidR="00366052">
        <w:t xml:space="preserve"> of scatter/gather processes</w:t>
      </w:r>
      <w:r>
        <w:t xml:space="preserve"> is often referred to as </w:t>
      </w:r>
      <w:r w:rsidRPr="000B41DF">
        <w:rPr>
          <w:i/>
        </w:rPr>
        <w:t>moving the processing to the data, not the data to the processing</w:t>
      </w:r>
      <w:r>
        <w:rPr>
          <w:i/>
        </w:rPr>
        <w:t>.</w:t>
      </w:r>
      <w:r>
        <w:t xml:space="preserve"> </w:t>
      </w:r>
    </w:p>
    <w:p w14:paraId="68811886" w14:textId="77777777" w:rsidR="00813114" w:rsidRDefault="00813114" w:rsidP="00813114">
      <w:pPr>
        <w:pStyle w:val="BDDefinitionEmphasis"/>
      </w:pPr>
      <w:r>
        <w:rPr>
          <w:b/>
        </w:rPr>
        <w:t>Computational</w:t>
      </w:r>
      <w:r w:rsidRPr="002830D9">
        <w:rPr>
          <w:b/>
        </w:rPr>
        <w:t xml:space="preserve"> </w:t>
      </w:r>
      <w:r>
        <w:rPr>
          <w:b/>
        </w:rPr>
        <w:t>p</w:t>
      </w:r>
      <w:r w:rsidRPr="002830D9">
        <w:rPr>
          <w:b/>
        </w:rPr>
        <w:t>ortability</w:t>
      </w:r>
      <w:r w:rsidRPr="002830D9">
        <w:t xml:space="preserve"> is the movement of the computation to the location of the data</w:t>
      </w:r>
      <w:r>
        <w:t>.</w:t>
      </w:r>
    </w:p>
    <w:p w14:paraId="06722F8C" w14:textId="69308490" w:rsidR="00813114" w:rsidRDefault="00813114" w:rsidP="00813114">
      <w:r>
        <w:t xml:space="preserve">The implication is that data is too extensive to be queried and moved into another resource for analysis, so the analysis program is instead distributed </w:t>
      </w:r>
      <w:r w:rsidR="00366052">
        <w:t xml:space="preserve">(scattered) </w:t>
      </w:r>
      <w:r>
        <w:t xml:space="preserve">to the data-holding resources, with only the results being aggregated </w:t>
      </w:r>
      <w:r w:rsidR="00366052">
        <w:t xml:space="preserve">(gathered) </w:t>
      </w:r>
      <w:r>
        <w:t xml:space="preserve">on a remote resource. This concept of data locality is a new aspect of parallel data architectures that was not a critical issue before storage leveraged multiple independent nodes. Additional system concepts are the </w:t>
      </w:r>
      <w:r w:rsidRPr="0053419D">
        <w:rPr>
          <w:i/>
        </w:rPr>
        <w:t>interoperability</w:t>
      </w:r>
      <w:r>
        <w:t xml:space="preserve"> (ability for tools to work together), </w:t>
      </w:r>
      <w:r w:rsidRPr="0053419D">
        <w:rPr>
          <w:i/>
        </w:rPr>
        <w:t>reusability</w:t>
      </w:r>
      <w:r>
        <w:t xml:space="preserve"> (ability to apply tools from one domain to another), and </w:t>
      </w:r>
      <w:r w:rsidRPr="0053419D">
        <w:rPr>
          <w:i/>
        </w:rPr>
        <w:t>extendibility</w:t>
      </w:r>
      <w:r>
        <w:t xml:space="preserve"> (ability to add or modify existing tools for new domains). These system concepts are not specific to Big Data, but their presence in Big Data can be understood in the examination of a Big Data reference architecture, which is discussed in </w:t>
      </w:r>
      <w:r w:rsidRPr="0024307E">
        <w:rPr>
          <w:i/>
        </w:rPr>
        <w:t>NIST Big Data Interoperability Framework:</w:t>
      </w:r>
      <w:r>
        <w:t xml:space="preserve"> </w:t>
      </w:r>
      <w:r w:rsidRPr="00850301">
        <w:rPr>
          <w:i/>
        </w:rPr>
        <w:t>Volume 6, Reference Architecture</w:t>
      </w:r>
      <w:r>
        <w:t xml:space="preserve"> of this series.</w:t>
      </w:r>
    </w:p>
    <w:p w14:paraId="0E6BEBDB" w14:textId="77777777" w:rsidR="00813114" w:rsidRDefault="00813114" w:rsidP="00813114">
      <w:r w:rsidRPr="009D676B">
        <w:rPr>
          <w:b/>
          <w:i/>
        </w:rPr>
        <w:t>Resource Negotiation:</w:t>
      </w:r>
      <w:r>
        <w:t xml:space="preserve"> The common distributed computing system has little in the way of built-in data management capabilities. In response, several technologies have been developed to provide the necessary support functions, including operations management, workflow integration, security, and governance. Of special importance to resource management development are new features for supporting additional processing models (other than Map/Reduce) and controls for multi-tenant environments, higher availability, and lower latency applications. </w:t>
      </w:r>
    </w:p>
    <w:p w14:paraId="5D43FAF6" w14:textId="77777777" w:rsidR="00813114" w:rsidRDefault="00813114" w:rsidP="00813114">
      <w:r>
        <w:t xml:space="preserve">In a typical implementation, the resource manager is the hub for several node managers. The client or user accesses the resource manager which in turn launches a request to an application master within one or many node managers. A second client may also launch its own requests, which will be given to other application masters within the same or other node managers. Tasks are assigned a priority value allocated based on available CPU and memory, and provided the appropriate processing resource in the node. </w:t>
      </w:r>
    </w:p>
    <w:p w14:paraId="13FF975F" w14:textId="77777777" w:rsidR="00813114" w:rsidRDefault="00813114" w:rsidP="00813114">
      <w:r>
        <w:t xml:space="preserve">Data movement is normally handled by transfer and </w:t>
      </w:r>
      <w:r w:rsidRPr="00FD27D5">
        <w:t xml:space="preserve">application program interface </w:t>
      </w:r>
      <w:r>
        <w:t xml:space="preserve">(API) technologies other than the resource manager. In rare cases, peer-to-peer (P2P) communications protocols can also propagate or migrate files across networks at scale, meaning that technically these P2P networks are also distributed file systems. The largest social networks, arguably some of the most dominant users of Big Data, move binary large objects (BLOBs) of over 1 gigabyte (GB) in size internally over large numbers of computers via such technologies. The internal use case has been extended to private file synchronization, where the technology permits automatic updates to local folders whenever two end users are linked through the system. </w:t>
      </w:r>
    </w:p>
    <w:p w14:paraId="4F5ECF7C" w14:textId="77777777" w:rsidR="00813114" w:rsidRDefault="00813114" w:rsidP="00813114">
      <w:r>
        <w:t>In external use cases, each end of the P2P system contributes bandwidth to the data movement, making this currently the fastest way to leverage documents to the largest number of concurrent users. For example, this technology is used to make 3GB images available to the public, or to allow general purpose home computers to devote compute power for scientific challenges such as protein folding. However, any large bundle</w:t>
      </w:r>
      <w:r w:rsidDel="00B278EB">
        <w:t xml:space="preserve"> </w:t>
      </w:r>
      <w:r>
        <w:t xml:space="preserve">of data (e.g., video, scientific data) can be quickly distributed with lower bandwidth cost. </w:t>
      </w:r>
    </w:p>
    <w:p w14:paraId="034A95D4" w14:textId="77777777" w:rsidR="00813114" w:rsidRDefault="00813114" w:rsidP="00813114">
      <w:r w:rsidRPr="00D73A15">
        <w:t xml:space="preserve">There are additional aspects of </w:t>
      </w:r>
      <w:r>
        <w:t>Big Data</w:t>
      </w:r>
      <w:r w:rsidRPr="00D73A15">
        <w:t xml:space="preserve"> that </w:t>
      </w:r>
      <w:r>
        <w:t>are changing rapidly and are not</w:t>
      </w:r>
      <w:r w:rsidRPr="00D73A15">
        <w:t xml:space="preserve"> fully explored in this </w:t>
      </w:r>
      <w:r>
        <w:t>document</w:t>
      </w:r>
      <w:r w:rsidRPr="00D73A15">
        <w:t xml:space="preserve">, including </w:t>
      </w:r>
      <w:r>
        <w:t xml:space="preserve">cluster management and other </w:t>
      </w:r>
      <w:r w:rsidRPr="00D73A15">
        <w:t xml:space="preserve">mechanisms for providing communication among the </w:t>
      </w:r>
      <w:r>
        <w:t>cluster</w:t>
      </w:r>
      <w:r w:rsidRPr="00D73A15">
        <w:t xml:space="preserve"> resources holding the data in the </w:t>
      </w:r>
      <w:r>
        <w:t>non-relational</w:t>
      </w:r>
      <w:r w:rsidRPr="00D73A15">
        <w:t xml:space="preserve"> models.</w:t>
      </w:r>
      <w:r>
        <w:t xml:space="preserve"> D</w:t>
      </w:r>
      <w:r w:rsidRPr="00D73A15">
        <w:t xml:space="preserve">iscussion of the use of </w:t>
      </w:r>
      <w:r w:rsidRPr="00966B12">
        <w:t xml:space="preserve">multiple tiers of storage </w:t>
      </w:r>
      <w:r w:rsidRPr="00D73A15">
        <w:t>(</w:t>
      </w:r>
      <w:r>
        <w:t xml:space="preserve">e.g., </w:t>
      </w:r>
      <w:r w:rsidRPr="00D73A15">
        <w:t xml:space="preserve">in-memory, cache, solid state drive, hard drive, network drive) </w:t>
      </w:r>
      <w:r>
        <w:t>in the newly emerging software-defined storage can be found in other industry publications</w:t>
      </w:r>
      <w:r w:rsidRPr="00D73A15">
        <w:t>.</w:t>
      </w:r>
      <w:r>
        <w:t xml:space="preserve"> </w:t>
      </w:r>
      <w:r w:rsidRPr="003131EB">
        <w:t>Software</w:t>
      </w:r>
      <w:r>
        <w:t>-</w:t>
      </w:r>
      <w:r w:rsidRPr="003131EB">
        <w:t>defined storage is the use of software to determine the dynamic allocation of tiers of storage to reduce storage costs while maintaining the required data retrieval performance.</w:t>
      </w:r>
    </w:p>
    <w:p w14:paraId="36E91F5A" w14:textId="437AE1BD" w:rsidR="0053419D" w:rsidRDefault="0053419D" w:rsidP="00162D7F">
      <w:pPr>
        <w:pStyle w:val="BDSectionGoal"/>
      </w:pPr>
      <w:r w:rsidRPr="00A86C2C">
        <w:rPr>
          <w:b/>
          <w:i/>
        </w:rPr>
        <w:lastRenderedPageBreak/>
        <w:t>Concurrency</w:t>
      </w:r>
      <w:r w:rsidR="007607E2" w:rsidRPr="00A86C2C">
        <w:t>:</w:t>
      </w:r>
      <w:r w:rsidR="007607E2">
        <w:t xml:space="preserve"> </w:t>
      </w:r>
      <w:r w:rsidR="00A86C2C">
        <w:t>A definition and discussion of concurrency is needed.</w:t>
      </w:r>
    </w:p>
    <w:p w14:paraId="5AE25794" w14:textId="77777777" w:rsidR="00667B25" w:rsidRDefault="00667B25" w:rsidP="005233B5"/>
    <w:p w14:paraId="74FD4F23" w14:textId="036DCCF4" w:rsidR="00667B25" w:rsidRDefault="006663C3" w:rsidP="00667B25">
      <w:pPr>
        <w:pStyle w:val="Heading2"/>
      </w:pPr>
      <w:bookmarkStart w:id="51" w:name="_Toc478543482"/>
      <w:r>
        <w:t xml:space="preserve">Scalable </w:t>
      </w:r>
      <w:r w:rsidR="00667B25">
        <w:t>Logical Data Storage</w:t>
      </w:r>
      <w:bookmarkEnd w:id="51"/>
    </w:p>
    <w:p w14:paraId="323620E0" w14:textId="3EE64A79" w:rsidR="00813114" w:rsidRDefault="00813114" w:rsidP="005233B5">
      <w:r>
        <w:t>Essentially, Big Data refers to the extensibility of data repositories and data processing across resources working in parallel, in the same way that the compute-intensive simulation community embraced massively parallel processing two decades ago. By working out methods for communication among resources, the same scaling is now available to data-intensive applications. From the user’s perspective, however, the data is stored in a single logical structure.</w:t>
      </w:r>
    </w:p>
    <w:p w14:paraId="1800A9FE" w14:textId="7ED625AF" w:rsidR="005233B5" w:rsidRDefault="005233B5" w:rsidP="005233B5">
      <w:r>
        <w:t xml:space="preserve">The new non-relational model database paradigms are typically referred to as </w:t>
      </w:r>
      <w:r w:rsidRPr="00D11B6E">
        <w:rPr>
          <w:b/>
          <w:i/>
        </w:rPr>
        <w:t>NoSQL</w:t>
      </w:r>
      <w:r>
        <w:t xml:space="preserve"> </w:t>
      </w:r>
      <w:r w:rsidR="00795306">
        <w:t xml:space="preserve">(Not Only </w:t>
      </w:r>
      <w:r w:rsidR="00A25611">
        <w:t xml:space="preserve">or </w:t>
      </w:r>
      <w:r w:rsidR="008B312E">
        <w:t>N</w:t>
      </w:r>
      <w:r w:rsidR="00A25611">
        <w:t>o Structured Query Language</w:t>
      </w:r>
      <w:r w:rsidR="008B312E">
        <w:t xml:space="preserve"> [SQL]</w:t>
      </w:r>
      <w:r w:rsidR="00795306">
        <w:t xml:space="preserve">) </w:t>
      </w:r>
      <w:r>
        <w:t>systems</w:t>
      </w:r>
      <w:r w:rsidR="00FB330F">
        <w:t>.</w:t>
      </w:r>
      <w:r>
        <w:t xml:space="preserve"> The </w:t>
      </w:r>
      <w:r w:rsidR="000A0A2D">
        <w:t>problem with identifying</w:t>
      </w:r>
      <w:r>
        <w:t xml:space="preserve"> </w:t>
      </w:r>
      <w:r w:rsidR="00C63FFB">
        <w:t>Big Data</w:t>
      </w:r>
      <w:r>
        <w:t xml:space="preserve"> storage paradigms as NoSQL is</w:t>
      </w:r>
      <w:r w:rsidR="00FB330F">
        <w:t>,</w:t>
      </w:r>
      <w:r>
        <w:t xml:space="preserve"> first</w:t>
      </w:r>
      <w:r w:rsidR="00FB330F">
        <w:t>,</w:t>
      </w:r>
      <w:r>
        <w:t xml:space="preserve"> that it describes </w:t>
      </w:r>
      <w:r w:rsidR="009B6FC5">
        <w:t>the storage of data</w:t>
      </w:r>
      <w:r>
        <w:t xml:space="preserve"> with respect to a</w:t>
      </w:r>
      <w:r w:rsidR="006C2711">
        <w:t xml:space="preserve"> set theory</w:t>
      </w:r>
      <w:r w:rsidR="00860E7A">
        <w:t>-</w:t>
      </w:r>
      <w:r w:rsidR="006C2711">
        <w:t>based</w:t>
      </w:r>
      <w:r>
        <w:t xml:space="preserve"> language</w:t>
      </w:r>
      <w:r w:rsidR="009B6FC5">
        <w:t xml:space="preserve"> for query and retrieval of data</w:t>
      </w:r>
      <w:r>
        <w:t>, and second</w:t>
      </w:r>
      <w:r w:rsidR="000A0A2D">
        <w:t>,</w:t>
      </w:r>
      <w:r>
        <w:t xml:space="preserve"> that there is a growing capability in the application of the SQL query language against the new </w:t>
      </w:r>
      <w:r w:rsidR="009B6FC5">
        <w:t xml:space="preserve">non-relational data </w:t>
      </w:r>
      <w:r>
        <w:t>repositor</w:t>
      </w:r>
      <w:r w:rsidR="009B6FC5">
        <w:t>ies</w:t>
      </w:r>
      <w:r>
        <w:t>.</w:t>
      </w:r>
      <w:r w:rsidR="00273715">
        <w:t xml:space="preserve"> </w:t>
      </w:r>
      <w:r>
        <w:t xml:space="preserve">While </w:t>
      </w:r>
      <w:r w:rsidR="00FB330F">
        <w:t xml:space="preserve">NoSQL </w:t>
      </w:r>
      <w:r w:rsidR="005739D0">
        <w:t xml:space="preserve">is in such common usage that it </w:t>
      </w:r>
      <w:r>
        <w:t xml:space="preserve">will continue to refer to the new data models beyond the relational model, </w:t>
      </w:r>
      <w:r w:rsidR="00A25611">
        <w:t xml:space="preserve">it is hoped </w:t>
      </w:r>
      <w:r w:rsidR="00A03D92">
        <w:t xml:space="preserve">that </w:t>
      </w:r>
      <w:r>
        <w:t xml:space="preserve">the term itself will be replaced with a more suitable term, since it is </w:t>
      </w:r>
      <w:r w:rsidR="00A25611">
        <w:t xml:space="preserve">unwise </w:t>
      </w:r>
      <w:r>
        <w:t xml:space="preserve">to name a set of new storage paradigms with respect to a query language </w:t>
      </w:r>
      <w:r w:rsidR="00D11B6E">
        <w:t xml:space="preserve">currently in </w:t>
      </w:r>
      <w:r>
        <w:t>use</w:t>
      </w:r>
      <w:r w:rsidR="005739D0">
        <w:t xml:space="preserve"> against that storage</w:t>
      </w:r>
      <w:r>
        <w:t xml:space="preserve">. </w:t>
      </w:r>
    </w:p>
    <w:p w14:paraId="02C6117F" w14:textId="155CA6AD" w:rsidR="00667B25" w:rsidRDefault="00B502D9" w:rsidP="005C3DFD">
      <w:pPr>
        <w:pStyle w:val="BDDefinitionEmphasis"/>
      </w:pPr>
      <w:bookmarkStart w:id="52" w:name="Nonrelational_models"/>
      <w:r w:rsidRPr="009100BA">
        <w:rPr>
          <w:b/>
        </w:rPr>
        <w:t xml:space="preserve">Non-relational </w:t>
      </w:r>
      <w:r w:rsidR="005F6D78" w:rsidRPr="009100BA">
        <w:rPr>
          <w:b/>
        </w:rPr>
        <w:t>m</w:t>
      </w:r>
      <w:r w:rsidRPr="009100BA">
        <w:rPr>
          <w:b/>
        </w:rPr>
        <w:t>odels</w:t>
      </w:r>
      <w:bookmarkEnd w:id="52"/>
      <w:r w:rsidRPr="009100BA">
        <w:t xml:space="preserve">, </w:t>
      </w:r>
      <w:r w:rsidR="00AA6B47">
        <w:t xml:space="preserve">frequently referred to as </w:t>
      </w:r>
      <w:r w:rsidR="005233B5" w:rsidRPr="009100BA">
        <w:rPr>
          <w:b/>
        </w:rPr>
        <w:t>NoSQL</w:t>
      </w:r>
      <w:r w:rsidRPr="009100BA">
        <w:t>,</w:t>
      </w:r>
      <w:r w:rsidR="005233B5" w:rsidRPr="009100BA">
        <w:t xml:space="preserve"> refer to logical data models </w:t>
      </w:r>
      <w:r w:rsidRPr="009100BA">
        <w:t xml:space="preserve">that do not follow relational algebra </w:t>
      </w:r>
      <w:r w:rsidR="005233B5" w:rsidRPr="009100BA">
        <w:t>for the storage and manipulation of data</w:t>
      </w:r>
      <w:r w:rsidRPr="009100BA">
        <w:t>.</w:t>
      </w:r>
    </w:p>
    <w:p w14:paraId="22F4371A" w14:textId="77777777" w:rsidR="00226E1A" w:rsidRDefault="00226E1A" w:rsidP="00226E1A">
      <w:r>
        <w:t xml:space="preserve">Data elements are collected into records that describe a particular observation, event, or transaction. Previously, most of the data in business systems was </w:t>
      </w:r>
      <w:r w:rsidRPr="00FF4E37">
        <w:rPr>
          <w:b/>
          <w:i/>
        </w:rPr>
        <w:t>structured</w:t>
      </w:r>
      <w:r w:rsidRPr="00FF4E37">
        <w:rPr>
          <w:i/>
        </w:rPr>
        <w:t xml:space="preserve"> </w:t>
      </w:r>
      <w:r>
        <w:t xml:space="preserve">data, where each record was consistently structured and could be described efficiently in a </w:t>
      </w:r>
      <w:r w:rsidRPr="00FF4E37">
        <w:rPr>
          <w:b/>
          <w:i/>
        </w:rPr>
        <w:t>relational model</w:t>
      </w:r>
      <w:r>
        <w:t xml:space="preserve">. Records are conceptualized as the rows in a table where data elements are in the cells. Unstructured data types, such as text, image, video, and relationship data, have been increasing in both volume and prominence. While modern relational databases tend to have support for these types of data elements, their ability to directly analyze, index, and process them has tended to be both limited and accessed via nonstandard SQL extensions. The need to analyze </w:t>
      </w:r>
      <w:r w:rsidRPr="00FF4E37">
        <w:rPr>
          <w:b/>
          <w:i/>
        </w:rPr>
        <w:t>unstructured</w:t>
      </w:r>
      <w:r>
        <w:t xml:space="preserve"> or </w:t>
      </w:r>
      <w:r w:rsidRPr="00FF4E37">
        <w:rPr>
          <w:b/>
          <w:i/>
        </w:rPr>
        <w:t>semi-structured</w:t>
      </w:r>
      <w:r>
        <w:t xml:space="preserve"> data has been present for many years. However, the Big Data paradigm shift has increased the emphasis on extracting the value from unstructured or relationship data, and also on different engineering methods that can handle data more efficiently. </w:t>
      </w:r>
    </w:p>
    <w:p w14:paraId="0DF299EB" w14:textId="77777777" w:rsidR="00226E1A" w:rsidRDefault="00226E1A" w:rsidP="00226E1A">
      <w:r>
        <w:t>Big Data Engineering refers to the new ways that data is stored in records. In some cases, the records are still in the concept of a table structure. One storage paradigm is a key-value structure, with a record consisting of a key and a string of data together in the value. The data is retrieved through the key, and the non-relational database software handles accessing the data in the value. This can be viewed as a subset/simplification of a relational database table with a single index field and column. A variant on this is the document store, where the document has multiple value fields, any of which can be used as the index/key. The difference from the relational table model is that the set of documents do not need to have all the same value fields.</w:t>
      </w:r>
    </w:p>
    <w:p w14:paraId="2F078C10" w14:textId="77777777" w:rsidR="00226E1A" w:rsidRDefault="00226E1A" w:rsidP="00226E1A">
      <w:r w:rsidRPr="00104389">
        <w:t>Another</w:t>
      </w:r>
      <w:r>
        <w:t xml:space="preserve"> type of new Big Data record storage is in a graphical model. A graphical model represents the relationship between data elements. The data elements are nodes, and the relationship is represented as a link between nodes. Graph storage models represent each data element as a series of subject, predicate, and object triples. Often, the available types of objects and relationships are described via ontologies as discussed above.</w:t>
      </w:r>
    </w:p>
    <w:p w14:paraId="69F1ED3C" w14:textId="16ABD7E0" w:rsidR="00226E1A" w:rsidRDefault="007607E2" w:rsidP="00226E1A">
      <w:r>
        <w:t xml:space="preserve">There is another variant of scalable databases, this one being described as NewSQL. This term refers to databases that </w:t>
      </w:r>
      <w:r w:rsidR="002E7DD8">
        <w:t xml:space="preserve">follow a number of principles </w:t>
      </w:r>
      <w:r w:rsidR="00B55C48">
        <w:t>of relational database transactions. The reader is referred to the extensive literature to learn about the CAP theorem, ACID and BASE.</w:t>
      </w:r>
      <w:r w:rsidR="00EF18E2">
        <w:t xml:space="preserve"> </w:t>
      </w:r>
    </w:p>
    <w:p w14:paraId="3B4B0CD3" w14:textId="7F470747" w:rsidR="00B95560" w:rsidRDefault="00B95560" w:rsidP="006C5F06">
      <w:pPr>
        <w:pStyle w:val="Heading2"/>
      </w:pPr>
      <w:bookmarkStart w:id="53" w:name="_Toc478543483"/>
      <w:r>
        <w:lastRenderedPageBreak/>
        <w:t>Relationship to other Technological Innovations</w:t>
      </w:r>
      <w:bookmarkEnd w:id="53"/>
    </w:p>
    <w:p w14:paraId="4937DDDB" w14:textId="57E16ABB" w:rsidR="00B95560" w:rsidRDefault="00EF18E2" w:rsidP="005233B5">
      <w:r>
        <w:t>Big Data is related to a number of other domains where computational innovations are being developed.</w:t>
      </w:r>
    </w:p>
    <w:p w14:paraId="38B6646E" w14:textId="667A73C5" w:rsidR="00B95560" w:rsidRDefault="00B95560" w:rsidP="006C5F06">
      <w:pPr>
        <w:pStyle w:val="Heading3"/>
      </w:pPr>
      <w:bookmarkStart w:id="54" w:name="_Toc478543484"/>
      <w:r>
        <w:t>High Performance Computing</w:t>
      </w:r>
      <w:bookmarkEnd w:id="54"/>
      <w:r w:rsidR="00420013">
        <w:t xml:space="preserve"> </w:t>
      </w:r>
    </w:p>
    <w:p w14:paraId="3181119B" w14:textId="7BA66725" w:rsidR="001C27FE" w:rsidRPr="001C27FE" w:rsidRDefault="001C27FE" w:rsidP="001C27FE">
      <w:pPr>
        <w:pStyle w:val="BDSectionGoal"/>
      </w:pPr>
      <w:r>
        <w:t xml:space="preserve">Subsection Scope: Enhance discussion. Add references to other HPC documents. </w:t>
      </w:r>
    </w:p>
    <w:p w14:paraId="106103F7" w14:textId="70D150CA" w:rsidR="00B95560" w:rsidRDefault="00B95560" w:rsidP="00B95560">
      <w:r>
        <w:t xml:space="preserve">As stated above, fundamentally, the Big Data paradigm is a shift in data system architectures from monolithic systems with vertical scaling (i.e., adding more power, such as faster processors or disks, to existing machines) into a parallelized, “horizontally scaled”, system (i.e., adding more machines to the available collection) that uses a loosely coupled set of resources in parallel. This type of parallelization shift began over 20 years ago for compute-intensive applications in </w:t>
      </w:r>
      <w:r w:rsidR="00EF18E2">
        <w:t xml:space="preserve">High Performance Computing (HPC) </w:t>
      </w:r>
      <w:r>
        <w:t xml:space="preserve">communities, when scientific simulations began using massively parallel processing (MPP) systems. </w:t>
      </w:r>
    </w:p>
    <w:p w14:paraId="74E1DC24" w14:textId="77777777" w:rsidR="00B95560" w:rsidRPr="004D0023" w:rsidRDefault="00B95560" w:rsidP="00B95560">
      <w:pPr>
        <w:pStyle w:val="BDDefinitionEmphasis"/>
      </w:pPr>
      <w:r>
        <w:rPr>
          <w:b/>
        </w:rPr>
        <w:t>Massively parallel processing</w:t>
      </w:r>
      <w:r w:rsidRPr="00AF22F9">
        <w:t xml:space="preserve"> </w:t>
      </w:r>
      <w:r>
        <w:t xml:space="preserve">refers to a multitude of individual processors working in parallel to execute a particular program. </w:t>
      </w:r>
    </w:p>
    <w:p w14:paraId="17C740E0" w14:textId="77777777" w:rsidR="00B95560" w:rsidRDefault="00B95560" w:rsidP="00B95560">
      <w:r>
        <w:t xml:space="preserve">In different combinations of splitting the code and data across independent processors, computational scientists were able to greatly extend their simulation capabilities. This, of course, introduced a number of complications in such areas as message passing, data movement, latency in the consistency across resources, load balancing, and system inefficiencies, while waiting on other resources to complete their computational tasks. </w:t>
      </w:r>
    </w:p>
    <w:p w14:paraId="52108526" w14:textId="77777777" w:rsidR="00B95560" w:rsidRDefault="00B95560" w:rsidP="00B95560">
      <w:r>
        <w:t xml:space="preserve">The Big Data paradigm, likewise, is undergoing the shift to parallelism for data-intensive applications. Data systems need a level of extensibility that matches the scaling in the data. To get that level of extensibility, different mechanisms are needed to distribute data and for data retrieval processes across loosely coupled resources. </w:t>
      </w:r>
    </w:p>
    <w:p w14:paraId="5161CC16" w14:textId="717327E6" w:rsidR="00EF18E2" w:rsidRDefault="00EF18E2" w:rsidP="00B95560">
      <w:r>
        <w:t xml:space="preserve">The obvious next focus area will be in systems that are a blend of compute-intensive and data-intensive processing. New work to add more data-intensive capabilities to HPC systems is known as High Performance Data Analytics (HPDA). </w:t>
      </w:r>
      <w:r w:rsidR="00C03B95">
        <w:t>Some</w:t>
      </w:r>
      <w:r>
        <w:t xml:space="preserve"> problems need more extensive computation</w:t>
      </w:r>
      <w:r w:rsidR="00C03B95">
        <w:t xml:space="preserve"> than</w:t>
      </w:r>
      <w:r w:rsidR="00244601">
        <w:t xml:space="preserve"> the ‘</w:t>
      </w:r>
      <w:r>
        <w:t>embarrassingly parallel</w:t>
      </w:r>
      <w:r w:rsidR="00244601">
        <w:t>’</w:t>
      </w:r>
      <w:r>
        <w:t xml:space="preserve"> distribution of data onto separate nodes </w:t>
      </w:r>
      <w:r w:rsidR="00C03B95">
        <w:t>in Map/Reduce systems. Data-intensive machine learning (which also requires significant computation) is known as Big Data Analytics (BDA). Deep Learning is an example of this type of machine learning – needing lots of data and lots of computation.</w:t>
      </w:r>
    </w:p>
    <w:p w14:paraId="4837B4BD" w14:textId="59328DC7" w:rsidR="00B95560" w:rsidRDefault="00B95560" w:rsidP="006C5F06">
      <w:pPr>
        <w:pStyle w:val="Heading3"/>
      </w:pPr>
      <w:bookmarkStart w:id="55" w:name="_Toc478543485"/>
      <w:r>
        <w:t>Cloud</w:t>
      </w:r>
      <w:bookmarkEnd w:id="55"/>
    </w:p>
    <w:p w14:paraId="0E957E62" w14:textId="56DE842A" w:rsidR="001C27FE" w:rsidRPr="001C27FE" w:rsidRDefault="001C27FE" w:rsidP="001C27FE">
      <w:pPr>
        <w:pStyle w:val="BDSectionGoal"/>
      </w:pPr>
      <w:r>
        <w:t>Subsection Scope: Enhance discussion. Add references to other cloud documents.</w:t>
      </w:r>
    </w:p>
    <w:p w14:paraId="21E8C9B8" w14:textId="688DE8A7" w:rsidR="006B0DEA" w:rsidRDefault="006B0DEA" w:rsidP="006B0DEA">
      <w:r>
        <w:t>Early Big Data systems built by Internet search providers and others were frequently deployed on bare metal to achieve the best efficiency at distributing I/O across the clusters and multiple storage devices. While cloud (i.e., virtualized) infrastructures were frequently used to test and prototype Big Data deployments, there are recent trends, due to improved efficiency in I/O virtualization infrastructures, of production solutions being deployed on cloud or Infrastructure-as-a-Service (IaaS) platforms. A high-velocity system with high variability may be deployed on a cloud infrastructure, because of the cost and performance efficiency of being able to add or remove nodes to handle the peak performance. Being able to release those resources when they are no longer needed provides significant cost savings for operating this type of Big Data system. Very large implementations and in some cases cloud providers are now implementing this same type of elastic infrastructure on top of their physical hardware</w:t>
      </w:r>
      <w:r w:rsidR="00C03B95">
        <w:t xml:space="preserve"> (known as “bare metal”)</w:t>
      </w:r>
      <w:r>
        <w:t>. This is especially true for organizations that already have extensive infrastructure but simply need to balance resources across application workloads that can vary.</w:t>
      </w:r>
    </w:p>
    <w:p w14:paraId="1AF23DF0" w14:textId="7243A04C" w:rsidR="00B95560" w:rsidRDefault="00B95560" w:rsidP="00330FE1">
      <w:pPr>
        <w:pStyle w:val="Heading3"/>
      </w:pPr>
      <w:bookmarkStart w:id="56" w:name="_Toc478543486"/>
      <w:r>
        <w:t>Internet of Things</w:t>
      </w:r>
      <w:bookmarkEnd w:id="56"/>
      <w:r w:rsidR="00563B3D">
        <w:t xml:space="preserve"> </w:t>
      </w:r>
    </w:p>
    <w:p w14:paraId="114FD042" w14:textId="42F36CBB" w:rsidR="00564DEA" w:rsidRPr="00564DEA" w:rsidRDefault="00564DEA" w:rsidP="00564DEA">
      <w:pPr>
        <w:pStyle w:val="BDSectionGoal"/>
      </w:pPr>
      <w:r>
        <w:t>Subsection Scope: Enhance discussion. Add references to other IoT documents.</w:t>
      </w:r>
    </w:p>
    <w:p w14:paraId="5A8A767D" w14:textId="633C9153" w:rsidR="00D75A63" w:rsidRDefault="00D75A63" w:rsidP="00330FE1">
      <w:r>
        <w:lastRenderedPageBreak/>
        <w:t xml:space="preserve">The Internet of Things </w:t>
      </w:r>
      <w:r w:rsidR="009F3838">
        <w:t xml:space="preserve">(IoT) </w:t>
      </w:r>
      <w:r>
        <w:t>refers to the connection of physical</w:t>
      </w:r>
      <w:r w:rsidR="006A16B0">
        <w:t xml:space="preserve"> devices to the Internet</w:t>
      </w:r>
      <w:r w:rsidR="009F3838">
        <w:t xml:space="preserve"> that can produce data and communicate with other devices. IoT represents the other extreme from high volume Big Data </w:t>
      </w:r>
      <w:r w:rsidR="006A16B0">
        <w:t>that</w:t>
      </w:r>
      <w:r w:rsidR="009F3838">
        <w:t xml:space="preserve"> represents one or a few very large datasets. </w:t>
      </w:r>
      <w:r w:rsidR="006A16B0">
        <w:t xml:space="preserve">Conversely </w:t>
      </w:r>
      <w:r w:rsidR="009F3838">
        <w:t xml:space="preserve">IoT represents a very large number of potentially very small streams of data. IoT devices are designed to handle the tradeoffs of </w:t>
      </w:r>
      <w:r w:rsidR="006A16B0">
        <w:t xml:space="preserve">generating transmitting all of the data or providing some on-board analytics to reduce the data needing to be transmitted – critical in low bandwidth scenarios. Given the typical simplicity of </w:t>
      </w:r>
      <w:r w:rsidR="009F3838">
        <w:t xml:space="preserve">IoT </w:t>
      </w:r>
      <w:r w:rsidR="006A16B0">
        <w:t xml:space="preserve">devices, IoT </w:t>
      </w:r>
      <w:r w:rsidR="009F3838">
        <w:t>presents a number of challenges for security and privacy.</w:t>
      </w:r>
    </w:p>
    <w:p w14:paraId="388FC3D1" w14:textId="5EF2E8B1" w:rsidR="00B95560" w:rsidRDefault="00B95560" w:rsidP="006C5F06">
      <w:pPr>
        <w:pStyle w:val="Heading3"/>
      </w:pPr>
      <w:bookmarkStart w:id="57" w:name="_Toc478543487"/>
      <w:r>
        <w:t>Embedded Computing</w:t>
      </w:r>
      <w:r w:rsidR="00563B3D">
        <w:t xml:space="preserve"> </w:t>
      </w:r>
      <w:r w:rsidR="00226E1A">
        <w:t>–</w:t>
      </w:r>
      <w:r w:rsidR="00563B3D">
        <w:t xml:space="preserve"> C</w:t>
      </w:r>
      <w:r w:rsidR="008E4AAD">
        <w:t>yber-</w:t>
      </w:r>
      <w:r w:rsidR="00563B3D">
        <w:t>P</w:t>
      </w:r>
      <w:r w:rsidR="00226E1A">
        <w:t xml:space="preserve">hysical </w:t>
      </w:r>
      <w:r w:rsidR="00563B3D">
        <w:t>S</w:t>
      </w:r>
      <w:r w:rsidR="00226E1A">
        <w:t>ystems</w:t>
      </w:r>
      <w:bookmarkEnd w:id="57"/>
    </w:p>
    <w:p w14:paraId="46EE8280" w14:textId="39CFE15D" w:rsidR="007563D7" w:rsidRPr="00162D7F" w:rsidRDefault="008E4AAD" w:rsidP="00162D7F">
      <w:pPr>
        <w:pStyle w:val="BDSectionGoal"/>
      </w:pPr>
      <w:r w:rsidRPr="00162D7F">
        <w:t>Subsection Scope: This subsection will discuss the scope of cyber-physical systems and implications for Big Data. Smart cities/</w:t>
      </w:r>
      <w:r w:rsidR="007563D7" w:rsidRPr="00162D7F">
        <w:t>cars/buildings/etc</w:t>
      </w:r>
      <w:r w:rsidRPr="00162D7F">
        <w:t>. could be included</w:t>
      </w:r>
      <w:r w:rsidR="001C27FE">
        <w:t xml:space="preserve">. Add references to other CPS documents. </w:t>
      </w:r>
    </w:p>
    <w:p w14:paraId="3C079342" w14:textId="77777777" w:rsidR="00B95560" w:rsidRDefault="00B95560" w:rsidP="00B95560"/>
    <w:p w14:paraId="33C7F071" w14:textId="164E485E" w:rsidR="008F7150" w:rsidRDefault="008F7150" w:rsidP="006C5F06">
      <w:pPr>
        <w:pStyle w:val="Heading3"/>
      </w:pPr>
      <w:bookmarkStart w:id="58" w:name="_Toc478543488"/>
      <w:r w:rsidRPr="008F7150">
        <w:t>Blockchain</w:t>
      </w:r>
      <w:bookmarkEnd w:id="58"/>
    </w:p>
    <w:p w14:paraId="7EF29110" w14:textId="749D5DD5" w:rsidR="009F3838" w:rsidRDefault="008E4AAD" w:rsidP="00162D7F">
      <w:pPr>
        <w:pStyle w:val="BDSectionGoal"/>
      </w:pPr>
      <w:r>
        <w:t xml:space="preserve">Subsection scope: This subsection will discuss the definition of blockchain and the </w:t>
      </w:r>
      <w:r w:rsidR="004B787D">
        <w:t xml:space="preserve">relation to </w:t>
      </w:r>
      <w:r>
        <w:t xml:space="preserve">Big Data. </w:t>
      </w:r>
      <w:r w:rsidR="009F3838" w:rsidRPr="008E4AAD">
        <w:t>Blockchain refers to a distributed database that maintains a continuously-growing list of ordered records called blocks.</w:t>
      </w:r>
    </w:p>
    <w:p w14:paraId="0A63FB8F" w14:textId="77777777" w:rsidR="00B95560" w:rsidRDefault="00B95560" w:rsidP="005233B5"/>
    <w:p w14:paraId="4E136E07" w14:textId="77777777" w:rsidR="008E4AAD" w:rsidRDefault="008E4AAD" w:rsidP="005233B5"/>
    <w:p w14:paraId="5A70EDD7" w14:textId="77777777" w:rsidR="008E4AAD" w:rsidRDefault="008E4AAD" w:rsidP="005233B5"/>
    <w:p w14:paraId="54C7ADAE" w14:textId="77777777" w:rsidR="008E4AAD" w:rsidRDefault="008E4AAD" w:rsidP="006C5F06">
      <w:pPr>
        <w:pStyle w:val="Heading1"/>
        <w:sectPr w:rsidR="008E4AAD" w:rsidSect="00AD76CA">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bookmarkStart w:id="59" w:name="_Toc385500470"/>
      <w:bookmarkStart w:id="60" w:name="_Toc415520785"/>
    </w:p>
    <w:p w14:paraId="3BA2C7FB" w14:textId="03C918C3" w:rsidR="005233B5" w:rsidRDefault="004D2799" w:rsidP="006C5F06">
      <w:pPr>
        <w:pStyle w:val="Heading1"/>
      </w:pPr>
      <w:bookmarkStart w:id="61" w:name="_Toc478543489"/>
      <w:r>
        <w:lastRenderedPageBreak/>
        <w:t xml:space="preserve">Data Science </w:t>
      </w:r>
      <w:bookmarkEnd w:id="59"/>
      <w:bookmarkEnd w:id="60"/>
      <w:r w:rsidR="00E84076">
        <w:t>Applications</w:t>
      </w:r>
      <w:bookmarkEnd w:id="61"/>
      <w:r w:rsidR="00E84076">
        <w:t xml:space="preserve"> </w:t>
      </w:r>
    </w:p>
    <w:p w14:paraId="6EDEB582" w14:textId="7745D696" w:rsidR="004D2799" w:rsidRDefault="004D2799" w:rsidP="004D2799">
      <w:r>
        <w:t xml:space="preserve">In its purest form, </w:t>
      </w:r>
      <w:r w:rsidR="008C7DAF">
        <w:t>D</w:t>
      </w:r>
      <w:r>
        <w:t xml:space="preserve">ata </w:t>
      </w:r>
      <w:r w:rsidR="008C7DAF">
        <w:t>S</w:t>
      </w:r>
      <w:r w:rsidR="00814F7A">
        <w:t xml:space="preserve">cience </w:t>
      </w:r>
      <w:r w:rsidR="009054CB">
        <w:t xml:space="preserve">is the </w:t>
      </w:r>
      <w:r w:rsidR="00DF5E76" w:rsidRPr="005956EE">
        <w:rPr>
          <w:i/>
        </w:rPr>
        <w:t>f</w:t>
      </w:r>
      <w:r w:rsidR="009054CB" w:rsidRPr="005956EE">
        <w:rPr>
          <w:i/>
        </w:rPr>
        <w:t xml:space="preserve">ourth </w:t>
      </w:r>
      <w:r w:rsidR="00DF5E76" w:rsidRPr="005956EE">
        <w:rPr>
          <w:i/>
        </w:rPr>
        <w:t>p</w:t>
      </w:r>
      <w:r w:rsidR="009054CB" w:rsidRPr="005956EE">
        <w:rPr>
          <w:i/>
        </w:rPr>
        <w:t>aradigm</w:t>
      </w:r>
      <w:r w:rsidR="00EB4A3F">
        <w:t xml:space="preserve"> of science,</w:t>
      </w:r>
      <w:r>
        <w:t xml:space="preserve"> following </w:t>
      </w:r>
      <w:r w:rsidR="00814F7A">
        <w:t>experiment</w:t>
      </w:r>
      <w:r>
        <w:t xml:space="preserve">, </w:t>
      </w:r>
      <w:r w:rsidR="00814F7A">
        <w:t>theory</w:t>
      </w:r>
      <w:r>
        <w:t xml:space="preserve">, and </w:t>
      </w:r>
      <w:r w:rsidR="001F2F79">
        <w:t>computational science</w:t>
      </w:r>
      <w:r w:rsidR="00814F7A">
        <w:t>s</w:t>
      </w:r>
      <w:r>
        <w:t>. The fourth p</w:t>
      </w:r>
      <w:r w:rsidR="009054CB">
        <w:t xml:space="preserve">aradigm is a term coined by </w:t>
      </w:r>
      <w:r w:rsidR="001F2F79">
        <w:t xml:space="preserve">Dr. </w:t>
      </w:r>
      <w:r>
        <w:t xml:space="preserve">Jim Gray </w:t>
      </w:r>
      <w:r w:rsidR="001F2F79">
        <w:t>in 2007</w:t>
      </w:r>
      <w:r w:rsidR="001228BC">
        <w:t>.</w:t>
      </w:r>
      <w:r w:rsidR="00C2744B">
        <w:rPr>
          <w:rStyle w:val="EndnoteReference"/>
        </w:rPr>
        <w:endnoteReference w:id="15"/>
      </w:r>
      <w:r w:rsidR="00EA04D3">
        <w:t xml:space="preserve"> </w:t>
      </w:r>
      <w:r w:rsidR="00EC3FF2">
        <w:t>Data</w:t>
      </w:r>
      <w:r w:rsidR="00A03D92">
        <w:t>-</w:t>
      </w:r>
      <w:r w:rsidR="00EC3FF2">
        <w:t xml:space="preserve">intensive science, shortened to data science, </w:t>
      </w:r>
      <w:r w:rsidR="00EA04D3">
        <w:t>refers</w:t>
      </w:r>
      <w:r w:rsidR="001F2F79">
        <w:t xml:space="preserve"> </w:t>
      </w:r>
      <w:r>
        <w:t xml:space="preserve">to the conduct of data analysis as an empirical science, learning directly from data itself. </w:t>
      </w:r>
      <w:r w:rsidR="00EC3FF2">
        <w:t xml:space="preserve">This can take the form of collecting data </w:t>
      </w:r>
      <w:r w:rsidR="00303D33">
        <w:t xml:space="preserve">followed by open-ended </w:t>
      </w:r>
      <w:r w:rsidR="00EC3FF2">
        <w:t>analy</w:t>
      </w:r>
      <w:r w:rsidR="00303D33">
        <w:t>sis</w:t>
      </w:r>
      <w:r w:rsidR="00EC3FF2">
        <w:t xml:space="preserve"> without preconceived hypothesis (sometimes referred to as discovery or data exploration). The second empirical method </w:t>
      </w:r>
      <w:r>
        <w:t>refer</w:t>
      </w:r>
      <w:r w:rsidR="00EC3FF2">
        <w:t>s</w:t>
      </w:r>
      <w:r>
        <w:t xml:space="preserve"> to the formulation of a hypothesis, the collection of the data</w:t>
      </w:r>
      <w:r w:rsidR="0039595B">
        <w:t>—</w:t>
      </w:r>
      <w:r>
        <w:t>new or preexisting</w:t>
      </w:r>
      <w:r w:rsidR="0039595B">
        <w:t>—</w:t>
      </w:r>
      <w:r>
        <w:t>to address the hypothesis, and the analytical confirmation or denial of the hypothesis (or the determination that additional information or study is needed</w:t>
      </w:r>
      <w:r w:rsidR="00EB7750">
        <w:t>.</w:t>
      </w:r>
      <w:r>
        <w:t>)</w:t>
      </w:r>
      <w:r w:rsidR="00563B94">
        <w:t xml:space="preserve"> </w:t>
      </w:r>
      <w:r w:rsidR="00EC3FF2">
        <w:t xml:space="preserve">In both methods, the conclusions are based on the data. </w:t>
      </w:r>
      <w:r w:rsidR="00C66317">
        <w:t>In many</w:t>
      </w:r>
      <w:r w:rsidR="00F47F3B">
        <w:t xml:space="preserve"> </w:t>
      </w:r>
      <w:r w:rsidR="00EA04D3">
        <w:t>data science</w:t>
      </w:r>
      <w:r w:rsidR="00F47F3B">
        <w:t xml:space="preserve"> project</w:t>
      </w:r>
      <w:r w:rsidR="00C66317">
        <w:t>s,</w:t>
      </w:r>
      <w:r w:rsidR="00F47F3B">
        <w:t xml:space="preserve"> </w:t>
      </w:r>
      <w:r w:rsidR="00C66317">
        <w:t>the</w:t>
      </w:r>
      <w:r w:rsidR="00F47F3B">
        <w:t xml:space="preserve"> </w:t>
      </w:r>
      <w:r w:rsidR="00B540C9">
        <w:t xml:space="preserve">original </w:t>
      </w:r>
      <w:r w:rsidR="00F47F3B">
        <w:t>data is browsed first</w:t>
      </w:r>
      <w:r w:rsidR="00C66317">
        <w:t>, which informs</w:t>
      </w:r>
      <w:r w:rsidR="00F47F3B">
        <w:t xml:space="preserve"> a hypothesis, which is then investigated. </w:t>
      </w:r>
      <w:r>
        <w:t>As in any experimental science, the end result could be that the original hypothesis itself needs to be reformulated. The key concept is that data science is an empirical science, performing the scientific process directly on the data. Note that the hypothesis may be driven by a need, or can be the restatement of a need in terms of a technical hypothesis.</w:t>
      </w:r>
      <w:r w:rsidR="00273715">
        <w:t xml:space="preserve"> </w:t>
      </w:r>
    </w:p>
    <w:p w14:paraId="70E62772" w14:textId="3BCD0FC4" w:rsidR="004D2799" w:rsidRPr="000B41DF" w:rsidRDefault="00A62F19" w:rsidP="00A25C32">
      <w:pPr>
        <w:pStyle w:val="BDDefinitionEmphasis"/>
      </w:pPr>
      <w:bookmarkStart w:id="62" w:name="data_science_paradigm"/>
      <w:r>
        <w:rPr>
          <w:b/>
        </w:rPr>
        <w:t>D</w:t>
      </w:r>
      <w:r w:rsidR="00C1030D">
        <w:rPr>
          <w:b/>
        </w:rPr>
        <w:t>ata science</w:t>
      </w:r>
      <w:bookmarkEnd w:id="62"/>
      <w:r>
        <w:t xml:space="preserve"> </w:t>
      </w:r>
      <w:r w:rsidR="004D2799" w:rsidRPr="002B03A2">
        <w:t xml:space="preserve">is </w:t>
      </w:r>
      <w:r>
        <w:t xml:space="preserve">the </w:t>
      </w:r>
      <w:r w:rsidR="004D2799">
        <w:t xml:space="preserve">extraction of </w:t>
      </w:r>
      <w:r w:rsidR="00B540C9">
        <w:t xml:space="preserve">useful </w:t>
      </w:r>
      <w:r w:rsidR="004D2799">
        <w:t xml:space="preserve">knowledge directly from data through a process of discovery, </w:t>
      </w:r>
      <w:r w:rsidR="00EC3FF2">
        <w:t xml:space="preserve">or </w:t>
      </w:r>
      <w:r w:rsidR="00B540C9">
        <w:t xml:space="preserve">of </w:t>
      </w:r>
      <w:r w:rsidR="004D2799">
        <w:t xml:space="preserve">hypothesis </w:t>
      </w:r>
      <w:r>
        <w:t xml:space="preserve">formulation </w:t>
      </w:r>
      <w:r w:rsidR="004D2799">
        <w:t>and hypothesis testing.</w:t>
      </w:r>
    </w:p>
    <w:p w14:paraId="48843DEB" w14:textId="1783CE1A" w:rsidR="00BD44CD" w:rsidRDefault="00BD44CD" w:rsidP="004D2799">
      <w:r>
        <w:t xml:space="preserve">Data </w:t>
      </w:r>
      <w:r w:rsidR="00C1030D">
        <w:t xml:space="preserve">science </w:t>
      </w:r>
      <w:r>
        <w:t>can be understood as the activiti</w:t>
      </w:r>
      <w:r w:rsidR="00A25BFC">
        <w:t xml:space="preserve">es happening in the </w:t>
      </w:r>
      <w:r w:rsidR="00CB73B6">
        <w:t xml:space="preserve">processing </w:t>
      </w:r>
      <w:r w:rsidR="00A25BFC">
        <w:t>layer</w:t>
      </w:r>
      <w:r>
        <w:t xml:space="preserve"> of the system architecture</w:t>
      </w:r>
      <w:r w:rsidR="00F47F3B">
        <w:t>,</w:t>
      </w:r>
      <w:r w:rsidR="00CB73B6">
        <w:t xml:space="preserve"> against data stored in the data layer</w:t>
      </w:r>
      <w:r w:rsidR="00F47F3B">
        <w:t>, in order</w:t>
      </w:r>
      <w:r w:rsidR="00E03FDE">
        <w:t xml:space="preserve"> to extract knowledge from the data</w:t>
      </w:r>
      <w:r w:rsidR="0063477C">
        <w:t>.</w:t>
      </w:r>
      <w:r>
        <w:t xml:space="preserve"> </w:t>
      </w:r>
    </w:p>
    <w:p w14:paraId="58A8951B" w14:textId="4015C29A" w:rsidR="00330FE1" w:rsidRPr="008E765C" w:rsidRDefault="00330FE1" w:rsidP="00330FE1">
      <w:pPr>
        <w:pStyle w:val="Heading2"/>
      </w:pPr>
      <w:bookmarkStart w:id="63" w:name="_Toc478543490"/>
      <w:r w:rsidRPr="008E765C">
        <w:t>When is it Data Science?</w:t>
      </w:r>
      <w:bookmarkEnd w:id="63"/>
    </w:p>
    <w:p w14:paraId="6A48DDDC" w14:textId="1C495F40" w:rsidR="004D72F4" w:rsidRPr="00B11DBD" w:rsidRDefault="00B11DBD" w:rsidP="004D72F4">
      <w:r w:rsidRPr="00B11DBD">
        <w:t xml:space="preserve">The term Data Science arose in the context of Big Data, where </w:t>
      </w:r>
      <w:r w:rsidR="00D27984">
        <w:t xml:space="preserve">the size of the data became part of the problem. Any analysis of large volume or high velocity streaming data </w:t>
      </w:r>
      <w:r w:rsidR="004D72F4">
        <w:t>has</w:t>
      </w:r>
      <w:r>
        <w:t xml:space="preserve"> to consider the </w:t>
      </w:r>
      <w:r w:rsidR="004D72F4">
        <w:t xml:space="preserve">distribution of the data and the </w:t>
      </w:r>
      <w:r>
        <w:t>engineering methods being used</w:t>
      </w:r>
      <w:r w:rsidR="004D72F4">
        <w:t xml:space="preserve"> for management and processing</w:t>
      </w:r>
      <w:r>
        <w:t xml:space="preserve">. </w:t>
      </w:r>
      <w:r w:rsidR="004D72F4">
        <w:t>Data Science is the extension of the analytics lifecycle to encompass Big Data.</w:t>
      </w:r>
    </w:p>
    <w:p w14:paraId="335DEABD" w14:textId="4FB19015" w:rsidR="00E03FDE" w:rsidRDefault="008222AC" w:rsidP="00244601">
      <w:pPr>
        <w:pStyle w:val="BDDefinitionEmphasis"/>
      </w:pPr>
      <w:r>
        <w:t>T</w:t>
      </w:r>
      <w:r w:rsidR="00E03FDE">
        <w:t xml:space="preserve">he term </w:t>
      </w:r>
      <w:r w:rsidR="00E03FDE" w:rsidRPr="00244601">
        <w:rPr>
          <w:b/>
        </w:rPr>
        <w:t>analytics</w:t>
      </w:r>
      <w:r w:rsidR="00E03FDE">
        <w:t xml:space="preserve"> </w:t>
      </w:r>
      <w:r>
        <w:t>refers to the discovery of meaningful patterns in data</w:t>
      </w:r>
      <w:r w:rsidR="00BD26FF">
        <w:t>, and is</w:t>
      </w:r>
      <w:r w:rsidR="00E03FDE">
        <w:t xml:space="preserve"> one of the steps in the data</w:t>
      </w:r>
      <w:r w:rsidR="004D72F4">
        <w:t xml:space="preserve"> analytics</w:t>
      </w:r>
      <w:r w:rsidR="00E03FDE">
        <w:t xml:space="preserve"> life</w:t>
      </w:r>
      <w:r w:rsidR="00D85050">
        <w:t xml:space="preserve"> </w:t>
      </w:r>
      <w:r w:rsidR="00E03FDE">
        <w:t>cycle</w:t>
      </w:r>
      <w:r w:rsidR="00902774">
        <w:t>.</w:t>
      </w:r>
      <w:r w:rsidR="00E03FDE">
        <w:t xml:space="preserve"> </w:t>
      </w:r>
    </w:p>
    <w:p w14:paraId="1944A96E" w14:textId="2FCE895C" w:rsidR="005732B4" w:rsidRDefault="005732B4" w:rsidP="005732B4">
      <w:pPr>
        <w:pStyle w:val="BDDefinitionEmphasis"/>
      </w:pPr>
      <w:r w:rsidRPr="00EB4A3F">
        <w:t xml:space="preserve">The </w:t>
      </w:r>
      <w:r w:rsidR="0057085A" w:rsidRPr="0057085A">
        <w:rPr>
          <w:b/>
        </w:rPr>
        <w:t>data</w:t>
      </w:r>
      <w:r w:rsidR="0057085A">
        <w:t xml:space="preserve"> </w:t>
      </w:r>
      <w:r w:rsidR="00B94016">
        <w:rPr>
          <w:b/>
        </w:rPr>
        <w:t>analytics</w:t>
      </w:r>
      <w:r w:rsidR="00B94016" w:rsidRPr="00EB4A3F">
        <w:rPr>
          <w:b/>
        </w:rPr>
        <w:t xml:space="preserve"> </w:t>
      </w:r>
      <w:r>
        <w:rPr>
          <w:b/>
        </w:rPr>
        <w:t>life</w:t>
      </w:r>
      <w:r w:rsidR="00D85050">
        <w:rPr>
          <w:b/>
        </w:rPr>
        <w:t xml:space="preserve"> </w:t>
      </w:r>
      <w:r>
        <w:rPr>
          <w:b/>
        </w:rPr>
        <w:t>cycle</w:t>
      </w:r>
      <w:r w:rsidRPr="00EB4A3F">
        <w:t xml:space="preserve"> is the set of process</w:t>
      </w:r>
      <w:r>
        <w:t>es</w:t>
      </w:r>
      <w:r w:rsidRPr="00EB4A3F">
        <w:t xml:space="preserve"> </w:t>
      </w:r>
      <w:r>
        <w:t xml:space="preserve">in an application </w:t>
      </w:r>
      <w:r w:rsidRPr="00EB4A3F">
        <w:t xml:space="preserve">that transform data into </w:t>
      </w:r>
      <w:r w:rsidR="00B94016">
        <w:t>useful</w:t>
      </w:r>
      <w:r w:rsidR="00B94016" w:rsidRPr="00EB4A3F">
        <w:t xml:space="preserve"> </w:t>
      </w:r>
      <w:r w:rsidRPr="00EB4A3F">
        <w:t>knowledge</w:t>
      </w:r>
      <w:r>
        <w:t>.</w:t>
      </w:r>
    </w:p>
    <w:p w14:paraId="5F7BD906" w14:textId="2D41B11E" w:rsidR="00902774" w:rsidRPr="00902774" w:rsidRDefault="00902774" w:rsidP="00902774">
      <w:r>
        <w:t>The end-to-end data analytics life cycle consists of four fundamental steps:</w:t>
      </w:r>
    </w:p>
    <w:p w14:paraId="71AE7879" w14:textId="77777777" w:rsidR="00902774" w:rsidRDefault="00902774" w:rsidP="00902774">
      <w:pPr>
        <w:pStyle w:val="BDTextBulletList"/>
        <w:numPr>
          <w:ilvl w:val="0"/>
          <w:numId w:val="2"/>
        </w:numPr>
      </w:pPr>
      <w:r w:rsidRPr="0029773B">
        <w:rPr>
          <w:b/>
          <w:i/>
        </w:rPr>
        <w:t>Collection</w:t>
      </w:r>
      <w:r>
        <w:t>: This stage gathers and stores data in its original form (i.e., raw data.).</w:t>
      </w:r>
    </w:p>
    <w:p w14:paraId="4D50B12B" w14:textId="77777777" w:rsidR="00902774" w:rsidRDefault="00902774" w:rsidP="00902774">
      <w:pPr>
        <w:pStyle w:val="BDTextBulletList"/>
        <w:numPr>
          <w:ilvl w:val="0"/>
          <w:numId w:val="2"/>
        </w:numPr>
      </w:pPr>
      <w:r w:rsidRPr="0029773B">
        <w:rPr>
          <w:b/>
          <w:i/>
        </w:rPr>
        <w:t>Preparation</w:t>
      </w:r>
      <w:r>
        <w:t>: This stage involves the collection of processes that convert raw data into cleansed, organized information.</w:t>
      </w:r>
    </w:p>
    <w:p w14:paraId="2BA99829" w14:textId="77777777" w:rsidR="00902774" w:rsidRDefault="00902774" w:rsidP="00902774">
      <w:pPr>
        <w:pStyle w:val="BDTextBulletList"/>
        <w:numPr>
          <w:ilvl w:val="0"/>
          <w:numId w:val="2"/>
        </w:numPr>
      </w:pPr>
      <w:r w:rsidRPr="0029773B">
        <w:rPr>
          <w:b/>
          <w:i/>
        </w:rPr>
        <w:t>Analysis</w:t>
      </w:r>
      <w:r>
        <w:t>: This stage involves the techniques that produce synthesized knowledge from organized information.</w:t>
      </w:r>
    </w:p>
    <w:p w14:paraId="6705966B" w14:textId="6625E796" w:rsidR="009120BA" w:rsidRDefault="009120BA" w:rsidP="00902774">
      <w:pPr>
        <w:pStyle w:val="BDTextBulletList"/>
        <w:numPr>
          <w:ilvl w:val="0"/>
          <w:numId w:val="2"/>
        </w:numPr>
      </w:pPr>
      <w:r>
        <w:rPr>
          <w:b/>
          <w:i/>
        </w:rPr>
        <w:t>Visualization</w:t>
      </w:r>
      <w:r w:rsidRPr="009120BA">
        <w:t>:</w:t>
      </w:r>
      <w:r>
        <w:t xml:space="preserve"> </w:t>
      </w:r>
      <w:r w:rsidRPr="009120BA">
        <w:rPr>
          <w:shd w:val="clear" w:color="auto" w:fill="FFD961"/>
        </w:rPr>
        <w:t>A description for this new step is needed.</w:t>
      </w:r>
    </w:p>
    <w:p w14:paraId="243F390F" w14:textId="77777777" w:rsidR="00902774" w:rsidRDefault="00902774" w:rsidP="00902774">
      <w:pPr>
        <w:pStyle w:val="BDTextBulletList"/>
        <w:numPr>
          <w:ilvl w:val="0"/>
          <w:numId w:val="2"/>
        </w:numPr>
      </w:pPr>
      <w:r w:rsidRPr="0029773B">
        <w:rPr>
          <w:b/>
          <w:i/>
        </w:rPr>
        <w:t>Action</w:t>
      </w:r>
      <w:r>
        <w:t>: This stage involves processes that use the synthesized knowledge to generate value for the enterprise.</w:t>
      </w:r>
    </w:p>
    <w:p w14:paraId="21886908" w14:textId="771E90B2" w:rsidR="005732B4" w:rsidRDefault="005732B4" w:rsidP="00E03FDE">
      <w:r>
        <w:t>Analytics is used to refer to the methods, their implementations in tools, and the results of the use of the tools as interpreted by the practitioner.</w:t>
      </w:r>
    </w:p>
    <w:p w14:paraId="35031147" w14:textId="19A518B6" w:rsidR="00176ED7" w:rsidRDefault="0009718C">
      <w:pPr>
        <w:pStyle w:val="BDDefinitionEmphasis"/>
      </w:pPr>
      <w:bookmarkStart w:id="64" w:name="Analytics"/>
      <w:r w:rsidRPr="00303D33">
        <w:t>The</w:t>
      </w:r>
      <w:r>
        <w:rPr>
          <w:b/>
        </w:rPr>
        <w:t xml:space="preserve"> </w:t>
      </w:r>
      <w:r w:rsidR="00303D33">
        <w:rPr>
          <w:b/>
        </w:rPr>
        <w:t>a</w:t>
      </w:r>
      <w:r w:rsidR="00BD44CD" w:rsidRPr="00EB4A3F">
        <w:rPr>
          <w:b/>
        </w:rPr>
        <w:t>nalytics</w:t>
      </w:r>
      <w:bookmarkEnd w:id="64"/>
      <w:r w:rsidR="00EF4D3F" w:rsidRPr="00EF4D3F">
        <w:t xml:space="preserve"> </w:t>
      </w:r>
      <w:r w:rsidRPr="00244601">
        <w:rPr>
          <w:b/>
        </w:rPr>
        <w:t>process</w:t>
      </w:r>
      <w:r>
        <w:t xml:space="preserve"> </w:t>
      </w:r>
      <w:r w:rsidR="00BD44CD" w:rsidRPr="00EB4A3F">
        <w:t xml:space="preserve">is the </w:t>
      </w:r>
      <w:r w:rsidR="0063477C">
        <w:t>synthesis</w:t>
      </w:r>
      <w:r w:rsidR="0063477C" w:rsidRPr="00EB4A3F">
        <w:t xml:space="preserve"> </w:t>
      </w:r>
      <w:r w:rsidR="00BD44CD" w:rsidRPr="00EB4A3F">
        <w:t>of knowledge from information</w:t>
      </w:r>
      <w:r w:rsidR="00622820">
        <w:t>.</w:t>
      </w:r>
    </w:p>
    <w:p w14:paraId="1B28C6DD" w14:textId="21697EAD" w:rsidR="00B856F5" w:rsidRDefault="00B856F5" w:rsidP="00D110E6">
      <w:r>
        <w:t>Analytics strictly speaking refers to a specific process in the complete data analytics life cycle, whereas Data Science involves all steps in the data analytics life cycle including when Big Data is being processed.</w:t>
      </w:r>
    </w:p>
    <w:p w14:paraId="51BAA89C" w14:textId="28B6BD81" w:rsidR="00D110E6" w:rsidRDefault="005C7EFB" w:rsidP="00D110E6">
      <w:r>
        <w:lastRenderedPageBreak/>
        <w:t>Analytic</w:t>
      </w:r>
      <w:r w:rsidRPr="005C7EFB">
        <w:t xml:space="preserve"> methods were classically dev</w:t>
      </w:r>
      <w:r w:rsidR="009B3FB2">
        <w:t xml:space="preserve">eloped for simple data tables. </w:t>
      </w:r>
      <w:r w:rsidRPr="005C7EFB">
        <w:t xml:space="preserve">When storage became expensive, relational databases and methods were </w:t>
      </w:r>
      <w:r w:rsidR="00BC4881">
        <w:t xml:space="preserve">developed. </w:t>
      </w:r>
      <w:r>
        <w:t xml:space="preserve">With the advent of </w:t>
      </w:r>
      <w:r w:rsidRPr="005C7EFB">
        <w:t xml:space="preserve">less expensive storage and </w:t>
      </w:r>
      <w:r w:rsidR="00BC4881">
        <w:t>B</w:t>
      </w:r>
      <w:r w:rsidRPr="005C7EFB">
        <w:t xml:space="preserve">ig </w:t>
      </w:r>
      <w:r w:rsidR="00BC4881">
        <w:t>D</w:t>
      </w:r>
      <w:r w:rsidRPr="005C7EFB">
        <w:t xml:space="preserve">ata, new strategies to </w:t>
      </w:r>
      <w:r w:rsidR="00BE6DE7">
        <w:t>manage large</w:t>
      </w:r>
      <w:r w:rsidRPr="005C7EFB">
        <w:t xml:space="preserve"> volume</w:t>
      </w:r>
      <w:r w:rsidR="00BE6DE7">
        <w:t>s</w:t>
      </w:r>
      <w:r w:rsidRPr="005C7EFB">
        <w:t xml:space="preserve"> don’t necessarily require </w:t>
      </w:r>
      <w:r w:rsidR="001B5646">
        <w:t xml:space="preserve">the use of relational methods. </w:t>
      </w:r>
      <w:r w:rsidRPr="005C7EFB">
        <w:t>These new strategies</w:t>
      </w:r>
      <w:r>
        <w:t xml:space="preserve"> for Big Data Engineering </w:t>
      </w:r>
      <w:r w:rsidRPr="005C7EFB">
        <w:t xml:space="preserve">involve rearrangement of the data, parallel storage, parallel processing, and revisions to algorithms. </w:t>
      </w:r>
      <w:r w:rsidR="00EF4D3F">
        <w:t>W</w:t>
      </w:r>
      <w:r w:rsidR="00BD44CD">
        <w:t xml:space="preserve">ith the new </w:t>
      </w:r>
      <w:r w:rsidR="00C63FFB">
        <w:t>Big Data</w:t>
      </w:r>
      <w:r w:rsidR="00BD44CD">
        <w:t xml:space="preserve"> paradigm</w:t>
      </w:r>
      <w:r w:rsidR="00EF4D3F">
        <w:t>,</w:t>
      </w:r>
      <w:r w:rsidR="00BD44CD">
        <w:t xml:space="preserve"> analytics </w:t>
      </w:r>
      <w:r w:rsidR="00A62F19">
        <w:t xml:space="preserve">implementations can no longer be designed independent of the data storage design, as could be previously assumed if the data was already cleansed and stored in a relational model. </w:t>
      </w:r>
      <w:r w:rsidR="004D72F4">
        <w:t>In the Data Science realm, a</w:t>
      </w:r>
      <w:r w:rsidR="00A62F19">
        <w:t>nalytics implementations must now be designed at the same time that the data distribution is being designed for storage</w:t>
      </w:r>
      <w:r w:rsidR="004D72F4">
        <w:t xml:space="preserve"> – the techniques are no longer independent and separable as they were before</w:t>
      </w:r>
      <w:r w:rsidR="00A62F19">
        <w:t xml:space="preserve">. </w:t>
      </w:r>
    </w:p>
    <w:p w14:paraId="3C4E8852" w14:textId="27469017" w:rsidR="00E27D0A" w:rsidRDefault="004D2799" w:rsidP="004D2799">
      <w:r>
        <w:t xml:space="preserve">Data </w:t>
      </w:r>
      <w:r w:rsidR="00DC5844">
        <w:t xml:space="preserve">science </w:t>
      </w:r>
      <w:r w:rsidR="008F71D7">
        <w:t xml:space="preserve">across the entire data </w:t>
      </w:r>
      <w:r w:rsidR="0057085A">
        <w:t xml:space="preserve">analytics </w:t>
      </w:r>
      <w:r w:rsidR="008F71D7">
        <w:t>life</w:t>
      </w:r>
      <w:r w:rsidR="00D85050">
        <w:t xml:space="preserve"> </w:t>
      </w:r>
      <w:r w:rsidR="008F71D7">
        <w:t xml:space="preserve">cycle </w:t>
      </w:r>
      <w:r>
        <w:t>incorporates principles, techniques</w:t>
      </w:r>
      <w:r w:rsidR="0092479E">
        <w:t>,</w:t>
      </w:r>
      <w:r>
        <w:t xml:space="preserve"> and methods from many disciplines and domains</w:t>
      </w:r>
      <w:r w:rsidR="007404FE">
        <w:t xml:space="preserve"> </w:t>
      </w:r>
      <w:r w:rsidR="006C43C2">
        <w:t>including</w:t>
      </w:r>
      <w:r w:rsidR="007404FE">
        <w:t xml:space="preserve"> data cleansing, </w:t>
      </w:r>
      <w:r w:rsidR="006C43C2">
        <w:t xml:space="preserve">data management, </w:t>
      </w:r>
      <w:r w:rsidR="007404FE">
        <w:t>analytics</w:t>
      </w:r>
      <w:r w:rsidR="006C43C2">
        <w:t>,</w:t>
      </w:r>
      <w:r w:rsidR="007404FE">
        <w:t xml:space="preserve"> visualization</w:t>
      </w:r>
      <w:r w:rsidR="006C43C2">
        <w:t>, engineering</w:t>
      </w:r>
      <w:r w:rsidR="00190D1E">
        <w:t>,</w:t>
      </w:r>
      <w:r>
        <w:t xml:space="preserve"> </w:t>
      </w:r>
      <w:r w:rsidR="007404FE">
        <w:t>and in the context of Big Data, now also includes Big Data Engineering</w:t>
      </w:r>
      <w:r>
        <w:t xml:space="preserve">. </w:t>
      </w:r>
    </w:p>
    <w:p w14:paraId="4A9F7D45" w14:textId="4ADC1FE5" w:rsidR="00E27D0A" w:rsidRDefault="00E27D0A" w:rsidP="00E27D0A">
      <w:pPr>
        <w:pStyle w:val="BDDefinitionEmphasis"/>
      </w:pPr>
      <w:r w:rsidRPr="00EB4A3F">
        <w:rPr>
          <w:b/>
        </w:rPr>
        <w:t>Data</w:t>
      </w:r>
      <w:r>
        <w:rPr>
          <w:b/>
        </w:rPr>
        <w:t xml:space="preserve"> </w:t>
      </w:r>
      <w:r w:rsidR="0042637F">
        <w:rPr>
          <w:b/>
        </w:rPr>
        <w:t>science</w:t>
      </w:r>
      <w:r>
        <w:rPr>
          <w:b/>
        </w:rPr>
        <w:t xml:space="preserve"> applications</w:t>
      </w:r>
      <w:r w:rsidRPr="00EB4A3F">
        <w:t xml:space="preserve"> </w:t>
      </w:r>
      <w:r w:rsidR="0042637F">
        <w:t>implement data transformation processes from the data</w:t>
      </w:r>
      <w:r w:rsidR="0057085A">
        <w:t xml:space="preserve"> analytics</w:t>
      </w:r>
      <w:r w:rsidR="0042637F">
        <w:t xml:space="preserve"> life</w:t>
      </w:r>
      <w:r w:rsidR="00D85050">
        <w:t xml:space="preserve"> </w:t>
      </w:r>
      <w:r w:rsidR="0042637F">
        <w:t xml:space="preserve">cycle </w:t>
      </w:r>
      <w:r w:rsidR="00EA2B73">
        <w:t xml:space="preserve">including </w:t>
      </w:r>
      <w:r w:rsidR="0042637F">
        <w:t xml:space="preserve">Big Data </w:t>
      </w:r>
      <w:r w:rsidR="00EA2B73">
        <w:t>Techniques</w:t>
      </w:r>
      <w:r w:rsidRPr="00EB4A3F">
        <w:t>.</w:t>
      </w:r>
    </w:p>
    <w:p w14:paraId="61B0C577" w14:textId="7935E713" w:rsidR="00EA2B73" w:rsidRDefault="00330FE1" w:rsidP="00330FE1">
      <w:r>
        <w:t xml:space="preserve">In the traditional data warehouse, the data handling process followed the order above (i.e., collection, preparation, storage, and analysis.) The </w:t>
      </w:r>
      <w:r w:rsidR="00EA2B73">
        <w:t>data warehouse</w:t>
      </w:r>
      <w:r>
        <w:t xml:space="preserve"> was designed in a way that optimized the intended analytics. </w:t>
      </w:r>
    </w:p>
    <w:p w14:paraId="0E4E1C10" w14:textId="61262A46" w:rsidR="00330FE1" w:rsidRDefault="00330FE1" w:rsidP="00330FE1">
      <w:r>
        <w:t>The different Big Data characteristics have influenced changes in the ordering of the data handling processes</w:t>
      </w:r>
      <w:r w:rsidR="00902774">
        <w:t xml:space="preserve"> – in particular when the data is stored</w:t>
      </w:r>
      <w:r>
        <w:t xml:space="preserve">. </w:t>
      </w:r>
      <w:r w:rsidR="00263291">
        <w:t>Different Big Data use cases can be characterized in terms of the dataset characteristics and in terms of the time limits for the end-to-end analytics processing. Dataset characteristics change the analytics life cycle processes in different ways, for example</w:t>
      </w:r>
      <w:r>
        <w:t>:</w:t>
      </w:r>
    </w:p>
    <w:p w14:paraId="65975B2A" w14:textId="77777777" w:rsidR="00330FE1" w:rsidRDefault="00330FE1" w:rsidP="00330FE1">
      <w:pPr>
        <w:pStyle w:val="BDTextBulletList"/>
      </w:pPr>
      <w:r w:rsidRPr="004F20DF">
        <w:rPr>
          <w:b/>
          <w:i/>
        </w:rPr>
        <w:t xml:space="preserve">Data </w:t>
      </w:r>
      <w:r>
        <w:rPr>
          <w:b/>
          <w:i/>
        </w:rPr>
        <w:t>w</w:t>
      </w:r>
      <w:r w:rsidRPr="004F20DF">
        <w:rPr>
          <w:b/>
          <w:i/>
        </w:rPr>
        <w:t>arehouse</w:t>
      </w:r>
      <w:r>
        <w:t>: Persistent storage occurs after data preparation.</w:t>
      </w:r>
    </w:p>
    <w:p w14:paraId="7A9153CA" w14:textId="77777777" w:rsidR="00330FE1" w:rsidRDefault="00330FE1" w:rsidP="00330FE1">
      <w:pPr>
        <w:pStyle w:val="BDTextBulletList"/>
      </w:pPr>
      <w:r w:rsidRPr="004F20DF">
        <w:rPr>
          <w:b/>
          <w:i/>
        </w:rPr>
        <w:t xml:space="preserve">Big Data </w:t>
      </w:r>
      <w:r>
        <w:rPr>
          <w:b/>
          <w:i/>
        </w:rPr>
        <w:t>volume system</w:t>
      </w:r>
      <w:r>
        <w:t>: Data is stored immediately in raw form before preparation; preparation occurs on read, and is referred to as ‘schema on read.’</w:t>
      </w:r>
    </w:p>
    <w:p w14:paraId="34485E0D" w14:textId="77777777" w:rsidR="00330FE1" w:rsidRDefault="00330FE1" w:rsidP="00330FE1">
      <w:pPr>
        <w:pStyle w:val="BDTextBulletList"/>
      </w:pPr>
      <w:r w:rsidRPr="004F20DF">
        <w:rPr>
          <w:b/>
          <w:i/>
        </w:rPr>
        <w:t xml:space="preserve">Big Data </w:t>
      </w:r>
      <w:r>
        <w:rPr>
          <w:b/>
          <w:i/>
        </w:rPr>
        <w:t>v</w:t>
      </w:r>
      <w:r w:rsidRPr="004F20DF">
        <w:rPr>
          <w:b/>
          <w:i/>
        </w:rPr>
        <w:t>elocity application</w:t>
      </w:r>
      <w:r>
        <w:t>: The collection, preparation, and analytics (alerting) occur on the fly, and possibly includes some summarization or aggregation prior to storage.</w:t>
      </w:r>
    </w:p>
    <w:p w14:paraId="574CE154" w14:textId="77777777" w:rsidR="00330FE1" w:rsidRDefault="00330FE1" w:rsidP="00330FE1">
      <w:r>
        <w:t>Just as simulations split the analytical processing across clusters of processors, data processes are redesigned to split data transformations across data nodes. Because the data may be too big to move, the transformation code may be sent in parallel across the data persistence nodes, rather than the data being extracted and brought to the transformation servers.</w:t>
      </w:r>
    </w:p>
    <w:p w14:paraId="188CF8EE" w14:textId="4802B6B3" w:rsidR="00A6594C" w:rsidRDefault="00A6594C" w:rsidP="00A6594C">
      <w:pPr>
        <w:pStyle w:val="Heading2"/>
      </w:pPr>
      <w:bookmarkStart w:id="65" w:name="_Toc478543491"/>
      <w:r>
        <w:t xml:space="preserve">Data Science </w:t>
      </w:r>
      <w:r w:rsidR="001767BD">
        <w:t>Characteristics</w:t>
      </w:r>
      <w:bookmarkEnd w:id="65"/>
    </w:p>
    <w:p w14:paraId="0F9F1D46" w14:textId="53CE5B58" w:rsidR="00564DEA" w:rsidRPr="00564DEA" w:rsidRDefault="00564DEA" w:rsidP="00564DEA">
      <w:pPr>
        <w:pStyle w:val="BDSectionGoal"/>
      </w:pPr>
      <w:r>
        <w:t>Subsection Scope: The discussions below need to be enhanced.</w:t>
      </w:r>
      <w:r w:rsidR="00CD4129">
        <w:t xml:space="preserve"> Add an analogy to the who, what, when, why, and how to our V words. So we explain that he V words are telling part of the story of Big Data. They help flesh out the storytelling of the Big Data scenario. The more precise understanding is through the BD Characteristics – computational parallelism. </w:t>
      </w:r>
      <w:r w:rsidR="00F1091C">
        <w:t>Talk about data hubris, missing data, bias, data confounding</w:t>
      </w:r>
      <w:r w:rsidR="0057186D">
        <w:t>, and data quality</w:t>
      </w:r>
      <w:r w:rsidR="00F1091C">
        <w:t>.</w:t>
      </w:r>
    </w:p>
    <w:p w14:paraId="3F204374" w14:textId="00D4AF04" w:rsidR="00A6594C" w:rsidRDefault="006D0E45" w:rsidP="000B1E36">
      <w:r>
        <w:t xml:space="preserve">In addition to volume, velocity, variety, and variability, several terms, many beginning with V, have been used in connection with Big Data </w:t>
      </w:r>
      <w:r w:rsidR="00902774">
        <w:t>but specifically refer to the analytical processing of the data rather than the characteristic of the datasets themselves</w:t>
      </w:r>
      <w:r>
        <w:t xml:space="preserve">. Some of these terms strongly relate to analytics on the data. </w:t>
      </w:r>
    </w:p>
    <w:p w14:paraId="50459E28" w14:textId="0D945A31" w:rsidR="00A6594C" w:rsidRDefault="00A6594C" w:rsidP="00A6594C">
      <w:pPr>
        <w:pStyle w:val="Heading3"/>
      </w:pPr>
      <w:bookmarkStart w:id="66" w:name="_Toc478543492"/>
      <w:r>
        <w:t>Veracity</w:t>
      </w:r>
      <w:bookmarkEnd w:id="66"/>
    </w:p>
    <w:p w14:paraId="12CDDE79" w14:textId="77777777" w:rsidR="00A6594C" w:rsidRDefault="00A6594C" w:rsidP="00A6594C">
      <w:r w:rsidRPr="00AD5BED">
        <w:t>Veracity refers to</w:t>
      </w:r>
      <w:r>
        <w:t xml:space="preserve"> the completeness and accuracy of the data and relates to the vernacular “garbage-in, garbage-out” description for data quality issues in existence for a long time. If the analytics are causal, then the quality of every data element is extremely important. If the analytics are correlations or trending over massive volume datasets, then individual bad elements could be lost in the overall counts and the trend will still be accurate. As mentioned in Section 2.2, many people debate whether “more data is superior to better algorithms,” but that is a topic better discussed elsewhere.</w:t>
      </w:r>
    </w:p>
    <w:p w14:paraId="26911710" w14:textId="272E7677" w:rsidR="005345EC" w:rsidRDefault="005345EC" w:rsidP="005345EC">
      <w:pPr>
        <w:pStyle w:val="Heading3"/>
      </w:pPr>
      <w:bookmarkStart w:id="67" w:name="_Toc478543493"/>
      <w:r>
        <w:lastRenderedPageBreak/>
        <w:t>Validity</w:t>
      </w:r>
      <w:bookmarkEnd w:id="67"/>
    </w:p>
    <w:p w14:paraId="18587BCF" w14:textId="01A9311A" w:rsidR="005345EC" w:rsidRDefault="008E4AAD" w:rsidP="00162D7F">
      <w:pPr>
        <w:pStyle w:val="BDSectionGoal"/>
      </w:pPr>
      <w:r>
        <w:t>Subsection Scope: One paragraph is needed to describe validity and the relation to Big Data. Validity addresses if t</w:t>
      </w:r>
      <w:r w:rsidR="005345EC" w:rsidRPr="008E4AAD">
        <w:t>he data is appropriate to the question being asked</w:t>
      </w:r>
      <w:r>
        <w:t>.</w:t>
      </w:r>
    </w:p>
    <w:p w14:paraId="159266EE" w14:textId="77777777" w:rsidR="005345EC" w:rsidRDefault="005345EC" w:rsidP="005345EC"/>
    <w:p w14:paraId="48A589CD" w14:textId="457CCF26" w:rsidR="005345EC" w:rsidRDefault="00564DEA" w:rsidP="00564DEA">
      <w:pPr>
        <w:pStyle w:val="Heading3"/>
      </w:pPr>
      <w:bookmarkStart w:id="68" w:name="_Toc478543494"/>
      <w:r>
        <w:t>Volatility</w:t>
      </w:r>
      <w:bookmarkEnd w:id="68"/>
    </w:p>
    <w:p w14:paraId="6023BA85" w14:textId="77777777" w:rsidR="00564DEA" w:rsidRPr="005345EC" w:rsidRDefault="00564DEA" w:rsidP="005345EC"/>
    <w:p w14:paraId="19D14D6F" w14:textId="7543AD53" w:rsidR="00A6594C" w:rsidRDefault="006D0E45" w:rsidP="006D0E45">
      <w:pPr>
        <w:pStyle w:val="Heading3"/>
      </w:pPr>
      <w:bookmarkStart w:id="69" w:name="_Toc478543495"/>
      <w:r>
        <w:t>Visualization</w:t>
      </w:r>
      <w:bookmarkEnd w:id="69"/>
    </w:p>
    <w:p w14:paraId="6A63C28C" w14:textId="2E177D65" w:rsidR="004B787D" w:rsidRDefault="004B787D" w:rsidP="00162D7F">
      <w:pPr>
        <w:pStyle w:val="BDSectionGoal"/>
      </w:pPr>
      <w:r>
        <w:t>Subsection Scope: One paragraph is needed to describe visualization and the relation to Big Data. In addition to other items, the subsection could discuss the following:</w:t>
      </w:r>
    </w:p>
    <w:p w14:paraId="009BA094" w14:textId="77777777" w:rsidR="004B787D" w:rsidRDefault="004B787D" w:rsidP="00162D7F">
      <w:pPr>
        <w:pStyle w:val="BDSectionGoal"/>
      </w:pPr>
      <w:r>
        <w:t xml:space="preserve">* </w:t>
      </w:r>
      <w:r w:rsidR="006D0E45" w:rsidRPr="004B787D">
        <w:t xml:space="preserve">Presentation and aggregation of </w:t>
      </w:r>
      <w:r>
        <w:t>Big</w:t>
      </w:r>
      <w:r w:rsidR="006D0E45" w:rsidRPr="004B787D">
        <w:t xml:space="preserve"> </w:t>
      </w:r>
      <w:r>
        <w:t>D</w:t>
      </w:r>
      <w:r w:rsidR="006D0E45" w:rsidRPr="004B787D">
        <w:t>ata sets (visualization)</w:t>
      </w:r>
    </w:p>
    <w:p w14:paraId="0078914A" w14:textId="60761BDB" w:rsidR="00F87466" w:rsidRPr="009F5284" w:rsidRDefault="004B787D" w:rsidP="00162D7F">
      <w:pPr>
        <w:pStyle w:val="BDSectionGoal"/>
      </w:pPr>
      <w:r>
        <w:t xml:space="preserve">* The </w:t>
      </w:r>
      <w:r w:rsidR="00F87466" w:rsidRPr="004B787D">
        <w:t>need to recognize the parallelization needs of presenting visualizations of large datasets.</w:t>
      </w:r>
    </w:p>
    <w:p w14:paraId="34888ADA" w14:textId="77777777" w:rsidR="006D0E45" w:rsidRDefault="006D0E45" w:rsidP="000B1E36"/>
    <w:p w14:paraId="0F54CC7E" w14:textId="7BE98C6C" w:rsidR="00A6594C" w:rsidRDefault="00A6594C" w:rsidP="00A6594C">
      <w:pPr>
        <w:pStyle w:val="Heading3"/>
      </w:pPr>
      <w:bookmarkStart w:id="70" w:name="_Toc478543496"/>
      <w:r>
        <w:t>Value</w:t>
      </w:r>
      <w:bookmarkEnd w:id="70"/>
    </w:p>
    <w:p w14:paraId="4335A436" w14:textId="2E49A1B1" w:rsidR="00A6594C" w:rsidRDefault="004B787D" w:rsidP="00162D7F">
      <w:pPr>
        <w:pStyle w:val="BDSectionGoal"/>
      </w:pPr>
      <w:r>
        <w:t>Subsection Scope: One paragraph is needed to describe value and the relation to Big Data.</w:t>
      </w:r>
    </w:p>
    <w:p w14:paraId="2441908C" w14:textId="77777777" w:rsidR="00F87466" w:rsidRDefault="00F87466" w:rsidP="000B1E36"/>
    <w:p w14:paraId="52D47C5D" w14:textId="4A7ACC6B" w:rsidR="006D0E45" w:rsidRDefault="006D0E45" w:rsidP="006D0E45">
      <w:pPr>
        <w:pStyle w:val="Heading3"/>
      </w:pPr>
      <w:bookmarkStart w:id="71" w:name="_Toc478543497"/>
      <w:r>
        <w:t>Metadata</w:t>
      </w:r>
      <w:bookmarkEnd w:id="71"/>
    </w:p>
    <w:p w14:paraId="64D8692A" w14:textId="477F01DE" w:rsidR="00661358" w:rsidRDefault="005345EC" w:rsidP="005345EC">
      <w:r>
        <w:t xml:space="preserve">Metadata is descriptive data about objects. </w:t>
      </w:r>
      <w:r w:rsidR="00661358" w:rsidRPr="00092F27">
        <w:t>Metadata</w:t>
      </w:r>
      <w:r w:rsidR="00661358">
        <w:t xml:space="preserve"> describes additional information about the data such as how and when data was collected and how it has been processed. Metadata should itself be viewed as data with all the requirements for tracking, change management, and security. Many standards are being developed for metadata, for general metadata coverage (e.g., ISO/IEC 11179-x</w:t>
      </w:r>
      <w:r w:rsidR="00661358">
        <w:rPr>
          <w:rStyle w:val="EndnoteReference"/>
        </w:rPr>
        <w:endnoteReference w:id="16"/>
      </w:r>
      <w:r w:rsidR="00661358">
        <w:t>) and discipline-specific metadata (e.g., ISO 19115-x</w:t>
      </w:r>
      <w:r w:rsidR="00661358">
        <w:rPr>
          <w:rStyle w:val="EndnoteReference"/>
        </w:rPr>
        <w:endnoteReference w:id="17"/>
      </w:r>
      <w:r w:rsidR="00661358">
        <w:t xml:space="preserve"> for geospatial data). </w:t>
      </w:r>
    </w:p>
    <w:p w14:paraId="5D474E37" w14:textId="6E777484" w:rsidR="00661358" w:rsidRDefault="00661358" w:rsidP="00661358">
      <w:r>
        <w:t xml:space="preserve">Metadata that describes the history of a dataset is called its </w:t>
      </w:r>
      <w:r w:rsidRPr="00D16D79">
        <w:rPr>
          <w:i/>
        </w:rPr>
        <w:t>provenance</w:t>
      </w:r>
      <w:r>
        <w:t xml:space="preserve">. As </w:t>
      </w:r>
      <w:r w:rsidRPr="00D16D79">
        <w:rPr>
          <w:i/>
        </w:rPr>
        <w:t>open data</w:t>
      </w:r>
      <w:r>
        <w:t xml:space="preserve"> (data available to others) and </w:t>
      </w:r>
      <w:r w:rsidRPr="00D16D79">
        <w:rPr>
          <w:i/>
        </w:rPr>
        <w:t>linked data</w:t>
      </w:r>
      <w:r>
        <w:t xml:space="preserve"> (data that is connected to other data) become the norm, it is increasingly important to have information about how data was collected, transmitted, and processed. Provenance type of metadata guides users to correct data utilization when the data is repurposed from its original collection process in an effort to extract additional value.</w:t>
      </w:r>
    </w:p>
    <w:p w14:paraId="13908BA5" w14:textId="77777777" w:rsidR="00661358" w:rsidRDefault="00661358" w:rsidP="00661358">
      <w:r w:rsidRPr="001247B7">
        <w:rPr>
          <w:i/>
        </w:rPr>
        <w:t xml:space="preserve">Semantic </w:t>
      </w:r>
      <w:r>
        <w:rPr>
          <w:i/>
        </w:rPr>
        <w:t>meta</w:t>
      </w:r>
      <w:r w:rsidRPr="001247B7">
        <w:rPr>
          <w:i/>
        </w:rPr>
        <w:t>data</w:t>
      </w:r>
      <w:r w:rsidRPr="00044168">
        <w:t>, another type of metadata,</w:t>
      </w:r>
      <w:r>
        <w:rPr>
          <w:b/>
          <w:i/>
        </w:rPr>
        <w:t xml:space="preserve"> </w:t>
      </w:r>
      <w:r>
        <w:t xml:space="preserve">refers to the description of a data element to assist with proper interpretation. An </w:t>
      </w:r>
      <w:r w:rsidRPr="00D01AA2">
        <w:rPr>
          <w:i/>
        </w:rPr>
        <w:t>ontology</w:t>
      </w:r>
      <w:r>
        <w:t xml:space="preserve"> can be conceptualized as a graphic model, representing a semantic relationship between entities. Ontologies are semantic models constrained to follow different levels of logic models. Ontologies and semantic models predated Big Data and are </w:t>
      </w:r>
      <w:r w:rsidRPr="00104389">
        <w:t xml:space="preserve">not </w:t>
      </w:r>
      <w:r>
        <w:t xml:space="preserve">discussed in depth </w:t>
      </w:r>
      <w:r w:rsidRPr="00104389">
        <w:t>this document</w:t>
      </w:r>
      <w:r>
        <w:t xml:space="preserve">. Ontologies can be very general or extremely domain-specific in nature. A number of mechanisms exist for implementing these unique descriptions, and the reader is referred to the </w:t>
      </w:r>
      <w:r w:rsidRPr="00846140">
        <w:t xml:space="preserve">World Wide Web Consortium </w:t>
      </w:r>
      <w:r>
        <w:t>(W3C) efforts on the semantic web</w:t>
      </w:r>
      <w:r>
        <w:rPr>
          <w:rStyle w:val="EndnoteReference"/>
        </w:rPr>
        <w:endnoteReference w:id="18"/>
      </w:r>
      <w:r>
        <w:t xml:space="preserve"> </w:t>
      </w:r>
      <w:r>
        <w:rPr>
          <w:rStyle w:val="EndnoteReference"/>
        </w:rPr>
        <w:endnoteReference w:id="19"/>
      </w:r>
      <w:r>
        <w:t xml:space="preserve"> for additional information. Semantic data is important in the new Big Data Paradigm since the Semantic Web represents a Big Data attempt to provide </w:t>
      </w:r>
      <w:r w:rsidRPr="00104389">
        <w:t xml:space="preserve">cross-cutting </w:t>
      </w:r>
      <w:r>
        <w:t xml:space="preserve">meanings for terms. </w:t>
      </w:r>
      <w:r w:rsidRPr="00104389">
        <w:t>Again, semantic metadata is</w:t>
      </w:r>
      <w:r>
        <w:t xml:space="preserve"> especially important for linked data efforts.</w:t>
      </w:r>
    </w:p>
    <w:p w14:paraId="552ECB2D" w14:textId="6669243E" w:rsidR="005345EC" w:rsidRDefault="00661358" w:rsidP="00661358">
      <w:r w:rsidRPr="003725CA">
        <w:rPr>
          <w:i/>
        </w:rPr>
        <w:t>Taxonomies</w:t>
      </w:r>
      <w:r>
        <w:t xml:space="preserve"> represent in some sense metadata about data element relationships. Taxonomy is a hierarchical relationship between entities, where a data element is broken down into smaller component parts. While these concepts are important, they predated the Big Data paradigm shift.</w:t>
      </w:r>
    </w:p>
    <w:p w14:paraId="6AA05F19" w14:textId="256D3699" w:rsidR="005345EC" w:rsidRDefault="005345EC" w:rsidP="005345EC">
      <w:pPr>
        <w:pStyle w:val="Heading3"/>
      </w:pPr>
      <w:bookmarkStart w:id="72" w:name="_Toc478543498"/>
      <w:r>
        <w:lastRenderedPageBreak/>
        <w:t>Data Types</w:t>
      </w:r>
      <w:bookmarkEnd w:id="72"/>
    </w:p>
    <w:p w14:paraId="70083BB4" w14:textId="77777777" w:rsidR="005345EC" w:rsidRDefault="005345EC" w:rsidP="005345EC">
      <w:r>
        <w:t>Individual data elements have not changed with Big Data and are not discussed in detail in this document. For additional information on data types, readers are directed to the ISO standard ISO/IEC 11404:2007 General Purpose Datatypes,</w:t>
      </w:r>
      <w:r>
        <w:rPr>
          <w:rStyle w:val="EndnoteReference"/>
        </w:rPr>
        <w:endnoteReference w:id="20"/>
      </w:r>
      <w:r>
        <w:t xml:space="preserve"> and, as an example, its extension into healthcare information data types in ISO 21090:2011 Health Informatics.</w:t>
      </w:r>
      <w:r>
        <w:rPr>
          <w:rStyle w:val="EndnoteReference"/>
        </w:rPr>
        <w:endnoteReference w:id="21"/>
      </w:r>
    </w:p>
    <w:p w14:paraId="393BD18E" w14:textId="5D1F8E87" w:rsidR="006D0E45" w:rsidRDefault="00813114" w:rsidP="00813114">
      <w:pPr>
        <w:pStyle w:val="Heading3"/>
      </w:pPr>
      <w:bookmarkStart w:id="73" w:name="_Toc478543499"/>
      <w:r>
        <w:t>Complexity</w:t>
      </w:r>
      <w:bookmarkEnd w:id="73"/>
    </w:p>
    <w:p w14:paraId="6BDECB06" w14:textId="77777777" w:rsidR="00813114" w:rsidRDefault="00813114" w:rsidP="00813114">
      <w:r>
        <w:t xml:space="preserve">Another data element relationship concept that is not new in the Big Data paradigm shift is the presence of </w:t>
      </w:r>
      <w:r w:rsidRPr="00FF4E37">
        <w:rPr>
          <w:i/>
        </w:rPr>
        <w:t>complexity</w:t>
      </w:r>
      <w:r>
        <w:t xml:space="preserve"> between the data elements. There are systems where data elements cannot be analyzed outside the context of other data elements. This is evident, for example, in the analytics for the Human Genome Project, where it is the relationship between the elements and their position and proximity to other elements that matters. The term </w:t>
      </w:r>
      <w:r w:rsidRPr="00700077">
        <w:rPr>
          <w:i/>
        </w:rPr>
        <w:t>complexity</w:t>
      </w:r>
      <w:r>
        <w:t xml:space="preserve"> is often attributed to Big Data, but it refers to this interrelationship between data elements or across data records, independent of whether the dataset has the characteristics of Big Data.</w:t>
      </w:r>
    </w:p>
    <w:p w14:paraId="65183746" w14:textId="7B69AE24" w:rsidR="00330FE1" w:rsidRDefault="00330FE1" w:rsidP="00330FE1">
      <w:pPr>
        <w:pStyle w:val="Heading3"/>
      </w:pPr>
      <w:bookmarkStart w:id="74" w:name="_Toc478543500"/>
      <w:r>
        <w:t>Latency</w:t>
      </w:r>
      <w:bookmarkEnd w:id="74"/>
    </w:p>
    <w:p w14:paraId="3D0B73E3" w14:textId="657488F4" w:rsidR="00330FE1" w:rsidRDefault="00F95A93" w:rsidP="00162D7F">
      <w:pPr>
        <w:pStyle w:val="BDSectionGoal"/>
      </w:pPr>
      <w:r>
        <w:t xml:space="preserve">Subsection Scope: One </w:t>
      </w:r>
      <w:r w:rsidR="005453E7">
        <w:t xml:space="preserve">or more </w:t>
      </w:r>
      <w:r>
        <w:t>paragraph</w:t>
      </w:r>
      <w:r w:rsidR="005453E7">
        <w:t>s</w:t>
      </w:r>
      <w:r>
        <w:t xml:space="preserve"> </w:t>
      </w:r>
      <w:r w:rsidR="005453E7">
        <w:t>are</w:t>
      </w:r>
      <w:r>
        <w:t xml:space="preserve"> needed to describe latency and the relation to Big Data.</w:t>
      </w:r>
    </w:p>
    <w:p w14:paraId="3FC00AAD" w14:textId="77777777" w:rsidR="00226E1A" w:rsidRDefault="00226E1A" w:rsidP="000B1E36"/>
    <w:p w14:paraId="5ABDD29B" w14:textId="77BDE81B" w:rsidR="00E84076" w:rsidRDefault="00E84076" w:rsidP="00E84076">
      <w:pPr>
        <w:pStyle w:val="Heading2"/>
      </w:pPr>
      <w:bookmarkStart w:id="75" w:name="_Toc478543501"/>
      <w:r w:rsidRPr="006D0E45">
        <w:t xml:space="preserve">Big Data </w:t>
      </w:r>
      <w:r w:rsidR="00D84099">
        <w:t>Science</w:t>
      </w:r>
      <w:bookmarkEnd w:id="75"/>
    </w:p>
    <w:p w14:paraId="052B2D1D" w14:textId="77777777" w:rsidR="001767BD" w:rsidRDefault="001767BD" w:rsidP="001767BD">
      <w:r>
        <w:t>Data science is tightly linked to Big Data, and refers to the management and execution of the end-to-end data processes, including the behaviors of the data system. As such, data science includes all of analytics, but analytics does not include all of data science.</w:t>
      </w:r>
      <w:r w:rsidDel="000B1E36">
        <w:t xml:space="preserve"> </w:t>
      </w:r>
    </w:p>
    <w:p w14:paraId="3F456F3B" w14:textId="77777777" w:rsidR="00E84076" w:rsidRDefault="00E84076" w:rsidP="00E84076">
      <w:r w:rsidRPr="006D0E45">
        <w:t xml:space="preserve">Analytic processes are often characterized as </w:t>
      </w:r>
      <w:r w:rsidRPr="006D0E45">
        <w:rPr>
          <w:b/>
          <w:i/>
        </w:rPr>
        <w:t>discovery</w:t>
      </w:r>
      <w:r w:rsidRPr="006D0E45">
        <w:t xml:space="preserve"> for the initial hypothesis formulation, </w:t>
      </w:r>
      <w:r w:rsidRPr="006D0E45">
        <w:rPr>
          <w:b/>
          <w:i/>
        </w:rPr>
        <w:t>development</w:t>
      </w:r>
      <w:r w:rsidRPr="006D0E45">
        <w:t xml:space="preserve"> for establishing the analytics process for a specific hypothesis, and </w:t>
      </w:r>
      <w:r w:rsidRPr="006D0E45">
        <w:rPr>
          <w:b/>
          <w:i/>
        </w:rPr>
        <w:t>applied</w:t>
      </w:r>
      <w:r w:rsidRPr="006D0E45">
        <w:t xml:space="preserve"> for the encapsulation</w:t>
      </w:r>
      <w:r>
        <w:t xml:space="preserve"> of the analysis into an operational system.</w:t>
      </w:r>
      <w:r w:rsidRPr="00ED03FB">
        <w:t xml:space="preserve"> </w:t>
      </w:r>
      <w:r>
        <w:t xml:space="preserve">While Big Data has touched all three types of analytic processes, the majority of the changes is observed in development and applied analytics. New Big Data engineering technologies change the types of analytics that are possible, but do not result in completely new types of analytics. However, given the retrieval speeds, analysts are able to interact with their data in ways that were not previously possible. Traditional statistical analytic techniques downsize, sample, or summarize the data before analysis. This was done to make analysis of large datasets reasonable on hardware that could not scale to the size of the dataset. Big Data analytics often emphasize the value of computation across the entire dataset, which gives analysts better chances to determine causation, rather than just correlation. Correlation, though, is still useful when knowing the direction or trend of something is enough to take action. Today, most analytics in statistics and data mining focus on causation—being able to describe why something is happening. Discovering the cause aids actors in changing a trend or outcome. Actors, which in system development can represent individuals, organizations, software, or hardware, are discussed in </w:t>
      </w:r>
      <w:r w:rsidRPr="00136F79">
        <w:rPr>
          <w:i/>
        </w:rPr>
        <w:t>NIST Big Data Interoperability Framework: Volume 2, Taxonomy</w:t>
      </w:r>
      <w:r>
        <w:t xml:space="preserve">. Big Data solutions make it more feasible to implement causation type of complex analytics for large, complex, and heterogeneous data. </w:t>
      </w:r>
    </w:p>
    <w:p w14:paraId="7FD745D9" w14:textId="77777777" w:rsidR="00E84076" w:rsidRDefault="00E84076" w:rsidP="00E84076">
      <w:r>
        <w:t xml:space="preserve">Another analytics consideration is the speed of interaction between the analytics processes and the person or process responsible for delivering the actionable insight. Analytic data processing speed can fall along a continuum between batch and streaming-oriented processing. Although the processing continuum existed prior to the era of Big Data, the desired location on this continuum is a large factor in the choice of architectures and component tools to be used. </w:t>
      </w:r>
      <w:r w:rsidRPr="00A26042">
        <w:t xml:space="preserve">Given the greater query and analytic speeds within </w:t>
      </w:r>
      <w:r>
        <w:t>Big Data</w:t>
      </w:r>
      <w:r w:rsidRPr="00A26042">
        <w:t xml:space="preserve"> due to the scaling</w:t>
      </w:r>
      <w:r>
        <w:t xml:space="preserve"> across a cluster</w:t>
      </w:r>
      <w:r w:rsidRPr="00A26042">
        <w:t xml:space="preserve">, there is an increasing emphasis on interactive </w:t>
      </w:r>
      <w:r>
        <w:t xml:space="preserve">(i.e., real-time) processing. </w:t>
      </w:r>
      <w:r w:rsidRPr="00A26042">
        <w:t xml:space="preserve">Rapid analytics cycles allow an analyst to do exploratory discovery on the data, browsing more of the data space than might otherwise have </w:t>
      </w:r>
      <w:r w:rsidRPr="00A26042">
        <w:lastRenderedPageBreak/>
        <w:t xml:space="preserve">been </w:t>
      </w:r>
      <w:r>
        <w:t>possible</w:t>
      </w:r>
      <w:r w:rsidRPr="00A26042">
        <w:t xml:space="preserve"> </w:t>
      </w:r>
      <w:r>
        <w:t>in any practical time frame</w:t>
      </w:r>
      <w:r w:rsidRPr="00A26042">
        <w:t>.</w:t>
      </w:r>
      <w:r>
        <w:t xml:space="preserve"> The processing continuum is further discussed in </w:t>
      </w:r>
      <w:r w:rsidRPr="002308CB">
        <w:rPr>
          <w:i/>
        </w:rPr>
        <w:t>NIST Big Data Interoperability Framework: Volume 6, Reference Architecture</w:t>
      </w:r>
      <w:r>
        <w:t>.</w:t>
      </w:r>
    </w:p>
    <w:p w14:paraId="4C6AA1AC" w14:textId="09A51FC7" w:rsidR="00B67A9E" w:rsidRDefault="00B67A9E" w:rsidP="001767BD">
      <w:pPr>
        <w:pStyle w:val="Heading3"/>
      </w:pPr>
      <w:bookmarkStart w:id="76" w:name="_Toc478543502"/>
      <w:r>
        <w:t>Data Cleansing</w:t>
      </w:r>
      <w:bookmarkEnd w:id="76"/>
    </w:p>
    <w:p w14:paraId="31C91130" w14:textId="6DA5B87E" w:rsidR="00B67A9E" w:rsidRDefault="00B67A9E" w:rsidP="00CD4129">
      <w:pPr>
        <w:pStyle w:val="BDSectionGoal"/>
        <w:spacing w:before="240"/>
      </w:pPr>
      <w:r>
        <w:t xml:space="preserve">Subsection Scope: </w:t>
      </w:r>
      <w:r w:rsidR="00CD4129">
        <w:t>Tell the story of what is required to clean up the data along various strategies (e.g., data cleansing</w:t>
      </w:r>
      <w:r w:rsidR="002B51E3">
        <w:t xml:space="preserve"> (correcting sematic issues such as Baltimore, HI should be Baltimore, MD)</w:t>
      </w:r>
      <w:r w:rsidR="00CD4129">
        <w:t>, data preening</w:t>
      </w:r>
      <w:r w:rsidR="002B51E3">
        <w:t>/formatting (Street vs. St.)</w:t>
      </w:r>
      <w:r w:rsidR="00CD4129">
        <w:t xml:space="preserve">, </w:t>
      </w:r>
      <w:r w:rsidR="002B51E3">
        <w:t>anything that will make the data better</w:t>
      </w:r>
      <w:r w:rsidR="00CD4129">
        <w:t>)</w:t>
      </w:r>
      <w:r w:rsidR="002B51E3">
        <w:t xml:space="preserve">. Possibly discuss fake data. Mention major concepts that can make data dirty (e.g., Wikipedia vs. chatbots fight). </w:t>
      </w:r>
    </w:p>
    <w:p w14:paraId="65D6A4BA" w14:textId="77777777" w:rsidR="00CD4129" w:rsidRPr="00B67A9E" w:rsidRDefault="00CD4129" w:rsidP="00B67A9E"/>
    <w:p w14:paraId="0876E659" w14:textId="77777777" w:rsidR="001767BD" w:rsidRDefault="001767BD" w:rsidP="001767BD">
      <w:pPr>
        <w:pStyle w:val="Heading3"/>
      </w:pPr>
      <w:bookmarkStart w:id="77" w:name="_Toc478543503"/>
      <w:r>
        <w:t>Sampling</w:t>
      </w:r>
      <w:bookmarkEnd w:id="77"/>
    </w:p>
    <w:p w14:paraId="546F9D20" w14:textId="77777777" w:rsidR="001767BD" w:rsidRPr="00CC61DB" w:rsidRDefault="001767BD" w:rsidP="001767BD">
      <w:r w:rsidRPr="00CC61DB">
        <w:t>Several issues are currently being debated within the data science community</w:t>
      </w:r>
      <w:r>
        <w:t>.</w:t>
      </w:r>
      <w:r w:rsidRPr="00CC61DB">
        <w:t xml:space="preserve"> </w:t>
      </w:r>
      <w:r>
        <w:t>T</w:t>
      </w:r>
      <w:r w:rsidRPr="00CC61DB">
        <w:t xml:space="preserve">wo </w:t>
      </w:r>
      <w:r>
        <w:t xml:space="preserve">prominent examples </w:t>
      </w:r>
      <w:r w:rsidRPr="00CC61DB">
        <w:t>are data sampling, and the idea that more data is superior to better algorithms</w:t>
      </w:r>
      <w:r>
        <w:t>.</w:t>
      </w:r>
      <w:r w:rsidRPr="00CC61DB">
        <w:t xml:space="preserve"> </w:t>
      </w:r>
    </w:p>
    <w:p w14:paraId="58EBC8B0" w14:textId="77777777" w:rsidR="001767BD" w:rsidRDefault="001767BD" w:rsidP="001767BD">
      <w:r>
        <w:t xml:space="preserve">Data sampling, a central concept of statistics, involves the selection of a subset of data from the larger data population. </w:t>
      </w:r>
      <w:r w:rsidRPr="00B4267E">
        <w:t>Provided that the subset is adequately representative of the larger population, the subset of data can be used to explore the appropriateness of the data population for specific hypothesis tests or questions</w:t>
      </w:r>
      <w:r>
        <w:t xml:space="preserve">. For example, it is possible to calculate the data needed to determine an outcome for an experimental procedure (e.g., during a pharmaceutical clinical trial). </w:t>
      </w:r>
    </w:p>
    <w:p w14:paraId="687EEFA3" w14:textId="77777777" w:rsidR="001767BD" w:rsidRDefault="001767BD" w:rsidP="001767BD">
      <w:r>
        <w:t xml:space="preserve">When the data mining community began, the emphasis was typically on repurposed data (i.e., data used to train models was sampled from a larger dataset that was originally collected for another purpose). The often-overlooked critical step was to ensure that the analytics were not prone to over-fitting (i.e., the analytical pattern matched the data sample but did not work well to answer questions of the overall data population). In the new Big Data paradigm, it is implied that data sampling from the overall data population is no longer necessary since the Big Data system can theoretically process all the data without loss of performance. </w:t>
      </w:r>
      <w:r w:rsidRPr="00B4267E">
        <w:t>However, even if all of the available data is used, it still may only represent a population subset whose behaviors led them to produce the data, which might not be the true population of interest</w:t>
      </w:r>
      <w:r>
        <w:t>. For example, studying Twitter data to analyze people’s behaviors does not represent all people, as not everyone uses Twitter. While less sampling may be used in data science processes, it is important to be aware of the implicit data sampling when trying to address business questions.</w:t>
      </w:r>
    </w:p>
    <w:p w14:paraId="68BC290A" w14:textId="77777777" w:rsidR="001767BD" w:rsidRPr="001B38A6" w:rsidRDefault="001767BD" w:rsidP="001767BD">
      <w:r>
        <w:t xml:space="preserve">The assertion that </w:t>
      </w:r>
      <w:r w:rsidRPr="00AD0657">
        <w:t xml:space="preserve">more data </w:t>
      </w:r>
      <w:r>
        <w:t>is superior to</w:t>
      </w:r>
      <w:r w:rsidRPr="00AD0657">
        <w:t xml:space="preserve"> better algorithms</w:t>
      </w:r>
      <w:r w:rsidRPr="00733150">
        <w:t xml:space="preserve"> impl</w:t>
      </w:r>
      <w:r>
        <w:t>ies</w:t>
      </w:r>
      <w:r w:rsidRPr="00733150">
        <w:t xml:space="preserve"> that better results </w:t>
      </w:r>
      <w:r>
        <w:t xml:space="preserve">can be achieved </w:t>
      </w:r>
      <w:r w:rsidRPr="00733150">
        <w:t>by analyzing larger samples of data rather that refining the algorithms use</w:t>
      </w:r>
      <w:r>
        <w:t>d</w:t>
      </w:r>
      <w:r w:rsidRPr="00733150">
        <w:t xml:space="preserve"> in </w:t>
      </w:r>
      <w:r>
        <w:t xml:space="preserve">the </w:t>
      </w:r>
      <w:r w:rsidRPr="00733150">
        <w:t>analytics</w:t>
      </w:r>
      <w:r>
        <w:t xml:space="preserve">. The heart of this debate states that a few bad data elements are less likely to influence the analytical results in a large dataset than if errors are present in a small sample of that dataset. If the analytics needs are correlation and not causation, then this assertion is easier to justify. Outside the context of large datasets in which aggregate trending behavior is all that matters, the data quality rule </w:t>
      </w:r>
      <w:r w:rsidRPr="001B38A6">
        <w:t>remains “garbage-in, garbage-out</w:t>
      </w:r>
      <w:r>
        <w:t>,</w:t>
      </w:r>
      <w:r w:rsidRPr="001B38A6">
        <w:t>”</w:t>
      </w:r>
      <w:r>
        <w:t xml:space="preserve"> where</w:t>
      </w:r>
      <w:r>
        <w:rPr>
          <w:rStyle w:val="CommentReference"/>
          <w:sz w:val="22"/>
          <w:szCs w:val="22"/>
        </w:rPr>
        <w:t xml:space="preserve"> you canno</w:t>
      </w:r>
      <w:r w:rsidRPr="001B38A6">
        <w:rPr>
          <w:rStyle w:val="CommentReference"/>
          <w:sz w:val="22"/>
          <w:szCs w:val="22"/>
        </w:rPr>
        <w:t xml:space="preserve">t </w:t>
      </w:r>
      <w:r>
        <w:rPr>
          <w:rStyle w:val="CommentReference"/>
          <w:sz w:val="22"/>
          <w:szCs w:val="22"/>
        </w:rPr>
        <w:t>expect accurate results based on inaccurate data.</w:t>
      </w:r>
    </w:p>
    <w:p w14:paraId="4B0A9A25" w14:textId="2954417F" w:rsidR="00A6594C" w:rsidRDefault="00A6594C" w:rsidP="001767BD">
      <w:pPr>
        <w:pStyle w:val="Heading3"/>
      </w:pPr>
      <w:bookmarkStart w:id="78" w:name="_Toc478543504"/>
      <w:r>
        <w:t>Machine Learning</w:t>
      </w:r>
      <w:bookmarkEnd w:id="78"/>
    </w:p>
    <w:p w14:paraId="3DB8A972" w14:textId="5D9AB647" w:rsidR="00F95A93" w:rsidRDefault="00F95A93" w:rsidP="00162D7F">
      <w:pPr>
        <w:pStyle w:val="BDSectionGoal"/>
      </w:pPr>
      <w:r>
        <w:t xml:space="preserve">Subsection Scope: One </w:t>
      </w:r>
      <w:r w:rsidR="005453E7">
        <w:t xml:space="preserve">or more </w:t>
      </w:r>
      <w:r>
        <w:t>paragraph</w:t>
      </w:r>
      <w:r w:rsidR="005453E7">
        <w:t>s</w:t>
      </w:r>
      <w:r>
        <w:t xml:space="preserve"> </w:t>
      </w:r>
      <w:r w:rsidR="005453E7">
        <w:t>are</w:t>
      </w:r>
      <w:r>
        <w:t xml:space="preserve"> needed to describe machine learning and the relation to Big Data. In addition to other items, the subsection could discuss the following:</w:t>
      </w:r>
    </w:p>
    <w:p w14:paraId="44230C76" w14:textId="37D60C93" w:rsidR="00F95A93" w:rsidRDefault="00F95A93" w:rsidP="00162D7F">
      <w:pPr>
        <w:pStyle w:val="BDSectionGoal"/>
      </w:pPr>
      <w:r>
        <w:t>* network behavior</w:t>
      </w:r>
      <w:r w:rsidR="001767BD" w:rsidRPr="00F95A93">
        <w:t xml:space="preserve"> </w:t>
      </w:r>
    </w:p>
    <w:p w14:paraId="4A0AA141" w14:textId="617330BC" w:rsidR="001767BD" w:rsidRDefault="00F95A93" w:rsidP="00162D7F">
      <w:pPr>
        <w:pStyle w:val="BDSectionGoal"/>
      </w:pPr>
      <w:r>
        <w:t xml:space="preserve">* </w:t>
      </w:r>
      <w:r w:rsidR="001767BD" w:rsidRPr="00F95A93">
        <w:t>where the analytics becomes more accurate due to the sheer volume of data, such as  deep learning techniques of  image classification&gt;</w:t>
      </w:r>
    </w:p>
    <w:p w14:paraId="1B217F94" w14:textId="77777777" w:rsidR="00F95A93" w:rsidRPr="00F95A93" w:rsidRDefault="00F95A93" w:rsidP="00F95A93"/>
    <w:p w14:paraId="35B946E7" w14:textId="77777777" w:rsidR="00962A04" w:rsidRPr="00E84076" w:rsidRDefault="00962A04" w:rsidP="00962A04">
      <w:pPr>
        <w:pStyle w:val="Heading2"/>
      </w:pPr>
      <w:bookmarkStart w:id="79" w:name="_Toc478543505"/>
      <w:r>
        <w:lastRenderedPageBreak/>
        <w:t>E</w:t>
      </w:r>
      <w:r w:rsidRPr="00E84076">
        <w:t xml:space="preserve">mergent </w:t>
      </w:r>
      <w:r>
        <w:t>B</w:t>
      </w:r>
      <w:r w:rsidRPr="00E84076">
        <w:t>ehavior</w:t>
      </w:r>
      <w:bookmarkEnd w:id="79"/>
      <w:r w:rsidRPr="00E84076">
        <w:t xml:space="preserve"> </w:t>
      </w:r>
    </w:p>
    <w:p w14:paraId="1FE1E9F5" w14:textId="091A500C" w:rsidR="00962A04" w:rsidRPr="00F95A93" w:rsidRDefault="00B1697E" w:rsidP="00162D7F">
      <w:pPr>
        <w:pStyle w:val="BDSectionGoal"/>
      </w:pPr>
      <w:r w:rsidRPr="00B1697E">
        <w:t xml:space="preserve">Subsection Scope: </w:t>
      </w:r>
      <w:r>
        <w:t xml:space="preserve">A description of </w:t>
      </w:r>
      <w:r w:rsidRPr="00B1697E">
        <w:t>emergent behavior</w:t>
      </w:r>
      <w:r>
        <w:t xml:space="preserve"> and the relation to Big Data are needed. This subsection could contain the following (along with other items): </w:t>
      </w:r>
      <w:r w:rsidR="00962A04" w:rsidRPr="00F95A93">
        <w:t xml:space="preserve"> Emergent behavior (inference) “Matrix Effect” (Mosaic effect) where for example now have PII concerns</w:t>
      </w:r>
      <w:r>
        <w:t>. Volunteers for this subsection include:</w:t>
      </w:r>
    </w:p>
    <w:p w14:paraId="38D90DE8" w14:textId="5AE100F2" w:rsidR="00962A04" w:rsidRPr="00F95A93" w:rsidRDefault="00962A04" w:rsidP="00162D7F">
      <w:pPr>
        <w:pStyle w:val="BDSectionGoal"/>
      </w:pPr>
      <w:r w:rsidRPr="00F95A93">
        <w:t>Cavan – share thoughts/outline specific contribution (Mosaic effect)</w:t>
      </w:r>
    </w:p>
    <w:p w14:paraId="79F75611" w14:textId="3DC85A06" w:rsidR="00962A04" w:rsidRPr="00B1697E" w:rsidRDefault="00962A04" w:rsidP="00162D7F">
      <w:pPr>
        <w:pStyle w:val="BDSectionGoal"/>
      </w:pPr>
      <w:r w:rsidRPr="00B1697E">
        <w:t>Ann – write up something with the “inference is emerging”</w:t>
      </w:r>
    </w:p>
    <w:p w14:paraId="6650B5FF" w14:textId="77777777" w:rsidR="00330FE1" w:rsidRDefault="00330FE1" w:rsidP="00277D2B"/>
    <w:p w14:paraId="60AEE498" w14:textId="77777777" w:rsidR="00962A04" w:rsidRDefault="00962A04" w:rsidP="00962A04">
      <w:pPr>
        <w:pStyle w:val="Heading2"/>
      </w:pPr>
      <w:bookmarkStart w:id="80" w:name="_Toc478543506"/>
      <w:r>
        <w:t>Data Scientists</w:t>
      </w:r>
      <w:bookmarkEnd w:id="80"/>
    </w:p>
    <w:p w14:paraId="3084895D" w14:textId="77777777" w:rsidR="00962A04" w:rsidRDefault="00962A04" w:rsidP="00962A04">
      <w:r>
        <w:t>Data scientists and data science teams solve complex data problems by employing deep expertise in one or more of these disciplines, in the context of business strategy, and under the guidance of domain knowledge. Personal skills in communication, presentation, and inquisitiveness are also very important given the complexity of interactions within Big Data systems.</w:t>
      </w:r>
    </w:p>
    <w:p w14:paraId="67968F12" w14:textId="77777777" w:rsidR="00962A04" w:rsidRPr="002B03A2" w:rsidRDefault="00962A04" w:rsidP="00962A04">
      <w:pPr>
        <w:pStyle w:val="BDDefinitionEmphasis"/>
      </w:pPr>
      <w:r w:rsidRPr="00552DEC">
        <w:t xml:space="preserve">A </w:t>
      </w:r>
      <w:r>
        <w:rPr>
          <w:b/>
        </w:rPr>
        <w:t>data scientist</w:t>
      </w:r>
      <w:r w:rsidRPr="002B03A2">
        <w:t xml:space="preserve"> </w:t>
      </w:r>
      <w:r>
        <w:t>is a practitioner who has sufficient knowledge in the overlapping regimes of business needs; domain knowledge; analytical skills; and software and systems engineering to manage the end-to-end data processes in the analytics life cycle.</w:t>
      </w:r>
    </w:p>
    <w:p w14:paraId="15FBA106" w14:textId="77777777" w:rsidR="00962A04" w:rsidRDefault="00962A04" w:rsidP="00962A04">
      <w:r>
        <w:t>While this full collection of skills can be present in a single individual, it is also possible that these skills, as shown in Figure 1, are covered in the members of a team. A Venn diagram is often shown to describe the overlapping skills needed for data science. In the early days of experiments, experts in a particular domain would perform the data analysis. With the advent of computers for analysis, additional skills in statistics or machine learning were needed for more sophisticated analysis, or domain experts would work with software and system engineers to build customized analytical applications. With the increase in complexity of compute-intensive simulations across parallel processors, computational science techniques were needed to implement the algorithms on these architectures. For data-intensive applications, all of these skill groups are needed to distribute both the data and the computation across systems of resources working in parallel. While data scientists seldom have strong skills in all these areas, they need to have an understanding of all areas to deliver value from data-intensive applications and work in a team that spans all of these areas.</w:t>
      </w:r>
    </w:p>
    <w:p w14:paraId="715D23D7" w14:textId="77777777" w:rsidR="00962A04" w:rsidRDefault="00962A04" w:rsidP="00962A04">
      <w:pPr>
        <w:jc w:val="center"/>
      </w:pPr>
      <w:r>
        <w:rPr>
          <w:noProof/>
        </w:rPr>
        <w:drawing>
          <wp:inline distT="0" distB="0" distL="0" distR="0" wp14:anchorId="75924A93" wp14:editId="0843EE7B">
            <wp:extent cx="2743835" cy="2213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Science Teams business new.png"/>
                    <pic:cNvPicPr/>
                  </pic:nvPicPr>
                  <pic:blipFill>
                    <a:blip r:embed="rId26">
                      <a:extLst>
                        <a:ext uri="{28A0092B-C50C-407E-A947-70E740481C1C}">
                          <a14:useLocalDpi xmlns:a14="http://schemas.microsoft.com/office/drawing/2010/main" val="0"/>
                        </a:ext>
                      </a:extLst>
                    </a:blip>
                    <a:stretch>
                      <a:fillRect/>
                    </a:stretch>
                  </pic:blipFill>
                  <pic:spPr>
                    <a:xfrm>
                      <a:off x="0" y="0"/>
                      <a:ext cx="2760060" cy="2226533"/>
                    </a:xfrm>
                    <a:prstGeom prst="rect">
                      <a:avLst/>
                    </a:prstGeom>
                  </pic:spPr>
                </pic:pic>
              </a:graphicData>
            </a:graphic>
          </wp:inline>
        </w:drawing>
      </w:r>
    </w:p>
    <w:p w14:paraId="1D34E5F2" w14:textId="77777777" w:rsidR="00962A04" w:rsidRPr="000966EC" w:rsidRDefault="00962A04" w:rsidP="00962A04">
      <w:pPr>
        <w:pStyle w:val="BDFigureCaption"/>
      </w:pPr>
      <w:bookmarkStart w:id="81" w:name="_Toc477251086"/>
      <w:r w:rsidRPr="000966EC">
        <w:t xml:space="preserve">Figure </w:t>
      </w:r>
      <w:r>
        <w:fldChar w:fldCharType="begin"/>
      </w:r>
      <w:r>
        <w:instrText xml:space="preserve"> SEQ Figure \* ARABIC \s 1 </w:instrText>
      </w:r>
      <w:r>
        <w:fldChar w:fldCharType="separate"/>
      </w:r>
      <w:r>
        <w:t>1</w:t>
      </w:r>
      <w:r>
        <w:fldChar w:fldCharType="end"/>
      </w:r>
      <w:r w:rsidRPr="000966EC">
        <w:t>: Skills Needed in Data Science</w:t>
      </w:r>
      <w:bookmarkEnd w:id="81"/>
    </w:p>
    <w:p w14:paraId="11662BB1" w14:textId="77777777" w:rsidR="00962A04" w:rsidRDefault="00962A04" w:rsidP="00962A04">
      <w:r>
        <w:t xml:space="preserve">Data science is not solely concerned with analytics, but also with the end-to-end life cycle, where the data system is essentially the scientific equipment being used to develop an understanding of a real-world process. The </w:t>
      </w:r>
      <w:r>
        <w:lastRenderedPageBreak/>
        <w:t>implication is that the data scientist must be aware of the sources and provenance of the data, the appropriateness and accuracy of the transformations on the data, the interplay between the transformation algorithms and processes, and the data storage mechanisms. This end-to-end overview role ensures that everything is performed correctly to explore the data and create and validate hypotheses. Data science is increasingly used to influence business decisions. These analytics concepts are discussed further in Section 3.4.</w:t>
      </w:r>
    </w:p>
    <w:p w14:paraId="642DCC61" w14:textId="77777777" w:rsidR="00330FE1" w:rsidRPr="00330FE1" w:rsidRDefault="00330FE1" w:rsidP="00330FE1">
      <w:pPr>
        <w:pStyle w:val="Heading2"/>
      </w:pPr>
      <w:bookmarkStart w:id="82" w:name="_Toc478543507"/>
      <w:r w:rsidRPr="00330FE1">
        <w:t>Big Data Metrics and Benchmarks</w:t>
      </w:r>
      <w:bookmarkEnd w:id="82"/>
      <w:r w:rsidRPr="00330FE1">
        <w:t xml:space="preserve"> </w:t>
      </w:r>
    </w:p>
    <w:p w14:paraId="3131A955" w14:textId="61201D5F" w:rsidR="00330FE1" w:rsidRPr="00B94016" w:rsidRDefault="00745A10" w:rsidP="00162D7F">
      <w:pPr>
        <w:pStyle w:val="BDSectionGoal"/>
        <w:rPr>
          <w:highlight w:val="yellow"/>
        </w:rPr>
      </w:pPr>
      <w:r w:rsidRPr="00745A10">
        <w:t>Subsection Scope</w:t>
      </w:r>
      <w:r>
        <w:t xml:space="preserve">: Additional text is needed to round out the discussion of Big Data metrics and benchmarks. </w:t>
      </w:r>
      <w:r w:rsidR="00330FE1" w:rsidRPr="00745A10">
        <w:t>Look at other Consortia’s work</w:t>
      </w:r>
    </w:p>
    <w:p w14:paraId="593A029C" w14:textId="77777777" w:rsidR="00330FE1" w:rsidRDefault="00330FE1" w:rsidP="00330FE1">
      <w:r>
        <w:t xml:space="preserve">Initial considerations in the use of Big Data engineering include the determination, for a particular situation, of the size threshold after which data should be considered Big Data. Multiple factors must be considered in this determination, and the outcome is particular to each application. As described in Section 2.1, Big Data characteristics lead to use of Big Data engineering techniques that allow the data system to operate affordably and efficiently. Whether a performance or cost efficiency can be attained for a particular application requires a design analysis, which is beyond the scope of this report. </w:t>
      </w:r>
    </w:p>
    <w:p w14:paraId="2183079F" w14:textId="77777777" w:rsidR="00330FE1" w:rsidRDefault="00330FE1" w:rsidP="00330FE1">
      <w:r>
        <w:t>There is a significant need for metrics and benchmarking to provide standards for the performance of Big Data systems. While there are a number of standard metrics used in benchmarking, only the ones relevant to the ne</w:t>
      </w:r>
      <w:r w:rsidRPr="00E84076">
        <w:t>w Big Data Paradigm would be within the scope of this work. This topic is being addressed by the Transaction Processing Performance Council TCP-xHD Big Data Committee, and available information from their efforts may be included in future versions of this report.</w:t>
      </w:r>
    </w:p>
    <w:p w14:paraId="577F4397" w14:textId="77777777" w:rsidR="00A80483" w:rsidRPr="00E84076" w:rsidRDefault="00A80483" w:rsidP="00330FE1"/>
    <w:p w14:paraId="00EAC497" w14:textId="77777777" w:rsidR="00226E1A" w:rsidRPr="00E84076" w:rsidRDefault="00226E1A" w:rsidP="007B6FF2"/>
    <w:p w14:paraId="4C7FFBE1" w14:textId="77777777" w:rsidR="00745A10" w:rsidRDefault="00745A10" w:rsidP="00226E1A">
      <w:pPr>
        <w:pStyle w:val="Heading1"/>
        <w:sectPr w:rsidR="00745A10" w:rsidSect="00AD76CA">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bookmarkStart w:id="83" w:name="_Toc385500477"/>
      <w:bookmarkStart w:id="84" w:name="_Toc415520795"/>
    </w:p>
    <w:p w14:paraId="5919A849" w14:textId="619FDA21" w:rsidR="00E84076" w:rsidRPr="00E84076" w:rsidRDefault="006A6D35" w:rsidP="00226E1A">
      <w:pPr>
        <w:pStyle w:val="Heading1"/>
      </w:pPr>
      <w:bookmarkStart w:id="85" w:name="_Toc478543508"/>
      <w:r w:rsidRPr="00E84076">
        <w:lastRenderedPageBreak/>
        <w:t>Big Data Security and P</w:t>
      </w:r>
      <w:r w:rsidR="00827710" w:rsidRPr="00E84076">
        <w:t>rivacy</w:t>
      </w:r>
      <w:bookmarkEnd w:id="83"/>
      <w:bookmarkEnd w:id="84"/>
      <w:bookmarkEnd w:id="85"/>
      <w:r w:rsidR="005E7C80" w:rsidRPr="00E84076">
        <w:t xml:space="preserve"> </w:t>
      </w:r>
    </w:p>
    <w:p w14:paraId="786C7D55" w14:textId="47C1C50C" w:rsidR="00817F46" w:rsidRPr="00A80483" w:rsidRDefault="00A80483" w:rsidP="00162D7F">
      <w:pPr>
        <w:pStyle w:val="BDSectionGoal"/>
      </w:pPr>
      <w:r w:rsidRPr="00A80483">
        <w:t>Subsection Scope: This section needs to be expanded and aligned with NBDIF Volume 4: Big Data Security and Privacy. Collaboration with Rose/MITRE team may be possible by sharing</w:t>
      </w:r>
      <w:r w:rsidR="00817F46" w:rsidRPr="00A80483">
        <w:t xml:space="preserve"> thoughts</w:t>
      </w:r>
      <w:r w:rsidRPr="00A80483">
        <w:t xml:space="preserve"> and </w:t>
      </w:r>
      <w:r w:rsidR="00817F46" w:rsidRPr="00A80483">
        <w:t>outlin</w:t>
      </w:r>
      <w:r w:rsidRPr="00A80483">
        <w:t>ing</w:t>
      </w:r>
      <w:r w:rsidR="00817F46" w:rsidRPr="00A80483">
        <w:t xml:space="preserve"> specific contribution</w:t>
      </w:r>
      <w:r w:rsidRPr="00A80483">
        <w:t>. Additional topics to be discussed in this section and in Volume 4 could be the following:</w:t>
      </w:r>
    </w:p>
    <w:p w14:paraId="1E86E0DC" w14:textId="200CFFFC" w:rsidR="00AD2314" w:rsidRPr="00A80483" w:rsidRDefault="00AD2314" w:rsidP="00162D7F">
      <w:pPr>
        <w:pStyle w:val="BDSectionGoal"/>
        <w:numPr>
          <w:ilvl w:val="0"/>
          <w:numId w:val="40"/>
        </w:numPr>
      </w:pPr>
      <w:r w:rsidRPr="00A80483">
        <w:t>Confidentiality</w:t>
      </w:r>
    </w:p>
    <w:p w14:paraId="376D0867" w14:textId="13D91CE6" w:rsidR="00AD2314" w:rsidRPr="00A80483" w:rsidRDefault="00AD2314" w:rsidP="00162D7F">
      <w:pPr>
        <w:pStyle w:val="BDSectionGoal"/>
        <w:numPr>
          <w:ilvl w:val="0"/>
          <w:numId w:val="40"/>
        </w:numPr>
      </w:pPr>
      <w:r w:rsidRPr="00A80483">
        <w:t>Encryption</w:t>
      </w:r>
    </w:p>
    <w:p w14:paraId="0A834AA7" w14:textId="441CB753" w:rsidR="004234A2" w:rsidRDefault="00AD2314" w:rsidP="00162D7F">
      <w:pPr>
        <w:pStyle w:val="BDSectionGoal"/>
        <w:numPr>
          <w:ilvl w:val="0"/>
          <w:numId w:val="40"/>
        </w:numPr>
      </w:pPr>
      <w:r w:rsidRPr="00A80483">
        <w:t>Data Integrit</w:t>
      </w:r>
      <w:r w:rsidR="004234A2">
        <w:t>y</w:t>
      </w:r>
    </w:p>
    <w:p w14:paraId="6CE81EE6" w14:textId="72F73D6A" w:rsidR="00AD2314" w:rsidRDefault="004234A2" w:rsidP="00162D7F">
      <w:pPr>
        <w:pStyle w:val="BDSectionGoal"/>
        <w:numPr>
          <w:ilvl w:val="0"/>
          <w:numId w:val="40"/>
        </w:numPr>
      </w:pPr>
      <w:r>
        <w:t xml:space="preserve">Models (present a base model to later discuss uncertainty models; </w:t>
      </w:r>
      <w:r w:rsidRPr="004234A2">
        <w:t>This is more than metadata, and it's a necessary precondition for the domain model we introduce in Vol 4.</w:t>
      </w:r>
      <w:r>
        <w:t xml:space="preserve"> This thread has been taken in up academia: A. Kolovos, L. M. Smith, A. Schwab-McCoy, S. Gengler, and H.-L. Yu, "Emerging patterns in multi-sourced data modeling uncertainty," Spatial Statistics, vol. 18, Part A, pp. 300-317, 2016, spatial Statistics Avignon: Emerging Patterns. [Online]. Available: </w:t>
      </w:r>
      <w:hyperlink r:id="rId27" w:tgtFrame="_blank" w:history="1">
        <w:r>
          <w:rPr>
            <w:rStyle w:val="Hyperlink"/>
          </w:rPr>
          <w:t>www.sciencedirect.com/science/article/pii/S2211675316300239</w:t>
        </w:r>
      </w:hyperlink>
    </w:p>
    <w:p w14:paraId="10CE4027" w14:textId="77777777" w:rsidR="004234A2" w:rsidRPr="004234A2" w:rsidRDefault="004234A2" w:rsidP="004234A2"/>
    <w:p w14:paraId="7B89FC08" w14:textId="77777777" w:rsidR="00817F46" w:rsidRDefault="00817F46" w:rsidP="00792791"/>
    <w:p w14:paraId="678316CF" w14:textId="083A11DB" w:rsidR="00792791" w:rsidRPr="00792791" w:rsidRDefault="00792791" w:rsidP="00792791">
      <w:r w:rsidRPr="00792791">
        <w:t xml:space="preserve">Security and privacy have also been affected by the emergence of the Big Data paradigm. A detailed discussion of the influence of Big Data on security and privacy is included in </w:t>
      </w:r>
      <w:r w:rsidRPr="00F3579A">
        <w:rPr>
          <w:i/>
        </w:rPr>
        <w:t>NIST Big Data Interoperability Framework: Volume 4, Security and Privacy</w:t>
      </w:r>
      <w:r w:rsidRPr="00792791">
        <w:t>. Some of the effects of Big Data characteristics on security and privacy summarized below:</w:t>
      </w:r>
    </w:p>
    <w:p w14:paraId="2B0EF10C" w14:textId="6FD92542" w:rsidR="00792791" w:rsidRPr="00792791" w:rsidRDefault="00792791" w:rsidP="00792791">
      <w:pPr>
        <w:pStyle w:val="BDTextBulletList"/>
      </w:pPr>
      <w:r w:rsidRPr="00792791">
        <w:rPr>
          <w:b/>
        </w:rPr>
        <w:t>Variety:</w:t>
      </w:r>
      <w:r w:rsidRPr="00792791">
        <w:t xml:space="preserve"> Retargeting traditional relational database security to non-relational databases has been a challenge. An emergent phenomenon introduced by Big Data variety that has gained considerable importance is the ability to infer identity from anonymized datasets by correlating with apparently innocuous public databases.</w:t>
      </w:r>
    </w:p>
    <w:p w14:paraId="774217C6" w14:textId="45B8614C" w:rsidR="00792791" w:rsidRPr="00792791" w:rsidRDefault="00792791" w:rsidP="00792791">
      <w:pPr>
        <w:pStyle w:val="BDTextBulletList"/>
      </w:pPr>
      <w:r w:rsidRPr="00792791">
        <w:rPr>
          <w:b/>
        </w:rPr>
        <w:t>Volume:</w:t>
      </w:r>
      <w:r w:rsidRPr="00792791">
        <w:t xml:space="preserve"> The volume of Big Data ha</w:t>
      </w:r>
      <w:r w:rsidR="004703CA">
        <w:t>s necessitated storage in multi</w:t>
      </w:r>
      <w:r w:rsidRPr="00792791">
        <w:t xml:space="preserve">tiered storage media. The movement of data between tiers has led to a requirement of systematically analyzing the threat models and research and development of novel techniques. </w:t>
      </w:r>
    </w:p>
    <w:p w14:paraId="61FD02EF" w14:textId="22A4FF3A" w:rsidR="00792791" w:rsidRPr="00792791" w:rsidRDefault="00792791" w:rsidP="00165A87">
      <w:pPr>
        <w:pStyle w:val="BDTextBulletList"/>
      </w:pPr>
      <w:r w:rsidRPr="00792791">
        <w:rPr>
          <w:b/>
        </w:rPr>
        <w:t>Velocity:</w:t>
      </w:r>
      <w:r w:rsidRPr="00792791">
        <w:t xml:space="preserve"> As with non-relational databases, distributed programming frameworks such as Hadoop were not developed with security as a primary objective. </w:t>
      </w:r>
    </w:p>
    <w:p w14:paraId="42666962" w14:textId="4B1E7FA2" w:rsidR="00792791" w:rsidRPr="00792791" w:rsidRDefault="00165A87" w:rsidP="00792791">
      <w:pPr>
        <w:pStyle w:val="BDTextBulletList"/>
      </w:pPr>
      <w:r>
        <w:rPr>
          <w:b/>
        </w:rPr>
        <w:t>Variability</w:t>
      </w:r>
      <w:r w:rsidR="00792791" w:rsidRPr="00792791">
        <w:rPr>
          <w:b/>
        </w:rPr>
        <w:t>:</w:t>
      </w:r>
      <w:r w:rsidR="00792791" w:rsidRPr="00792791">
        <w:t xml:space="preserve"> Security and privacy requirements can shift according to the time</w:t>
      </w:r>
      <w:r w:rsidR="004703CA">
        <w:t>-</w:t>
      </w:r>
      <w:r w:rsidR="00792791" w:rsidRPr="00792791">
        <w:t>dependent nature of roles that collected, processed, aggregated, and stored it. Governance can shift as responsible organizations merge or even disappear</w:t>
      </w:r>
    </w:p>
    <w:p w14:paraId="5921AA08" w14:textId="68A75CD1" w:rsidR="00777314" w:rsidRDefault="00792791" w:rsidP="00792791">
      <w:r w:rsidRPr="00792791">
        <w:t xml:space="preserve">Privacy concerns, and frameworks to address these concerns, predate Big Data. While bounded in comparison to Big Data, past solutions considered legal, social, and technical requirements for privacy in distributed systems, very large databases, and in </w:t>
      </w:r>
      <w:r w:rsidR="00542899">
        <w:t>High Speed Computing and Communications (</w:t>
      </w:r>
      <w:r w:rsidRPr="00792791">
        <w:t>HPCC</w:t>
      </w:r>
      <w:r w:rsidR="00542899">
        <w:t>)</w:t>
      </w:r>
      <w:r w:rsidRPr="00792791">
        <w:t xml:space="preserve">. The addition of variety, volume, velocity, </w:t>
      </w:r>
      <w:r w:rsidR="00165A87">
        <w:t>and variability</w:t>
      </w:r>
      <w:r w:rsidRPr="00792791">
        <w:t xml:space="preserve"> to the mix has amplified these concerns to the level of a national conversation, with unanticipated impacts on privacy frameworks.</w:t>
      </w:r>
    </w:p>
    <w:p w14:paraId="7EEC74C2" w14:textId="77777777" w:rsidR="00817F46" w:rsidRDefault="00817F46" w:rsidP="00792791"/>
    <w:p w14:paraId="34742EF2" w14:textId="77777777" w:rsidR="00226E1A" w:rsidRDefault="00226E1A" w:rsidP="00226E1A"/>
    <w:p w14:paraId="054919ED" w14:textId="77777777" w:rsidR="007D086A" w:rsidRDefault="007D086A" w:rsidP="00226E1A">
      <w:pPr>
        <w:pStyle w:val="Heading1"/>
        <w:sectPr w:rsidR="007D086A" w:rsidSect="00AD76CA">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p>
    <w:p w14:paraId="6839BD6C" w14:textId="15234635" w:rsidR="00226E1A" w:rsidRDefault="00226E1A" w:rsidP="00226E1A">
      <w:pPr>
        <w:pStyle w:val="Heading1"/>
      </w:pPr>
      <w:bookmarkStart w:id="86" w:name="_Toc478543509"/>
      <w:r>
        <w:lastRenderedPageBreak/>
        <w:t>Big Data Management</w:t>
      </w:r>
      <w:bookmarkEnd w:id="86"/>
    </w:p>
    <w:p w14:paraId="0A24CB54" w14:textId="64FC7333" w:rsidR="00226E1A" w:rsidRDefault="007D086A" w:rsidP="00983206">
      <w:pPr>
        <w:pStyle w:val="BDSectionGoal"/>
      </w:pPr>
      <w:r>
        <w:t xml:space="preserve">Section Scope: </w:t>
      </w:r>
      <w:r w:rsidR="00983206">
        <w:t>Text is needed to discuss the organization, administration, governance</w:t>
      </w:r>
      <w:r w:rsidR="002B709C">
        <w:t>, etc.</w:t>
      </w:r>
      <w:r w:rsidR="00983206">
        <w:t xml:space="preserve"> of Big Data. What new aspects has Big Data brought to data management?</w:t>
      </w:r>
    </w:p>
    <w:p w14:paraId="409908FE" w14:textId="77777777" w:rsidR="00226E1A" w:rsidRDefault="00226E1A" w:rsidP="00226E1A"/>
    <w:p w14:paraId="70C85448" w14:textId="5AB867A3" w:rsidR="00A6594C" w:rsidRDefault="00A6594C" w:rsidP="00A6594C">
      <w:pPr>
        <w:pStyle w:val="Heading2"/>
      </w:pPr>
      <w:bookmarkStart w:id="87" w:name="_Toc478543510"/>
      <w:r>
        <w:t>Orchestration</w:t>
      </w:r>
      <w:bookmarkEnd w:id="87"/>
    </w:p>
    <w:p w14:paraId="6F6CB57F" w14:textId="0588A4A9" w:rsidR="00A6594C" w:rsidRPr="00817F46" w:rsidRDefault="002B709C" w:rsidP="00C0136D">
      <w:pPr>
        <w:pStyle w:val="BDSectionGoal"/>
      </w:pPr>
      <w:r>
        <w:t>Subsection Scope: Text is needed to discuss the</w:t>
      </w:r>
      <w:r w:rsidR="00226E1A">
        <w:t xml:space="preserve"> </w:t>
      </w:r>
      <w:r w:rsidR="00226E1A" w:rsidRPr="00817F46">
        <w:t xml:space="preserve">Orchestrator </w:t>
      </w:r>
      <w:r>
        <w:t>or</w:t>
      </w:r>
      <w:r w:rsidR="00226E1A" w:rsidRPr="00817F46">
        <w:t xml:space="preserve"> Orchestration</w:t>
      </w:r>
      <w:r>
        <w:t xml:space="preserve"> in Big Data Management. R</w:t>
      </w:r>
      <w:r w:rsidR="00226E1A" w:rsidRPr="00817F46">
        <w:t>efer to additional detail in the MindMap</w:t>
      </w:r>
      <w:r>
        <w:t xml:space="preserve"> (from a previous discussion). Previous </w:t>
      </w:r>
      <w:r w:rsidR="00226E1A" w:rsidRPr="00817F46">
        <w:t>discussion</w:t>
      </w:r>
      <w:r>
        <w:t>s</w:t>
      </w:r>
      <w:r w:rsidR="00226E1A" w:rsidRPr="00817F46">
        <w:t xml:space="preserve"> </w:t>
      </w:r>
      <w:r>
        <w:t>on this topic included o</w:t>
      </w:r>
      <w:r w:rsidR="00226E1A" w:rsidRPr="00817F46">
        <w:t>rchestrator as role, but also as conceptual underpinning for enterpri</w:t>
      </w:r>
      <w:r>
        <w:t xml:space="preserve">se (“business”) process in the Reference </w:t>
      </w:r>
      <w:r w:rsidR="00226E1A" w:rsidRPr="00817F46">
        <w:t>A</w:t>
      </w:r>
      <w:r>
        <w:t>rchitecture</w:t>
      </w:r>
      <w:r w:rsidR="00226E1A" w:rsidRPr="00817F46">
        <w:t>.</w:t>
      </w:r>
      <w:r>
        <w:t xml:space="preserve"> The text could also discuss c</w:t>
      </w:r>
      <w:r w:rsidR="00A6594C" w:rsidRPr="002B709C">
        <w:t>ontracts and negotiation among multiple organizations</w:t>
      </w:r>
    </w:p>
    <w:p w14:paraId="49849691" w14:textId="77777777" w:rsidR="00226E1A" w:rsidRDefault="00226E1A" w:rsidP="00792791"/>
    <w:p w14:paraId="1B930D22" w14:textId="77777777" w:rsidR="00E84076" w:rsidRPr="001767BD" w:rsidRDefault="00161CFA" w:rsidP="00161CFA">
      <w:pPr>
        <w:pStyle w:val="Heading2"/>
      </w:pPr>
      <w:bookmarkStart w:id="88" w:name="_Toc415520796"/>
      <w:bookmarkStart w:id="89" w:name="_Toc478543511"/>
      <w:r w:rsidRPr="001767BD">
        <w:t>Data Governance</w:t>
      </w:r>
      <w:bookmarkEnd w:id="88"/>
      <w:bookmarkEnd w:id="89"/>
      <w:r w:rsidR="00B94016" w:rsidRPr="001767BD">
        <w:t xml:space="preserve"> </w:t>
      </w:r>
    </w:p>
    <w:p w14:paraId="0B5D566E" w14:textId="34DA10AE" w:rsidR="001767BD" w:rsidRDefault="002B709C" w:rsidP="00C0136D">
      <w:pPr>
        <w:pStyle w:val="BDSectionGoal"/>
        <w:rPr>
          <w:highlight w:val="yellow"/>
        </w:rPr>
      </w:pPr>
      <w:r w:rsidRPr="002B709C">
        <w:t xml:space="preserve">Subsection Scope: </w:t>
      </w:r>
      <w:r>
        <w:t>The text in this section needs to be expanded</w:t>
      </w:r>
    </w:p>
    <w:p w14:paraId="31F62257" w14:textId="77777777" w:rsidR="00AC4620" w:rsidRPr="00F27181" w:rsidRDefault="00D318D7" w:rsidP="00F27181">
      <w:r>
        <w:rPr>
          <w:szCs w:val="24"/>
        </w:rPr>
        <w:t xml:space="preserve">Data governance is a fundamental element in the management of </w:t>
      </w:r>
      <w:r w:rsidR="00AC4620" w:rsidRPr="00F27181">
        <w:t xml:space="preserve">data and data systems. </w:t>
      </w:r>
    </w:p>
    <w:p w14:paraId="4A9023AB" w14:textId="77777777" w:rsidR="00AC4620" w:rsidRPr="00F27181" w:rsidRDefault="00AC4620" w:rsidP="00F27181">
      <w:pPr>
        <w:pStyle w:val="BDDefinitionEmphasis"/>
      </w:pPr>
      <w:bookmarkStart w:id="90" w:name="Data_governance"/>
      <w:r w:rsidRPr="00F27181">
        <w:rPr>
          <w:b/>
        </w:rPr>
        <w:t>Data governance</w:t>
      </w:r>
      <w:bookmarkEnd w:id="90"/>
      <w:r w:rsidRPr="00F27181">
        <w:t xml:space="preserve"> refers to administering, or formalizing, discipline (</w:t>
      </w:r>
      <w:r w:rsidR="00BB0C10">
        <w:t xml:space="preserve">e.g., </w:t>
      </w:r>
      <w:r w:rsidRPr="00F27181">
        <w:t>behavior</w:t>
      </w:r>
      <w:r w:rsidR="00BB0C10">
        <w:t xml:space="preserve"> patterns</w:t>
      </w:r>
      <w:r w:rsidRPr="00F27181">
        <w:t>) around the management of data.</w:t>
      </w:r>
    </w:p>
    <w:p w14:paraId="16B53C94" w14:textId="762A4542" w:rsidR="00AC4620" w:rsidRPr="00F27181" w:rsidRDefault="00AC4620" w:rsidP="00F27181">
      <w:r w:rsidRPr="00F27181">
        <w:t>Th</w:t>
      </w:r>
      <w:r w:rsidR="007D659D">
        <w:t>e</w:t>
      </w:r>
      <w:r w:rsidRPr="00F27181">
        <w:t xml:space="preserve"> </w:t>
      </w:r>
      <w:r w:rsidR="007D659D">
        <w:rPr>
          <w:szCs w:val="24"/>
        </w:rPr>
        <w:t xml:space="preserve">definition of data governance </w:t>
      </w:r>
      <w:r w:rsidRPr="00F27181">
        <w:t>includes management across the complete data life</w:t>
      </w:r>
      <w:r w:rsidR="00D85050">
        <w:t xml:space="preserve"> </w:t>
      </w:r>
      <w:r w:rsidRPr="00F27181">
        <w:t>cycle</w:t>
      </w:r>
      <w:r w:rsidR="00D318D7">
        <w:t>,</w:t>
      </w:r>
      <w:r w:rsidRPr="00F27181">
        <w:t xml:space="preserve"> </w:t>
      </w:r>
      <w:r w:rsidR="00D318D7">
        <w:t xml:space="preserve">whether </w:t>
      </w:r>
      <w:r w:rsidR="007D659D">
        <w:t xml:space="preserve">the data is </w:t>
      </w:r>
      <w:r w:rsidRPr="00F27181">
        <w:t>at rest, in motion, in incomplete stages</w:t>
      </w:r>
      <w:r w:rsidR="007D659D">
        <w:t>,</w:t>
      </w:r>
      <w:r w:rsidRPr="00F27181">
        <w:t xml:space="preserve"> </w:t>
      </w:r>
      <w:r w:rsidR="007D659D">
        <w:t xml:space="preserve">or </w:t>
      </w:r>
      <w:r w:rsidRPr="00F27181">
        <w:t xml:space="preserve">transactions. </w:t>
      </w:r>
      <w:r w:rsidR="00624C59">
        <w:rPr>
          <w:szCs w:val="24"/>
        </w:rPr>
        <w:t>T</w:t>
      </w:r>
      <w:r w:rsidR="00624C59" w:rsidRPr="00B244F9">
        <w:rPr>
          <w:szCs w:val="24"/>
        </w:rPr>
        <w:t xml:space="preserve">o </w:t>
      </w:r>
      <w:r w:rsidR="00624C59">
        <w:rPr>
          <w:szCs w:val="24"/>
        </w:rPr>
        <w:t xml:space="preserve">maximize its benefit, data </w:t>
      </w:r>
      <w:r w:rsidRPr="00F27181">
        <w:t xml:space="preserve">governance must also consider the issues of privacy and security of </w:t>
      </w:r>
      <w:r w:rsidR="00624C59">
        <w:t>individuals of all ages</w:t>
      </w:r>
      <w:r w:rsidRPr="00F27181">
        <w:t>, individuals as companies</w:t>
      </w:r>
      <w:r w:rsidR="00624C59">
        <w:t>,</w:t>
      </w:r>
      <w:r w:rsidRPr="00F27181">
        <w:t xml:space="preserve"> and companies as companies. </w:t>
      </w:r>
    </w:p>
    <w:p w14:paraId="41E1AAFE" w14:textId="3D5489BA" w:rsidR="00AC4620" w:rsidRPr="00F27181" w:rsidRDefault="00624C59" w:rsidP="00F27181">
      <w:r>
        <w:rPr>
          <w:szCs w:val="24"/>
        </w:rPr>
        <w:t xml:space="preserve">Data governance is needed to address important </w:t>
      </w:r>
      <w:r w:rsidR="00AC4620" w:rsidRPr="00F27181">
        <w:t>issues in the new</w:t>
      </w:r>
      <w:r w:rsidR="000E6689" w:rsidRPr="00F27181">
        <w:t xml:space="preserve"> global</w:t>
      </w:r>
      <w:r w:rsidR="00AC4620" w:rsidRPr="00F27181">
        <w:t xml:space="preserve"> Internet Big Data economy</w:t>
      </w:r>
      <w:r>
        <w:t>.</w:t>
      </w:r>
      <w:r w:rsidR="00AC4620" w:rsidRPr="00F27181">
        <w:t xml:space="preserve"> </w:t>
      </w:r>
      <w:r>
        <w:t xml:space="preserve">For example, </w:t>
      </w:r>
      <w:r w:rsidR="00AC4620" w:rsidRPr="00F27181">
        <w:t>many businesses provide a data hosting platform for data that is generated by the users of the system. While governance policies and processes from the point of view of the data hosting company</w:t>
      </w:r>
      <w:r w:rsidRPr="00B244F9">
        <w:rPr>
          <w:szCs w:val="24"/>
        </w:rPr>
        <w:t xml:space="preserve"> are commonplace</w:t>
      </w:r>
      <w:r w:rsidR="00AC4620" w:rsidRPr="00F27181">
        <w:t xml:space="preserve">, the </w:t>
      </w:r>
      <w:r>
        <w:t xml:space="preserve">issue of </w:t>
      </w:r>
      <w:r w:rsidR="00AC4620" w:rsidRPr="00F27181">
        <w:t>governance and control rights of the data providers</w:t>
      </w:r>
      <w:r>
        <w:t xml:space="preserve"> is new</w:t>
      </w:r>
      <w:r w:rsidR="00AC4620" w:rsidRPr="00F27181">
        <w:t xml:space="preserve">. </w:t>
      </w:r>
      <w:r w:rsidR="00BB0BDF">
        <w:t>Many questions</w:t>
      </w:r>
      <w:r w:rsidR="004703CA">
        <w:t xml:space="preserve"> remain including the following:</w:t>
      </w:r>
      <w:r w:rsidR="00BB0BDF">
        <w:t xml:space="preserve"> </w:t>
      </w:r>
      <w:r w:rsidR="00AC4620" w:rsidRPr="00F27181">
        <w:t xml:space="preserve">Do they still own their data, or is the data owned by the hosting company? Do the data producers have the ability to delete their data? Can they control who is allowed to see their data? </w:t>
      </w:r>
    </w:p>
    <w:p w14:paraId="0969B914" w14:textId="77777777" w:rsidR="00AC4620" w:rsidRPr="00F27181" w:rsidRDefault="001A5457" w:rsidP="00F27181">
      <w:r>
        <w:t>T</w:t>
      </w:r>
      <w:r w:rsidR="00AC4620" w:rsidRPr="00F27181">
        <w:t xml:space="preserve">he question of </w:t>
      </w:r>
      <w:r>
        <w:t>g</w:t>
      </w:r>
      <w:r w:rsidR="00AC4620" w:rsidRPr="00F27181">
        <w:t xml:space="preserve">overnance </w:t>
      </w:r>
      <w:r>
        <w:t xml:space="preserve">resides </w:t>
      </w:r>
      <w:r w:rsidR="00AC4620" w:rsidRPr="00F27181">
        <w:t>between the value that one party (</w:t>
      </w:r>
      <w:r>
        <w:t xml:space="preserve">e.g., </w:t>
      </w:r>
      <w:r w:rsidR="00AC4620" w:rsidRPr="00F27181">
        <w:t>the data hosting company) wants to generate versus the rights that the data provider wants to ret</w:t>
      </w:r>
      <w:r w:rsidR="00F96EAE">
        <w:t xml:space="preserve">ain to obtain their own value. </w:t>
      </w:r>
      <w:r w:rsidR="00AC4620" w:rsidRPr="00F27181">
        <w:t xml:space="preserve">New governance concerns arising from the Big Data Paradigm need greater discussion, and will be </w:t>
      </w:r>
      <w:r w:rsidR="00F96EAE">
        <w:t xml:space="preserve">discussed during the development of the </w:t>
      </w:r>
      <w:r w:rsidR="00AC4620" w:rsidRPr="00F27181">
        <w:t xml:space="preserve">next version of this document. </w:t>
      </w:r>
    </w:p>
    <w:p w14:paraId="78167373" w14:textId="77777777" w:rsidR="00E84076" w:rsidRPr="00330FE1" w:rsidRDefault="00E84076" w:rsidP="00E84076">
      <w:pPr>
        <w:pStyle w:val="Heading2"/>
      </w:pPr>
      <w:bookmarkStart w:id="91" w:name="_Toc478543512"/>
      <w:r w:rsidRPr="00330FE1">
        <w:t>Data Ownership</w:t>
      </w:r>
      <w:bookmarkEnd w:id="91"/>
    </w:p>
    <w:p w14:paraId="28D114C4" w14:textId="3F9F6CB5" w:rsidR="00E84076" w:rsidRDefault="00073EDB" w:rsidP="003C25F1">
      <w:pPr>
        <w:pStyle w:val="BDSectionGoal"/>
      </w:pPr>
      <w:r>
        <w:t xml:space="preserve">Subsection Scope: </w:t>
      </w:r>
      <w:r w:rsidR="005D684B">
        <w:t xml:space="preserve">A description of data ownership and how it is related to Big Data is needed. This subsection could include the following items: </w:t>
      </w:r>
    </w:p>
    <w:p w14:paraId="52D80658" w14:textId="0727E18F" w:rsidR="00F950EF" w:rsidRPr="002F2932" w:rsidRDefault="00F950EF" w:rsidP="003C25F1">
      <w:pPr>
        <w:pStyle w:val="BDSectionGoal"/>
        <w:numPr>
          <w:ilvl w:val="0"/>
          <w:numId w:val="41"/>
        </w:numPr>
      </w:pPr>
      <w:r w:rsidRPr="002F2932">
        <w:t>Data ownership (sharing??) and privacy</w:t>
      </w:r>
    </w:p>
    <w:p w14:paraId="44782EE4" w14:textId="7CAE601D" w:rsidR="00F950EF" w:rsidRPr="002F2932" w:rsidRDefault="00F950EF" w:rsidP="003C25F1">
      <w:pPr>
        <w:pStyle w:val="BDSectionGoal"/>
        <w:numPr>
          <w:ilvl w:val="1"/>
          <w:numId w:val="41"/>
        </w:numPr>
      </w:pPr>
      <w:r w:rsidRPr="002F2932">
        <w:t>What does data ownership mean?</w:t>
      </w:r>
    </w:p>
    <w:p w14:paraId="51ABC143" w14:textId="2315DC1A" w:rsidR="00F950EF" w:rsidRPr="002F2932" w:rsidRDefault="00F950EF" w:rsidP="003C25F1">
      <w:pPr>
        <w:pStyle w:val="BDSectionGoal"/>
        <w:numPr>
          <w:ilvl w:val="1"/>
          <w:numId w:val="41"/>
        </w:numPr>
      </w:pPr>
      <w:r w:rsidRPr="002F2932">
        <w:t xml:space="preserve">Users can </w:t>
      </w:r>
      <w:r w:rsidR="00073EDB" w:rsidRPr="002F2932">
        <w:t>contribute content but company will own them</w:t>
      </w:r>
    </w:p>
    <w:p w14:paraId="4521F86A" w14:textId="3D6155D0" w:rsidR="00F950EF" w:rsidRPr="002F2932" w:rsidRDefault="00F950EF" w:rsidP="003C25F1">
      <w:pPr>
        <w:pStyle w:val="BDSectionGoal"/>
        <w:numPr>
          <w:ilvl w:val="1"/>
          <w:numId w:val="41"/>
        </w:numPr>
      </w:pPr>
      <w:r w:rsidRPr="002F2932">
        <w:t>Data ownership involves with intellectual property (licensing, etc.)</w:t>
      </w:r>
    </w:p>
    <w:p w14:paraId="3E16A7BB" w14:textId="711CE940" w:rsidR="006A3EAA" w:rsidRPr="002F2932" w:rsidRDefault="00F950EF" w:rsidP="003C25F1">
      <w:pPr>
        <w:pStyle w:val="BDSectionGoal"/>
        <w:numPr>
          <w:ilvl w:val="1"/>
          <w:numId w:val="41"/>
        </w:numPr>
      </w:pPr>
      <w:r w:rsidRPr="002F2932">
        <w:lastRenderedPageBreak/>
        <w:t>Cavan: Data ownership: what and who allows access…</w:t>
      </w:r>
    </w:p>
    <w:p w14:paraId="31A3CB8D" w14:textId="4BE68745" w:rsidR="00817F46" w:rsidRPr="002F2932" w:rsidRDefault="00817F46" w:rsidP="003C25F1">
      <w:pPr>
        <w:pStyle w:val="BDSectionGoal"/>
        <w:numPr>
          <w:ilvl w:val="0"/>
          <w:numId w:val="41"/>
        </w:numPr>
      </w:pPr>
      <w:r w:rsidRPr="002F2932">
        <w:t>Tim - shared his outline doc submitted to reflector(?) 2-16: Governance Provenance Curation.</w:t>
      </w:r>
      <w:r w:rsidR="005D684B" w:rsidRPr="002F2932">
        <w:t xml:space="preserve"> </w:t>
      </w:r>
      <w:r w:rsidRPr="002F2932">
        <w:t xml:space="preserve"> Sourced Morningstar. Mark suggests [pillar] section #6 is probably the most important. Next / action item for group - Take contributions on relationship to previous work by NARA, maybe something from Quyen</w:t>
      </w:r>
    </w:p>
    <w:p w14:paraId="73C4B929" w14:textId="3169E2D4" w:rsidR="00817F46" w:rsidRPr="002F2932" w:rsidRDefault="00817F46" w:rsidP="003C25F1">
      <w:pPr>
        <w:pStyle w:val="BDSectionGoal"/>
        <w:numPr>
          <w:ilvl w:val="0"/>
          <w:numId w:val="41"/>
        </w:numPr>
      </w:pPr>
      <w:r w:rsidRPr="002F2932">
        <w:t>Quyen: work with Russell’s feedback for Vol. 6 Section 5 on Big Data Lifecycle</w:t>
      </w:r>
    </w:p>
    <w:p w14:paraId="5D004B09" w14:textId="4BEA4E21" w:rsidR="00817F46" w:rsidRPr="002F2932" w:rsidRDefault="00817F46" w:rsidP="003C25F1">
      <w:pPr>
        <w:pStyle w:val="BDSectionGoal"/>
        <w:numPr>
          <w:ilvl w:val="0"/>
          <w:numId w:val="41"/>
        </w:numPr>
      </w:pPr>
      <w:r w:rsidRPr="002F2932">
        <w:t>Rose/MITRE team – share thoughts/outline specific contribution</w:t>
      </w:r>
    </w:p>
    <w:p w14:paraId="1BEA7111" w14:textId="67B777AC" w:rsidR="00817F46" w:rsidRPr="002F2932" w:rsidRDefault="00817F46" w:rsidP="003C25F1">
      <w:pPr>
        <w:pStyle w:val="BDSectionGoal"/>
        <w:numPr>
          <w:ilvl w:val="0"/>
          <w:numId w:val="41"/>
        </w:numPr>
      </w:pPr>
      <w:r w:rsidRPr="002F2932">
        <w:t>Governance – architecture view (from velocity, volume, etc.); big data inside/outside ??, Rose</w:t>
      </w:r>
    </w:p>
    <w:p w14:paraId="612C8D6D" w14:textId="5A915882" w:rsidR="00EA7460" w:rsidRPr="002F2932" w:rsidRDefault="00DE2E5D" w:rsidP="00DE2E5D">
      <w:pPr>
        <w:ind w:left="360"/>
      </w:pPr>
      <w:ins w:id="92" w:author="Ann Racuya-Robbins" w:date="2017-06-19T11:26:00Z">
        <w:r>
          <w:t>Data Ownership by the data subject.</w:t>
        </w:r>
      </w:ins>
      <w:bookmarkStart w:id="93" w:name="_GoBack"/>
      <w:bookmarkEnd w:id="93"/>
    </w:p>
    <w:p w14:paraId="1B96A81B" w14:textId="77777777" w:rsidR="009F19EF" w:rsidRDefault="009F19EF" w:rsidP="00817F46">
      <w:pPr>
        <w:rPr>
          <w:highlight w:val="yellow"/>
        </w:rPr>
      </w:pPr>
    </w:p>
    <w:p w14:paraId="7DBBE58D" w14:textId="77777777" w:rsidR="009F19EF" w:rsidRDefault="009F19EF" w:rsidP="00817F46">
      <w:pPr>
        <w:rPr>
          <w:highlight w:val="yellow"/>
        </w:rPr>
      </w:pPr>
    </w:p>
    <w:p w14:paraId="6F254631" w14:textId="4E361200" w:rsidR="009F19EF" w:rsidRDefault="001767BD" w:rsidP="001767BD">
      <w:pPr>
        <w:pStyle w:val="Heading2"/>
      </w:pPr>
      <w:bookmarkStart w:id="94" w:name="_Toc478543513"/>
      <w:r w:rsidRPr="00330FE1">
        <w:t>Societal Implications</w:t>
      </w:r>
      <w:bookmarkEnd w:id="94"/>
    </w:p>
    <w:p w14:paraId="3CF1714B" w14:textId="1772BBC0" w:rsidR="00D84099" w:rsidRDefault="002B709C" w:rsidP="003C25F1">
      <w:pPr>
        <w:pStyle w:val="BDSectionGoal"/>
      </w:pPr>
      <w:r>
        <w:t>Section Scope: Should this section be included here or left to the technical report.</w:t>
      </w:r>
    </w:p>
    <w:p w14:paraId="40C714F4" w14:textId="65962F74" w:rsidR="00D84099" w:rsidRDefault="00D84099" w:rsidP="00D84099"/>
    <w:p w14:paraId="27997BDC" w14:textId="77777777" w:rsidR="002B709C" w:rsidRDefault="002B709C" w:rsidP="00D84099"/>
    <w:p w14:paraId="7581A9DB" w14:textId="77777777" w:rsidR="002B709C" w:rsidRDefault="002B709C" w:rsidP="00D84099"/>
    <w:p w14:paraId="451FE9B1" w14:textId="77777777" w:rsidR="00817F46" w:rsidRDefault="00817F46" w:rsidP="00817F46">
      <w:pPr>
        <w:spacing w:after="200" w:line="276" w:lineRule="auto"/>
        <w:sectPr w:rsidR="00817F46" w:rsidSect="00AD76CA">
          <w:footnotePr>
            <w:numFmt w:val="lowerLetter"/>
          </w:footnotePr>
          <w:endnotePr>
            <w:numFmt w:val="decimal"/>
          </w:endnotePr>
          <w:pgSz w:w="12240" w:h="15840"/>
          <w:pgMar w:top="1440" w:right="1080" w:bottom="1440" w:left="1080" w:header="720" w:footer="720" w:gutter="0"/>
          <w:lnNumType w:countBy="1" w:restart="continuous"/>
          <w:cols w:space="720"/>
          <w:docGrid w:linePitch="360"/>
        </w:sectPr>
      </w:pPr>
      <w:bookmarkStart w:id="95" w:name="_Toc385425396"/>
      <w:bookmarkStart w:id="96" w:name="_Toc385500488"/>
      <w:bookmarkStart w:id="97" w:name="_Toc385500903"/>
      <w:bookmarkStart w:id="98" w:name="_Toc385500930"/>
      <w:bookmarkStart w:id="99" w:name="_Toc385500963"/>
      <w:bookmarkStart w:id="100" w:name="_Toc385501790"/>
      <w:bookmarkStart w:id="101" w:name="_Toc385502570"/>
      <w:bookmarkStart w:id="102" w:name="_Toc386029107"/>
      <w:bookmarkEnd w:id="95"/>
      <w:bookmarkEnd w:id="96"/>
      <w:bookmarkEnd w:id="97"/>
      <w:bookmarkEnd w:id="98"/>
      <w:bookmarkEnd w:id="99"/>
      <w:bookmarkEnd w:id="100"/>
      <w:bookmarkEnd w:id="101"/>
      <w:bookmarkEnd w:id="102"/>
    </w:p>
    <w:p w14:paraId="1BA3BCA2" w14:textId="25461C0B" w:rsidR="00A55BFC" w:rsidRDefault="00A55BFC" w:rsidP="0080461A">
      <w:pPr>
        <w:pStyle w:val="BDAppendices"/>
      </w:pPr>
      <w:bookmarkStart w:id="103" w:name="_Toc415520799"/>
      <w:bookmarkStart w:id="104" w:name="_Toc478543514"/>
      <w:bookmarkStart w:id="105" w:name="_Toc385500492"/>
      <w:r w:rsidRPr="00A55BFC">
        <w:lastRenderedPageBreak/>
        <w:t>Terms and Definitions</w:t>
      </w:r>
      <w:bookmarkEnd w:id="103"/>
      <w:bookmarkEnd w:id="104"/>
    </w:p>
    <w:p w14:paraId="73884E91" w14:textId="285B5443" w:rsidR="005D518E" w:rsidRPr="00224F22" w:rsidRDefault="00FF5D8C" w:rsidP="00BF11AC">
      <w:pPr>
        <w:pStyle w:val="BDDefinitionEmphasis"/>
        <w:ind w:left="216" w:right="0" w:hanging="216"/>
        <w:rPr>
          <w:i w:val="0"/>
        </w:rPr>
      </w:pPr>
      <w:bookmarkStart w:id="106" w:name="OLE_LINK2"/>
      <w:r w:rsidRPr="00FF5D8C">
        <w:rPr>
          <w:b/>
        </w:rPr>
        <w:t>Analytics</w:t>
      </w:r>
      <w:r>
        <w:rPr>
          <w:b/>
          <w:i w:val="0"/>
        </w:rPr>
        <w:t xml:space="preserve"> </w:t>
      </w:r>
      <w:r w:rsidR="005D518E" w:rsidRPr="00224F22">
        <w:rPr>
          <w:i w:val="0"/>
        </w:rPr>
        <w:t>is the synthesis of knowledge from information.</w:t>
      </w:r>
    </w:p>
    <w:p w14:paraId="4F3B07F6" w14:textId="6764DFEF" w:rsidR="005D518E" w:rsidRPr="00224F22" w:rsidRDefault="00FF5D8C" w:rsidP="00BF11AC">
      <w:pPr>
        <w:pStyle w:val="BDDefinitionEmphasis"/>
        <w:ind w:left="216" w:right="0" w:hanging="216"/>
        <w:rPr>
          <w:i w:val="0"/>
        </w:rPr>
      </w:pPr>
      <w:r w:rsidRPr="00FF5D8C">
        <w:rPr>
          <w:b/>
        </w:rPr>
        <w:t>Big Data</w:t>
      </w:r>
      <w:r>
        <w:rPr>
          <w:b/>
          <w:i w:val="0"/>
        </w:rPr>
        <w:t xml:space="preserve"> </w:t>
      </w:r>
      <w:r w:rsidR="005D518E" w:rsidRPr="00224F22">
        <w:rPr>
          <w:i w:val="0"/>
        </w:rPr>
        <w:t>consists of extensive datasets</w:t>
      </w:r>
      <w:r w:rsidR="005D518E" w:rsidRPr="00224F22">
        <w:rPr>
          <w:i w:val="0"/>
        </w:rPr>
        <w:sym w:font="Symbol" w:char="F0BE"/>
      </w:r>
      <w:r w:rsidR="005D518E" w:rsidRPr="00224F22">
        <w:rPr>
          <w:i w:val="0"/>
        </w:rPr>
        <w:t>primarily in the characteristics of volume, variety, velocity, and/or variability</w:t>
      </w:r>
      <w:r w:rsidR="005D518E" w:rsidRPr="00224F22">
        <w:rPr>
          <w:i w:val="0"/>
        </w:rPr>
        <w:sym w:font="Symbol" w:char="F0BE"/>
      </w:r>
      <w:r w:rsidR="005D518E" w:rsidRPr="00224F22">
        <w:rPr>
          <w:i w:val="0"/>
        </w:rPr>
        <w:t>that require a scalable architecture for efficient storage, manipulation, and analysis.</w:t>
      </w:r>
    </w:p>
    <w:p w14:paraId="26AD48CD" w14:textId="2A7A4D5D" w:rsidR="005D518E" w:rsidRDefault="00FF5D8C" w:rsidP="00BF11AC">
      <w:pPr>
        <w:pStyle w:val="BDDefinitionEmphasis"/>
        <w:tabs>
          <w:tab w:val="center" w:pos="4680"/>
        </w:tabs>
        <w:ind w:left="216" w:right="0" w:hanging="216"/>
        <w:rPr>
          <w:i w:val="0"/>
        </w:rPr>
      </w:pPr>
      <w:r w:rsidRPr="00FF5D8C">
        <w:rPr>
          <w:b/>
        </w:rPr>
        <w:t>Big Data Engineering</w:t>
      </w:r>
      <w:r>
        <w:rPr>
          <w:b/>
          <w:i w:val="0"/>
        </w:rPr>
        <w:t xml:space="preserve"> </w:t>
      </w:r>
      <w:r w:rsidR="005D518E" w:rsidRPr="00224F22">
        <w:rPr>
          <w:i w:val="0"/>
        </w:rPr>
        <w:t>includes advanced techniques that harness independent resources for building scalable data systems when the characteristics of the datasets require new architectures for efficient storage, manipulation, and analysis.</w:t>
      </w:r>
    </w:p>
    <w:p w14:paraId="60CEB18B" w14:textId="00F7DAF4" w:rsidR="005D518E" w:rsidRPr="00224F22" w:rsidRDefault="005D518E" w:rsidP="005D518E">
      <w:pPr>
        <w:pStyle w:val="BDDefinitionEmphasis"/>
        <w:ind w:left="216" w:right="0" w:hanging="216"/>
        <w:rPr>
          <w:i w:val="0"/>
        </w:rPr>
      </w:pPr>
      <w:r w:rsidRPr="00224F22">
        <w:rPr>
          <w:i w:val="0"/>
        </w:rPr>
        <w:t xml:space="preserve">The </w:t>
      </w:r>
      <w:r w:rsidR="00FF5D8C" w:rsidRPr="00FF5D8C">
        <w:rPr>
          <w:b/>
        </w:rPr>
        <w:t>Big Data Paradigm</w:t>
      </w:r>
      <w:r>
        <w:rPr>
          <w:b/>
          <w:i w:val="0"/>
        </w:rPr>
        <w:t xml:space="preserve"> </w:t>
      </w:r>
      <w:r w:rsidRPr="00224F22">
        <w:rPr>
          <w:i w:val="0"/>
        </w:rPr>
        <w:t>consists of the distribution of data systems across horizontally coupled, independent resources to achieve the scalability needed for the efficient processing of extensive datasets.</w:t>
      </w:r>
    </w:p>
    <w:p w14:paraId="747E0FDD" w14:textId="445C4B0B" w:rsidR="005D518E" w:rsidRPr="00224F22" w:rsidRDefault="0038590A" w:rsidP="00BF11AC">
      <w:pPr>
        <w:pStyle w:val="BDDefinitionEmphasis"/>
        <w:ind w:left="216" w:right="0" w:hanging="216"/>
        <w:rPr>
          <w:i w:val="0"/>
        </w:rPr>
      </w:pPr>
      <w:r w:rsidRPr="0038590A">
        <w:rPr>
          <w:b/>
        </w:rPr>
        <w:t>Computational portability</w:t>
      </w:r>
      <w:r w:rsidR="005D518E" w:rsidRPr="00224F22">
        <w:rPr>
          <w:i w:val="0"/>
        </w:rPr>
        <w:t xml:space="preserve"> is the movement of the computation to the location of the data.</w:t>
      </w:r>
    </w:p>
    <w:p w14:paraId="2333807B" w14:textId="170604CC" w:rsidR="005D518E" w:rsidRPr="00FF5D8C" w:rsidRDefault="00FF5D8C" w:rsidP="003E279D">
      <w:pPr>
        <w:pStyle w:val="BDDefinitionEmphasis"/>
        <w:ind w:left="216" w:hanging="216"/>
        <w:rPr>
          <w:i w:val="0"/>
        </w:rPr>
      </w:pPr>
      <w:r w:rsidRPr="00FF5D8C">
        <w:rPr>
          <w:b/>
        </w:rPr>
        <w:t>Data governance</w:t>
      </w:r>
      <w:r w:rsidR="005D518E">
        <w:rPr>
          <w:b/>
          <w:i w:val="0"/>
        </w:rPr>
        <w:t xml:space="preserve"> </w:t>
      </w:r>
      <w:r w:rsidR="003E279D" w:rsidRPr="00FF5D8C">
        <w:rPr>
          <w:i w:val="0"/>
        </w:rPr>
        <w:t>refers to the overall management of the availability, usability, integrity, and security of the data employed in an enterprise.</w:t>
      </w:r>
    </w:p>
    <w:p w14:paraId="09D4B771" w14:textId="6ACB4A7B" w:rsidR="005D518E" w:rsidRPr="00224F22" w:rsidRDefault="000A6887" w:rsidP="005D518E">
      <w:pPr>
        <w:pStyle w:val="BDDefinitionEmphasis"/>
        <w:ind w:left="216" w:right="0" w:hanging="216"/>
        <w:rPr>
          <w:i w:val="0"/>
        </w:rPr>
      </w:pPr>
      <w:r>
        <w:rPr>
          <w:i w:val="0"/>
        </w:rPr>
        <w:t xml:space="preserve">The </w:t>
      </w:r>
      <w:r w:rsidRPr="000A6887">
        <w:rPr>
          <w:b/>
        </w:rPr>
        <w:t>data lifecycle</w:t>
      </w:r>
      <w:r>
        <w:rPr>
          <w:i w:val="0"/>
        </w:rPr>
        <w:t xml:space="preserve"> </w:t>
      </w:r>
      <w:r w:rsidR="005D518E" w:rsidRPr="00224F22">
        <w:rPr>
          <w:i w:val="0"/>
        </w:rPr>
        <w:t>is the set of processes that transform</w:t>
      </w:r>
      <w:r w:rsidR="00CE41E1">
        <w:rPr>
          <w:i w:val="0"/>
        </w:rPr>
        <w:t>s</w:t>
      </w:r>
      <w:r w:rsidR="005D518E" w:rsidRPr="00224F22">
        <w:rPr>
          <w:i w:val="0"/>
        </w:rPr>
        <w:t xml:space="preserve"> raw data into actionable knowledge</w:t>
      </w:r>
      <w:r w:rsidR="00CE41E1">
        <w:rPr>
          <w:i w:val="0"/>
        </w:rPr>
        <w:t>, which includes data collection, preparation, analytics, visualization, and access</w:t>
      </w:r>
      <w:r w:rsidR="005D518E" w:rsidRPr="00224F22">
        <w:rPr>
          <w:i w:val="0"/>
        </w:rPr>
        <w:t>.</w:t>
      </w:r>
    </w:p>
    <w:p w14:paraId="408E2BD7" w14:textId="40C0592B" w:rsidR="005D518E" w:rsidRDefault="000A6887" w:rsidP="00BF11AC">
      <w:pPr>
        <w:pStyle w:val="BDDefinitionEmphasis"/>
        <w:ind w:left="216" w:right="0" w:hanging="216"/>
        <w:rPr>
          <w:i w:val="0"/>
        </w:rPr>
      </w:pPr>
      <w:r w:rsidRPr="000A6887">
        <w:rPr>
          <w:b/>
        </w:rPr>
        <w:t>Data science</w:t>
      </w:r>
      <w:r w:rsidR="005D518E" w:rsidRPr="00224F22">
        <w:rPr>
          <w:i w:val="0"/>
        </w:rPr>
        <w:t xml:space="preserve"> is the empirical synthesis of actionable knowledge from raw data through the complete data life</w:t>
      </w:r>
      <w:r w:rsidR="00D85050">
        <w:rPr>
          <w:i w:val="0"/>
        </w:rPr>
        <w:t xml:space="preserve"> </w:t>
      </w:r>
      <w:r w:rsidR="005D518E" w:rsidRPr="00224F22">
        <w:rPr>
          <w:i w:val="0"/>
        </w:rPr>
        <w:t>cycle process.</w:t>
      </w:r>
    </w:p>
    <w:p w14:paraId="29349D04" w14:textId="500DF399" w:rsidR="005D518E" w:rsidRDefault="005D518E" w:rsidP="005D518E">
      <w:pPr>
        <w:pStyle w:val="BDDefinitionEmphasis"/>
        <w:ind w:left="216" w:right="0" w:hanging="216"/>
        <w:rPr>
          <w:i w:val="0"/>
        </w:rPr>
      </w:pPr>
      <w:r w:rsidRPr="00C102DB">
        <w:rPr>
          <w:i w:val="0"/>
        </w:rPr>
        <w:t xml:space="preserve">The </w:t>
      </w:r>
      <w:r w:rsidR="00FF5D8C" w:rsidRPr="00FF5D8C">
        <w:rPr>
          <w:b/>
        </w:rPr>
        <w:t>data science paradigm</w:t>
      </w:r>
      <w:r w:rsidRPr="00C102DB">
        <w:rPr>
          <w:i w:val="0"/>
        </w:rPr>
        <w:t xml:space="preserve"> is extraction of actionable knowledge directly from data through a process of discovery, hypothesis, and hypothesis testing.</w:t>
      </w:r>
    </w:p>
    <w:p w14:paraId="627867FC" w14:textId="20E9D376" w:rsidR="005D518E" w:rsidRPr="00224F22" w:rsidRDefault="005D518E" w:rsidP="005D518E">
      <w:pPr>
        <w:pStyle w:val="BDDefinitionEmphasis"/>
        <w:ind w:left="216" w:right="0" w:hanging="216"/>
        <w:rPr>
          <w:i w:val="0"/>
        </w:rPr>
      </w:pPr>
      <w:r w:rsidRPr="00224F22">
        <w:rPr>
          <w:i w:val="0"/>
        </w:rPr>
        <w:t xml:space="preserve">A </w:t>
      </w:r>
      <w:r w:rsidR="00A94C86" w:rsidRPr="00A94C86">
        <w:t>d</w:t>
      </w:r>
      <w:r w:rsidR="00FF5D8C" w:rsidRPr="00FF5D8C">
        <w:rPr>
          <w:b/>
        </w:rPr>
        <w:t xml:space="preserve">ata </w:t>
      </w:r>
      <w:r w:rsidR="00FF5D8C">
        <w:rPr>
          <w:b/>
        </w:rPr>
        <w:t>s</w:t>
      </w:r>
      <w:r w:rsidR="00FF5D8C" w:rsidRPr="00FF5D8C">
        <w:rPr>
          <w:b/>
        </w:rPr>
        <w:t>cientist</w:t>
      </w:r>
      <w:r w:rsidR="00FF5D8C">
        <w:rPr>
          <w:b/>
          <w:i w:val="0"/>
        </w:rPr>
        <w:t xml:space="preserve"> </w:t>
      </w:r>
      <w:r w:rsidRPr="00224F22">
        <w:rPr>
          <w:i w:val="0"/>
        </w:rPr>
        <w:t>is a practitioner who has sufficient knowledge in the overlapping regimes of business needs, domain knowledge, analytical skills, and software and systems engineering to manage the end-to-end data processes through each stage in the data life</w:t>
      </w:r>
      <w:r w:rsidR="00D85050">
        <w:rPr>
          <w:i w:val="0"/>
        </w:rPr>
        <w:t xml:space="preserve"> </w:t>
      </w:r>
      <w:r w:rsidRPr="00224F22">
        <w:rPr>
          <w:i w:val="0"/>
        </w:rPr>
        <w:t>cycle.</w:t>
      </w:r>
    </w:p>
    <w:p w14:paraId="403A1DF7" w14:textId="5D63C7FE" w:rsidR="005D518E" w:rsidRPr="00224F22" w:rsidRDefault="00FF5D8C" w:rsidP="00BF11AC">
      <w:pPr>
        <w:ind w:left="216" w:hanging="216"/>
        <w:rPr>
          <w:b/>
        </w:rPr>
      </w:pPr>
      <w:r w:rsidRPr="00FF5D8C">
        <w:rPr>
          <w:b/>
          <w:i/>
        </w:rPr>
        <w:t xml:space="preserve">Distributed </w:t>
      </w:r>
      <w:r>
        <w:rPr>
          <w:b/>
          <w:i/>
        </w:rPr>
        <w:t>c</w:t>
      </w:r>
      <w:r w:rsidRPr="00FF5D8C">
        <w:rPr>
          <w:b/>
          <w:i/>
        </w:rPr>
        <w:t>omputing</w:t>
      </w:r>
      <w:r w:rsidR="00340F58">
        <w:t xml:space="preserve"> </w:t>
      </w:r>
      <w:r w:rsidR="00340F58" w:rsidRPr="00340F58">
        <w:t xml:space="preserve">is a </w:t>
      </w:r>
      <w:r w:rsidR="00340F58">
        <w:t>computing</w:t>
      </w:r>
      <w:r w:rsidR="00340F58" w:rsidRPr="00340F58">
        <w:t xml:space="preserve"> system in which components located on networked</w:t>
      </w:r>
      <w:r w:rsidR="00340F58">
        <w:t xml:space="preserve"> </w:t>
      </w:r>
      <w:r w:rsidR="00340F58" w:rsidRPr="00340F58">
        <w:rPr>
          <w:bCs/>
        </w:rPr>
        <w:t>computers</w:t>
      </w:r>
      <w:r>
        <w:t xml:space="preserve"> </w:t>
      </w:r>
      <w:r w:rsidR="00340F58" w:rsidRPr="00340F58">
        <w:t>communicate and coordinate their actions by passing messages.</w:t>
      </w:r>
    </w:p>
    <w:p w14:paraId="109C6A65" w14:textId="557E3B5E" w:rsidR="005D518E" w:rsidRDefault="00FF5D8C" w:rsidP="00BF11AC">
      <w:pPr>
        <w:ind w:left="216" w:hanging="216"/>
      </w:pPr>
      <w:r w:rsidRPr="00FF5D8C">
        <w:rPr>
          <w:b/>
          <w:i/>
        </w:rPr>
        <w:t xml:space="preserve">Distributed </w:t>
      </w:r>
      <w:r w:rsidR="005A7EFF">
        <w:rPr>
          <w:b/>
          <w:i/>
        </w:rPr>
        <w:t>f</w:t>
      </w:r>
      <w:r w:rsidRPr="00FF5D8C">
        <w:rPr>
          <w:b/>
          <w:i/>
        </w:rPr>
        <w:t xml:space="preserve">ile </w:t>
      </w:r>
      <w:r w:rsidR="005A7EFF">
        <w:rPr>
          <w:b/>
          <w:i/>
        </w:rPr>
        <w:t>s</w:t>
      </w:r>
      <w:r w:rsidRPr="00FF5D8C">
        <w:rPr>
          <w:b/>
          <w:i/>
        </w:rPr>
        <w:t>ystems</w:t>
      </w:r>
      <w:r w:rsidR="005D518E" w:rsidRPr="000C3A4C">
        <w:t xml:space="preserve"> </w:t>
      </w:r>
      <w:r w:rsidR="00331942">
        <w:t xml:space="preserve">contain multi-structured (object) datasets </w:t>
      </w:r>
      <w:r w:rsidR="00340F58">
        <w:t xml:space="preserve">that </w:t>
      </w:r>
      <w:r w:rsidR="00331942">
        <w:t>are distributed across the computing nodes of the server cluster(s).</w:t>
      </w:r>
    </w:p>
    <w:p w14:paraId="5BAA5A1D" w14:textId="0B15220A" w:rsidR="005D518E" w:rsidRPr="00224F22" w:rsidRDefault="005D518E" w:rsidP="005D518E">
      <w:pPr>
        <w:pStyle w:val="BDDefinitionEmphasis"/>
        <w:ind w:left="216" w:right="0" w:hanging="216"/>
        <w:rPr>
          <w:i w:val="0"/>
        </w:rPr>
      </w:pPr>
      <w:r>
        <w:rPr>
          <w:i w:val="0"/>
        </w:rPr>
        <w:t>A</w:t>
      </w:r>
      <w:r w:rsidRPr="00C102DB">
        <w:rPr>
          <w:i w:val="0"/>
        </w:rPr>
        <w:t xml:space="preserve"> </w:t>
      </w:r>
      <w:r w:rsidR="000A6887" w:rsidRPr="000A6887">
        <w:rPr>
          <w:b/>
        </w:rPr>
        <w:t>federated database system</w:t>
      </w:r>
      <w:r w:rsidRPr="00C102DB">
        <w:rPr>
          <w:b/>
          <w:bCs/>
          <w:i w:val="0"/>
        </w:rPr>
        <w:t xml:space="preserve"> </w:t>
      </w:r>
      <w:r w:rsidRPr="00224F22">
        <w:rPr>
          <w:i w:val="0"/>
        </w:rPr>
        <w:t xml:space="preserve">is a type of meta-database management system, which transparently maps multiple autonomous database systems into a single </w:t>
      </w:r>
      <w:r w:rsidRPr="009E43BC">
        <w:rPr>
          <w:bCs/>
          <w:i w:val="0"/>
        </w:rPr>
        <w:t>federated database.</w:t>
      </w:r>
    </w:p>
    <w:p w14:paraId="314FF7EF" w14:textId="1BE5E2BD" w:rsidR="005D518E" w:rsidRPr="00224F22" w:rsidRDefault="00FF5D8C" w:rsidP="00BF11AC">
      <w:pPr>
        <w:ind w:left="216" w:hanging="216"/>
      </w:pPr>
      <w:r w:rsidRPr="00FF5D8C">
        <w:rPr>
          <w:b/>
          <w:i/>
        </w:rPr>
        <w:t>Horizontal scaling</w:t>
      </w:r>
      <w:r w:rsidR="005D518E" w:rsidRPr="00224F22">
        <w:t xml:space="preserve"> </w:t>
      </w:r>
      <w:r w:rsidR="006163A6">
        <w:t xml:space="preserve">implies </w:t>
      </w:r>
      <w:r w:rsidR="00340F58">
        <w:t>the coordination</w:t>
      </w:r>
      <w:r w:rsidR="006163A6">
        <w:t xml:space="preserve"> </w:t>
      </w:r>
      <w:r w:rsidR="005D518E" w:rsidRPr="00224F22">
        <w:t xml:space="preserve">of individual resources </w:t>
      </w:r>
      <w:r w:rsidR="006163A6">
        <w:t xml:space="preserve">(e.g., server) </w:t>
      </w:r>
      <w:r w:rsidR="00331942">
        <w:t xml:space="preserve">that are </w:t>
      </w:r>
      <w:r w:rsidR="005D518E" w:rsidRPr="00224F22">
        <w:t xml:space="preserve">integrated to act </w:t>
      </w:r>
      <w:r w:rsidR="00340F58">
        <w:t xml:space="preserve">in parallel </w:t>
      </w:r>
      <w:r w:rsidR="005D518E" w:rsidRPr="00224F22">
        <w:t>as a single system</w:t>
      </w:r>
      <w:r w:rsidR="006163A6">
        <w:t xml:space="preserve"> (i.e., operate as a cluster)</w:t>
      </w:r>
      <w:r w:rsidR="005D518E" w:rsidRPr="00224F22">
        <w:t>.</w:t>
      </w:r>
    </w:p>
    <w:p w14:paraId="63E746CA" w14:textId="77777777" w:rsidR="005D518E" w:rsidRPr="00224F22" w:rsidRDefault="005D518E" w:rsidP="00BF11AC">
      <w:pPr>
        <w:ind w:left="216" w:hanging="216"/>
      </w:pPr>
      <w:bookmarkStart w:id="107" w:name="data_scientist"/>
      <w:bookmarkStart w:id="108" w:name="Latency"/>
      <w:r w:rsidRPr="009D3739">
        <w:rPr>
          <w:b/>
          <w:i/>
        </w:rPr>
        <w:t>Latency</w:t>
      </w:r>
      <w:r w:rsidRPr="009D3739">
        <w:t xml:space="preserve"> </w:t>
      </w:r>
      <w:bookmarkEnd w:id="107"/>
      <w:bookmarkEnd w:id="108"/>
      <w:r w:rsidR="00E8001D">
        <w:t xml:space="preserve">refers to </w:t>
      </w:r>
      <w:r w:rsidRPr="009D3739">
        <w:t>the delay in processing or in availability</w:t>
      </w:r>
      <w:r w:rsidR="00E8001D">
        <w:t>.</w:t>
      </w:r>
    </w:p>
    <w:p w14:paraId="3A93B1B6" w14:textId="5051EC90" w:rsidR="005D518E" w:rsidRPr="00224F22" w:rsidRDefault="00FF5D8C" w:rsidP="00BF11AC">
      <w:pPr>
        <w:pStyle w:val="BDDefinitionEmphasis"/>
        <w:ind w:left="216" w:right="0" w:hanging="216"/>
        <w:rPr>
          <w:i w:val="0"/>
        </w:rPr>
      </w:pPr>
      <w:r w:rsidRPr="00FF5D8C">
        <w:rPr>
          <w:b/>
        </w:rPr>
        <w:t>Massively parallel processing</w:t>
      </w:r>
      <w:r w:rsidR="005D518E" w:rsidRPr="00224F22">
        <w:rPr>
          <w:i w:val="0"/>
        </w:rPr>
        <w:t xml:space="preserve"> refers to a multitude of individual processors working in parallel to execute a particular program. </w:t>
      </w:r>
    </w:p>
    <w:p w14:paraId="4F157666" w14:textId="5EDE9A8A" w:rsidR="005D518E" w:rsidRPr="00224F22" w:rsidRDefault="00FF5D8C" w:rsidP="00BF11AC">
      <w:pPr>
        <w:pStyle w:val="BDDefinitionEmphasis"/>
        <w:ind w:left="216" w:right="0" w:hanging="216"/>
        <w:rPr>
          <w:i w:val="0"/>
        </w:rPr>
      </w:pPr>
      <w:r w:rsidRPr="00FF5D8C">
        <w:rPr>
          <w:b/>
        </w:rPr>
        <w:t>Non</w:t>
      </w:r>
      <w:r w:rsidR="00A94C86">
        <w:rPr>
          <w:b/>
        </w:rPr>
        <w:t>-</w:t>
      </w:r>
      <w:r w:rsidRPr="00FF5D8C">
        <w:rPr>
          <w:b/>
        </w:rPr>
        <w:t>relational models</w:t>
      </w:r>
      <w:r w:rsidR="005D518E" w:rsidRPr="00224F22">
        <w:rPr>
          <w:i w:val="0"/>
        </w:rPr>
        <w:t xml:space="preserve">, frequently referred to as </w:t>
      </w:r>
      <w:r w:rsidR="005D518E" w:rsidRPr="009E43BC">
        <w:rPr>
          <w:i w:val="0"/>
        </w:rPr>
        <w:t>NoSQL,</w:t>
      </w:r>
      <w:r w:rsidR="005D518E" w:rsidRPr="00224F22">
        <w:rPr>
          <w:i w:val="0"/>
        </w:rPr>
        <w:t xml:space="preserve"> refer to logical data models that do not follow relational algebra for the storage and manipulation of data.</w:t>
      </w:r>
    </w:p>
    <w:p w14:paraId="056BF462" w14:textId="6479F545" w:rsidR="005D518E" w:rsidRPr="004D7F70" w:rsidRDefault="00A94C86" w:rsidP="004D7F70">
      <w:pPr>
        <w:ind w:left="216" w:hanging="216"/>
        <w:rPr>
          <w:b/>
        </w:rPr>
      </w:pPr>
      <w:r w:rsidRPr="00A94C86">
        <w:rPr>
          <w:b/>
          <w:i/>
        </w:rPr>
        <w:t>Resource negotiation</w:t>
      </w:r>
      <w:r w:rsidR="005D518E" w:rsidRPr="000C3A4C">
        <w:t xml:space="preserve"> </w:t>
      </w:r>
      <w:r w:rsidR="001058CE" w:rsidRPr="001058CE">
        <w:t xml:space="preserve">consists of built-in data management capabilities that provide the necessary support functions, such as operations management, workflow integration, security, governance, </w:t>
      </w:r>
      <w:r w:rsidR="001058CE">
        <w:t>support for</w:t>
      </w:r>
      <w:r w:rsidR="001058CE" w:rsidRPr="001058CE">
        <w:t xml:space="preserve"> additional processing models, and controls for multi-tenant environments</w:t>
      </w:r>
      <w:r w:rsidR="00340F58">
        <w:t xml:space="preserve">, providing </w:t>
      </w:r>
      <w:r w:rsidR="001058CE" w:rsidRPr="001058CE">
        <w:t>higher availability and lower latency applications.</w:t>
      </w:r>
    </w:p>
    <w:p w14:paraId="198B1877" w14:textId="6A3FFFB0" w:rsidR="005D518E" w:rsidRPr="00224F22" w:rsidRDefault="00A94C86" w:rsidP="00BF11AC">
      <w:pPr>
        <w:pStyle w:val="BDDefinitionEmphasis"/>
        <w:ind w:left="216" w:right="0" w:hanging="216"/>
        <w:rPr>
          <w:i w:val="0"/>
        </w:rPr>
      </w:pPr>
      <w:r w:rsidRPr="00A94C86">
        <w:rPr>
          <w:b/>
        </w:rPr>
        <w:lastRenderedPageBreak/>
        <w:t>Shema on read</w:t>
      </w:r>
      <w:r w:rsidR="005D518E" w:rsidRPr="00224F22">
        <w:rPr>
          <w:i w:val="0"/>
        </w:rPr>
        <w:t xml:space="preserve"> is the application of a data schema through preparation steps such as transformations, cleansing, and integration at the time the data is read from the database. </w:t>
      </w:r>
    </w:p>
    <w:p w14:paraId="08363DF0" w14:textId="4D64A3C7" w:rsidR="005D518E" w:rsidRPr="00224F22" w:rsidRDefault="00A94C86" w:rsidP="00BF11AC">
      <w:pPr>
        <w:ind w:left="216" w:hanging="216"/>
        <w:rPr>
          <w:b/>
        </w:rPr>
      </w:pPr>
      <w:r w:rsidRPr="00A94C86">
        <w:rPr>
          <w:b/>
          <w:i/>
        </w:rPr>
        <w:t>Shared-disk file systems</w:t>
      </w:r>
      <w:r w:rsidR="001E5B10" w:rsidRPr="006163A6">
        <w:t>,</w:t>
      </w:r>
      <w:r w:rsidR="005D518E" w:rsidRPr="000C3A4C">
        <w:t xml:space="preserve"> </w:t>
      </w:r>
      <w:r w:rsidR="001E5B10" w:rsidRPr="001E5B10">
        <w:t>such as Storage Area Networks (SANs) and Network Attached Storage (NAS), use a single storage pool, which is accessed from multiple computing resources.</w:t>
      </w:r>
    </w:p>
    <w:p w14:paraId="23F2D636" w14:textId="1B9EC42A" w:rsidR="005D518E" w:rsidRPr="00224F22" w:rsidRDefault="00A94C86" w:rsidP="00BF11AC">
      <w:pPr>
        <w:ind w:left="216" w:hanging="216"/>
      </w:pPr>
      <w:r w:rsidRPr="00A94C86">
        <w:rPr>
          <w:b/>
          <w:i/>
        </w:rPr>
        <w:t>Validity</w:t>
      </w:r>
      <w:r w:rsidR="005D518E" w:rsidRPr="00224F22">
        <w:t xml:space="preserve"> </w:t>
      </w:r>
      <w:r w:rsidR="005D518E">
        <w:t>refers to</w:t>
      </w:r>
      <w:r w:rsidR="005D518E" w:rsidRPr="00224F22">
        <w:t xml:space="preserve"> appropriateness of the data for its intended use</w:t>
      </w:r>
      <w:r w:rsidR="007D03CB">
        <w:t>.</w:t>
      </w:r>
    </w:p>
    <w:p w14:paraId="3BE9DD24" w14:textId="77777777" w:rsidR="00A94C86" w:rsidRDefault="00A94C86" w:rsidP="00A94C86">
      <w:r w:rsidRPr="00A94C86">
        <w:rPr>
          <w:b/>
          <w:i/>
        </w:rPr>
        <w:t>Value</w:t>
      </w:r>
      <w:r w:rsidR="005D518E" w:rsidRPr="00224F22">
        <w:t xml:space="preserve"> </w:t>
      </w:r>
      <w:r w:rsidR="00340F58" w:rsidRPr="00340F58">
        <w:t>refers to the inherent wealth, economic a</w:t>
      </w:r>
      <w:r w:rsidR="007D03CB">
        <w:t>nd social, embedded in any data</w:t>
      </w:r>
      <w:r w:rsidR="00340F58" w:rsidRPr="00340F58">
        <w:t>set</w:t>
      </w:r>
      <w:r w:rsidR="007D03CB">
        <w:t>.</w:t>
      </w:r>
    </w:p>
    <w:p w14:paraId="183750A3" w14:textId="77777777" w:rsidR="00A94C86" w:rsidRDefault="00A94C86" w:rsidP="00A94C86">
      <w:r w:rsidRPr="00A94C86">
        <w:rPr>
          <w:b/>
          <w:i/>
        </w:rPr>
        <w:t>Variability</w:t>
      </w:r>
      <w:r w:rsidR="005D518E" w:rsidRPr="00224F22">
        <w:t xml:space="preserve"> </w:t>
      </w:r>
      <w:r w:rsidR="005D518E">
        <w:t>refers to</w:t>
      </w:r>
      <w:r w:rsidR="005D518E" w:rsidRPr="00224F22">
        <w:t xml:space="preserve"> the</w:t>
      </w:r>
      <w:r w:rsidR="005D518E">
        <w:t xml:space="preserve"> change in other </w:t>
      </w:r>
      <w:r w:rsidR="00340F58">
        <w:t xml:space="preserve">data </w:t>
      </w:r>
      <w:r w:rsidR="005D518E">
        <w:t>characteristics</w:t>
      </w:r>
      <w:r w:rsidR="007D03CB">
        <w:t>.</w:t>
      </w:r>
    </w:p>
    <w:p w14:paraId="51A4C5C8" w14:textId="77777777" w:rsidR="00A94C86" w:rsidRDefault="00A94C86" w:rsidP="00A94C86">
      <w:r w:rsidRPr="00A94C86">
        <w:rPr>
          <w:b/>
          <w:i/>
        </w:rPr>
        <w:t>Variety</w:t>
      </w:r>
      <w:r w:rsidR="005D518E" w:rsidRPr="00224F22">
        <w:t xml:space="preserve"> </w:t>
      </w:r>
      <w:r w:rsidR="005D518E">
        <w:t>refers to</w:t>
      </w:r>
      <w:r w:rsidR="005D518E" w:rsidRPr="00224F22">
        <w:t xml:space="preserve"> data from multiple r</w:t>
      </w:r>
      <w:r w:rsidR="005D518E">
        <w:t>epositories, domains, or types</w:t>
      </w:r>
      <w:r w:rsidR="007D03CB">
        <w:t>.</w:t>
      </w:r>
    </w:p>
    <w:p w14:paraId="48591D08" w14:textId="26D26EE8" w:rsidR="005D518E" w:rsidRPr="00224F22" w:rsidRDefault="00A94C86" w:rsidP="00A94C86">
      <w:r w:rsidRPr="00A94C86">
        <w:rPr>
          <w:b/>
          <w:i/>
        </w:rPr>
        <w:t>Velocity</w:t>
      </w:r>
      <w:r w:rsidR="005D518E">
        <w:t xml:space="preserve"> refers to </w:t>
      </w:r>
      <w:r w:rsidR="00340F58">
        <w:t xml:space="preserve">the </w:t>
      </w:r>
      <w:r w:rsidR="005D518E">
        <w:t xml:space="preserve">rate of </w:t>
      </w:r>
      <w:r w:rsidR="00340F58">
        <w:t xml:space="preserve">data </w:t>
      </w:r>
      <w:r w:rsidR="005D518E">
        <w:t>flow</w:t>
      </w:r>
      <w:r w:rsidR="007D03CB">
        <w:t>.</w:t>
      </w:r>
    </w:p>
    <w:p w14:paraId="1DBBA435" w14:textId="733DB215" w:rsidR="005D518E" w:rsidRPr="00224F22" w:rsidRDefault="00A94C86" w:rsidP="00BF11AC">
      <w:pPr>
        <w:ind w:left="216" w:hanging="216"/>
      </w:pPr>
      <w:r w:rsidRPr="00A94C86">
        <w:rPr>
          <w:b/>
          <w:i/>
        </w:rPr>
        <w:t>Veracity</w:t>
      </w:r>
      <w:r w:rsidR="005D518E">
        <w:t xml:space="preserve"> refers to </w:t>
      </w:r>
      <w:r w:rsidR="003E279D">
        <w:t xml:space="preserve">the </w:t>
      </w:r>
      <w:r w:rsidR="005D518E">
        <w:t>accuracy of the data</w:t>
      </w:r>
      <w:r w:rsidR="007D03CB">
        <w:t>.</w:t>
      </w:r>
    </w:p>
    <w:p w14:paraId="42975919" w14:textId="3D2B7682" w:rsidR="005D518E" w:rsidRPr="00224F22" w:rsidRDefault="00A94C86" w:rsidP="00BF11AC">
      <w:pPr>
        <w:ind w:left="216" w:hanging="216"/>
      </w:pPr>
      <w:r w:rsidRPr="00A94C86">
        <w:rPr>
          <w:b/>
          <w:i/>
        </w:rPr>
        <w:t>Vertical scaling</w:t>
      </w:r>
      <w:r w:rsidR="005D518E" w:rsidRPr="00224F22">
        <w:t xml:space="preserve"> implies increasing the system parameters of processing speed, storage, and memory for greater performance.</w:t>
      </w:r>
    </w:p>
    <w:p w14:paraId="6F112BD8" w14:textId="77777777" w:rsidR="006163BC" w:rsidRDefault="00A94C86" w:rsidP="00BB4C9D">
      <w:r w:rsidRPr="00A94C86">
        <w:rPr>
          <w:b/>
          <w:i/>
        </w:rPr>
        <w:t>Volatility</w:t>
      </w:r>
      <w:r w:rsidR="005D518E" w:rsidRPr="00224F22">
        <w:t xml:space="preserve"> </w:t>
      </w:r>
      <w:r w:rsidR="005D518E">
        <w:t xml:space="preserve">refers to </w:t>
      </w:r>
      <w:r w:rsidR="003E279D">
        <w:t xml:space="preserve">the </w:t>
      </w:r>
      <w:r w:rsidR="005D518E" w:rsidRPr="00224F22">
        <w:t>tendency for data</w:t>
      </w:r>
      <w:r w:rsidR="005D518E">
        <w:t xml:space="preserve"> structures to change over time</w:t>
      </w:r>
      <w:r w:rsidR="007D03CB">
        <w:t>.</w:t>
      </w:r>
      <w:r w:rsidR="005D518E" w:rsidRPr="00224F22">
        <w:t xml:space="preserve"> </w:t>
      </w:r>
    </w:p>
    <w:p w14:paraId="54C9D777" w14:textId="761B4238" w:rsidR="005D518E" w:rsidRPr="00224F22" w:rsidRDefault="006163BC" w:rsidP="006163BC">
      <w:r w:rsidRPr="006163BC">
        <w:rPr>
          <w:b/>
          <w:i/>
        </w:rPr>
        <w:t>Volume</w:t>
      </w:r>
      <w:r w:rsidR="005D518E" w:rsidRPr="00224F22">
        <w:t xml:space="preserve"> </w:t>
      </w:r>
      <w:r w:rsidR="005D518E">
        <w:t>refers to the size of the dataset</w:t>
      </w:r>
      <w:r w:rsidR="007D03CB">
        <w:t>.</w:t>
      </w:r>
    </w:p>
    <w:bookmarkEnd w:id="106"/>
    <w:p w14:paraId="5E5BC6D9" w14:textId="77777777" w:rsidR="00A55BFC" w:rsidRPr="00A55BFC" w:rsidRDefault="00A55BFC" w:rsidP="00A94C86"/>
    <w:p w14:paraId="01E84BC7" w14:textId="77777777" w:rsidR="00A55BFC" w:rsidRDefault="00A55BFC" w:rsidP="00A94C86"/>
    <w:p w14:paraId="50EF1A5B" w14:textId="77777777" w:rsidR="00A94C86" w:rsidRDefault="00A94C86" w:rsidP="00A94C86"/>
    <w:p w14:paraId="7FD30047" w14:textId="77777777" w:rsidR="00A94C86" w:rsidRPr="00A94C86" w:rsidRDefault="00A94C86" w:rsidP="00A94C86">
      <w:pPr>
        <w:sectPr w:rsidR="00A94C86" w:rsidRPr="00A94C86" w:rsidSect="00AD76CA">
          <w:headerReference w:type="even" r:id="rId28"/>
          <w:footerReference w:type="default" r:id="rId29"/>
          <w:headerReference w:type="first" r:id="rId30"/>
          <w:footnotePr>
            <w:numFmt w:val="lowerLetter"/>
          </w:footnotePr>
          <w:endnotePr>
            <w:numFmt w:val="decimal"/>
          </w:endnotePr>
          <w:pgSz w:w="12240" w:h="15840"/>
          <w:pgMar w:top="1440" w:right="1080" w:bottom="1440" w:left="1080" w:header="720" w:footer="720" w:gutter="0"/>
          <w:lnNumType w:countBy="1" w:restart="continuous"/>
          <w:pgNumType w:start="1"/>
          <w:cols w:space="720"/>
          <w:docGrid w:linePitch="360"/>
        </w:sectPr>
      </w:pPr>
    </w:p>
    <w:p w14:paraId="47AFB5B5" w14:textId="77855FD0" w:rsidR="00667170" w:rsidRDefault="00667170" w:rsidP="0080461A">
      <w:pPr>
        <w:pStyle w:val="BDAppendices"/>
      </w:pPr>
      <w:bookmarkStart w:id="109" w:name="_Toc415520800"/>
      <w:bookmarkStart w:id="110" w:name="_Toc478543515"/>
      <w:r w:rsidRPr="00667170">
        <w:lastRenderedPageBreak/>
        <w:t>Acronyms</w:t>
      </w:r>
      <w:bookmarkEnd w:id="105"/>
      <w:bookmarkEnd w:id="109"/>
      <w:bookmarkEnd w:id="110"/>
    </w:p>
    <w:p w14:paraId="0EE37E8B" w14:textId="651FA585" w:rsidR="004E7180" w:rsidRPr="00C84E58" w:rsidRDefault="004E7180" w:rsidP="00640FFC">
      <w:pPr>
        <w:tabs>
          <w:tab w:val="left" w:pos="1368"/>
        </w:tabs>
        <w:ind w:left="1440" w:hanging="1440"/>
      </w:pPr>
      <w:r w:rsidRPr="00C84E58">
        <w:t xml:space="preserve">API </w:t>
      </w:r>
      <w:r w:rsidRPr="00C84E58">
        <w:tab/>
        <w:t>application program</w:t>
      </w:r>
      <w:r w:rsidR="00055460">
        <w:t>ming</w:t>
      </w:r>
      <w:r w:rsidRPr="00C84E58">
        <w:t xml:space="preserve"> interface</w:t>
      </w:r>
    </w:p>
    <w:p w14:paraId="487A4548" w14:textId="5CD47896" w:rsidR="004E7180" w:rsidRPr="00C84E58" w:rsidRDefault="004E7180" w:rsidP="00640FFC">
      <w:pPr>
        <w:tabs>
          <w:tab w:val="left" w:pos="1368"/>
        </w:tabs>
        <w:ind w:left="1440" w:hanging="1440"/>
      </w:pPr>
      <w:r w:rsidRPr="00C84E58">
        <w:t xml:space="preserve">BLOB </w:t>
      </w:r>
      <w:r w:rsidRPr="00C84E58">
        <w:tab/>
        <w:t>binary large object</w:t>
      </w:r>
    </w:p>
    <w:p w14:paraId="15C0AA22" w14:textId="77777777" w:rsidR="004E7180" w:rsidRPr="00C84E58" w:rsidRDefault="004E7180" w:rsidP="00640FFC">
      <w:pPr>
        <w:tabs>
          <w:tab w:val="left" w:pos="1368"/>
        </w:tabs>
        <w:ind w:left="1440" w:hanging="1440"/>
      </w:pPr>
      <w:r w:rsidRPr="00C84E58">
        <w:t xml:space="preserve">GB </w:t>
      </w:r>
      <w:r w:rsidRPr="00C84E58">
        <w:tab/>
        <w:t>gigabyte</w:t>
      </w:r>
    </w:p>
    <w:p w14:paraId="1B4B9F10" w14:textId="77777777" w:rsidR="004E7180" w:rsidRPr="00C84E58" w:rsidRDefault="004E7180" w:rsidP="00640FFC">
      <w:pPr>
        <w:tabs>
          <w:tab w:val="left" w:pos="1368"/>
        </w:tabs>
        <w:ind w:left="1440" w:hanging="1440"/>
      </w:pPr>
      <w:r w:rsidRPr="00C84E58">
        <w:t>I/O</w:t>
      </w:r>
      <w:r w:rsidRPr="00C84E58">
        <w:tab/>
        <w:t xml:space="preserve">input/output </w:t>
      </w:r>
    </w:p>
    <w:p w14:paraId="3F21F1F1" w14:textId="77777777" w:rsidR="004E7180" w:rsidRPr="00C84E58" w:rsidRDefault="004E7180" w:rsidP="00640FFC">
      <w:pPr>
        <w:tabs>
          <w:tab w:val="left" w:pos="1368"/>
        </w:tabs>
        <w:ind w:left="1440" w:hanging="1440"/>
      </w:pPr>
      <w:r w:rsidRPr="00C84E58">
        <w:t>ISO</w:t>
      </w:r>
      <w:r w:rsidRPr="00C84E58">
        <w:tab/>
        <w:t xml:space="preserve">International Organization for Standardization </w:t>
      </w:r>
    </w:p>
    <w:p w14:paraId="144B8F2F" w14:textId="77777777" w:rsidR="004E7180" w:rsidRPr="00C84E58" w:rsidRDefault="004E7180" w:rsidP="00640FFC">
      <w:pPr>
        <w:tabs>
          <w:tab w:val="left" w:pos="1368"/>
        </w:tabs>
        <w:ind w:left="1440" w:hanging="1440"/>
      </w:pPr>
      <w:r w:rsidRPr="00C84E58">
        <w:t>ITL</w:t>
      </w:r>
      <w:r w:rsidRPr="00C84E58">
        <w:tab/>
        <w:t xml:space="preserve">Information Technology Laboratory </w:t>
      </w:r>
    </w:p>
    <w:p w14:paraId="31C0AF61" w14:textId="6E70E373" w:rsidR="004E7180" w:rsidRPr="00C84E58" w:rsidRDefault="00055460" w:rsidP="00640FFC">
      <w:pPr>
        <w:tabs>
          <w:tab w:val="left" w:pos="1368"/>
        </w:tabs>
        <w:ind w:left="1440" w:hanging="1440"/>
      </w:pPr>
      <w:r>
        <w:t>JTC</w:t>
      </w:r>
      <w:r w:rsidR="004E7180" w:rsidRPr="00C84E58">
        <w:t xml:space="preserve">1 </w:t>
      </w:r>
      <w:r w:rsidR="004E7180" w:rsidRPr="00C84E58">
        <w:tab/>
        <w:t xml:space="preserve">Joint Technical Committee 1 </w:t>
      </w:r>
    </w:p>
    <w:p w14:paraId="4814E3A5" w14:textId="77777777" w:rsidR="004E7180" w:rsidRPr="00C84E58" w:rsidRDefault="004E7180" w:rsidP="00640FFC">
      <w:pPr>
        <w:tabs>
          <w:tab w:val="left" w:pos="1368"/>
        </w:tabs>
        <w:ind w:left="1440" w:hanging="1440"/>
      </w:pPr>
      <w:r w:rsidRPr="00C84E58">
        <w:t>MPP</w:t>
      </w:r>
      <w:r w:rsidRPr="00C84E58">
        <w:tab/>
        <w:t xml:space="preserve">massively parallel processing </w:t>
      </w:r>
    </w:p>
    <w:p w14:paraId="646E0EC0" w14:textId="77777777" w:rsidR="004E7180" w:rsidRPr="00C84E58" w:rsidRDefault="004E7180" w:rsidP="00640FFC">
      <w:pPr>
        <w:tabs>
          <w:tab w:val="left" w:pos="1368"/>
        </w:tabs>
        <w:ind w:left="1440" w:hanging="1440"/>
      </w:pPr>
      <w:r w:rsidRPr="00C84E58">
        <w:t>NARA</w:t>
      </w:r>
      <w:r w:rsidRPr="00C84E58">
        <w:tab/>
        <w:t xml:space="preserve">National Archives and Records Administration </w:t>
      </w:r>
    </w:p>
    <w:p w14:paraId="6D38C579" w14:textId="5E22E92F" w:rsidR="004E7180" w:rsidRPr="00C84E58" w:rsidRDefault="004E7180" w:rsidP="00640FFC">
      <w:pPr>
        <w:tabs>
          <w:tab w:val="left" w:pos="1368"/>
        </w:tabs>
        <w:ind w:left="1440" w:hanging="1440"/>
      </w:pPr>
      <w:r w:rsidRPr="00C84E58">
        <w:t>NAS</w:t>
      </w:r>
      <w:r w:rsidRPr="00C84E58">
        <w:tab/>
      </w:r>
      <w:r w:rsidR="00055460" w:rsidRPr="00055460">
        <w:t>network-attached storage</w:t>
      </w:r>
      <w:r w:rsidRPr="00C84E58">
        <w:t xml:space="preserve"> </w:t>
      </w:r>
    </w:p>
    <w:p w14:paraId="35FC981C" w14:textId="77777777" w:rsidR="004E7180" w:rsidRPr="00C84E58" w:rsidRDefault="004E7180" w:rsidP="00640FFC">
      <w:pPr>
        <w:tabs>
          <w:tab w:val="left" w:pos="1368"/>
        </w:tabs>
        <w:ind w:left="1440" w:hanging="1440"/>
      </w:pPr>
      <w:r w:rsidRPr="00C84E58">
        <w:t>NASA</w:t>
      </w:r>
      <w:r w:rsidRPr="00C84E58">
        <w:tab/>
        <w:t xml:space="preserve">National Aeronautics and Space Administration </w:t>
      </w:r>
    </w:p>
    <w:p w14:paraId="36644C41" w14:textId="77777777" w:rsidR="004E7180" w:rsidRPr="00C84E58" w:rsidRDefault="004E7180" w:rsidP="00640FFC">
      <w:pPr>
        <w:tabs>
          <w:tab w:val="left" w:pos="1368"/>
        </w:tabs>
        <w:ind w:left="1440" w:hanging="1440"/>
      </w:pPr>
      <w:r w:rsidRPr="00C84E58">
        <w:t>NBD-PWG</w:t>
      </w:r>
      <w:r w:rsidRPr="00C84E58">
        <w:tab/>
        <w:t xml:space="preserve">NIST Big Data Public Working Group </w:t>
      </w:r>
    </w:p>
    <w:p w14:paraId="40CE2A89" w14:textId="77777777" w:rsidR="004E7180" w:rsidRPr="00C84E58" w:rsidRDefault="004E7180" w:rsidP="00640FFC">
      <w:pPr>
        <w:tabs>
          <w:tab w:val="left" w:pos="1368"/>
        </w:tabs>
        <w:ind w:left="1440" w:hanging="1440"/>
      </w:pPr>
      <w:r w:rsidRPr="00C84E58">
        <w:t>NBDRA</w:t>
      </w:r>
      <w:r w:rsidRPr="00C84E58">
        <w:tab/>
        <w:t xml:space="preserve">NIST Big Data Reference Architecture </w:t>
      </w:r>
    </w:p>
    <w:p w14:paraId="4042AA34" w14:textId="77777777" w:rsidR="004E7180" w:rsidRPr="00C84E58" w:rsidRDefault="004E7180" w:rsidP="00640FFC">
      <w:pPr>
        <w:tabs>
          <w:tab w:val="left" w:pos="1368"/>
        </w:tabs>
        <w:ind w:left="1440" w:hanging="1440"/>
      </w:pPr>
      <w:r w:rsidRPr="00C84E58">
        <w:t>NIST</w:t>
      </w:r>
      <w:r w:rsidRPr="00C84E58">
        <w:tab/>
        <w:t xml:space="preserve">National Institute of Standards and Technology </w:t>
      </w:r>
    </w:p>
    <w:p w14:paraId="58885DF6" w14:textId="7C588FFB" w:rsidR="004E7180" w:rsidRPr="00C84E58" w:rsidRDefault="004E7180" w:rsidP="00640FFC">
      <w:pPr>
        <w:tabs>
          <w:tab w:val="left" w:pos="1368"/>
        </w:tabs>
        <w:ind w:left="1440" w:hanging="1440"/>
      </w:pPr>
      <w:r w:rsidRPr="00C84E58">
        <w:t>NoSQL</w:t>
      </w:r>
      <w:r w:rsidRPr="00C84E58">
        <w:tab/>
      </w:r>
      <w:r w:rsidR="00055460" w:rsidRPr="00055460">
        <w:t xml:space="preserve">not only (or no) </w:t>
      </w:r>
      <w:r w:rsidR="00055460">
        <w:t>S</w:t>
      </w:r>
      <w:r w:rsidR="00055460" w:rsidRPr="00055460">
        <w:t xml:space="preserve">tructured </w:t>
      </w:r>
      <w:r w:rsidR="00055460">
        <w:t>Q</w:t>
      </w:r>
      <w:r w:rsidR="00055460" w:rsidRPr="00055460">
        <w:t xml:space="preserve">uery </w:t>
      </w:r>
      <w:r w:rsidR="00055460">
        <w:t>L</w:t>
      </w:r>
      <w:r w:rsidR="00055460" w:rsidRPr="00055460">
        <w:t>anguage</w:t>
      </w:r>
      <w:r w:rsidRPr="00C84E58">
        <w:t xml:space="preserve"> </w:t>
      </w:r>
    </w:p>
    <w:p w14:paraId="028994BE" w14:textId="77777777" w:rsidR="004E7180" w:rsidRPr="00C84E58" w:rsidRDefault="004E7180" w:rsidP="00640FFC">
      <w:pPr>
        <w:tabs>
          <w:tab w:val="left" w:pos="1368"/>
        </w:tabs>
        <w:ind w:left="1440" w:hanging="1440"/>
      </w:pPr>
      <w:r w:rsidRPr="00C84E58">
        <w:t>NSF</w:t>
      </w:r>
      <w:r w:rsidRPr="00C84E58">
        <w:tab/>
        <w:t xml:space="preserve">National Science Foundation </w:t>
      </w:r>
    </w:p>
    <w:p w14:paraId="731BDF7D" w14:textId="77777777" w:rsidR="004E7180" w:rsidRPr="00C84E58" w:rsidRDefault="004E7180" w:rsidP="00640FFC">
      <w:pPr>
        <w:tabs>
          <w:tab w:val="left" w:pos="1368"/>
        </w:tabs>
        <w:ind w:left="1440" w:hanging="1440"/>
      </w:pPr>
      <w:r w:rsidRPr="00C84E58">
        <w:t xml:space="preserve">OED </w:t>
      </w:r>
      <w:r w:rsidRPr="00C84E58">
        <w:tab/>
        <w:t xml:space="preserve">Oxford English Dictionary </w:t>
      </w:r>
    </w:p>
    <w:p w14:paraId="0F59AD89" w14:textId="77777777" w:rsidR="004E7180" w:rsidRDefault="004E7180" w:rsidP="00640FFC">
      <w:pPr>
        <w:tabs>
          <w:tab w:val="left" w:pos="1368"/>
        </w:tabs>
        <w:ind w:left="1440" w:hanging="1440"/>
      </w:pPr>
      <w:r w:rsidRPr="00C84E58">
        <w:t>P2P</w:t>
      </w:r>
      <w:r w:rsidRPr="00C84E58">
        <w:tab/>
        <w:t xml:space="preserve">peer-to-peer </w:t>
      </w:r>
    </w:p>
    <w:p w14:paraId="7E631331" w14:textId="310818D2" w:rsidR="004E7180" w:rsidRPr="00C84E58" w:rsidRDefault="004E7180" w:rsidP="00640FFC">
      <w:pPr>
        <w:tabs>
          <w:tab w:val="left" w:pos="1368"/>
        </w:tabs>
        <w:ind w:left="1440" w:hanging="1440"/>
      </w:pPr>
      <w:r w:rsidRPr="00C84E58">
        <w:t xml:space="preserve">SAN </w:t>
      </w:r>
      <w:r w:rsidRPr="00C84E58">
        <w:tab/>
      </w:r>
      <w:r w:rsidR="007B10E0" w:rsidRPr="007B10E0">
        <w:t>storage area network</w:t>
      </w:r>
    </w:p>
    <w:p w14:paraId="39E4485F" w14:textId="77777777" w:rsidR="004E7180" w:rsidRPr="00C84E58" w:rsidRDefault="004E7180" w:rsidP="00640FFC">
      <w:pPr>
        <w:tabs>
          <w:tab w:val="left" w:pos="1368"/>
        </w:tabs>
        <w:ind w:left="1440" w:hanging="1440"/>
      </w:pPr>
      <w:r w:rsidRPr="00C84E58">
        <w:t xml:space="preserve">SQL </w:t>
      </w:r>
      <w:r w:rsidRPr="00C84E58">
        <w:tab/>
        <w:t>Structured Query Language</w:t>
      </w:r>
    </w:p>
    <w:p w14:paraId="05B92AE0" w14:textId="77777777" w:rsidR="004E7180" w:rsidRDefault="004E7180" w:rsidP="00640FFC">
      <w:pPr>
        <w:tabs>
          <w:tab w:val="left" w:pos="1368"/>
        </w:tabs>
        <w:ind w:left="1440" w:hanging="1440"/>
      </w:pPr>
      <w:r w:rsidRPr="00C84E58">
        <w:t xml:space="preserve">W3C </w:t>
      </w:r>
      <w:r w:rsidRPr="00C84E58">
        <w:tab/>
        <w:t xml:space="preserve">World Wide Web Consortium </w:t>
      </w:r>
    </w:p>
    <w:p w14:paraId="4D6191D3" w14:textId="77777777" w:rsidR="006461CA" w:rsidRDefault="006461CA" w:rsidP="00D41465"/>
    <w:p w14:paraId="33243A53" w14:textId="77777777" w:rsidR="006461CA" w:rsidRDefault="006461CA" w:rsidP="00D41465">
      <w:pPr>
        <w:sectPr w:rsidR="006461CA" w:rsidSect="00AD76CA">
          <w:headerReference w:type="even" r:id="rId31"/>
          <w:footerReference w:type="default" r:id="rId32"/>
          <w:headerReference w:type="first" r:id="rId33"/>
          <w:footnotePr>
            <w:numFmt w:val="lowerLetter"/>
          </w:footnotePr>
          <w:endnotePr>
            <w:numFmt w:val="decimal"/>
          </w:endnotePr>
          <w:pgSz w:w="12240" w:h="15840"/>
          <w:pgMar w:top="1440" w:right="1080" w:bottom="1440" w:left="1080" w:header="720" w:footer="720" w:gutter="0"/>
          <w:lnNumType w:countBy="1" w:restart="continuous"/>
          <w:pgNumType w:start="1"/>
          <w:cols w:space="720"/>
          <w:docGrid w:linePitch="360"/>
        </w:sectPr>
      </w:pPr>
    </w:p>
    <w:p w14:paraId="0FDE407F" w14:textId="52B9A0AD" w:rsidR="00667170" w:rsidRDefault="00667170" w:rsidP="0080461A">
      <w:pPr>
        <w:pStyle w:val="BDAppendices"/>
      </w:pPr>
      <w:bookmarkStart w:id="111" w:name="_Toc385500493"/>
      <w:bookmarkStart w:id="112" w:name="_Toc415520801"/>
      <w:bookmarkStart w:id="113" w:name="_Toc478543516"/>
      <w:r w:rsidRPr="00667170">
        <w:lastRenderedPageBreak/>
        <w:t>References</w:t>
      </w:r>
      <w:bookmarkEnd w:id="111"/>
      <w:bookmarkEnd w:id="112"/>
      <w:bookmarkEnd w:id="113"/>
    </w:p>
    <w:p w14:paraId="5C5D0068" w14:textId="77777777" w:rsidR="00F9150F" w:rsidRDefault="00F9150F" w:rsidP="00E45017">
      <w:pPr>
        <w:pStyle w:val="BDAppendixsubheading1"/>
      </w:pPr>
      <w:r>
        <w:t>Document References</w:t>
      </w:r>
    </w:p>
    <w:sectPr w:rsidR="00F9150F" w:rsidSect="00AD76CA">
      <w:headerReference w:type="even" r:id="rId34"/>
      <w:footerReference w:type="default" r:id="rId35"/>
      <w:headerReference w:type="first" r:id="rId36"/>
      <w:footnotePr>
        <w:numFmt w:val="lowerLetter"/>
      </w:footnotePr>
      <w:endnotePr>
        <w:numFmt w:val="decimal"/>
      </w:endnotePr>
      <w:pgSz w:w="12240" w:h="15840"/>
      <w:pgMar w:top="1440" w:right="1080" w:bottom="1440" w:left="108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n Racuya-Robbins" w:date="2017-06-19T11:22:00Z" w:initials="ARR">
    <w:p w14:paraId="34E22B89" w14:textId="63ACF3B8" w:rsidR="00DE2E5D" w:rsidRDefault="00DE2E5D">
      <w:pPr>
        <w:pStyle w:val="CommentText"/>
      </w:pPr>
      <w:r>
        <w:rPr>
          <w:rStyle w:val="CommentReference"/>
        </w:rPr>
        <w:annotationRef/>
      </w:r>
    </w:p>
  </w:comment>
  <w:comment w:id="1" w:author="Ann Racuya-Robbins" w:date="2017-06-19T11:22:00Z" w:initials="ARR">
    <w:p w14:paraId="2A748B6B" w14:textId="008F5826" w:rsidR="00DE2E5D" w:rsidRDefault="00DE2E5D">
      <w:pPr>
        <w:pStyle w:val="CommentText"/>
      </w:pPr>
      <w:r>
        <w:rPr>
          <w:rStyle w:val="CommentReference"/>
        </w:rPr>
        <w:annotationRef/>
      </w:r>
      <w:r>
        <w:t xml:space="preserve">The term data subject is used with while none appear in the Definitions. Prepare definition of data subject. </w:t>
      </w:r>
    </w:p>
  </w:comment>
  <w:comment w:id="48" w:author="Laurie Aldape" w:date="2017-03-23T12:43:00Z" w:initials="LA">
    <w:p w14:paraId="25672090" w14:textId="453AD8C0" w:rsidR="00564DEA" w:rsidRDefault="00564DEA">
      <w:pPr>
        <w:pStyle w:val="CommentText"/>
      </w:pPr>
      <w:r>
        <w:rPr>
          <w:rStyle w:val="CommentReference"/>
        </w:rPr>
        <w:annotationRef/>
      </w:r>
      <w:r>
        <w:t xml:space="preserve">NANCY: I addded this sentence. It seemed that we needed a sentence to introduce the definition and to separate the definition from the first sentence (that talks about the other definitions. Please revise as needed.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E22B89" w15:done="0"/>
  <w15:commentEx w15:paraId="2A748B6B" w15:done="0"/>
  <w15:commentEx w15:paraId="2567209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5BB3F" w14:textId="77777777" w:rsidR="00DA0825" w:rsidRDefault="00DA0825" w:rsidP="00E23DD2">
      <w:pPr>
        <w:spacing w:after="0"/>
      </w:pPr>
      <w:r>
        <w:separator/>
      </w:r>
    </w:p>
  </w:endnote>
  <w:endnote w:type="continuationSeparator" w:id="0">
    <w:p w14:paraId="706E1771" w14:textId="77777777" w:rsidR="00DA0825" w:rsidRDefault="00DA0825" w:rsidP="00E23DD2">
      <w:pPr>
        <w:spacing w:after="0"/>
      </w:pPr>
      <w:r>
        <w:continuationSeparator/>
      </w:r>
    </w:p>
  </w:endnote>
  <w:endnote w:type="continuationNotice" w:id="1">
    <w:p w14:paraId="18B10145" w14:textId="77777777" w:rsidR="00DA0825" w:rsidRDefault="00DA0825">
      <w:pPr>
        <w:spacing w:after="0"/>
      </w:pPr>
    </w:p>
  </w:endnote>
  <w:endnote w:id="2">
    <w:p w14:paraId="6454E40B" w14:textId="77777777" w:rsidR="00564DEA" w:rsidRDefault="00564DEA" w:rsidP="00660C4D">
      <w:pPr>
        <w:pStyle w:val="EndnoteText"/>
      </w:pPr>
      <w:r>
        <w:rPr>
          <w:rStyle w:val="EndnoteReference"/>
        </w:rPr>
        <w:endnoteRef/>
      </w:r>
      <w:r>
        <w:t xml:space="preserve"> </w:t>
      </w:r>
      <w:r w:rsidRPr="00245DB2">
        <w:t xml:space="preserve">The White House Office of Science and Technology Policy, “Big Data is a Big Deal,” </w:t>
      </w:r>
      <w:r w:rsidRPr="00266BAA">
        <w:rPr>
          <w:i/>
        </w:rPr>
        <w:t>OSTP Blog</w:t>
      </w:r>
      <w:r w:rsidRPr="00245DB2">
        <w:t xml:space="preserve">, accessed February 21, 2014, </w:t>
      </w:r>
      <w:hyperlink r:id="rId1" w:history="1">
        <w:r w:rsidRPr="00264CAE">
          <w:rPr>
            <w:rStyle w:val="Hyperlink"/>
          </w:rPr>
          <w:t>http://www.whitehouse.gov/blog/2012/03/29/big-data-big-deal</w:t>
        </w:r>
      </w:hyperlink>
      <w:r w:rsidRPr="00245DB2">
        <w:t>.</w:t>
      </w:r>
    </w:p>
  </w:endnote>
  <w:endnote w:id="3">
    <w:p w14:paraId="1830EEBF" w14:textId="13AAF935" w:rsidR="00564DEA" w:rsidRDefault="00564DEA">
      <w:pPr>
        <w:pStyle w:val="EndnoteText"/>
      </w:pPr>
      <w:r>
        <w:rPr>
          <w:rStyle w:val="EndnoteReference"/>
        </w:rPr>
        <w:endnoteRef/>
      </w:r>
      <w:r>
        <w:t xml:space="preserve"> </w:t>
      </w:r>
      <w:r w:rsidRPr="00245DB2">
        <w:t xml:space="preserve">Gordon Moore, "Cramming More Components Onto Integrated Circuits," </w:t>
      </w:r>
      <w:r w:rsidRPr="00266BAA">
        <w:rPr>
          <w:i/>
        </w:rPr>
        <w:t>Electronics</w:t>
      </w:r>
      <w:r w:rsidRPr="00245DB2">
        <w:t>, Volume 38, Number 8 (1965), pages 114-117.</w:t>
      </w:r>
    </w:p>
  </w:endnote>
  <w:endnote w:id="4">
    <w:p w14:paraId="34303294" w14:textId="77777777" w:rsidR="00564DEA" w:rsidRDefault="00564DEA" w:rsidP="00395AF6">
      <w:pPr>
        <w:pStyle w:val="EndnoteText"/>
      </w:pPr>
      <w:r>
        <w:rPr>
          <w:rStyle w:val="EndnoteReference"/>
        </w:rPr>
        <w:endnoteRef/>
      </w:r>
      <w:r>
        <w:t xml:space="preserve"> </w:t>
      </w:r>
      <w:r w:rsidRPr="00536040">
        <w:t xml:space="preserve">Lee Badger, David Bernstein, Robert Bohn, Frederic de Vaulx, Mike Hogan, Michaela Iorga, Jian Mao, John Messina, Kevin Mills, Eric Simmon, Annie Sokol, Jin Tong, Fred Whiteside, and Dawn Leaf, “US Government Cloud Computing Technology Roadmap Volume I: High-Priority Requirements to Further USG Agency Cloud Computing Adoption; and Volume II: Useful Information for Cloud Adopters,” </w:t>
      </w:r>
      <w:r w:rsidRPr="000A3E4D">
        <w:rPr>
          <w:i/>
        </w:rPr>
        <w:t>National Institute of Standards and Technology</w:t>
      </w:r>
      <w:r w:rsidRPr="00536040">
        <w:t xml:space="preserve">, October 21, 2014, </w:t>
      </w:r>
      <w:hyperlink r:id="rId2" w:history="1">
        <w:r w:rsidRPr="00264CAE">
          <w:rPr>
            <w:rStyle w:val="Hyperlink"/>
          </w:rPr>
          <w:t>http://dx.doi.org/10.6028/NIST.SP.500-293</w:t>
        </w:r>
      </w:hyperlink>
      <w:r w:rsidRPr="00536040">
        <w:t>.</w:t>
      </w:r>
    </w:p>
  </w:endnote>
  <w:endnote w:id="5">
    <w:p w14:paraId="381131D5" w14:textId="77777777" w:rsidR="00564DEA" w:rsidRDefault="00564DEA" w:rsidP="00395AF6">
      <w:pPr>
        <w:pStyle w:val="EndnoteText"/>
      </w:pPr>
      <w:r>
        <w:rPr>
          <w:rStyle w:val="EndnoteReference"/>
        </w:rPr>
        <w:endnoteRef/>
      </w:r>
      <w:r>
        <w:t xml:space="preserve"> </w:t>
      </w:r>
      <w:r w:rsidRPr="00FE392C">
        <w:t xml:space="preserve">Lee Badger, Tim Grance, Robert Patt-Corner, and Jeff Voas, “Cloud Computing Synopsis and Recommendations,” </w:t>
      </w:r>
      <w:r w:rsidRPr="000A3E4D">
        <w:rPr>
          <w:i/>
        </w:rPr>
        <w:t>National Institute of Standards and Technology</w:t>
      </w:r>
      <w:r w:rsidRPr="00FE392C">
        <w:t xml:space="preserve">, May 2012, </w:t>
      </w:r>
      <w:hyperlink r:id="rId3" w:history="1">
        <w:r w:rsidRPr="00264CAE">
          <w:rPr>
            <w:rStyle w:val="Hyperlink"/>
          </w:rPr>
          <w:t>http://csrc.nist.gov/publications/nistpubs/800-146/sp800-146.pdf</w:t>
        </w:r>
      </w:hyperlink>
      <w:r>
        <w:t xml:space="preserve">. </w:t>
      </w:r>
    </w:p>
    <w:p w14:paraId="06B17899" w14:textId="77777777" w:rsidR="00564DEA" w:rsidRDefault="00564DEA" w:rsidP="00395AF6">
      <w:pPr>
        <w:pStyle w:val="EndnoteText"/>
      </w:pPr>
    </w:p>
  </w:endnote>
  <w:endnote w:id="6">
    <w:p w14:paraId="4BC18033" w14:textId="77777777" w:rsidR="00564DEA" w:rsidRDefault="00564DEA" w:rsidP="000B1E36">
      <w:pPr>
        <w:pStyle w:val="EndnoteText"/>
      </w:pPr>
      <w:r>
        <w:rPr>
          <w:rStyle w:val="EndnoteReference"/>
        </w:rPr>
        <w:endnoteRef/>
      </w:r>
      <w:r>
        <w:t xml:space="preserve"> </w:t>
      </w:r>
      <w:r w:rsidRPr="002A1FD8">
        <w:t xml:space="preserve">ISO/IEC JTC 1 Study Group on Big Data (SGBD), “N0095 Final SGBD Report to JTC1,” September 3, 2014, </w:t>
      </w:r>
      <w:hyperlink r:id="rId4" w:history="1">
        <w:r w:rsidRPr="007B21EB">
          <w:rPr>
            <w:rStyle w:val="Hyperlink"/>
          </w:rPr>
          <w:t>http://jtc1bigdatasg.nist.gov/_uploadfiles/N0095_Final_SGBD_Report_to_JTC1.docx</w:t>
        </w:r>
      </w:hyperlink>
      <w:r>
        <w:t>.</w:t>
      </w:r>
    </w:p>
  </w:endnote>
  <w:endnote w:id="7">
    <w:p w14:paraId="59601106" w14:textId="77777777" w:rsidR="00564DEA" w:rsidRDefault="00564DEA" w:rsidP="000B1E36">
      <w:pPr>
        <w:pStyle w:val="EndnoteText"/>
      </w:pPr>
      <w:r>
        <w:rPr>
          <w:rStyle w:val="EndnoteReference"/>
        </w:rPr>
        <w:endnoteRef/>
      </w:r>
      <w:r>
        <w:t xml:space="preserve"> </w:t>
      </w:r>
      <w:r w:rsidRPr="00F340A6">
        <w:t xml:space="preserve">Gartner IT Glossary, “Big Data” (definition), </w:t>
      </w:r>
      <w:r w:rsidRPr="007B21EB">
        <w:rPr>
          <w:i/>
        </w:rPr>
        <w:t>Gartner.com</w:t>
      </w:r>
      <w:r w:rsidRPr="00F340A6">
        <w:t xml:space="preserve">, accessed November 17, 2014, </w:t>
      </w:r>
      <w:hyperlink r:id="rId5" w:history="1">
        <w:r w:rsidRPr="007B21EB">
          <w:rPr>
            <w:rStyle w:val="Hyperlink"/>
          </w:rPr>
          <w:t>http://www.gartner.com/it-glossary/big-data</w:t>
        </w:r>
      </w:hyperlink>
      <w:r w:rsidRPr="00F340A6">
        <w:t>.</w:t>
      </w:r>
    </w:p>
  </w:endnote>
  <w:endnote w:id="8">
    <w:p w14:paraId="5579ED9E" w14:textId="77777777" w:rsidR="00564DEA" w:rsidRDefault="00564DEA" w:rsidP="000B1E36">
      <w:pPr>
        <w:pStyle w:val="EndnoteText"/>
      </w:pPr>
      <w:r>
        <w:rPr>
          <w:rStyle w:val="EndnoteReference"/>
        </w:rPr>
        <w:endnoteRef/>
      </w:r>
      <w:r>
        <w:t xml:space="preserve"> </w:t>
      </w:r>
      <w:r w:rsidRPr="00245DB2">
        <w:t>Jenna Dutcher, “What is Big Data</w:t>
      </w:r>
      <w:r>
        <w:t>,</w:t>
      </w:r>
      <w:r w:rsidRPr="00245DB2">
        <w:t xml:space="preserve">” </w:t>
      </w:r>
      <w:r w:rsidRPr="007B21EB">
        <w:rPr>
          <w:i/>
        </w:rPr>
        <w:t>Data Science at Berkeley Blog</w:t>
      </w:r>
      <w:r w:rsidRPr="00245DB2">
        <w:t xml:space="preserve">, September 3, 2014, </w:t>
      </w:r>
      <w:hyperlink r:id="rId6" w:history="1">
        <w:r w:rsidRPr="007B21EB">
          <w:rPr>
            <w:rStyle w:val="Hyperlink"/>
          </w:rPr>
          <w:t>http://datascience.berkeley.edu/what-is-big-data/</w:t>
        </w:r>
      </w:hyperlink>
      <w:r w:rsidRPr="00245DB2">
        <w:t>.</w:t>
      </w:r>
    </w:p>
  </w:endnote>
  <w:endnote w:id="9">
    <w:p w14:paraId="419DA974" w14:textId="77777777" w:rsidR="00564DEA" w:rsidRDefault="00564DEA" w:rsidP="000B1E36">
      <w:pPr>
        <w:pStyle w:val="EndnoteText"/>
      </w:pPr>
      <w:r>
        <w:rPr>
          <w:rStyle w:val="EndnoteReference"/>
        </w:rPr>
        <w:endnoteRef/>
      </w:r>
      <w:r>
        <w:t xml:space="preserve"> </w:t>
      </w:r>
      <w:r w:rsidRPr="00D0012F">
        <w:t xml:space="preserve">Oxford English Dictionary, “Big Data” (definition), </w:t>
      </w:r>
      <w:r w:rsidRPr="007B21EB">
        <w:rPr>
          <w:i/>
        </w:rPr>
        <w:t>OED.com</w:t>
      </w:r>
      <w:r w:rsidRPr="00D0012F">
        <w:t xml:space="preserve">, accessed November 17, 2014, </w:t>
      </w:r>
      <w:hyperlink r:id="rId7" w:anchor="eid301162178" w:history="1">
        <w:r w:rsidRPr="007B21EB">
          <w:rPr>
            <w:rStyle w:val="Hyperlink"/>
          </w:rPr>
          <w:t>http://www.oed.com/view/Entry/18833#eid301162178</w:t>
        </w:r>
      </w:hyperlink>
      <w:r w:rsidRPr="00D0012F">
        <w:t>.</w:t>
      </w:r>
    </w:p>
  </w:endnote>
  <w:endnote w:id="10">
    <w:p w14:paraId="587AA5EC" w14:textId="77777777" w:rsidR="00564DEA" w:rsidRDefault="00564DEA" w:rsidP="000B1E36">
      <w:pPr>
        <w:pStyle w:val="EndnoteText"/>
      </w:pPr>
      <w:r>
        <w:rPr>
          <w:rStyle w:val="EndnoteReference"/>
        </w:rPr>
        <w:endnoteRef/>
      </w:r>
      <w:r>
        <w:t xml:space="preserve"> </w:t>
      </w:r>
      <w:r w:rsidRPr="00D0012F">
        <w:t xml:space="preserve">John Gantz and David Reinsel, “Extracting Value from Chaos,” </w:t>
      </w:r>
      <w:r w:rsidRPr="007B21EB">
        <w:rPr>
          <w:i/>
        </w:rPr>
        <w:t>IDC iView sponsored by EMC Corp</w:t>
      </w:r>
      <w:r w:rsidRPr="00D0012F">
        <w:t xml:space="preserve">, accessed November 17, 2014, </w:t>
      </w:r>
      <w:hyperlink r:id="rId8" w:history="1">
        <w:r w:rsidRPr="007B21EB">
          <w:rPr>
            <w:rStyle w:val="Hyperlink"/>
          </w:rPr>
          <w:t>http://www.emc.com/collateral/analyst-reports/idc-extracting-value-from-chaos-ar.pdf</w:t>
        </w:r>
      </w:hyperlink>
      <w:r w:rsidRPr="00D0012F">
        <w:t>.</w:t>
      </w:r>
    </w:p>
  </w:endnote>
  <w:endnote w:id="11">
    <w:p w14:paraId="743C4651" w14:textId="77777777" w:rsidR="00564DEA" w:rsidRDefault="00564DEA" w:rsidP="000B1E36">
      <w:pPr>
        <w:pStyle w:val="EndnoteText"/>
      </w:pPr>
      <w:r>
        <w:rPr>
          <w:rStyle w:val="EndnoteReference"/>
        </w:rPr>
        <w:endnoteRef/>
      </w:r>
      <w:r>
        <w:t xml:space="preserve"> </w:t>
      </w:r>
      <w:r w:rsidRPr="00D0012F">
        <w:t>James Manyika et al., “Big data: The next frontier for innovation, competition, and productivity,” McKinsey Global Institute, May 2011.</w:t>
      </w:r>
    </w:p>
  </w:endnote>
  <w:endnote w:id="12">
    <w:p w14:paraId="47628DBB" w14:textId="77777777" w:rsidR="00564DEA" w:rsidRDefault="00564DEA" w:rsidP="000B1E36">
      <w:pPr>
        <w:pStyle w:val="EndnoteText"/>
      </w:pPr>
      <w:r>
        <w:rPr>
          <w:rStyle w:val="EndnoteReference"/>
        </w:rPr>
        <w:endnoteRef/>
      </w:r>
      <w:r>
        <w:t xml:space="preserve"> </w:t>
      </w:r>
      <w:r w:rsidRPr="00F7691B">
        <w:t>Tom Davenport, “Big Data@Work,” Harvard Business Review Press, February 25, 2014.</w:t>
      </w:r>
    </w:p>
  </w:endnote>
  <w:endnote w:id="13">
    <w:p w14:paraId="2AE425F6" w14:textId="77777777" w:rsidR="00564DEA" w:rsidRDefault="00564DEA" w:rsidP="000B1E36">
      <w:pPr>
        <w:pStyle w:val="EndnoteText"/>
      </w:pPr>
      <w:r>
        <w:rPr>
          <w:rStyle w:val="EndnoteReference"/>
        </w:rPr>
        <w:endnoteRef/>
      </w:r>
      <w:r>
        <w:t xml:space="preserve"> </w:t>
      </w:r>
      <w:r w:rsidRPr="00245DB2">
        <w:t>Emerging Technology From the arXiv (Contributor), “The Big Da</w:t>
      </w:r>
      <w:r>
        <w:t>ta Conundrum: How to Define It?</w:t>
      </w:r>
      <w:r w:rsidRPr="00245DB2">
        <w:t xml:space="preserve">” MIT Technology Review, October 3, 2013, </w:t>
      </w:r>
      <w:hyperlink r:id="rId9" w:history="1">
        <w:r w:rsidRPr="00264CAE">
          <w:rPr>
            <w:rStyle w:val="Hyperlink"/>
          </w:rPr>
          <w:t>http://www.technologyreview.com/view/519851/the-big-data-conundrum-how-to-define-it/</w:t>
        </w:r>
      </w:hyperlink>
      <w:r w:rsidRPr="00245DB2">
        <w:t>.</w:t>
      </w:r>
    </w:p>
  </w:endnote>
  <w:endnote w:id="14">
    <w:p w14:paraId="0D911ED8" w14:textId="77777777" w:rsidR="00564DEA" w:rsidRDefault="00564DEA" w:rsidP="000B1E36">
      <w:pPr>
        <w:pStyle w:val="EndnoteText"/>
      </w:pPr>
      <w:r>
        <w:rPr>
          <w:rStyle w:val="EndnoteReference"/>
        </w:rPr>
        <w:endnoteRef/>
      </w:r>
      <w:r>
        <w:t xml:space="preserve"> </w:t>
      </w:r>
      <w:r w:rsidRPr="002A1FD8">
        <w:t xml:space="preserve">Gil Press (Contributor), “12 Big </w:t>
      </w:r>
      <w:r>
        <w:t>Data Definitions: What’s Yours?</w:t>
      </w:r>
      <w:r w:rsidRPr="002A1FD8">
        <w:t xml:space="preserve">” </w:t>
      </w:r>
      <w:r w:rsidRPr="00266BAA">
        <w:rPr>
          <w:i/>
        </w:rPr>
        <w:t>Forbes.com</w:t>
      </w:r>
      <w:r w:rsidRPr="002A1FD8">
        <w:t xml:space="preserve">, accessed November 17, 2014, </w:t>
      </w:r>
      <w:hyperlink r:id="rId10" w:history="1">
        <w:r w:rsidRPr="00264CAE">
          <w:rPr>
            <w:rStyle w:val="Hyperlink"/>
          </w:rPr>
          <w:t>http://www.forbes.com/sites/gilpress/2014/09/03/12-big-data-definitions-whats-yours/</w:t>
        </w:r>
      </w:hyperlink>
      <w:r w:rsidRPr="002A1FD8">
        <w:t>.</w:t>
      </w:r>
    </w:p>
  </w:endnote>
  <w:endnote w:id="15">
    <w:p w14:paraId="12837E76" w14:textId="2639BA5F" w:rsidR="00564DEA" w:rsidRDefault="00564DEA" w:rsidP="00C2744B">
      <w:pPr>
        <w:pStyle w:val="EndnoteText"/>
      </w:pPr>
      <w:r>
        <w:rPr>
          <w:rStyle w:val="EndnoteReference"/>
        </w:rPr>
        <w:endnoteRef/>
      </w:r>
      <w:r>
        <w:t xml:space="preserve"> Microsoft Research, “Jim Gray on eScience: A Transformed Scientific Method,” accessed June 1, 2015, </w:t>
      </w:r>
      <w:hyperlink r:id="rId11" w:history="1">
        <w:r w:rsidRPr="00045743">
          <w:rPr>
            <w:rStyle w:val="Hyperlink"/>
          </w:rPr>
          <w:t>http://research.microsoft.com/en-us/collaboration/fourthparadigm/4th_paradigm_book_jim_gray_transcript.pdf</w:t>
        </w:r>
      </w:hyperlink>
      <w:r>
        <w:rPr>
          <w:rStyle w:val="Hyperlink"/>
        </w:rPr>
        <w:t>.</w:t>
      </w:r>
    </w:p>
  </w:endnote>
  <w:endnote w:id="16">
    <w:p w14:paraId="56BC4A01" w14:textId="77777777" w:rsidR="00564DEA" w:rsidRDefault="00564DEA" w:rsidP="00661358">
      <w:pPr>
        <w:pStyle w:val="EndnoteText"/>
      </w:pPr>
      <w:r>
        <w:rPr>
          <w:rStyle w:val="EndnoteReference"/>
        </w:rPr>
        <w:endnoteRef/>
      </w:r>
      <w:r>
        <w:t xml:space="preserve"> </w:t>
      </w:r>
      <w:r w:rsidRPr="00F7691B">
        <w:t xml:space="preserve">ISO/IEC 11179-2004, Information technology – “Metadata registries (MDR) – Part 1: Framework,” </w:t>
      </w:r>
      <w:r w:rsidRPr="000A3E4D">
        <w:rPr>
          <w:i/>
        </w:rPr>
        <w:t>International Organization for Standardization</w:t>
      </w:r>
      <w:r w:rsidRPr="00F7691B">
        <w:t xml:space="preserve">, </w:t>
      </w:r>
      <w:hyperlink r:id="rId12" w:history="1">
        <w:r w:rsidRPr="00264CAE">
          <w:rPr>
            <w:rStyle w:val="Hyperlink"/>
          </w:rPr>
          <w:t>http://www.iso.org/iso/home/store/catalogue_tc/catalogue_detail.htm?csnumber=35343</w:t>
        </w:r>
      </w:hyperlink>
      <w:r w:rsidRPr="00F7691B">
        <w:t>.</w:t>
      </w:r>
      <w:r>
        <w:t xml:space="preserve"> </w:t>
      </w:r>
    </w:p>
  </w:endnote>
  <w:endnote w:id="17">
    <w:p w14:paraId="106FDD2F" w14:textId="77777777" w:rsidR="00564DEA" w:rsidRDefault="00564DEA" w:rsidP="00661358">
      <w:pPr>
        <w:pStyle w:val="EndnoteText"/>
      </w:pPr>
      <w:r>
        <w:rPr>
          <w:rStyle w:val="EndnoteReference"/>
        </w:rPr>
        <w:endnoteRef/>
      </w:r>
      <w:r>
        <w:t xml:space="preserve"> </w:t>
      </w:r>
      <w:r w:rsidRPr="00AD2097">
        <w:t xml:space="preserve">ISO 19115-2014, “Geographic information – Metadata – Part 1: Fundamentals,” </w:t>
      </w:r>
      <w:r w:rsidRPr="000A3E4D">
        <w:rPr>
          <w:i/>
        </w:rPr>
        <w:t>International Organization for Standardization</w:t>
      </w:r>
      <w:r w:rsidRPr="00AD2097">
        <w:t xml:space="preserve">, </w:t>
      </w:r>
      <w:hyperlink r:id="rId13" w:history="1">
        <w:r w:rsidRPr="00264CAE">
          <w:rPr>
            <w:rStyle w:val="Hyperlink"/>
          </w:rPr>
          <w:t>http://www.iso.org/iso/home/store/catalogue_tc/catalogue_detail.htm?csnumber=53798</w:t>
        </w:r>
      </w:hyperlink>
      <w:r w:rsidRPr="00AD2097">
        <w:t>.</w:t>
      </w:r>
    </w:p>
  </w:endnote>
  <w:endnote w:id="18">
    <w:p w14:paraId="2E851F3B" w14:textId="77777777" w:rsidR="00564DEA" w:rsidRDefault="00564DEA" w:rsidP="00661358">
      <w:pPr>
        <w:pStyle w:val="EndnoteText"/>
      </w:pPr>
      <w:r>
        <w:rPr>
          <w:rStyle w:val="EndnoteReference"/>
        </w:rPr>
        <w:endnoteRef/>
      </w:r>
      <w:r>
        <w:t xml:space="preserve"> </w:t>
      </w:r>
      <w:r w:rsidRPr="00AD2097">
        <w:t xml:space="preserve">Phil Archer, “W3C Data Activity Building the Web of Data,” </w:t>
      </w:r>
      <w:r w:rsidRPr="000A3E4D">
        <w:rPr>
          <w:i/>
        </w:rPr>
        <w:t>W3C</w:t>
      </w:r>
      <w:r w:rsidRPr="00AD2097">
        <w:t xml:space="preserve">, </w:t>
      </w:r>
      <w:hyperlink r:id="rId14" w:history="1">
        <w:r w:rsidRPr="00264CAE">
          <w:rPr>
            <w:rStyle w:val="Hyperlink"/>
          </w:rPr>
          <w:t>http://www.w3.org/2013/data/</w:t>
        </w:r>
      </w:hyperlink>
      <w:r w:rsidRPr="00AD2097">
        <w:t>.</w:t>
      </w:r>
    </w:p>
  </w:endnote>
  <w:endnote w:id="19">
    <w:p w14:paraId="440BD507" w14:textId="77777777" w:rsidR="00564DEA" w:rsidRDefault="00564DEA" w:rsidP="00661358">
      <w:pPr>
        <w:pStyle w:val="EndnoteText"/>
      </w:pPr>
      <w:r>
        <w:rPr>
          <w:rStyle w:val="EndnoteReference"/>
        </w:rPr>
        <w:endnoteRef/>
      </w:r>
      <w:r>
        <w:t xml:space="preserve"> </w:t>
      </w:r>
      <w:r w:rsidRPr="00AD2097">
        <w:t xml:space="preserve">Dan Brickley and Ivan Herman, “Semantic Web Interest Group,” </w:t>
      </w:r>
      <w:r w:rsidRPr="000A3E4D">
        <w:rPr>
          <w:i/>
        </w:rPr>
        <w:t>W3C</w:t>
      </w:r>
      <w:r w:rsidRPr="00AD2097">
        <w:t xml:space="preserve">, June 16, 2012, </w:t>
      </w:r>
      <w:hyperlink r:id="rId15" w:history="1">
        <w:r w:rsidRPr="00264CAE">
          <w:rPr>
            <w:rStyle w:val="Hyperlink"/>
          </w:rPr>
          <w:t>http://www.w3.org/2001/sw/interest/</w:t>
        </w:r>
      </w:hyperlink>
      <w:r w:rsidRPr="00AD2097">
        <w:t>.</w:t>
      </w:r>
    </w:p>
  </w:endnote>
  <w:endnote w:id="20">
    <w:p w14:paraId="06E76962" w14:textId="77777777" w:rsidR="00564DEA" w:rsidRDefault="00564DEA" w:rsidP="005345EC">
      <w:pPr>
        <w:pStyle w:val="EndnoteText"/>
      </w:pPr>
      <w:r>
        <w:rPr>
          <w:rStyle w:val="EndnoteReference"/>
        </w:rPr>
        <w:endnoteRef/>
      </w:r>
      <w:r>
        <w:t xml:space="preserve"> </w:t>
      </w:r>
      <w:r w:rsidRPr="00F7691B">
        <w:t xml:space="preserve">ISO/IEC 11404:2007, “Information technology -- General-Purpose Datatypes (GPD),” </w:t>
      </w:r>
      <w:r w:rsidRPr="000A3E4D">
        <w:rPr>
          <w:i/>
        </w:rPr>
        <w:t>International Organization for Standardization</w:t>
      </w:r>
      <w:r w:rsidRPr="00F7691B">
        <w:t xml:space="preserve">, </w:t>
      </w:r>
      <w:hyperlink r:id="rId16" w:history="1">
        <w:r w:rsidRPr="00264CAE">
          <w:rPr>
            <w:rStyle w:val="Hyperlink"/>
          </w:rPr>
          <w:t>http://www.iso.org/iso/home/store/catalogue_ics/catalogue_detail_ics.htm?csnumber=39479</w:t>
        </w:r>
      </w:hyperlink>
      <w:r w:rsidRPr="00F7691B">
        <w:t>.</w:t>
      </w:r>
    </w:p>
  </w:endnote>
  <w:endnote w:id="21">
    <w:p w14:paraId="76C28F91" w14:textId="77777777" w:rsidR="00564DEA" w:rsidRDefault="00564DEA" w:rsidP="005345EC">
      <w:pPr>
        <w:pStyle w:val="EndnoteText"/>
      </w:pPr>
      <w:r>
        <w:rPr>
          <w:rStyle w:val="EndnoteReference"/>
        </w:rPr>
        <w:endnoteRef/>
      </w:r>
      <w:r>
        <w:t xml:space="preserve"> </w:t>
      </w:r>
      <w:r w:rsidRPr="00F7691B">
        <w:t xml:space="preserve">ISO 21090:2011, “Health informatics -- Harmonized data types for information interchange,” </w:t>
      </w:r>
      <w:r w:rsidRPr="000A3E4D">
        <w:rPr>
          <w:i/>
        </w:rPr>
        <w:t>International Organization for Standardization</w:t>
      </w:r>
      <w:r w:rsidRPr="00F7691B">
        <w:t xml:space="preserve">, </w:t>
      </w:r>
      <w:hyperlink r:id="rId17" w:history="1">
        <w:r w:rsidRPr="00264CAE">
          <w:rPr>
            <w:rStyle w:val="Hyperlink"/>
          </w:rPr>
          <w:t>http://www.iso.org/iso/home/store/catalogue_tc/catalogue_detail.htm?csnumber=35646</w:t>
        </w:r>
      </w:hyperlink>
      <w:r w:rsidRPr="00F7691B">
        <w:t xml:space="preserve">. </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old">
    <w:panose1 w:val="020B0704020202020204"/>
    <w:charset w:val="00"/>
    <w:family w:val="auto"/>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1264459"/>
      <w:docPartObj>
        <w:docPartGallery w:val="Page Numbers (Bottom of Page)"/>
        <w:docPartUnique/>
      </w:docPartObj>
    </w:sdtPr>
    <w:sdtEndPr>
      <w:rPr>
        <w:noProof/>
      </w:rPr>
    </w:sdtEndPr>
    <w:sdtContent>
      <w:p w14:paraId="56BAD5E6" w14:textId="6082141C" w:rsidR="00564DEA" w:rsidRDefault="00564DEA">
        <w:pPr>
          <w:pStyle w:val="Footer"/>
          <w:jc w:val="center"/>
        </w:pPr>
        <w:r>
          <w:fldChar w:fldCharType="begin"/>
        </w:r>
        <w:r>
          <w:instrText xml:space="preserve"> PAGE   \* MERGEFORMAT </w:instrText>
        </w:r>
        <w:r>
          <w:fldChar w:fldCharType="separate"/>
        </w:r>
        <w:r w:rsidR="007D4401">
          <w:rPr>
            <w:noProof/>
          </w:rPr>
          <w:t>v</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4567089"/>
      <w:docPartObj>
        <w:docPartGallery w:val="Page Numbers (Bottom of Page)"/>
        <w:docPartUnique/>
      </w:docPartObj>
    </w:sdtPr>
    <w:sdtEndPr>
      <w:rPr>
        <w:noProof/>
      </w:rPr>
    </w:sdtEndPr>
    <w:sdtContent>
      <w:p w14:paraId="789A2C71" w14:textId="6D2E45A7" w:rsidR="00564DEA" w:rsidRDefault="00564DEA">
        <w:pPr>
          <w:pStyle w:val="Footer"/>
          <w:jc w:val="center"/>
        </w:pPr>
        <w:r>
          <w:fldChar w:fldCharType="begin"/>
        </w:r>
        <w:r>
          <w:instrText xml:space="preserve"> PAGE   \* MERGEFORMAT </w:instrText>
        </w:r>
        <w:r>
          <w:fldChar w:fldCharType="separate"/>
        </w:r>
        <w:r w:rsidR="007D4401">
          <w:rPr>
            <w:noProof/>
          </w:rPr>
          <w:t>11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805671"/>
      <w:docPartObj>
        <w:docPartGallery w:val="Page Numbers (Bottom of Page)"/>
        <w:docPartUnique/>
      </w:docPartObj>
    </w:sdtPr>
    <w:sdtEndPr>
      <w:rPr>
        <w:noProof/>
      </w:rPr>
    </w:sdtEndPr>
    <w:sdtContent>
      <w:p w14:paraId="465C9449" w14:textId="0AF8636A" w:rsidR="00564DEA" w:rsidRDefault="00564DEA">
        <w:pPr>
          <w:pStyle w:val="Footer"/>
          <w:jc w:val="center"/>
        </w:pPr>
        <w:r>
          <w:t>A-</w:t>
        </w:r>
        <w:r>
          <w:fldChar w:fldCharType="begin"/>
        </w:r>
        <w:r>
          <w:instrText xml:space="preserve"> PAGE   \* MERGEFORMAT </w:instrText>
        </w:r>
        <w:r>
          <w:fldChar w:fldCharType="separate"/>
        </w:r>
        <w:r w:rsidR="007D4401">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616491"/>
      <w:docPartObj>
        <w:docPartGallery w:val="Page Numbers (Bottom of Page)"/>
        <w:docPartUnique/>
      </w:docPartObj>
    </w:sdtPr>
    <w:sdtEndPr>
      <w:rPr>
        <w:noProof/>
      </w:rPr>
    </w:sdtEndPr>
    <w:sdtContent>
      <w:p w14:paraId="7EEE6E3F" w14:textId="4E6B301A" w:rsidR="00564DEA" w:rsidRDefault="00564DEA">
        <w:pPr>
          <w:pStyle w:val="Footer"/>
          <w:jc w:val="center"/>
        </w:pPr>
        <w:r>
          <w:t>B-</w:t>
        </w:r>
        <w:r>
          <w:fldChar w:fldCharType="begin"/>
        </w:r>
        <w:r>
          <w:instrText xml:space="preserve"> PAGE   \* MERGEFORMAT </w:instrText>
        </w:r>
        <w:r>
          <w:fldChar w:fldCharType="separate"/>
        </w:r>
        <w:r w:rsidR="007D4401">
          <w:rPr>
            <w:noProof/>
          </w:rPr>
          <w:t>1</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908291"/>
      <w:docPartObj>
        <w:docPartGallery w:val="Page Numbers (Bottom of Page)"/>
        <w:docPartUnique/>
      </w:docPartObj>
    </w:sdtPr>
    <w:sdtEndPr>
      <w:rPr>
        <w:noProof/>
      </w:rPr>
    </w:sdtEndPr>
    <w:sdtContent>
      <w:p w14:paraId="073FC7F0" w14:textId="22FDE366" w:rsidR="00564DEA" w:rsidRDefault="00564DEA">
        <w:pPr>
          <w:pStyle w:val="Footer"/>
          <w:jc w:val="center"/>
        </w:pPr>
        <w:r>
          <w:t>C-</w:t>
        </w:r>
        <w:r>
          <w:fldChar w:fldCharType="begin"/>
        </w:r>
        <w:r>
          <w:instrText xml:space="preserve"> PAGE   \* MERGEFORMAT </w:instrText>
        </w:r>
        <w:r>
          <w:fldChar w:fldCharType="separate"/>
        </w:r>
        <w:r w:rsidR="007D440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57E07" w14:textId="77777777" w:rsidR="00DA0825" w:rsidRDefault="00DA0825" w:rsidP="00E23DD2">
      <w:pPr>
        <w:spacing w:after="0"/>
      </w:pPr>
      <w:r>
        <w:separator/>
      </w:r>
    </w:p>
  </w:footnote>
  <w:footnote w:type="continuationSeparator" w:id="0">
    <w:p w14:paraId="212C690B" w14:textId="77777777" w:rsidR="00DA0825" w:rsidRDefault="00DA0825" w:rsidP="00E23DD2">
      <w:pPr>
        <w:spacing w:after="0"/>
      </w:pPr>
      <w:r>
        <w:continuationSeparator/>
      </w:r>
    </w:p>
  </w:footnote>
  <w:footnote w:type="continuationNotice" w:id="1">
    <w:p w14:paraId="4152A710" w14:textId="77777777" w:rsidR="00DA0825" w:rsidRDefault="00DA0825">
      <w:pPr>
        <w:spacing w:after="0"/>
      </w:pPr>
    </w:p>
  </w:footnote>
  <w:footnote w:id="2">
    <w:p w14:paraId="6DE0A830" w14:textId="3E997102" w:rsidR="00564DEA" w:rsidRDefault="00564DEA">
      <w:pPr>
        <w:pStyle w:val="FootnoteText"/>
      </w:pPr>
      <w:r>
        <w:rPr>
          <w:rStyle w:val="FootnoteReference"/>
        </w:rPr>
        <w:footnoteRef/>
      </w:r>
      <w:r>
        <w:t xml:space="preserve"> </w:t>
      </w:r>
      <w:r w:rsidRPr="0055018C">
        <w:t xml:space="preserve">“Contributors” are members of the NIST Big Data Public Working Group who dedicated great effort to prepare and </w:t>
      </w:r>
      <w:r>
        <w:t xml:space="preserve">gave </w:t>
      </w:r>
      <w:r w:rsidRPr="0055018C">
        <w:t>substantial time on a regular basis to research and development in support of this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C745D" w14:textId="65D381B2" w:rsidR="00564DEA" w:rsidRDefault="00564DE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21088" w14:textId="34480018" w:rsidR="00564DEA" w:rsidRDefault="00564DE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C8239" w14:textId="52E19CC4" w:rsidR="00564DEA" w:rsidRDefault="00564D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7FEB3" w14:textId="706C2470" w:rsidR="00564DEA" w:rsidRPr="005227A6" w:rsidRDefault="00DA0825" w:rsidP="005227A6">
    <w:pPr>
      <w:pStyle w:val="Header"/>
      <w:rPr>
        <w:smallCaps/>
        <w:sz w:val="20"/>
      </w:rPr>
    </w:pPr>
    <w:sdt>
      <w:sdtPr>
        <w:rPr>
          <w:smallCaps/>
          <w:sz w:val="20"/>
        </w:rPr>
        <w:id w:val="-8607476"/>
        <w:docPartObj>
          <w:docPartGallery w:val="Watermarks"/>
          <w:docPartUnique/>
        </w:docPartObj>
      </w:sdtPr>
      <w:sdtEndPr/>
      <w:sdtContent>
        <w:r>
          <w:rPr>
            <w:smallCaps/>
            <w:noProof/>
            <w:sz w:val="20"/>
            <w:lang w:eastAsia="zh-TW"/>
          </w:rPr>
          <w:pict w14:anchorId="2CCC77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7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564DEA">
      <w:rPr>
        <w:smallCaps/>
        <w:sz w:val="20"/>
      </w:rPr>
      <w:t xml:space="preserve">DRAFT </w:t>
    </w:r>
    <w:r w:rsidR="00564DEA" w:rsidRPr="00E23DD2">
      <w:rPr>
        <w:smallCaps/>
        <w:sz w:val="20"/>
      </w:rPr>
      <w:t xml:space="preserve">NIST Big Data </w:t>
    </w:r>
    <w:r w:rsidR="00564DEA">
      <w:rPr>
        <w:smallCaps/>
        <w:sz w:val="20"/>
      </w:rPr>
      <w:t>Interoperability Framework</w:t>
    </w:r>
    <w:r w:rsidR="00564DEA" w:rsidRPr="00E23DD2">
      <w:rPr>
        <w:smallCaps/>
        <w:sz w:val="20"/>
      </w:rPr>
      <w:t>: Volume 1</w:t>
    </w:r>
    <w:r w:rsidR="00564DEA">
      <w:rPr>
        <w:smallCaps/>
        <w:sz w:val="20"/>
      </w:rPr>
      <w:t>, Definitions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52706" w14:textId="24F854A2" w:rsidR="00564DEA" w:rsidRDefault="00564D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F3B59" w14:textId="31A66C5E" w:rsidR="00564DEA" w:rsidRDefault="00564D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A6145" w14:textId="34335DE8" w:rsidR="00564DEA" w:rsidRDefault="00564D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9881E" w14:textId="28686567" w:rsidR="00564DEA" w:rsidRDefault="00564DE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57174" w14:textId="5DFF5B8F" w:rsidR="00564DEA" w:rsidRDefault="00564DE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B7CF9" w14:textId="27A3D516" w:rsidR="00564DEA" w:rsidRDefault="00564DE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1DE5C" w14:textId="4A2C7C28" w:rsidR="00564DEA" w:rsidRDefault="00564D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82E364"/>
    <w:lvl w:ilvl="0">
      <w:start w:val="1"/>
      <w:numFmt w:val="decimal"/>
      <w:lvlText w:val="%1."/>
      <w:lvlJc w:val="left"/>
      <w:pPr>
        <w:tabs>
          <w:tab w:val="num" w:pos="360"/>
        </w:tabs>
        <w:ind w:left="360" w:hanging="360"/>
      </w:pPr>
    </w:lvl>
  </w:abstractNum>
  <w:abstractNum w:abstractNumId="1" w15:restartNumberingAfterBreak="0">
    <w:nsid w:val="017A4665"/>
    <w:multiLevelType w:val="hybridMultilevel"/>
    <w:tmpl w:val="6BAACF54"/>
    <w:lvl w:ilvl="0" w:tplc="46688ECE">
      <w:start w:val="1"/>
      <w:numFmt w:val="upperLetter"/>
      <w:pStyle w:val="BDTextLetterList"/>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EE3EDD"/>
    <w:multiLevelType w:val="hybridMultilevel"/>
    <w:tmpl w:val="AE02F618"/>
    <w:lvl w:ilvl="0" w:tplc="6F2C4B92">
      <w:start w:val="4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E569E"/>
    <w:multiLevelType w:val="hybridMultilevel"/>
    <w:tmpl w:val="498CF320"/>
    <w:lvl w:ilvl="0" w:tplc="922C1E70">
      <w:start w:val="1"/>
      <w:numFmt w:val="bullet"/>
      <w:pStyle w:val="BD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A3C13"/>
    <w:multiLevelType w:val="multilevel"/>
    <w:tmpl w:val="3E965BE4"/>
    <w:lvl w:ilvl="0">
      <w:start w:val="1"/>
      <w:numFmt w:val="decimal"/>
      <w:pStyle w:val="Heading1"/>
      <w:lvlText w:val="%1"/>
      <w:lvlJc w:val="left"/>
      <w:pPr>
        <w:ind w:left="432" w:hanging="432"/>
      </w:pPr>
      <w:rPr>
        <w:rFonts w:ascii="Verdana" w:hAnsi="Verdana"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36D7C46"/>
    <w:multiLevelType w:val="multilevel"/>
    <w:tmpl w:val="7E4810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808250E"/>
    <w:multiLevelType w:val="multilevel"/>
    <w:tmpl w:val="6830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A80848"/>
    <w:multiLevelType w:val="hybridMultilevel"/>
    <w:tmpl w:val="DDD4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712D9"/>
    <w:multiLevelType w:val="hybridMultilevel"/>
    <w:tmpl w:val="8E1A1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C26C3"/>
    <w:multiLevelType w:val="hybridMultilevel"/>
    <w:tmpl w:val="586448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EE1BFA"/>
    <w:multiLevelType w:val="hybridMultilevel"/>
    <w:tmpl w:val="38CEC74E"/>
    <w:lvl w:ilvl="0" w:tplc="EF1210BC">
      <w:start w:val="1"/>
      <w:numFmt w:val="bullet"/>
      <w:pStyle w:val="BDTextBulletList3"/>
      <w:lvlText w:val=""/>
      <w:lvlJc w:val="left"/>
      <w:pPr>
        <w:ind w:left="129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347CB8"/>
    <w:multiLevelType w:val="hybridMultilevel"/>
    <w:tmpl w:val="11D0CD74"/>
    <w:lvl w:ilvl="0" w:tplc="51300292">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C5ABD"/>
    <w:multiLevelType w:val="hybridMultilevel"/>
    <w:tmpl w:val="F0661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644055C"/>
    <w:multiLevelType w:val="hybridMultilevel"/>
    <w:tmpl w:val="91B2F9CC"/>
    <w:lvl w:ilvl="0" w:tplc="DF4C2576">
      <w:start w:val="1"/>
      <w:numFmt w:val="decimal"/>
      <w:pStyle w:val="BDTextNumberedlist"/>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E75291"/>
    <w:multiLevelType w:val="multilevel"/>
    <w:tmpl w:val="8EC458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E395F68"/>
    <w:multiLevelType w:val="hybridMultilevel"/>
    <w:tmpl w:val="6E7A9BA4"/>
    <w:lvl w:ilvl="0" w:tplc="7074A3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EB3B49"/>
    <w:multiLevelType w:val="hybridMultilevel"/>
    <w:tmpl w:val="38848C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E1F9F"/>
    <w:multiLevelType w:val="multilevel"/>
    <w:tmpl w:val="4ED6F3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34E130F"/>
    <w:multiLevelType w:val="hybridMultilevel"/>
    <w:tmpl w:val="A328CE90"/>
    <w:lvl w:ilvl="0" w:tplc="DF4C257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CF6C28"/>
    <w:multiLevelType w:val="hybridMultilevel"/>
    <w:tmpl w:val="3532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D22C4"/>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7E10FCA"/>
    <w:multiLevelType w:val="hybridMultilevel"/>
    <w:tmpl w:val="C6CACE32"/>
    <w:lvl w:ilvl="0" w:tplc="7FD8FCF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41249E2"/>
    <w:multiLevelType w:val="hybridMultilevel"/>
    <w:tmpl w:val="59244E80"/>
    <w:lvl w:ilvl="0" w:tplc="BAD40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4A45BD"/>
    <w:multiLevelType w:val="multilevel"/>
    <w:tmpl w:val="4A226820"/>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CC46398"/>
    <w:multiLevelType w:val="multilevel"/>
    <w:tmpl w:val="5AA28AB6"/>
    <w:lvl w:ilvl="0">
      <w:start w:val="1"/>
      <w:numFmt w:val="upperLetter"/>
      <w:pStyle w:val="BDAppendices"/>
      <w:suff w:val="space"/>
      <w:lvlText w:val="Appendix %1:"/>
      <w:lvlJc w:val="left"/>
      <w:pPr>
        <w:ind w:left="0" w:firstLine="0"/>
      </w:pPr>
      <w:rPr>
        <w:rFonts w:hint="default"/>
      </w:rPr>
    </w:lvl>
    <w:lvl w:ilvl="1">
      <w:start w:val="1"/>
      <w:numFmt w:val="decimal"/>
      <w:pStyle w:val="BDAppendices2"/>
      <w:lvlText w:val="%1.%2"/>
      <w:lvlJc w:val="left"/>
      <w:pPr>
        <w:ind w:left="0" w:firstLine="0"/>
      </w:pPr>
      <w:rPr>
        <w:rFonts w:hint="default"/>
      </w:rPr>
    </w:lvl>
    <w:lvl w:ilvl="2">
      <w:start w:val="1"/>
      <w:numFmt w:val="decimal"/>
      <w:pStyle w:val="BDAppendices3"/>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6DC575C2"/>
    <w:multiLevelType w:val="hybridMultilevel"/>
    <w:tmpl w:val="C930F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A404C5"/>
    <w:multiLevelType w:val="hybridMultilevel"/>
    <w:tmpl w:val="5E50A02A"/>
    <w:lvl w:ilvl="0" w:tplc="F3EC46C8">
      <w:start w:val="1"/>
      <w:numFmt w:val="bullet"/>
      <w:pStyle w:val="BDTextBulletList2"/>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FB0385"/>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BDF6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C483714"/>
    <w:multiLevelType w:val="hybridMultilevel"/>
    <w:tmpl w:val="48BEEFE0"/>
    <w:lvl w:ilvl="0" w:tplc="54525EA4">
      <w:numFmt w:val="bullet"/>
      <w:lvlText w:val="-"/>
      <w:lvlJc w:val="left"/>
      <w:pPr>
        <w:ind w:left="644" w:hanging="360"/>
      </w:pPr>
      <w:rPr>
        <w:rFonts w:ascii="Cambria" w:eastAsiaTheme="minorEastAsia" w:hAnsi="Cambria" w:cstheme="minorBidi"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15:restartNumberingAfterBreak="0">
    <w:nsid w:val="7D2C471E"/>
    <w:multiLevelType w:val="hybridMultilevel"/>
    <w:tmpl w:val="38BAB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5"/>
  </w:num>
  <w:num w:numId="4">
    <w:abstractNumId w:val="3"/>
  </w:num>
  <w:num w:numId="5">
    <w:abstractNumId w:val="11"/>
  </w:num>
  <w:num w:numId="6">
    <w:abstractNumId w:val="26"/>
  </w:num>
  <w:num w:numId="7">
    <w:abstractNumId w:val="10"/>
  </w:num>
  <w:num w:numId="8">
    <w:abstractNumId w:val="1"/>
  </w:num>
  <w:num w:numId="9">
    <w:abstractNumId w:val="18"/>
  </w:num>
  <w:num w:numId="10">
    <w:abstractNumId w:val="17"/>
  </w:num>
  <w:num w:numId="11">
    <w:abstractNumId w:val="23"/>
  </w:num>
  <w:num w:numId="12">
    <w:abstractNumId w:val="28"/>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20"/>
  </w:num>
  <w:num w:numId="18">
    <w:abstractNumId w:val="14"/>
  </w:num>
  <w:num w:numId="19">
    <w:abstractNumId w:val="8"/>
  </w:num>
  <w:num w:numId="20">
    <w:abstractNumId w:val="22"/>
  </w:num>
  <w:num w:numId="21">
    <w:abstractNumId w:val="30"/>
  </w:num>
  <w:num w:numId="22">
    <w:abstractNumId w:val="7"/>
  </w:num>
  <w:num w:numId="23">
    <w:abstractNumId w:val="0"/>
  </w:num>
  <w:num w:numId="24">
    <w:abstractNumId w:val="21"/>
  </w:num>
  <w:num w:numId="25">
    <w:abstractNumId w:val="2"/>
  </w:num>
  <w:num w:numId="26">
    <w:abstractNumId w:val="15"/>
  </w:num>
  <w:num w:numId="27">
    <w:abstractNumId w:val="24"/>
  </w:num>
  <w:num w:numId="28">
    <w:abstractNumId w:val="24"/>
  </w:num>
  <w:num w:numId="29">
    <w:abstractNumId w:val="24"/>
  </w:num>
  <w:num w:numId="30">
    <w:abstractNumId w:val="3"/>
  </w:num>
  <w:num w:numId="31">
    <w:abstractNumId w:val="11"/>
  </w:num>
  <w:num w:numId="32">
    <w:abstractNumId w:val="26"/>
  </w:num>
  <w:num w:numId="33">
    <w:abstractNumId w:val="10"/>
  </w:num>
  <w:num w:numId="34">
    <w:abstractNumId w:val="1"/>
  </w:num>
  <w:num w:numId="35">
    <w:abstractNumId w:val="13"/>
  </w:num>
  <w:num w:numId="36">
    <w:abstractNumId w:val="4"/>
  </w:num>
  <w:num w:numId="37">
    <w:abstractNumId w:val="4"/>
  </w:num>
  <w:num w:numId="38">
    <w:abstractNumId w:val="4"/>
  </w:num>
  <w:num w:numId="39">
    <w:abstractNumId w:val="4"/>
  </w:num>
  <w:num w:numId="40">
    <w:abstractNumId w:val="19"/>
  </w:num>
  <w:num w:numId="41">
    <w:abstractNumId w:val="25"/>
  </w:num>
  <w:num w:numId="42">
    <w:abstractNumId w:val="9"/>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n Racuya-Robbins">
    <w15:presenceInfo w15:providerId="None" w15:userId="Ann Racuya-Robb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oNotTrackFormatting/>
  <w:defaultTabStop w:val="720"/>
  <w:characterSpacingControl w:val="doNotCompress"/>
  <w:hdrShapeDefaults>
    <o:shapedefaults v:ext="edit" spidmax="2071"/>
    <o:shapelayout v:ext="edit">
      <o:idmap v:ext="edit" data="2"/>
    </o:shapelayout>
  </w:hdrShapeDefaults>
  <w:footnotePr>
    <w:numFmt w:val="lowerLette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A52"/>
    <w:rsid w:val="0000097D"/>
    <w:rsid w:val="00002C26"/>
    <w:rsid w:val="0000366D"/>
    <w:rsid w:val="000038E5"/>
    <w:rsid w:val="0000628A"/>
    <w:rsid w:val="00006C79"/>
    <w:rsid w:val="0001225F"/>
    <w:rsid w:val="0001249A"/>
    <w:rsid w:val="000137F3"/>
    <w:rsid w:val="00014F04"/>
    <w:rsid w:val="000163F1"/>
    <w:rsid w:val="00016B9A"/>
    <w:rsid w:val="00020349"/>
    <w:rsid w:val="0002051D"/>
    <w:rsid w:val="00020BE4"/>
    <w:rsid w:val="00022FA4"/>
    <w:rsid w:val="0002466F"/>
    <w:rsid w:val="00024EA2"/>
    <w:rsid w:val="000253B0"/>
    <w:rsid w:val="000304EA"/>
    <w:rsid w:val="00031CE2"/>
    <w:rsid w:val="000327F4"/>
    <w:rsid w:val="0003454A"/>
    <w:rsid w:val="000364DE"/>
    <w:rsid w:val="000369BD"/>
    <w:rsid w:val="00037733"/>
    <w:rsid w:val="000410D5"/>
    <w:rsid w:val="0004164D"/>
    <w:rsid w:val="000419D5"/>
    <w:rsid w:val="00043D05"/>
    <w:rsid w:val="00044168"/>
    <w:rsid w:val="00044246"/>
    <w:rsid w:val="00044B55"/>
    <w:rsid w:val="00045611"/>
    <w:rsid w:val="000464F3"/>
    <w:rsid w:val="00046AD9"/>
    <w:rsid w:val="000477F9"/>
    <w:rsid w:val="000479CC"/>
    <w:rsid w:val="00047A0D"/>
    <w:rsid w:val="000516B0"/>
    <w:rsid w:val="000516B6"/>
    <w:rsid w:val="00051D95"/>
    <w:rsid w:val="00051E4F"/>
    <w:rsid w:val="000540D8"/>
    <w:rsid w:val="00054513"/>
    <w:rsid w:val="00055460"/>
    <w:rsid w:val="00055C3E"/>
    <w:rsid w:val="00056950"/>
    <w:rsid w:val="00056DE5"/>
    <w:rsid w:val="0005742D"/>
    <w:rsid w:val="00057BCC"/>
    <w:rsid w:val="00057BCF"/>
    <w:rsid w:val="00062E74"/>
    <w:rsid w:val="0006300D"/>
    <w:rsid w:val="00063A7A"/>
    <w:rsid w:val="00065CBC"/>
    <w:rsid w:val="00066575"/>
    <w:rsid w:val="000673E9"/>
    <w:rsid w:val="00071B46"/>
    <w:rsid w:val="00072C64"/>
    <w:rsid w:val="00073EDB"/>
    <w:rsid w:val="00074035"/>
    <w:rsid w:val="00077D66"/>
    <w:rsid w:val="000811B1"/>
    <w:rsid w:val="00081EA7"/>
    <w:rsid w:val="0008607C"/>
    <w:rsid w:val="000863BB"/>
    <w:rsid w:val="0009094F"/>
    <w:rsid w:val="00092F27"/>
    <w:rsid w:val="000944B4"/>
    <w:rsid w:val="00094DB3"/>
    <w:rsid w:val="0009547F"/>
    <w:rsid w:val="0009575A"/>
    <w:rsid w:val="000966EC"/>
    <w:rsid w:val="0009718C"/>
    <w:rsid w:val="00097281"/>
    <w:rsid w:val="000A068D"/>
    <w:rsid w:val="000A0713"/>
    <w:rsid w:val="000A0A2D"/>
    <w:rsid w:val="000A3E4D"/>
    <w:rsid w:val="000A6084"/>
    <w:rsid w:val="000A6887"/>
    <w:rsid w:val="000A6F7E"/>
    <w:rsid w:val="000A792C"/>
    <w:rsid w:val="000A7A80"/>
    <w:rsid w:val="000A7C79"/>
    <w:rsid w:val="000B1E36"/>
    <w:rsid w:val="000B3952"/>
    <w:rsid w:val="000B4299"/>
    <w:rsid w:val="000B4504"/>
    <w:rsid w:val="000B4B13"/>
    <w:rsid w:val="000B5334"/>
    <w:rsid w:val="000C00E5"/>
    <w:rsid w:val="000C0D6A"/>
    <w:rsid w:val="000C0F83"/>
    <w:rsid w:val="000C2D48"/>
    <w:rsid w:val="000C30E5"/>
    <w:rsid w:val="000C31EB"/>
    <w:rsid w:val="000C393F"/>
    <w:rsid w:val="000C3A4C"/>
    <w:rsid w:val="000C44B6"/>
    <w:rsid w:val="000C50D5"/>
    <w:rsid w:val="000C6D13"/>
    <w:rsid w:val="000C73D4"/>
    <w:rsid w:val="000C75BA"/>
    <w:rsid w:val="000D1639"/>
    <w:rsid w:val="000D17CC"/>
    <w:rsid w:val="000D197C"/>
    <w:rsid w:val="000D3DE0"/>
    <w:rsid w:val="000D61B2"/>
    <w:rsid w:val="000D62AA"/>
    <w:rsid w:val="000D7433"/>
    <w:rsid w:val="000D7BDE"/>
    <w:rsid w:val="000E0225"/>
    <w:rsid w:val="000E1E03"/>
    <w:rsid w:val="000E2AF2"/>
    <w:rsid w:val="000E3E7C"/>
    <w:rsid w:val="000E5825"/>
    <w:rsid w:val="000E6689"/>
    <w:rsid w:val="000E7373"/>
    <w:rsid w:val="000F0D2B"/>
    <w:rsid w:val="000F13F6"/>
    <w:rsid w:val="000F270B"/>
    <w:rsid w:val="000F2914"/>
    <w:rsid w:val="000F3A5D"/>
    <w:rsid w:val="000F4848"/>
    <w:rsid w:val="000F52CD"/>
    <w:rsid w:val="000F5B64"/>
    <w:rsid w:val="000F6097"/>
    <w:rsid w:val="000F6118"/>
    <w:rsid w:val="000F6338"/>
    <w:rsid w:val="000F70B5"/>
    <w:rsid w:val="000F7416"/>
    <w:rsid w:val="000F7906"/>
    <w:rsid w:val="001007DA"/>
    <w:rsid w:val="0010170E"/>
    <w:rsid w:val="001023CA"/>
    <w:rsid w:val="00102EFE"/>
    <w:rsid w:val="00103B39"/>
    <w:rsid w:val="00104827"/>
    <w:rsid w:val="00104FB2"/>
    <w:rsid w:val="001058CE"/>
    <w:rsid w:val="0010702E"/>
    <w:rsid w:val="0010730D"/>
    <w:rsid w:val="0011126F"/>
    <w:rsid w:val="0011165C"/>
    <w:rsid w:val="001128E5"/>
    <w:rsid w:val="00112CBE"/>
    <w:rsid w:val="0011678C"/>
    <w:rsid w:val="0011777C"/>
    <w:rsid w:val="001177F4"/>
    <w:rsid w:val="0011799E"/>
    <w:rsid w:val="00121F22"/>
    <w:rsid w:val="001228BC"/>
    <w:rsid w:val="00122F6D"/>
    <w:rsid w:val="001230C9"/>
    <w:rsid w:val="001247B7"/>
    <w:rsid w:val="00124943"/>
    <w:rsid w:val="00125BCA"/>
    <w:rsid w:val="00127DD4"/>
    <w:rsid w:val="001308A2"/>
    <w:rsid w:val="0013151A"/>
    <w:rsid w:val="00131943"/>
    <w:rsid w:val="001325B3"/>
    <w:rsid w:val="001361CC"/>
    <w:rsid w:val="001366EC"/>
    <w:rsid w:val="00136D98"/>
    <w:rsid w:val="00136F79"/>
    <w:rsid w:val="00137479"/>
    <w:rsid w:val="00140D78"/>
    <w:rsid w:val="00140EAA"/>
    <w:rsid w:val="00141895"/>
    <w:rsid w:val="00142EB1"/>
    <w:rsid w:val="00144F5E"/>
    <w:rsid w:val="00145A21"/>
    <w:rsid w:val="00146DED"/>
    <w:rsid w:val="00147063"/>
    <w:rsid w:val="00150B14"/>
    <w:rsid w:val="0015172A"/>
    <w:rsid w:val="00152CEF"/>
    <w:rsid w:val="00160178"/>
    <w:rsid w:val="00161CFA"/>
    <w:rsid w:val="00162083"/>
    <w:rsid w:val="00162448"/>
    <w:rsid w:val="001624A3"/>
    <w:rsid w:val="001624B1"/>
    <w:rsid w:val="001624DD"/>
    <w:rsid w:val="00162D7F"/>
    <w:rsid w:val="00164493"/>
    <w:rsid w:val="00165346"/>
    <w:rsid w:val="00165916"/>
    <w:rsid w:val="00165A87"/>
    <w:rsid w:val="00165C06"/>
    <w:rsid w:val="00166FFB"/>
    <w:rsid w:val="00171FEB"/>
    <w:rsid w:val="0017211C"/>
    <w:rsid w:val="0017227E"/>
    <w:rsid w:val="001751F0"/>
    <w:rsid w:val="001752E9"/>
    <w:rsid w:val="0017615D"/>
    <w:rsid w:val="00176297"/>
    <w:rsid w:val="001767BD"/>
    <w:rsid w:val="00176ED7"/>
    <w:rsid w:val="001806E7"/>
    <w:rsid w:val="001813FE"/>
    <w:rsid w:val="001814EE"/>
    <w:rsid w:val="00183B7B"/>
    <w:rsid w:val="001847F5"/>
    <w:rsid w:val="00186BBC"/>
    <w:rsid w:val="00187489"/>
    <w:rsid w:val="00187AFB"/>
    <w:rsid w:val="00187D39"/>
    <w:rsid w:val="00187DB7"/>
    <w:rsid w:val="00190D1E"/>
    <w:rsid w:val="00192180"/>
    <w:rsid w:val="001935AF"/>
    <w:rsid w:val="001955EF"/>
    <w:rsid w:val="001A05F8"/>
    <w:rsid w:val="001A27FB"/>
    <w:rsid w:val="001A3827"/>
    <w:rsid w:val="001A4435"/>
    <w:rsid w:val="001A450E"/>
    <w:rsid w:val="001A5457"/>
    <w:rsid w:val="001A63FD"/>
    <w:rsid w:val="001A6597"/>
    <w:rsid w:val="001A6805"/>
    <w:rsid w:val="001B0351"/>
    <w:rsid w:val="001B05DB"/>
    <w:rsid w:val="001B0CB4"/>
    <w:rsid w:val="001B1756"/>
    <w:rsid w:val="001B1D03"/>
    <w:rsid w:val="001B2BEA"/>
    <w:rsid w:val="001B35C7"/>
    <w:rsid w:val="001B38A6"/>
    <w:rsid w:val="001B5646"/>
    <w:rsid w:val="001B5C29"/>
    <w:rsid w:val="001B6AFA"/>
    <w:rsid w:val="001B78C1"/>
    <w:rsid w:val="001C02FA"/>
    <w:rsid w:val="001C0440"/>
    <w:rsid w:val="001C1A98"/>
    <w:rsid w:val="001C1E26"/>
    <w:rsid w:val="001C1E85"/>
    <w:rsid w:val="001C27FE"/>
    <w:rsid w:val="001C37CB"/>
    <w:rsid w:val="001C580E"/>
    <w:rsid w:val="001C6393"/>
    <w:rsid w:val="001C675B"/>
    <w:rsid w:val="001C6CC9"/>
    <w:rsid w:val="001C7E4D"/>
    <w:rsid w:val="001D2887"/>
    <w:rsid w:val="001D2E4A"/>
    <w:rsid w:val="001D37C3"/>
    <w:rsid w:val="001D39DA"/>
    <w:rsid w:val="001D433F"/>
    <w:rsid w:val="001D48E9"/>
    <w:rsid w:val="001D4F96"/>
    <w:rsid w:val="001D6195"/>
    <w:rsid w:val="001D651C"/>
    <w:rsid w:val="001D7789"/>
    <w:rsid w:val="001D7B06"/>
    <w:rsid w:val="001D7D7C"/>
    <w:rsid w:val="001E0112"/>
    <w:rsid w:val="001E020A"/>
    <w:rsid w:val="001E236D"/>
    <w:rsid w:val="001E5B10"/>
    <w:rsid w:val="001F053C"/>
    <w:rsid w:val="001F1AFF"/>
    <w:rsid w:val="001F2F79"/>
    <w:rsid w:val="001F6009"/>
    <w:rsid w:val="001F6997"/>
    <w:rsid w:val="0020160F"/>
    <w:rsid w:val="00205012"/>
    <w:rsid w:val="0020547D"/>
    <w:rsid w:val="00206A64"/>
    <w:rsid w:val="00206A7A"/>
    <w:rsid w:val="00206C12"/>
    <w:rsid w:val="00213583"/>
    <w:rsid w:val="0021401C"/>
    <w:rsid w:val="00215114"/>
    <w:rsid w:val="00215387"/>
    <w:rsid w:val="00216D67"/>
    <w:rsid w:val="00217184"/>
    <w:rsid w:val="00220CB9"/>
    <w:rsid w:val="00222220"/>
    <w:rsid w:val="00222C08"/>
    <w:rsid w:val="00223988"/>
    <w:rsid w:val="00224829"/>
    <w:rsid w:val="00224F22"/>
    <w:rsid w:val="00225272"/>
    <w:rsid w:val="00226177"/>
    <w:rsid w:val="00226535"/>
    <w:rsid w:val="00226E1A"/>
    <w:rsid w:val="00230112"/>
    <w:rsid w:val="002302AF"/>
    <w:rsid w:val="002308CB"/>
    <w:rsid w:val="00230F38"/>
    <w:rsid w:val="00232C1A"/>
    <w:rsid w:val="002330D6"/>
    <w:rsid w:val="002368B5"/>
    <w:rsid w:val="00237001"/>
    <w:rsid w:val="0024307E"/>
    <w:rsid w:val="00244601"/>
    <w:rsid w:val="00245B5E"/>
    <w:rsid w:val="00245C63"/>
    <w:rsid w:val="00245DB2"/>
    <w:rsid w:val="00247638"/>
    <w:rsid w:val="002476C7"/>
    <w:rsid w:val="00247B21"/>
    <w:rsid w:val="00251C2F"/>
    <w:rsid w:val="002520D4"/>
    <w:rsid w:val="0025219A"/>
    <w:rsid w:val="00253B32"/>
    <w:rsid w:val="002540BF"/>
    <w:rsid w:val="00254A05"/>
    <w:rsid w:val="00255683"/>
    <w:rsid w:val="00255D39"/>
    <w:rsid w:val="00256312"/>
    <w:rsid w:val="00257BF5"/>
    <w:rsid w:val="00257CE9"/>
    <w:rsid w:val="00257F0B"/>
    <w:rsid w:val="00261F7C"/>
    <w:rsid w:val="002626C0"/>
    <w:rsid w:val="00262F37"/>
    <w:rsid w:val="00263291"/>
    <w:rsid w:val="00264958"/>
    <w:rsid w:val="00266BAA"/>
    <w:rsid w:val="00267A14"/>
    <w:rsid w:val="00267C3E"/>
    <w:rsid w:val="0027196F"/>
    <w:rsid w:val="002731E7"/>
    <w:rsid w:val="00273715"/>
    <w:rsid w:val="00274EE2"/>
    <w:rsid w:val="00275386"/>
    <w:rsid w:val="002771BF"/>
    <w:rsid w:val="00277D2B"/>
    <w:rsid w:val="00280961"/>
    <w:rsid w:val="00282919"/>
    <w:rsid w:val="00282F6E"/>
    <w:rsid w:val="002830D9"/>
    <w:rsid w:val="00283CB4"/>
    <w:rsid w:val="0028507F"/>
    <w:rsid w:val="00285618"/>
    <w:rsid w:val="0028670D"/>
    <w:rsid w:val="00286D53"/>
    <w:rsid w:val="002925AC"/>
    <w:rsid w:val="00294043"/>
    <w:rsid w:val="00294999"/>
    <w:rsid w:val="00295CF1"/>
    <w:rsid w:val="00296C2F"/>
    <w:rsid w:val="0029773B"/>
    <w:rsid w:val="00297CD0"/>
    <w:rsid w:val="002A0666"/>
    <w:rsid w:val="002A1FD8"/>
    <w:rsid w:val="002A2974"/>
    <w:rsid w:val="002A39E6"/>
    <w:rsid w:val="002A415D"/>
    <w:rsid w:val="002A4280"/>
    <w:rsid w:val="002A4A86"/>
    <w:rsid w:val="002B1949"/>
    <w:rsid w:val="002B1EE1"/>
    <w:rsid w:val="002B2CE0"/>
    <w:rsid w:val="002B51E3"/>
    <w:rsid w:val="002B5EA2"/>
    <w:rsid w:val="002B648B"/>
    <w:rsid w:val="002B709C"/>
    <w:rsid w:val="002B749C"/>
    <w:rsid w:val="002B750F"/>
    <w:rsid w:val="002C062A"/>
    <w:rsid w:val="002C22A6"/>
    <w:rsid w:val="002C2B0A"/>
    <w:rsid w:val="002C3305"/>
    <w:rsid w:val="002C4A6D"/>
    <w:rsid w:val="002C4D2F"/>
    <w:rsid w:val="002C5936"/>
    <w:rsid w:val="002C69F6"/>
    <w:rsid w:val="002C6F04"/>
    <w:rsid w:val="002C71A1"/>
    <w:rsid w:val="002D4429"/>
    <w:rsid w:val="002D5E7C"/>
    <w:rsid w:val="002D66C9"/>
    <w:rsid w:val="002D66D3"/>
    <w:rsid w:val="002D76C5"/>
    <w:rsid w:val="002E1EBC"/>
    <w:rsid w:val="002E2944"/>
    <w:rsid w:val="002E2EAD"/>
    <w:rsid w:val="002E48B0"/>
    <w:rsid w:val="002E5336"/>
    <w:rsid w:val="002E5CFE"/>
    <w:rsid w:val="002E755F"/>
    <w:rsid w:val="002E7DD8"/>
    <w:rsid w:val="002F025D"/>
    <w:rsid w:val="002F0D04"/>
    <w:rsid w:val="002F2932"/>
    <w:rsid w:val="002F36AD"/>
    <w:rsid w:val="002F3C5F"/>
    <w:rsid w:val="002F6819"/>
    <w:rsid w:val="002F6CA4"/>
    <w:rsid w:val="002F6E34"/>
    <w:rsid w:val="002F791F"/>
    <w:rsid w:val="0030099A"/>
    <w:rsid w:val="003015FD"/>
    <w:rsid w:val="0030304E"/>
    <w:rsid w:val="00303685"/>
    <w:rsid w:val="00303714"/>
    <w:rsid w:val="00303951"/>
    <w:rsid w:val="00303D33"/>
    <w:rsid w:val="00304FCF"/>
    <w:rsid w:val="003051FA"/>
    <w:rsid w:val="003069B3"/>
    <w:rsid w:val="00306A96"/>
    <w:rsid w:val="0031123E"/>
    <w:rsid w:val="0031191F"/>
    <w:rsid w:val="003131EB"/>
    <w:rsid w:val="003147F7"/>
    <w:rsid w:val="00315503"/>
    <w:rsid w:val="0031570A"/>
    <w:rsid w:val="00317FDF"/>
    <w:rsid w:val="00324AE2"/>
    <w:rsid w:val="00325834"/>
    <w:rsid w:val="00325FD7"/>
    <w:rsid w:val="0032604B"/>
    <w:rsid w:val="003276A5"/>
    <w:rsid w:val="00327E0B"/>
    <w:rsid w:val="00330D25"/>
    <w:rsid w:val="00330FE1"/>
    <w:rsid w:val="00331942"/>
    <w:rsid w:val="00331B4A"/>
    <w:rsid w:val="00333501"/>
    <w:rsid w:val="00336BB2"/>
    <w:rsid w:val="0033710D"/>
    <w:rsid w:val="003373A3"/>
    <w:rsid w:val="00340F58"/>
    <w:rsid w:val="00341035"/>
    <w:rsid w:val="00342E6F"/>
    <w:rsid w:val="00343DCF"/>
    <w:rsid w:val="003447C4"/>
    <w:rsid w:val="00346104"/>
    <w:rsid w:val="003464B9"/>
    <w:rsid w:val="0034702A"/>
    <w:rsid w:val="00350429"/>
    <w:rsid w:val="003525CE"/>
    <w:rsid w:val="00353ADF"/>
    <w:rsid w:val="003554C4"/>
    <w:rsid w:val="00356889"/>
    <w:rsid w:val="00356E0A"/>
    <w:rsid w:val="00357C9B"/>
    <w:rsid w:val="00362FF6"/>
    <w:rsid w:val="00363835"/>
    <w:rsid w:val="00364309"/>
    <w:rsid w:val="00366052"/>
    <w:rsid w:val="003664EF"/>
    <w:rsid w:val="003667BD"/>
    <w:rsid w:val="0036748C"/>
    <w:rsid w:val="00370F0C"/>
    <w:rsid w:val="00371CA5"/>
    <w:rsid w:val="003725CA"/>
    <w:rsid w:val="0037304D"/>
    <w:rsid w:val="00374093"/>
    <w:rsid w:val="003742C6"/>
    <w:rsid w:val="003743C3"/>
    <w:rsid w:val="00380774"/>
    <w:rsid w:val="00381CF7"/>
    <w:rsid w:val="0038217B"/>
    <w:rsid w:val="00383A7B"/>
    <w:rsid w:val="003840C9"/>
    <w:rsid w:val="00384652"/>
    <w:rsid w:val="0038590A"/>
    <w:rsid w:val="003861C2"/>
    <w:rsid w:val="00386508"/>
    <w:rsid w:val="003909A9"/>
    <w:rsid w:val="00390C7F"/>
    <w:rsid w:val="003914B9"/>
    <w:rsid w:val="003919F5"/>
    <w:rsid w:val="003921BA"/>
    <w:rsid w:val="003952F0"/>
    <w:rsid w:val="0039561B"/>
    <w:rsid w:val="0039595B"/>
    <w:rsid w:val="00395AF6"/>
    <w:rsid w:val="003A1972"/>
    <w:rsid w:val="003A2AEC"/>
    <w:rsid w:val="003A4EC4"/>
    <w:rsid w:val="003B286F"/>
    <w:rsid w:val="003B3055"/>
    <w:rsid w:val="003B3E77"/>
    <w:rsid w:val="003B5963"/>
    <w:rsid w:val="003B644D"/>
    <w:rsid w:val="003C0A30"/>
    <w:rsid w:val="003C1A71"/>
    <w:rsid w:val="003C25F1"/>
    <w:rsid w:val="003C4B86"/>
    <w:rsid w:val="003C518E"/>
    <w:rsid w:val="003C5F22"/>
    <w:rsid w:val="003C68C8"/>
    <w:rsid w:val="003C70F6"/>
    <w:rsid w:val="003D020F"/>
    <w:rsid w:val="003D096A"/>
    <w:rsid w:val="003D0B67"/>
    <w:rsid w:val="003D1047"/>
    <w:rsid w:val="003D10FD"/>
    <w:rsid w:val="003D1439"/>
    <w:rsid w:val="003D1BD0"/>
    <w:rsid w:val="003D336D"/>
    <w:rsid w:val="003D37D3"/>
    <w:rsid w:val="003D45B3"/>
    <w:rsid w:val="003D56E2"/>
    <w:rsid w:val="003D5E5B"/>
    <w:rsid w:val="003D681B"/>
    <w:rsid w:val="003E0B46"/>
    <w:rsid w:val="003E0EA8"/>
    <w:rsid w:val="003E1198"/>
    <w:rsid w:val="003E279D"/>
    <w:rsid w:val="003E33B3"/>
    <w:rsid w:val="003E3816"/>
    <w:rsid w:val="003E4665"/>
    <w:rsid w:val="003E5FB3"/>
    <w:rsid w:val="003E63A5"/>
    <w:rsid w:val="003E68E2"/>
    <w:rsid w:val="003E7465"/>
    <w:rsid w:val="003F0ECB"/>
    <w:rsid w:val="003F145C"/>
    <w:rsid w:val="003F1CD6"/>
    <w:rsid w:val="003F2B93"/>
    <w:rsid w:val="003F312F"/>
    <w:rsid w:val="003F3A33"/>
    <w:rsid w:val="0040009C"/>
    <w:rsid w:val="004009CB"/>
    <w:rsid w:val="00400FEB"/>
    <w:rsid w:val="004013FA"/>
    <w:rsid w:val="00403609"/>
    <w:rsid w:val="00403F2F"/>
    <w:rsid w:val="00405327"/>
    <w:rsid w:val="00405DC4"/>
    <w:rsid w:val="004071F4"/>
    <w:rsid w:val="00413367"/>
    <w:rsid w:val="004135AC"/>
    <w:rsid w:val="00413B8F"/>
    <w:rsid w:val="004146D9"/>
    <w:rsid w:val="00415382"/>
    <w:rsid w:val="0041551E"/>
    <w:rsid w:val="00415BA6"/>
    <w:rsid w:val="0041643A"/>
    <w:rsid w:val="004164AD"/>
    <w:rsid w:val="00417378"/>
    <w:rsid w:val="0041764B"/>
    <w:rsid w:val="00420013"/>
    <w:rsid w:val="004234A2"/>
    <w:rsid w:val="004250B0"/>
    <w:rsid w:val="00425449"/>
    <w:rsid w:val="00425D17"/>
    <w:rsid w:val="0042636F"/>
    <w:rsid w:val="0042637F"/>
    <w:rsid w:val="004275D3"/>
    <w:rsid w:val="00430247"/>
    <w:rsid w:val="00431FA6"/>
    <w:rsid w:val="00431FB3"/>
    <w:rsid w:val="004333AF"/>
    <w:rsid w:val="004344DB"/>
    <w:rsid w:val="0043474D"/>
    <w:rsid w:val="00435904"/>
    <w:rsid w:val="004359F7"/>
    <w:rsid w:val="004411B6"/>
    <w:rsid w:val="0044309B"/>
    <w:rsid w:val="00446037"/>
    <w:rsid w:val="0044615D"/>
    <w:rsid w:val="004473EB"/>
    <w:rsid w:val="0044762B"/>
    <w:rsid w:val="0044783D"/>
    <w:rsid w:val="0045019A"/>
    <w:rsid w:val="00451A38"/>
    <w:rsid w:val="00452144"/>
    <w:rsid w:val="004548BB"/>
    <w:rsid w:val="00454AD9"/>
    <w:rsid w:val="00455F7E"/>
    <w:rsid w:val="0045687D"/>
    <w:rsid w:val="004574E1"/>
    <w:rsid w:val="0046064B"/>
    <w:rsid w:val="00462565"/>
    <w:rsid w:val="004625CD"/>
    <w:rsid w:val="00463858"/>
    <w:rsid w:val="00464052"/>
    <w:rsid w:val="0046451E"/>
    <w:rsid w:val="00465B9C"/>
    <w:rsid w:val="00466042"/>
    <w:rsid w:val="004665E0"/>
    <w:rsid w:val="00467011"/>
    <w:rsid w:val="00467225"/>
    <w:rsid w:val="00467692"/>
    <w:rsid w:val="004703CA"/>
    <w:rsid w:val="00470DF2"/>
    <w:rsid w:val="00471B3C"/>
    <w:rsid w:val="004735E5"/>
    <w:rsid w:val="0047612F"/>
    <w:rsid w:val="00476A7F"/>
    <w:rsid w:val="004776E3"/>
    <w:rsid w:val="00480F9C"/>
    <w:rsid w:val="00485D00"/>
    <w:rsid w:val="0049162B"/>
    <w:rsid w:val="004924EA"/>
    <w:rsid w:val="004935EF"/>
    <w:rsid w:val="00493823"/>
    <w:rsid w:val="00493C58"/>
    <w:rsid w:val="00493E8D"/>
    <w:rsid w:val="00494F81"/>
    <w:rsid w:val="00495E01"/>
    <w:rsid w:val="00496B06"/>
    <w:rsid w:val="004977DD"/>
    <w:rsid w:val="00497BE3"/>
    <w:rsid w:val="004A0E58"/>
    <w:rsid w:val="004A1E6C"/>
    <w:rsid w:val="004A2019"/>
    <w:rsid w:val="004A21AC"/>
    <w:rsid w:val="004A3478"/>
    <w:rsid w:val="004A3993"/>
    <w:rsid w:val="004A4CA8"/>
    <w:rsid w:val="004A4DAD"/>
    <w:rsid w:val="004A61DF"/>
    <w:rsid w:val="004A6FFE"/>
    <w:rsid w:val="004B1311"/>
    <w:rsid w:val="004B1925"/>
    <w:rsid w:val="004B2E58"/>
    <w:rsid w:val="004B3839"/>
    <w:rsid w:val="004B5DA0"/>
    <w:rsid w:val="004B6286"/>
    <w:rsid w:val="004B68C3"/>
    <w:rsid w:val="004B787D"/>
    <w:rsid w:val="004C2243"/>
    <w:rsid w:val="004C236B"/>
    <w:rsid w:val="004C6B96"/>
    <w:rsid w:val="004C6F02"/>
    <w:rsid w:val="004C76BC"/>
    <w:rsid w:val="004C7837"/>
    <w:rsid w:val="004D0023"/>
    <w:rsid w:val="004D07A2"/>
    <w:rsid w:val="004D0FD7"/>
    <w:rsid w:val="004D13AC"/>
    <w:rsid w:val="004D1469"/>
    <w:rsid w:val="004D2799"/>
    <w:rsid w:val="004D482B"/>
    <w:rsid w:val="004D5E7C"/>
    <w:rsid w:val="004D6115"/>
    <w:rsid w:val="004D61A3"/>
    <w:rsid w:val="004D6A64"/>
    <w:rsid w:val="004D72F4"/>
    <w:rsid w:val="004D7F70"/>
    <w:rsid w:val="004E17F9"/>
    <w:rsid w:val="004E4B94"/>
    <w:rsid w:val="004E5A7C"/>
    <w:rsid w:val="004E61DE"/>
    <w:rsid w:val="004E7180"/>
    <w:rsid w:val="004F0785"/>
    <w:rsid w:val="004F144B"/>
    <w:rsid w:val="004F2004"/>
    <w:rsid w:val="004F20DF"/>
    <w:rsid w:val="004F2957"/>
    <w:rsid w:val="004F3D80"/>
    <w:rsid w:val="004F48D2"/>
    <w:rsid w:val="004F48D8"/>
    <w:rsid w:val="004F6EE4"/>
    <w:rsid w:val="004F7697"/>
    <w:rsid w:val="005013AA"/>
    <w:rsid w:val="005020D8"/>
    <w:rsid w:val="00506A8D"/>
    <w:rsid w:val="00511223"/>
    <w:rsid w:val="0051331F"/>
    <w:rsid w:val="00513480"/>
    <w:rsid w:val="00514213"/>
    <w:rsid w:val="00514B9B"/>
    <w:rsid w:val="00514EB4"/>
    <w:rsid w:val="0052182A"/>
    <w:rsid w:val="005227A6"/>
    <w:rsid w:val="00522BCF"/>
    <w:rsid w:val="005233B5"/>
    <w:rsid w:val="005246AB"/>
    <w:rsid w:val="00525024"/>
    <w:rsid w:val="0052618E"/>
    <w:rsid w:val="00530CDB"/>
    <w:rsid w:val="0053220C"/>
    <w:rsid w:val="0053221C"/>
    <w:rsid w:val="0053419D"/>
    <w:rsid w:val="005345EC"/>
    <w:rsid w:val="00535A06"/>
    <w:rsid w:val="00536040"/>
    <w:rsid w:val="00537599"/>
    <w:rsid w:val="00537B29"/>
    <w:rsid w:val="00541AE8"/>
    <w:rsid w:val="00541D7F"/>
    <w:rsid w:val="00542899"/>
    <w:rsid w:val="00542A61"/>
    <w:rsid w:val="00543345"/>
    <w:rsid w:val="005441BE"/>
    <w:rsid w:val="005453E7"/>
    <w:rsid w:val="00545E5D"/>
    <w:rsid w:val="00551594"/>
    <w:rsid w:val="00553174"/>
    <w:rsid w:val="00555443"/>
    <w:rsid w:val="00555A23"/>
    <w:rsid w:val="00555CC4"/>
    <w:rsid w:val="0056078B"/>
    <w:rsid w:val="005615E5"/>
    <w:rsid w:val="00561B04"/>
    <w:rsid w:val="005620AF"/>
    <w:rsid w:val="00563B3D"/>
    <w:rsid w:val="00563B94"/>
    <w:rsid w:val="00563E1C"/>
    <w:rsid w:val="00564AB9"/>
    <w:rsid w:val="00564D7B"/>
    <w:rsid w:val="00564DEA"/>
    <w:rsid w:val="00565A73"/>
    <w:rsid w:val="00565C4A"/>
    <w:rsid w:val="00565E49"/>
    <w:rsid w:val="00565EC9"/>
    <w:rsid w:val="005673CF"/>
    <w:rsid w:val="00567A73"/>
    <w:rsid w:val="00567C6A"/>
    <w:rsid w:val="0057085A"/>
    <w:rsid w:val="0057186D"/>
    <w:rsid w:val="00571E67"/>
    <w:rsid w:val="00571E7A"/>
    <w:rsid w:val="005732B4"/>
    <w:rsid w:val="00573537"/>
    <w:rsid w:val="005739D0"/>
    <w:rsid w:val="00573C94"/>
    <w:rsid w:val="00574E55"/>
    <w:rsid w:val="0057528E"/>
    <w:rsid w:val="00575495"/>
    <w:rsid w:val="005761A5"/>
    <w:rsid w:val="00576636"/>
    <w:rsid w:val="005769DA"/>
    <w:rsid w:val="00576FDB"/>
    <w:rsid w:val="005776BF"/>
    <w:rsid w:val="00577F61"/>
    <w:rsid w:val="00580366"/>
    <w:rsid w:val="0058141C"/>
    <w:rsid w:val="00583EC0"/>
    <w:rsid w:val="0058552E"/>
    <w:rsid w:val="00585A8D"/>
    <w:rsid w:val="00590174"/>
    <w:rsid w:val="0059068C"/>
    <w:rsid w:val="00592098"/>
    <w:rsid w:val="00592101"/>
    <w:rsid w:val="00593676"/>
    <w:rsid w:val="005956EE"/>
    <w:rsid w:val="005963DC"/>
    <w:rsid w:val="005A0799"/>
    <w:rsid w:val="005A0D73"/>
    <w:rsid w:val="005A1074"/>
    <w:rsid w:val="005A3484"/>
    <w:rsid w:val="005A3FDD"/>
    <w:rsid w:val="005A4188"/>
    <w:rsid w:val="005A524E"/>
    <w:rsid w:val="005A6BD7"/>
    <w:rsid w:val="005A7B46"/>
    <w:rsid w:val="005A7CE8"/>
    <w:rsid w:val="005A7EFF"/>
    <w:rsid w:val="005A7F94"/>
    <w:rsid w:val="005B0EF9"/>
    <w:rsid w:val="005B172A"/>
    <w:rsid w:val="005B1AB3"/>
    <w:rsid w:val="005B2632"/>
    <w:rsid w:val="005B2A86"/>
    <w:rsid w:val="005B5436"/>
    <w:rsid w:val="005B6B57"/>
    <w:rsid w:val="005B6BF1"/>
    <w:rsid w:val="005B7B9F"/>
    <w:rsid w:val="005C3DFD"/>
    <w:rsid w:val="005C40F0"/>
    <w:rsid w:val="005C4BB7"/>
    <w:rsid w:val="005C5A91"/>
    <w:rsid w:val="005C6E74"/>
    <w:rsid w:val="005C7A3D"/>
    <w:rsid w:val="005C7EFB"/>
    <w:rsid w:val="005D100F"/>
    <w:rsid w:val="005D1418"/>
    <w:rsid w:val="005D15C0"/>
    <w:rsid w:val="005D1FC6"/>
    <w:rsid w:val="005D29F6"/>
    <w:rsid w:val="005D3AC6"/>
    <w:rsid w:val="005D3F4A"/>
    <w:rsid w:val="005D48A2"/>
    <w:rsid w:val="005D4D2F"/>
    <w:rsid w:val="005D518E"/>
    <w:rsid w:val="005D61B5"/>
    <w:rsid w:val="005D684B"/>
    <w:rsid w:val="005D7C87"/>
    <w:rsid w:val="005E053D"/>
    <w:rsid w:val="005E05BB"/>
    <w:rsid w:val="005E17A7"/>
    <w:rsid w:val="005E54CF"/>
    <w:rsid w:val="005E5E7B"/>
    <w:rsid w:val="005E6270"/>
    <w:rsid w:val="005E6A45"/>
    <w:rsid w:val="005E7C80"/>
    <w:rsid w:val="005E7F82"/>
    <w:rsid w:val="005F6C78"/>
    <w:rsid w:val="005F6D78"/>
    <w:rsid w:val="00603C2F"/>
    <w:rsid w:val="00604203"/>
    <w:rsid w:val="00607F2F"/>
    <w:rsid w:val="00610895"/>
    <w:rsid w:val="00610A6B"/>
    <w:rsid w:val="00611EF4"/>
    <w:rsid w:val="0061213E"/>
    <w:rsid w:val="00612448"/>
    <w:rsid w:val="00612686"/>
    <w:rsid w:val="00614640"/>
    <w:rsid w:val="00615234"/>
    <w:rsid w:val="00615A5A"/>
    <w:rsid w:val="00615F1B"/>
    <w:rsid w:val="006163A6"/>
    <w:rsid w:val="006163BC"/>
    <w:rsid w:val="006213D6"/>
    <w:rsid w:val="00621DF0"/>
    <w:rsid w:val="006224AD"/>
    <w:rsid w:val="0062268A"/>
    <w:rsid w:val="00622820"/>
    <w:rsid w:val="00622A0D"/>
    <w:rsid w:val="00624C59"/>
    <w:rsid w:val="00624DB1"/>
    <w:rsid w:val="00625C26"/>
    <w:rsid w:val="00626493"/>
    <w:rsid w:val="00626515"/>
    <w:rsid w:val="006265C9"/>
    <w:rsid w:val="00627B79"/>
    <w:rsid w:val="006305BC"/>
    <w:rsid w:val="006308B8"/>
    <w:rsid w:val="00630D32"/>
    <w:rsid w:val="00630DEF"/>
    <w:rsid w:val="0063128A"/>
    <w:rsid w:val="00631CF2"/>
    <w:rsid w:val="0063477C"/>
    <w:rsid w:val="00635085"/>
    <w:rsid w:val="00640FFC"/>
    <w:rsid w:val="00641D90"/>
    <w:rsid w:val="0064217C"/>
    <w:rsid w:val="00642A18"/>
    <w:rsid w:val="0064368E"/>
    <w:rsid w:val="006461CA"/>
    <w:rsid w:val="00647277"/>
    <w:rsid w:val="00650C53"/>
    <w:rsid w:val="0065244A"/>
    <w:rsid w:val="006529E3"/>
    <w:rsid w:val="00653138"/>
    <w:rsid w:val="006540CF"/>
    <w:rsid w:val="00654C88"/>
    <w:rsid w:val="00656814"/>
    <w:rsid w:val="00660974"/>
    <w:rsid w:val="00660C4D"/>
    <w:rsid w:val="00661358"/>
    <w:rsid w:val="00662FB7"/>
    <w:rsid w:val="0066303C"/>
    <w:rsid w:val="00664C2D"/>
    <w:rsid w:val="006663C3"/>
    <w:rsid w:val="00666549"/>
    <w:rsid w:val="00667170"/>
    <w:rsid w:val="006672DA"/>
    <w:rsid w:val="0066745A"/>
    <w:rsid w:val="00667B25"/>
    <w:rsid w:val="006738BC"/>
    <w:rsid w:val="00673A08"/>
    <w:rsid w:val="00673A75"/>
    <w:rsid w:val="00673AF5"/>
    <w:rsid w:val="00674766"/>
    <w:rsid w:val="00674EC6"/>
    <w:rsid w:val="00674EDA"/>
    <w:rsid w:val="00675008"/>
    <w:rsid w:val="00680910"/>
    <w:rsid w:val="00682323"/>
    <w:rsid w:val="00682CAD"/>
    <w:rsid w:val="00683313"/>
    <w:rsid w:val="0068358E"/>
    <w:rsid w:val="0068680D"/>
    <w:rsid w:val="006875C5"/>
    <w:rsid w:val="006944EA"/>
    <w:rsid w:val="00695660"/>
    <w:rsid w:val="0069592A"/>
    <w:rsid w:val="00695E30"/>
    <w:rsid w:val="00695EAC"/>
    <w:rsid w:val="0069652F"/>
    <w:rsid w:val="00696E3C"/>
    <w:rsid w:val="006A0554"/>
    <w:rsid w:val="006A07FD"/>
    <w:rsid w:val="006A09E3"/>
    <w:rsid w:val="006A16B0"/>
    <w:rsid w:val="006A28E0"/>
    <w:rsid w:val="006A2C9B"/>
    <w:rsid w:val="006A3EAA"/>
    <w:rsid w:val="006A4B4E"/>
    <w:rsid w:val="006A5927"/>
    <w:rsid w:val="006A6456"/>
    <w:rsid w:val="006A6D35"/>
    <w:rsid w:val="006B06F9"/>
    <w:rsid w:val="006B09B8"/>
    <w:rsid w:val="006B0DEA"/>
    <w:rsid w:val="006B25D3"/>
    <w:rsid w:val="006B25F1"/>
    <w:rsid w:val="006B3690"/>
    <w:rsid w:val="006B4D6C"/>
    <w:rsid w:val="006B5B92"/>
    <w:rsid w:val="006B6125"/>
    <w:rsid w:val="006B7396"/>
    <w:rsid w:val="006C2711"/>
    <w:rsid w:val="006C2754"/>
    <w:rsid w:val="006C34B6"/>
    <w:rsid w:val="006C40AB"/>
    <w:rsid w:val="006C43C2"/>
    <w:rsid w:val="006C4DFA"/>
    <w:rsid w:val="006C4F78"/>
    <w:rsid w:val="006C581C"/>
    <w:rsid w:val="006C5F06"/>
    <w:rsid w:val="006C7416"/>
    <w:rsid w:val="006C7BBE"/>
    <w:rsid w:val="006D0012"/>
    <w:rsid w:val="006D0484"/>
    <w:rsid w:val="006D0E45"/>
    <w:rsid w:val="006D1DD1"/>
    <w:rsid w:val="006D1FA1"/>
    <w:rsid w:val="006D317B"/>
    <w:rsid w:val="006D3DDC"/>
    <w:rsid w:val="006D440E"/>
    <w:rsid w:val="006D4613"/>
    <w:rsid w:val="006D4F0B"/>
    <w:rsid w:val="006D5700"/>
    <w:rsid w:val="006D686B"/>
    <w:rsid w:val="006D6C92"/>
    <w:rsid w:val="006D77AC"/>
    <w:rsid w:val="006E0FCD"/>
    <w:rsid w:val="006E117B"/>
    <w:rsid w:val="006E3698"/>
    <w:rsid w:val="006E3B83"/>
    <w:rsid w:val="006E62D2"/>
    <w:rsid w:val="006E65D6"/>
    <w:rsid w:val="006E68C9"/>
    <w:rsid w:val="006F0A41"/>
    <w:rsid w:val="006F0DF3"/>
    <w:rsid w:val="006F220D"/>
    <w:rsid w:val="006F6165"/>
    <w:rsid w:val="00700077"/>
    <w:rsid w:val="00701510"/>
    <w:rsid w:val="00702200"/>
    <w:rsid w:val="007026CD"/>
    <w:rsid w:val="00703120"/>
    <w:rsid w:val="0070346F"/>
    <w:rsid w:val="00703985"/>
    <w:rsid w:val="00705142"/>
    <w:rsid w:val="00706407"/>
    <w:rsid w:val="00711BE8"/>
    <w:rsid w:val="00712A28"/>
    <w:rsid w:val="00713265"/>
    <w:rsid w:val="00714622"/>
    <w:rsid w:val="00714869"/>
    <w:rsid w:val="00714A52"/>
    <w:rsid w:val="007159A6"/>
    <w:rsid w:val="007205E7"/>
    <w:rsid w:val="00722DCB"/>
    <w:rsid w:val="0072564A"/>
    <w:rsid w:val="00726A26"/>
    <w:rsid w:val="007275A0"/>
    <w:rsid w:val="00730524"/>
    <w:rsid w:val="00733150"/>
    <w:rsid w:val="007339E0"/>
    <w:rsid w:val="00735685"/>
    <w:rsid w:val="00735781"/>
    <w:rsid w:val="00735A31"/>
    <w:rsid w:val="007378EE"/>
    <w:rsid w:val="007404FE"/>
    <w:rsid w:val="007407AD"/>
    <w:rsid w:val="0074171C"/>
    <w:rsid w:val="00745A10"/>
    <w:rsid w:val="00746E2C"/>
    <w:rsid w:val="0075071E"/>
    <w:rsid w:val="0075387E"/>
    <w:rsid w:val="00754B7A"/>
    <w:rsid w:val="00755F66"/>
    <w:rsid w:val="007563D7"/>
    <w:rsid w:val="00757029"/>
    <w:rsid w:val="007607E2"/>
    <w:rsid w:val="0076784F"/>
    <w:rsid w:val="007706B3"/>
    <w:rsid w:val="0077268B"/>
    <w:rsid w:val="00773BC8"/>
    <w:rsid w:val="00775316"/>
    <w:rsid w:val="00775BEE"/>
    <w:rsid w:val="007770E3"/>
    <w:rsid w:val="00777314"/>
    <w:rsid w:val="00777482"/>
    <w:rsid w:val="00777BA9"/>
    <w:rsid w:val="00781005"/>
    <w:rsid w:val="00781C7A"/>
    <w:rsid w:val="007834B0"/>
    <w:rsid w:val="00787176"/>
    <w:rsid w:val="00787538"/>
    <w:rsid w:val="007876F8"/>
    <w:rsid w:val="007903BB"/>
    <w:rsid w:val="00790DA3"/>
    <w:rsid w:val="00792791"/>
    <w:rsid w:val="00795306"/>
    <w:rsid w:val="00795869"/>
    <w:rsid w:val="00795F83"/>
    <w:rsid w:val="00795F92"/>
    <w:rsid w:val="00796725"/>
    <w:rsid w:val="00797417"/>
    <w:rsid w:val="007A04D1"/>
    <w:rsid w:val="007A1420"/>
    <w:rsid w:val="007A14C2"/>
    <w:rsid w:val="007A3E0D"/>
    <w:rsid w:val="007A4039"/>
    <w:rsid w:val="007A504E"/>
    <w:rsid w:val="007A5606"/>
    <w:rsid w:val="007A5B19"/>
    <w:rsid w:val="007A645C"/>
    <w:rsid w:val="007A7572"/>
    <w:rsid w:val="007A7DB9"/>
    <w:rsid w:val="007A7E92"/>
    <w:rsid w:val="007A7ED0"/>
    <w:rsid w:val="007B069B"/>
    <w:rsid w:val="007B10E0"/>
    <w:rsid w:val="007B137F"/>
    <w:rsid w:val="007B1C50"/>
    <w:rsid w:val="007B26CA"/>
    <w:rsid w:val="007B2833"/>
    <w:rsid w:val="007B2EE4"/>
    <w:rsid w:val="007B30BD"/>
    <w:rsid w:val="007B3438"/>
    <w:rsid w:val="007B39A4"/>
    <w:rsid w:val="007B6262"/>
    <w:rsid w:val="007B6904"/>
    <w:rsid w:val="007B6FF2"/>
    <w:rsid w:val="007B7871"/>
    <w:rsid w:val="007C1663"/>
    <w:rsid w:val="007C1EE0"/>
    <w:rsid w:val="007C3588"/>
    <w:rsid w:val="007C392D"/>
    <w:rsid w:val="007C670C"/>
    <w:rsid w:val="007C78C4"/>
    <w:rsid w:val="007D00CC"/>
    <w:rsid w:val="007D03CB"/>
    <w:rsid w:val="007D086A"/>
    <w:rsid w:val="007D17D2"/>
    <w:rsid w:val="007D1C34"/>
    <w:rsid w:val="007D363E"/>
    <w:rsid w:val="007D4401"/>
    <w:rsid w:val="007D4726"/>
    <w:rsid w:val="007D659D"/>
    <w:rsid w:val="007D7C93"/>
    <w:rsid w:val="007D7FC9"/>
    <w:rsid w:val="007E0249"/>
    <w:rsid w:val="007E1F48"/>
    <w:rsid w:val="007E5C51"/>
    <w:rsid w:val="007F0061"/>
    <w:rsid w:val="007F1A9E"/>
    <w:rsid w:val="007F2D86"/>
    <w:rsid w:val="007F3134"/>
    <w:rsid w:val="007F39F1"/>
    <w:rsid w:val="007F447E"/>
    <w:rsid w:val="007F4867"/>
    <w:rsid w:val="007F748A"/>
    <w:rsid w:val="008006AD"/>
    <w:rsid w:val="008008C5"/>
    <w:rsid w:val="00801B6A"/>
    <w:rsid w:val="0080461A"/>
    <w:rsid w:val="0080482D"/>
    <w:rsid w:val="008050BA"/>
    <w:rsid w:val="008062B1"/>
    <w:rsid w:val="00813114"/>
    <w:rsid w:val="00813ACD"/>
    <w:rsid w:val="00814016"/>
    <w:rsid w:val="00814A31"/>
    <w:rsid w:val="00814BD2"/>
    <w:rsid w:val="00814F7A"/>
    <w:rsid w:val="00815331"/>
    <w:rsid w:val="008164E5"/>
    <w:rsid w:val="00817F46"/>
    <w:rsid w:val="00820302"/>
    <w:rsid w:val="0082038B"/>
    <w:rsid w:val="00820580"/>
    <w:rsid w:val="00820892"/>
    <w:rsid w:val="00820B8E"/>
    <w:rsid w:val="008221EE"/>
    <w:rsid w:val="008222AC"/>
    <w:rsid w:val="0082260A"/>
    <w:rsid w:val="00823412"/>
    <w:rsid w:val="00827710"/>
    <w:rsid w:val="00827729"/>
    <w:rsid w:val="008305F8"/>
    <w:rsid w:val="00832552"/>
    <w:rsid w:val="0083272F"/>
    <w:rsid w:val="008331B4"/>
    <w:rsid w:val="00835322"/>
    <w:rsid w:val="008353EC"/>
    <w:rsid w:val="00835703"/>
    <w:rsid w:val="00836454"/>
    <w:rsid w:val="00837331"/>
    <w:rsid w:val="00837340"/>
    <w:rsid w:val="00837CC2"/>
    <w:rsid w:val="00844496"/>
    <w:rsid w:val="00844573"/>
    <w:rsid w:val="008451AA"/>
    <w:rsid w:val="00846140"/>
    <w:rsid w:val="00847BD4"/>
    <w:rsid w:val="00847E12"/>
    <w:rsid w:val="00850301"/>
    <w:rsid w:val="00851170"/>
    <w:rsid w:val="00853FFB"/>
    <w:rsid w:val="008546E9"/>
    <w:rsid w:val="00855775"/>
    <w:rsid w:val="00856D3A"/>
    <w:rsid w:val="00857461"/>
    <w:rsid w:val="0086080B"/>
    <w:rsid w:val="00860E7A"/>
    <w:rsid w:val="00861280"/>
    <w:rsid w:val="00861317"/>
    <w:rsid w:val="00861A2F"/>
    <w:rsid w:val="008630BE"/>
    <w:rsid w:val="00864A2D"/>
    <w:rsid w:val="00866210"/>
    <w:rsid w:val="0087060D"/>
    <w:rsid w:val="00871581"/>
    <w:rsid w:val="00872D08"/>
    <w:rsid w:val="00875AFE"/>
    <w:rsid w:val="00876A3E"/>
    <w:rsid w:val="008772D4"/>
    <w:rsid w:val="008778AA"/>
    <w:rsid w:val="00877FC3"/>
    <w:rsid w:val="00880B5A"/>
    <w:rsid w:val="0088214A"/>
    <w:rsid w:val="00884E69"/>
    <w:rsid w:val="00886D7D"/>
    <w:rsid w:val="0089017F"/>
    <w:rsid w:val="008915F9"/>
    <w:rsid w:val="0089179A"/>
    <w:rsid w:val="00891848"/>
    <w:rsid w:val="00893637"/>
    <w:rsid w:val="0089387A"/>
    <w:rsid w:val="008939F6"/>
    <w:rsid w:val="00895B28"/>
    <w:rsid w:val="0089676A"/>
    <w:rsid w:val="008975ED"/>
    <w:rsid w:val="00897AF2"/>
    <w:rsid w:val="008A0AA4"/>
    <w:rsid w:val="008A0B4B"/>
    <w:rsid w:val="008A0B50"/>
    <w:rsid w:val="008A20E6"/>
    <w:rsid w:val="008A2D79"/>
    <w:rsid w:val="008A3C4A"/>
    <w:rsid w:val="008A4659"/>
    <w:rsid w:val="008B0308"/>
    <w:rsid w:val="008B0B96"/>
    <w:rsid w:val="008B1362"/>
    <w:rsid w:val="008B1840"/>
    <w:rsid w:val="008B312E"/>
    <w:rsid w:val="008C0333"/>
    <w:rsid w:val="008C14B1"/>
    <w:rsid w:val="008C1609"/>
    <w:rsid w:val="008C4D31"/>
    <w:rsid w:val="008C504D"/>
    <w:rsid w:val="008C559C"/>
    <w:rsid w:val="008C72D8"/>
    <w:rsid w:val="008C7DAF"/>
    <w:rsid w:val="008D031D"/>
    <w:rsid w:val="008D0587"/>
    <w:rsid w:val="008D0F60"/>
    <w:rsid w:val="008D347A"/>
    <w:rsid w:val="008D3968"/>
    <w:rsid w:val="008D3C44"/>
    <w:rsid w:val="008D403B"/>
    <w:rsid w:val="008D51F5"/>
    <w:rsid w:val="008D6372"/>
    <w:rsid w:val="008D7069"/>
    <w:rsid w:val="008D74B5"/>
    <w:rsid w:val="008D77EA"/>
    <w:rsid w:val="008D7869"/>
    <w:rsid w:val="008D7CA6"/>
    <w:rsid w:val="008E0CE6"/>
    <w:rsid w:val="008E13B8"/>
    <w:rsid w:val="008E27B9"/>
    <w:rsid w:val="008E3687"/>
    <w:rsid w:val="008E489E"/>
    <w:rsid w:val="008E4AAD"/>
    <w:rsid w:val="008E4D78"/>
    <w:rsid w:val="008E701F"/>
    <w:rsid w:val="008E720A"/>
    <w:rsid w:val="008E765C"/>
    <w:rsid w:val="008E7790"/>
    <w:rsid w:val="008F3E28"/>
    <w:rsid w:val="008F438A"/>
    <w:rsid w:val="008F586E"/>
    <w:rsid w:val="008F59F1"/>
    <w:rsid w:val="008F5DCB"/>
    <w:rsid w:val="008F696F"/>
    <w:rsid w:val="008F7150"/>
    <w:rsid w:val="008F71D7"/>
    <w:rsid w:val="009006CC"/>
    <w:rsid w:val="0090133A"/>
    <w:rsid w:val="00901606"/>
    <w:rsid w:val="00901FA0"/>
    <w:rsid w:val="00902774"/>
    <w:rsid w:val="00902F86"/>
    <w:rsid w:val="00905209"/>
    <w:rsid w:val="009054CB"/>
    <w:rsid w:val="009100BA"/>
    <w:rsid w:val="009106CA"/>
    <w:rsid w:val="00911173"/>
    <w:rsid w:val="009120BA"/>
    <w:rsid w:val="00912C06"/>
    <w:rsid w:val="0091405E"/>
    <w:rsid w:val="009152A4"/>
    <w:rsid w:val="00915361"/>
    <w:rsid w:val="00915708"/>
    <w:rsid w:val="00915D29"/>
    <w:rsid w:val="00915E49"/>
    <w:rsid w:val="00917CA9"/>
    <w:rsid w:val="009212AB"/>
    <w:rsid w:val="00921D76"/>
    <w:rsid w:val="00922BF7"/>
    <w:rsid w:val="009231F2"/>
    <w:rsid w:val="00923B23"/>
    <w:rsid w:val="0092479E"/>
    <w:rsid w:val="009256B4"/>
    <w:rsid w:val="0093033C"/>
    <w:rsid w:val="00931177"/>
    <w:rsid w:val="00931AB9"/>
    <w:rsid w:val="00931E4B"/>
    <w:rsid w:val="00932109"/>
    <w:rsid w:val="0093287D"/>
    <w:rsid w:val="009334BF"/>
    <w:rsid w:val="009334D8"/>
    <w:rsid w:val="009334E8"/>
    <w:rsid w:val="00934314"/>
    <w:rsid w:val="009357A2"/>
    <w:rsid w:val="009358D5"/>
    <w:rsid w:val="00941AE9"/>
    <w:rsid w:val="00943143"/>
    <w:rsid w:val="00943463"/>
    <w:rsid w:val="00943E89"/>
    <w:rsid w:val="00945254"/>
    <w:rsid w:val="00945644"/>
    <w:rsid w:val="00946281"/>
    <w:rsid w:val="0094659B"/>
    <w:rsid w:val="009478BA"/>
    <w:rsid w:val="00947925"/>
    <w:rsid w:val="009531AA"/>
    <w:rsid w:val="00953C76"/>
    <w:rsid w:val="00953FBD"/>
    <w:rsid w:val="00954F25"/>
    <w:rsid w:val="009565EB"/>
    <w:rsid w:val="00956B9A"/>
    <w:rsid w:val="009570C1"/>
    <w:rsid w:val="00960147"/>
    <w:rsid w:val="00960C8C"/>
    <w:rsid w:val="009626DD"/>
    <w:rsid w:val="00962A04"/>
    <w:rsid w:val="00963E26"/>
    <w:rsid w:val="00966955"/>
    <w:rsid w:val="00966B12"/>
    <w:rsid w:val="00970A4C"/>
    <w:rsid w:val="009715CB"/>
    <w:rsid w:val="009724BD"/>
    <w:rsid w:val="00972B33"/>
    <w:rsid w:val="00974BAB"/>
    <w:rsid w:val="009753F4"/>
    <w:rsid w:val="00975837"/>
    <w:rsid w:val="00976183"/>
    <w:rsid w:val="009765D1"/>
    <w:rsid w:val="00977310"/>
    <w:rsid w:val="00977BFD"/>
    <w:rsid w:val="00981B51"/>
    <w:rsid w:val="009827E3"/>
    <w:rsid w:val="00983206"/>
    <w:rsid w:val="0098376A"/>
    <w:rsid w:val="009844F1"/>
    <w:rsid w:val="00986BBF"/>
    <w:rsid w:val="009910FF"/>
    <w:rsid w:val="0099139C"/>
    <w:rsid w:val="00991BFB"/>
    <w:rsid w:val="0099276C"/>
    <w:rsid w:val="00992854"/>
    <w:rsid w:val="00992D32"/>
    <w:rsid w:val="00993E70"/>
    <w:rsid w:val="009952C0"/>
    <w:rsid w:val="00995890"/>
    <w:rsid w:val="0099684A"/>
    <w:rsid w:val="009974E5"/>
    <w:rsid w:val="0099757A"/>
    <w:rsid w:val="009A0464"/>
    <w:rsid w:val="009A11EE"/>
    <w:rsid w:val="009A1552"/>
    <w:rsid w:val="009A39BC"/>
    <w:rsid w:val="009A47A5"/>
    <w:rsid w:val="009A4CDE"/>
    <w:rsid w:val="009A7E07"/>
    <w:rsid w:val="009B21FF"/>
    <w:rsid w:val="009B2F22"/>
    <w:rsid w:val="009B32C5"/>
    <w:rsid w:val="009B342E"/>
    <w:rsid w:val="009B3FB2"/>
    <w:rsid w:val="009B56E9"/>
    <w:rsid w:val="009B62E3"/>
    <w:rsid w:val="009B6FC5"/>
    <w:rsid w:val="009B7232"/>
    <w:rsid w:val="009B7B8B"/>
    <w:rsid w:val="009B7D5B"/>
    <w:rsid w:val="009C0B9D"/>
    <w:rsid w:val="009C11BA"/>
    <w:rsid w:val="009C1276"/>
    <w:rsid w:val="009C2311"/>
    <w:rsid w:val="009C26CB"/>
    <w:rsid w:val="009C420A"/>
    <w:rsid w:val="009C63DD"/>
    <w:rsid w:val="009C6B3B"/>
    <w:rsid w:val="009D21FD"/>
    <w:rsid w:val="009D3739"/>
    <w:rsid w:val="009D4019"/>
    <w:rsid w:val="009D4889"/>
    <w:rsid w:val="009D6612"/>
    <w:rsid w:val="009D676B"/>
    <w:rsid w:val="009D7C2F"/>
    <w:rsid w:val="009E1424"/>
    <w:rsid w:val="009E43BC"/>
    <w:rsid w:val="009E44FE"/>
    <w:rsid w:val="009E561F"/>
    <w:rsid w:val="009E5FE8"/>
    <w:rsid w:val="009E60BD"/>
    <w:rsid w:val="009F0454"/>
    <w:rsid w:val="009F19EF"/>
    <w:rsid w:val="009F3838"/>
    <w:rsid w:val="009F3882"/>
    <w:rsid w:val="009F3A64"/>
    <w:rsid w:val="009F4816"/>
    <w:rsid w:val="009F5284"/>
    <w:rsid w:val="009F604A"/>
    <w:rsid w:val="009F621A"/>
    <w:rsid w:val="00A01153"/>
    <w:rsid w:val="00A01271"/>
    <w:rsid w:val="00A026DB"/>
    <w:rsid w:val="00A02B46"/>
    <w:rsid w:val="00A03D92"/>
    <w:rsid w:val="00A03FD5"/>
    <w:rsid w:val="00A05128"/>
    <w:rsid w:val="00A0615F"/>
    <w:rsid w:val="00A126C5"/>
    <w:rsid w:val="00A12D76"/>
    <w:rsid w:val="00A15AB5"/>
    <w:rsid w:val="00A2093B"/>
    <w:rsid w:val="00A21176"/>
    <w:rsid w:val="00A223F9"/>
    <w:rsid w:val="00A241FD"/>
    <w:rsid w:val="00A25611"/>
    <w:rsid w:val="00A25663"/>
    <w:rsid w:val="00A25BFC"/>
    <w:rsid w:val="00A25C32"/>
    <w:rsid w:val="00A26042"/>
    <w:rsid w:val="00A301E5"/>
    <w:rsid w:val="00A30297"/>
    <w:rsid w:val="00A306E8"/>
    <w:rsid w:val="00A30CA5"/>
    <w:rsid w:val="00A31DF7"/>
    <w:rsid w:val="00A346DE"/>
    <w:rsid w:val="00A35EEF"/>
    <w:rsid w:val="00A37EE6"/>
    <w:rsid w:val="00A40737"/>
    <w:rsid w:val="00A413DA"/>
    <w:rsid w:val="00A4219F"/>
    <w:rsid w:val="00A4543C"/>
    <w:rsid w:val="00A45DC4"/>
    <w:rsid w:val="00A464E8"/>
    <w:rsid w:val="00A500F4"/>
    <w:rsid w:val="00A50D03"/>
    <w:rsid w:val="00A51192"/>
    <w:rsid w:val="00A5325E"/>
    <w:rsid w:val="00A54A58"/>
    <w:rsid w:val="00A55698"/>
    <w:rsid w:val="00A55BFC"/>
    <w:rsid w:val="00A55F48"/>
    <w:rsid w:val="00A605E6"/>
    <w:rsid w:val="00A62F19"/>
    <w:rsid w:val="00A64C09"/>
    <w:rsid w:val="00A6594C"/>
    <w:rsid w:val="00A660CA"/>
    <w:rsid w:val="00A662B4"/>
    <w:rsid w:val="00A67C6B"/>
    <w:rsid w:val="00A70CCD"/>
    <w:rsid w:val="00A70ECA"/>
    <w:rsid w:val="00A7137B"/>
    <w:rsid w:val="00A714C4"/>
    <w:rsid w:val="00A71F7E"/>
    <w:rsid w:val="00A72504"/>
    <w:rsid w:val="00A73256"/>
    <w:rsid w:val="00A7354C"/>
    <w:rsid w:val="00A74A08"/>
    <w:rsid w:val="00A753D8"/>
    <w:rsid w:val="00A80483"/>
    <w:rsid w:val="00A81008"/>
    <w:rsid w:val="00A83051"/>
    <w:rsid w:val="00A832AF"/>
    <w:rsid w:val="00A8418C"/>
    <w:rsid w:val="00A8604C"/>
    <w:rsid w:val="00A861D6"/>
    <w:rsid w:val="00A86550"/>
    <w:rsid w:val="00A86C2C"/>
    <w:rsid w:val="00A8753B"/>
    <w:rsid w:val="00A87A46"/>
    <w:rsid w:val="00A911F5"/>
    <w:rsid w:val="00A91A95"/>
    <w:rsid w:val="00A9284E"/>
    <w:rsid w:val="00A94C86"/>
    <w:rsid w:val="00A94DA6"/>
    <w:rsid w:val="00A960F8"/>
    <w:rsid w:val="00A97402"/>
    <w:rsid w:val="00AA3199"/>
    <w:rsid w:val="00AA35F6"/>
    <w:rsid w:val="00AA36F5"/>
    <w:rsid w:val="00AA4DFD"/>
    <w:rsid w:val="00AA59F3"/>
    <w:rsid w:val="00AA6B47"/>
    <w:rsid w:val="00AA758A"/>
    <w:rsid w:val="00AB23BA"/>
    <w:rsid w:val="00AB282D"/>
    <w:rsid w:val="00AB2FFB"/>
    <w:rsid w:val="00AB367E"/>
    <w:rsid w:val="00AB5E4D"/>
    <w:rsid w:val="00AB6B51"/>
    <w:rsid w:val="00AB70D8"/>
    <w:rsid w:val="00AC09CA"/>
    <w:rsid w:val="00AC0BF3"/>
    <w:rsid w:val="00AC0EDE"/>
    <w:rsid w:val="00AC2B90"/>
    <w:rsid w:val="00AC3EA0"/>
    <w:rsid w:val="00AC4620"/>
    <w:rsid w:val="00AC5235"/>
    <w:rsid w:val="00AC6FE5"/>
    <w:rsid w:val="00AC7649"/>
    <w:rsid w:val="00AD0657"/>
    <w:rsid w:val="00AD0C4E"/>
    <w:rsid w:val="00AD2097"/>
    <w:rsid w:val="00AD2314"/>
    <w:rsid w:val="00AD2CB9"/>
    <w:rsid w:val="00AD393E"/>
    <w:rsid w:val="00AD508E"/>
    <w:rsid w:val="00AD54CD"/>
    <w:rsid w:val="00AD5BED"/>
    <w:rsid w:val="00AD7177"/>
    <w:rsid w:val="00AD73DB"/>
    <w:rsid w:val="00AD76CA"/>
    <w:rsid w:val="00AE0B63"/>
    <w:rsid w:val="00AE16E0"/>
    <w:rsid w:val="00AE18C0"/>
    <w:rsid w:val="00AE230D"/>
    <w:rsid w:val="00AE2F25"/>
    <w:rsid w:val="00AE3140"/>
    <w:rsid w:val="00AE3926"/>
    <w:rsid w:val="00AE4BF6"/>
    <w:rsid w:val="00AE5694"/>
    <w:rsid w:val="00AF00EA"/>
    <w:rsid w:val="00AF079E"/>
    <w:rsid w:val="00AF22F9"/>
    <w:rsid w:val="00AF3654"/>
    <w:rsid w:val="00AF365D"/>
    <w:rsid w:val="00AF3B49"/>
    <w:rsid w:val="00AF3EAF"/>
    <w:rsid w:val="00AF4138"/>
    <w:rsid w:val="00AF505E"/>
    <w:rsid w:val="00AF5BBC"/>
    <w:rsid w:val="00AF660E"/>
    <w:rsid w:val="00AF670A"/>
    <w:rsid w:val="00AF6E92"/>
    <w:rsid w:val="00AF76E8"/>
    <w:rsid w:val="00B00D49"/>
    <w:rsid w:val="00B0131D"/>
    <w:rsid w:val="00B02617"/>
    <w:rsid w:val="00B0494E"/>
    <w:rsid w:val="00B04CF3"/>
    <w:rsid w:val="00B06551"/>
    <w:rsid w:val="00B06B24"/>
    <w:rsid w:val="00B07F2F"/>
    <w:rsid w:val="00B10E21"/>
    <w:rsid w:val="00B11DBD"/>
    <w:rsid w:val="00B12249"/>
    <w:rsid w:val="00B15599"/>
    <w:rsid w:val="00B1697E"/>
    <w:rsid w:val="00B17148"/>
    <w:rsid w:val="00B17213"/>
    <w:rsid w:val="00B21E10"/>
    <w:rsid w:val="00B2420A"/>
    <w:rsid w:val="00B259DE"/>
    <w:rsid w:val="00B278EB"/>
    <w:rsid w:val="00B27FE5"/>
    <w:rsid w:val="00B30936"/>
    <w:rsid w:val="00B30D6B"/>
    <w:rsid w:val="00B32B38"/>
    <w:rsid w:val="00B33FEC"/>
    <w:rsid w:val="00B349FB"/>
    <w:rsid w:val="00B4109C"/>
    <w:rsid w:val="00B4267E"/>
    <w:rsid w:val="00B42C50"/>
    <w:rsid w:val="00B4317F"/>
    <w:rsid w:val="00B4388A"/>
    <w:rsid w:val="00B45C37"/>
    <w:rsid w:val="00B4733F"/>
    <w:rsid w:val="00B500DB"/>
    <w:rsid w:val="00B502D9"/>
    <w:rsid w:val="00B52D45"/>
    <w:rsid w:val="00B540C9"/>
    <w:rsid w:val="00B5447D"/>
    <w:rsid w:val="00B54555"/>
    <w:rsid w:val="00B5471B"/>
    <w:rsid w:val="00B54A3B"/>
    <w:rsid w:val="00B54E23"/>
    <w:rsid w:val="00B55C48"/>
    <w:rsid w:val="00B56D47"/>
    <w:rsid w:val="00B57447"/>
    <w:rsid w:val="00B57707"/>
    <w:rsid w:val="00B60FC1"/>
    <w:rsid w:val="00B617B1"/>
    <w:rsid w:val="00B63379"/>
    <w:rsid w:val="00B6450F"/>
    <w:rsid w:val="00B651F1"/>
    <w:rsid w:val="00B66BF2"/>
    <w:rsid w:val="00B67A9E"/>
    <w:rsid w:val="00B73DE6"/>
    <w:rsid w:val="00B743D5"/>
    <w:rsid w:val="00B747B1"/>
    <w:rsid w:val="00B761F7"/>
    <w:rsid w:val="00B76E19"/>
    <w:rsid w:val="00B77CDC"/>
    <w:rsid w:val="00B80265"/>
    <w:rsid w:val="00B817E8"/>
    <w:rsid w:val="00B819EF"/>
    <w:rsid w:val="00B828C4"/>
    <w:rsid w:val="00B82F25"/>
    <w:rsid w:val="00B845D6"/>
    <w:rsid w:val="00B84C0B"/>
    <w:rsid w:val="00B856F5"/>
    <w:rsid w:val="00B877FC"/>
    <w:rsid w:val="00B90AD0"/>
    <w:rsid w:val="00B911E6"/>
    <w:rsid w:val="00B91C01"/>
    <w:rsid w:val="00B933ED"/>
    <w:rsid w:val="00B94016"/>
    <w:rsid w:val="00B949F0"/>
    <w:rsid w:val="00B95560"/>
    <w:rsid w:val="00B95D47"/>
    <w:rsid w:val="00B96F1F"/>
    <w:rsid w:val="00BA0017"/>
    <w:rsid w:val="00BA11B3"/>
    <w:rsid w:val="00BA4F51"/>
    <w:rsid w:val="00BA6382"/>
    <w:rsid w:val="00BA743C"/>
    <w:rsid w:val="00BA7940"/>
    <w:rsid w:val="00BB02CB"/>
    <w:rsid w:val="00BB0BDF"/>
    <w:rsid w:val="00BB0C10"/>
    <w:rsid w:val="00BB12BE"/>
    <w:rsid w:val="00BB2989"/>
    <w:rsid w:val="00BB3E26"/>
    <w:rsid w:val="00BB4874"/>
    <w:rsid w:val="00BB4C9D"/>
    <w:rsid w:val="00BB5957"/>
    <w:rsid w:val="00BB7846"/>
    <w:rsid w:val="00BB7BE1"/>
    <w:rsid w:val="00BC0332"/>
    <w:rsid w:val="00BC0468"/>
    <w:rsid w:val="00BC05E5"/>
    <w:rsid w:val="00BC0C69"/>
    <w:rsid w:val="00BC2D1E"/>
    <w:rsid w:val="00BC3056"/>
    <w:rsid w:val="00BC41C3"/>
    <w:rsid w:val="00BC4881"/>
    <w:rsid w:val="00BC4B56"/>
    <w:rsid w:val="00BC50F7"/>
    <w:rsid w:val="00BC5452"/>
    <w:rsid w:val="00BC57F3"/>
    <w:rsid w:val="00BC6E6E"/>
    <w:rsid w:val="00BD126F"/>
    <w:rsid w:val="00BD1EC3"/>
    <w:rsid w:val="00BD26FF"/>
    <w:rsid w:val="00BD2A1D"/>
    <w:rsid w:val="00BD44CD"/>
    <w:rsid w:val="00BD478C"/>
    <w:rsid w:val="00BD47F3"/>
    <w:rsid w:val="00BD497A"/>
    <w:rsid w:val="00BD60E8"/>
    <w:rsid w:val="00BE2E90"/>
    <w:rsid w:val="00BE4D10"/>
    <w:rsid w:val="00BE4F23"/>
    <w:rsid w:val="00BE6D17"/>
    <w:rsid w:val="00BE6DE7"/>
    <w:rsid w:val="00BE6ED6"/>
    <w:rsid w:val="00BE706F"/>
    <w:rsid w:val="00BF103E"/>
    <w:rsid w:val="00BF11AC"/>
    <w:rsid w:val="00BF12E6"/>
    <w:rsid w:val="00BF3A73"/>
    <w:rsid w:val="00BF4F3A"/>
    <w:rsid w:val="00BF54F9"/>
    <w:rsid w:val="00BF5656"/>
    <w:rsid w:val="00BF6437"/>
    <w:rsid w:val="00BF7752"/>
    <w:rsid w:val="00C007F6"/>
    <w:rsid w:val="00C0136D"/>
    <w:rsid w:val="00C02B28"/>
    <w:rsid w:val="00C03B95"/>
    <w:rsid w:val="00C04172"/>
    <w:rsid w:val="00C05DE2"/>
    <w:rsid w:val="00C06D78"/>
    <w:rsid w:val="00C07018"/>
    <w:rsid w:val="00C07B8E"/>
    <w:rsid w:val="00C102DB"/>
    <w:rsid w:val="00C1030D"/>
    <w:rsid w:val="00C1106A"/>
    <w:rsid w:val="00C119F7"/>
    <w:rsid w:val="00C1246C"/>
    <w:rsid w:val="00C124AE"/>
    <w:rsid w:val="00C128A8"/>
    <w:rsid w:val="00C1296A"/>
    <w:rsid w:val="00C13270"/>
    <w:rsid w:val="00C152CA"/>
    <w:rsid w:val="00C175AA"/>
    <w:rsid w:val="00C2027A"/>
    <w:rsid w:val="00C22338"/>
    <w:rsid w:val="00C229B7"/>
    <w:rsid w:val="00C25415"/>
    <w:rsid w:val="00C2744B"/>
    <w:rsid w:val="00C276F2"/>
    <w:rsid w:val="00C278AD"/>
    <w:rsid w:val="00C3163C"/>
    <w:rsid w:val="00C31928"/>
    <w:rsid w:val="00C32662"/>
    <w:rsid w:val="00C32843"/>
    <w:rsid w:val="00C34B51"/>
    <w:rsid w:val="00C3529B"/>
    <w:rsid w:val="00C35F69"/>
    <w:rsid w:val="00C367F5"/>
    <w:rsid w:val="00C4311C"/>
    <w:rsid w:val="00C43C9B"/>
    <w:rsid w:val="00C44CBA"/>
    <w:rsid w:val="00C461FA"/>
    <w:rsid w:val="00C46DCF"/>
    <w:rsid w:val="00C477E2"/>
    <w:rsid w:val="00C47DB7"/>
    <w:rsid w:val="00C50535"/>
    <w:rsid w:val="00C50B0B"/>
    <w:rsid w:val="00C51204"/>
    <w:rsid w:val="00C51C0C"/>
    <w:rsid w:val="00C52DB3"/>
    <w:rsid w:val="00C52FAB"/>
    <w:rsid w:val="00C5322D"/>
    <w:rsid w:val="00C53B67"/>
    <w:rsid w:val="00C57AB5"/>
    <w:rsid w:val="00C601A3"/>
    <w:rsid w:val="00C610D7"/>
    <w:rsid w:val="00C62100"/>
    <w:rsid w:val="00C624D3"/>
    <w:rsid w:val="00C63EA5"/>
    <w:rsid w:val="00C63FFB"/>
    <w:rsid w:val="00C64D1F"/>
    <w:rsid w:val="00C64E04"/>
    <w:rsid w:val="00C652F4"/>
    <w:rsid w:val="00C6584C"/>
    <w:rsid w:val="00C65D6C"/>
    <w:rsid w:val="00C66317"/>
    <w:rsid w:val="00C666A9"/>
    <w:rsid w:val="00C71837"/>
    <w:rsid w:val="00C74A33"/>
    <w:rsid w:val="00C74B41"/>
    <w:rsid w:val="00C756FF"/>
    <w:rsid w:val="00C776E9"/>
    <w:rsid w:val="00C80D4B"/>
    <w:rsid w:val="00C81E56"/>
    <w:rsid w:val="00C83991"/>
    <w:rsid w:val="00C84A5B"/>
    <w:rsid w:val="00C84E58"/>
    <w:rsid w:val="00C8720F"/>
    <w:rsid w:val="00C90734"/>
    <w:rsid w:val="00C9172B"/>
    <w:rsid w:val="00C921C4"/>
    <w:rsid w:val="00C92367"/>
    <w:rsid w:val="00C9259E"/>
    <w:rsid w:val="00C93DF4"/>
    <w:rsid w:val="00C9548F"/>
    <w:rsid w:val="00CA0B95"/>
    <w:rsid w:val="00CA1344"/>
    <w:rsid w:val="00CA1476"/>
    <w:rsid w:val="00CA2ADD"/>
    <w:rsid w:val="00CA2D7B"/>
    <w:rsid w:val="00CA3D2D"/>
    <w:rsid w:val="00CA5BD4"/>
    <w:rsid w:val="00CA6825"/>
    <w:rsid w:val="00CA6B13"/>
    <w:rsid w:val="00CA742C"/>
    <w:rsid w:val="00CB06F4"/>
    <w:rsid w:val="00CB0D7F"/>
    <w:rsid w:val="00CB0D81"/>
    <w:rsid w:val="00CB15BC"/>
    <w:rsid w:val="00CB26E7"/>
    <w:rsid w:val="00CB2B0D"/>
    <w:rsid w:val="00CB5495"/>
    <w:rsid w:val="00CB7242"/>
    <w:rsid w:val="00CB73B6"/>
    <w:rsid w:val="00CB775A"/>
    <w:rsid w:val="00CC0634"/>
    <w:rsid w:val="00CC166C"/>
    <w:rsid w:val="00CC23AE"/>
    <w:rsid w:val="00CC61DB"/>
    <w:rsid w:val="00CD0931"/>
    <w:rsid w:val="00CD174A"/>
    <w:rsid w:val="00CD2117"/>
    <w:rsid w:val="00CD2822"/>
    <w:rsid w:val="00CD282D"/>
    <w:rsid w:val="00CD3C51"/>
    <w:rsid w:val="00CD4129"/>
    <w:rsid w:val="00CD510E"/>
    <w:rsid w:val="00CD5871"/>
    <w:rsid w:val="00CE0D6E"/>
    <w:rsid w:val="00CE0EB9"/>
    <w:rsid w:val="00CE2125"/>
    <w:rsid w:val="00CE316B"/>
    <w:rsid w:val="00CE364D"/>
    <w:rsid w:val="00CE41E1"/>
    <w:rsid w:val="00CE4898"/>
    <w:rsid w:val="00CE55D8"/>
    <w:rsid w:val="00CE59D0"/>
    <w:rsid w:val="00CF02B3"/>
    <w:rsid w:val="00CF1DA5"/>
    <w:rsid w:val="00CF33D6"/>
    <w:rsid w:val="00CF3A04"/>
    <w:rsid w:val="00CF4416"/>
    <w:rsid w:val="00CF6EFB"/>
    <w:rsid w:val="00D0012F"/>
    <w:rsid w:val="00D010A1"/>
    <w:rsid w:val="00D014DA"/>
    <w:rsid w:val="00D01AA2"/>
    <w:rsid w:val="00D02606"/>
    <w:rsid w:val="00D027B9"/>
    <w:rsid w:val="00D04579"/>
    <w:rsid w:val="00D062CC"/>
    <w:rsid w:val="00D07A08"/>
    <w:rsid w:val="00D108A8"/>
    <w:rsid w:val="00D110E6"/>
    <w:rsid w:val="00D112FD"/>
    <w:rsid w:val="00D11A11"/>
    <w:rsid w:val="00D11B6E"/>
    <w:rsid w:val="00D12A55"/>
    <w:rsid w:val="00D13783"/>
    <w:rsid w:val="00D13E92"/>
    <w:rsid w:val="00D14296"/>
    <w:rsid w:val="00D15305"/>
    <w:rsid w:val="00D16D79"/>
    <w:rsid w:val="00D213BC"/>
    <w:rsid w:val="00D21902"/>
    <w:rsid w:val="00D22CAC"/>
    <w:rsid w:val="00D2311B"/>
    <w:rsid w:val="00D233A6"/>
    <w:rsid w:val="00D26B60"/>
    <w:rsid w:val="00D27984"/>
    <w:rsid w:val="00D318D7"/>
    <w:rsid w:val="00D31EBD"/>
    <w:rsid w:val="00D321BC"/>
    <w:rsid w:val="00D32B61"/>
    <w:rsid w:val="00D32CEB"/>
    <w:rsid w:val="00D34088"/>
    <w:rsid w:val="00D341DD"/>
    <w:rsid w:val="00D364E2"/>
    <w:rsid w:val="00D377B7"/>
    <w:rsid w:val="00D4014D"/>
    <w:rsid w:val="00D411EA"/>
    <w:rsid w:val="00D41465"/>
    <w:rsid w:val="00D414AE"/>
    <w:rsid w:val="00D418FA"/>
    <w:rsid w:val="00D41E79"/>
    <w:rsid w:val="00D4253F"/>
    <w:rsid w:val="00D4262F"/>
    <w:rsid w:val="00D44752"/>
    <w:rsid w:val="00D46F56"/>
    <w:rsid w:val="00D47C12"/>
    <w:rsid w:val="00D52EB1"/>
    <w:rsid w:val="00D530C9"/>
    <w:rsid w:val="00D53568"/>
    <w:rsid w:val="00D54D91"/>
    <w:rsid w:val="00D55EEF"/>
    <w:rsid w:val="00D621F8"/>
    <w:rsid w:val="00D622BB"/>
    <w:rsid w:val="00D631D8"/>
    <w:rsid w:val="00D63391"/>
    <w:rsid w:val="00D634AE"/>
    <w:rsid w:val="00D64DBE"/>
    <w:rsid w:val="00D66672"/>
    <w:rsid w:val="00D66757"/>
    <w:rsid w:val="00D66A78"/>
    <w:rsid w:val="00D673DC"/>
    <w:rsid w:val="00D70015"/>
    <w:rsid w:val="00D70191"/>
    <w:rsid w:val="00D70F7E"/>
    <w:rsid w:val="00D718F5"/>
    <w:rsid w:val="00D71E72"/>
    <w:rsid w:val="00D72A8E"/>
    <w:rsid w:val="00D73A15"/>
    <w:rsid w:val="00D75888"/>
    <w:rsid w:val="00D75A63"/>
    <w:rsid w:val="00D80866"/>
    <w:rsid w:val="00D83237"/>
    <w:rsid w:val="00D83655"/>
    <w:rsid w:val="00D84099"/>
    <w:rsid w:val="00D85050"/>
    <w:rsid w:val="00D87B73"/>
    <w:rsid w:val="00D917A9"/>
    <w:rsid w:val="00D917AC"/>
    <w:rsid w:val="00D93675"/>
    <w:rsid w:val="00D93B8E"/>
    <w:rsid w:val="00D94B11"/>
    <w:rsid w:val="00D94E2A"/>
    <w:rsid w:val="00D960BE"/>
    <w:rsid w:val="00DA0825"/>
    <w:rsid w:val="00DA1771"/>
    <w:rsid w:val="00DA20FC"/>
    <w:rsid w:val="00DA3D8D"/>
    <w:rsid w:val="00DA3DAA"/>
    <w:rsid w:val="00DA77C9"/>
    <w:rsid w:val="00DB5E17"/>
    <w:rsid w:val="00DB7E06"/>
    <w:rsid w:val="00DC0491"/>
    <w:rsid w:val="00DC3E06"/>
    <w:rsid w:val="00DC48F7"/>
    <w:rsid w:val="00DC551A"/>
    <w:rsid w:val="00DC5844"/>
    <w:rsid w:val="00DC5D34"/>
    <w:rsid w:val="00DC6BCB"/>
    <w:rsid w:val="00DD410B"/>
    <w:rsid w:val="00DD426A"/>
    <w:rsid w:val="00DD53CC"/>
    <w:rsid w:val="00DD68B3"/>
    <w:rsid w:val="00DD7816"/>
    <w:rsid w:val="00DE0602"/>
    <w:rsid w:val="00DE12A1"/>
    <w:rsid w:val="00DE25AB"/>
    <w:rsid w:val="00DE2E5D"/>
    <w:rsid w:val="00DE3977"/>
    <w:rsid w:val="00DE3A08"/>
    <w:rsid w:val="00DE52B9"/>
    <w:rsid w:val="00DE6914"/>
    <w:rsid w:val="00DF024F"/>
    <w:rsid w:val="00DF10A3"/>
    <w:rsid w:val="00DF4AC1"/>
    <w:rsid w:val="00DF5E76"/>
    <w:rsid w:val="00DF7457"/>
    <w:rsid w:val="00E023E3"/>
    <w:rsid w:val="00E0263D"/>
    <w:rsid w:val="00E0305D"/>
    <w:rsid w:val="00E03FDE"/>
    <w:rsid w:val="00E046B1"/>
    <w:rsid w:val="00E04E2F"/>
    <w:rsid w:val="00E0509E"/>
    <w:rsid w:val="00E05778"/>
    <w:rsid w:val="00E068CF"/>
    <w:rsid w:val="00E11B3B"/>
    <w:rsid w:val="00E11DDE"/>
    <w:rsid w:val="00E1264B"/>
    <w:rsid w:val="00E13D31"/>
    <w:rsid w:val="00E154E5"/>
    <w:rsid w:val="00E1624D"/>
    <w:rsid w:val="00E20926"/>
    <w:rsid w:val="00E21482"/>
    <w:rsid w:val="00E23DD2"/>
    <w:rsid w:val="00E24ED9"/>
    <w:rsid w:val="00E25200"/>
    <w:rsid w:val="00E25F9B"/>
    <w:rsid w:val="00E262AA"/>
    <w:rsid w:val="00E26EEA"/>
    <w:rsid w:val="00E2708B"/>
    <w:rsid w:val="00E27D0A"/>
    <w:rsid w:val="00E307C9"/>
    <w:rsid w:val="00E30864"/>
    <w:rsid w:val="00E32DF8"/>
    <w:rsid w:val="00E3413B"/>
    <w:rsid w:val="00E35FC4"/>
    <w:rsid w:val="00E3614C"/>
    <w:rsid w:val="00E365B1"/>
    <w:rsid w:val="00E3707F"/>
    <w:rsid w:val="00E3747C"/>
    <w:rsid w:val="00E377BA"/>
    <w:rsid w:val="00E40C68"/>
    <w:rsid w:val="00E43749"/>
    <w:rsid w:val="00E44C6A"/>
    <w:rsid w:val="00E44CDE"/>
    <w:rsid w:val="00E45017"/>
    <w:rsid w:val="00E46847"/>
    <w:rsid w:val="00E47E20"/>
    <w:rsid w:val="00E50D49"/>
    <w:rsid w:val="00E50E55"/>
    <w:rsid w:val="00E54ADA"/>
    <w:rsid w:val="00E55C16"/>
    <w:rsid w:val="00E5625D"/>
    <w:rsid w:val="00E569A5"/>
    <w:rsid w:val="00E6007A"/>
    <w:rsid w:val="00E63670"/>
    <w:rsid w:val="00E643DA"/>
    <w:rsid w:val="00E654DE"/>
    <w:rsid w:val="00E701E9"/>
    <w:rsid w:val="00E701FC"/>
    <w:rsid w:val="00E7234A"/>
    <w:rsid w:val="00E7325D"/>
    <w:rsid w:val="00E735F2"/>
    <w:rsid w:val="00E7692E"/>
    <w:rsid w:val="00E8001D"/>
    <w:rsid w:val="00E8060E"/>
    <w:rsid w:val="00E80611"/>
    <w:rsid w:val="00E80FA5"/>
    <w:rsid w:val="00E814B6"/>
    <w:rsid w:val="00E84076"/>
    <w:rsid w:val="00E84943"/>
    <w:rsid w:val="00E8531F"/>
    <w:rsid w:val="00E86635"/>
    <w:rsid w:val="00E87B1E"/>
    <w:rsid w:val="00E91747"/>
    <w:rsid w:val="00E919E3"/>
    <w:rsid w:val="00E92DB3"/>
    <w:rsid w:val="00E9376F"/>
    <w:rsid w:val="00E93F23"/>
    <w:rsid w:val="00E944AA"/>
    <w:rsid w:val="00E96A2B"/>
    <w:rsid w:val="00EA04D3"/>
    <w:rsid w:val="00EA0551"/>
    <w:rsid w:val="00EA0BD2"/>
    <w:rsid w:val="00EA2B73"/>
    <w:rsid w:val="00EA2D4F"/>
    <w:rsid w:val="00EA3049"/>
    <w:rsid w:val="00EA3052"/>
    <w:rsid w:val="00EA32FF"/>
    <w:rsid w:val="00EA4BA6"/>
    <w:rsid w:val="00EA4BB8"/>
    <w:rsid w:val="00EA5FAF"/>
    <w:rsid w:val="00EA7460"/>
    <w:rsid w:val="00EA7955"/>
    <w:rsid w:val="00EA7B76"/>
    <w:rsid w:val="00EB0250"/>
    <w:rsid w:val="00EB05FB"/>
    <w:rsid w:val="00EB0D4A"/>
    <w:rsid w:val="00EB1CFB"/>
    <w:rsid w:val="00EB212C"/>
    <w:rsid w:val="00EB2673"/>
    <w:rsid w:val="00EB3A9D"/>
    <w:rsid w:val="00EB4485"/>
    <w:rsid w:val="00EB4A3F"/>
    <w:rsid w:val="00EB4BEF"/>
    <w:rsid w:val="00EB5AC4"/>
    <w:rsid w:val="00EB5E8A"/>
    <w:rsid w:val="00EB63E6"/>
    <w:rsid w:val="00EB6960"/>
    <w:rsid w:val="00EB7750"/>
    <w:rsid w:val="00EB7D26"/>
    <w:rsid w:val="00EB7F08"/>
    <w:rsid w:val="00EC08DC"/>
    <w:rsid w:val="00EC3D12"/>
    <w:rsid w:val="00EC3FF2"/>
    <w:rsid w:val="00EC5424"/>
    <w:rsid w:val="00ED03FB"/>
    <w:rsid w:val="00ED14A2"/>
    <w:rsid w:val="00ED2065"/>
    <w:rsid w:val="00ED290C"/>
    <w:rsid w:val="00ED5C2F"/>
    <w:rsid w:val="00EE5D47"/>
    <w:rsid w:val="00EF0057"/>
    <w:rsid w:val="00EF073A"/>
    <w:rsid w:val="00EF0990"/>
    <w:rsid w:val="00EF18E2"/>
    <w:rsid w:val="00EF4273"/>
    <w:rsid w:val="00EF4BE9"/>
    <w:rsid w:val="00EF4D3F"/>
    <w:rsid w:val="00EF59D9"/>
    <w:rsid w:val="00EF6945"/>
    <w:rsid w:val="00EF6AA8"/>
    <w:rsid w:val="00EF6D4A"/>
    <w:rsid w:val="00F006B9"/>
    <w:rsid w:val="00F02AE8"/>
    <w:rsid w:val="00F02E4A"/>
    <w:rsid w:val="00F02FD5"/>
    <w:rsid w:val="00F03D61"/>
    <w:rsid w:val="00F044F4"/>
    <w:rsid w:val="00F04A03"/>
    <w:rsid w:val="00F05857"/>
    <w:rsid w:val="00F076D6"/>
    <w:rsid w:val="00F10154"/>
    <w:rsid w:val="00F105F7"/>
    <w:rsid w:val="00F1091C"/>
    <w:rsid w:val="00F1165F"/>
    <w:rsid w:val="00F11F6F"/>
    <w:rsid w:val="00F12224"/>
    <w:rsid w:val="00F15BE8"/>
    <w:rsid w:val="00F15E68"/>
    <w:rsid w:val="00F15E70"/>
    <w:rsid w:val="00F15F1B"/>
    <w:rsid w:val="00F17384"/>
    <w:rsid w:val="00F17D74"/>
    <w:rsid w:val="00F17F4D"/>
    <w:rsid w:val="00F2021A"/>
    <w:rsid w:val="00F257F7"/>
    <w:rsid w:val="00F27181"/>
    <w:rsid w:val="00F340A6"/>
    <w:rsid w:val="00F352DF"/>
    <w:rsid w:val="00F3579A"/>
    <w:rsid w:val="00F37DEF"/>
    <w:rsid w:val="00F401FE"/>
    <w:rsid w:val="00F40D26"/>
    <w:rsid w:val="00F43364"/>
    <w:rsid w:val="00F44B00"/>
    <w:rsid w:val="00F45656"/>
    <w:rsid w:val="00F476B0"/>
    <w:rsid w:val="00F47F3B"/>
    <w:rsid w:val="00F50D8A"/>
    <w:rsid w:val="00F50D9C"/>
    <w:rsid w:val="00F50E15"/>
    <w:rsid w:val="00F50EBD"/>
    <w:rsid w:val="00F51481"/>
    <w:rsid w:val="00F52E61"/>
    <w:rsid w:val="00F5346D"/>
    <w:rsid w:val="00F537C5"/>
    <w:rsid w:val="00F55E8B"/>
    <w:rsid w:val="00F57130"/>
    <w:rsid w:val="00F60A22"/>
    <w:rsid w:val="00F6186D"/>
    <w:rsid w:val="00F61F04"/>
    <w:rsid w:val="00F621D7"/>
    <w:rsid w:val="00F63837"/>
    <w:rsid w:val="00F64373"/>
    <w:rsid w:val="00F65558"/>
    <w:rsid w:val="00F66C3F"/>
    <w:rsid w:val="00F672D5"/>
    <w:rsid w:val="00F7048E"/>
    <w:rsid w:val="00F71628"/>
    <w:rsid w:val="00F71AF7"/>
    <w:rsid w:val="00F71F1D"/>
    <w:rsid w:val="00F722EC"/>
    <w:rsid w:val="00F7249E"/>
    <w:rsid w:val="00F737EB"/>
    <w:rsid w:val="00F7691B"/>
    <w:rsid w:val="00F800F1"/>
    <w:rsid w:val="00F80F9E"/>
    <w:rsid w:val="00F81673"/>
    <w:rsid w:val="00F8338B"/>
    <w:rsid w:val="00F8507F"/>
    <w:rsid w:val="00F85F24"/>
    <w:rsid w:val="00F87142"/>
    <w:rsid w:val="00F87466"/>
    <w:rsid w:val="00F87672"/>
    <w:rsid w:val="00F87B5A"/>
    <w:rsid w:val="00F90B35"/>
    <w:rsid w:val="00F9113D"/>
    <w:rsid w:val="00F9126D"/>
    <w:rsid w:val="00F9150F"/>
    <w:rsid w:val="00F91E8E"/>
    <w:rsid w:val="00F92F8E"/>
    <w:rsid w:val="00F93868"/>
    <w:rsid w:val="00F950D1"/>
    <w:rsid w:val="00F950EF"/>
    <w:rsid w:val="00F9562C"/>
    <w:rsid w:val="00F95965"/>
    <w:rsid w:val="00F95A93"/>
    <w:rsid w:val="00F9633A"/>
    <w:rsid w:val="00F96967"/>
    <w:rsid w:val="00F96C07"/>
    <w:rsid w:val="00F96D39"/>
    <w:rsid w:val="00F96EAE"/>
    <w:rsid w:val="00FA0090"/>
    <w:rsid w:val="00FA3295"/>
    <w:rsid w:val="00FA3B6C"/>
    <w:rsid w:val="00FA4EAA"/>
    <w:rsid w:val="00FA63CE"/>
    <w:rsid w:val="00FA6879"/>
    <w:rsid w:val="00FB037D"/>
    <w:rsid w:val="00FB10A3"/>
    <w:rsid w:val="00FB330F"/>
    <w:rsid w:val="00FB3656"/>
    <w:rsid w:val="00FB4A83"/>
    <w:rsid w:val="00FB5C7F"/>
    <w:rsid w:val="00FB6885"/>
    <w:rsid w:val="00FC03E5"/>
    <w:rsid w:val="00FC0672"/>
    <w:rsid w:val="00FC0AD8"/>
    <w:rsid w:val="00FC1D01"/>
    <w:rsid w:val="00FC1F25"/>
    <w:rsid w:val="00FC242C"/>
    <w:rsid w:val="00FC45DE"/>
    <w:rsid w:val="00FC48B3"/>
    <w:rsid w:val="00FC4BEE"/>
    <w:rsid w:val="00FC69D2"/>
    <w:rsid w:val="00FC7E84"/>
    <w:rsid w:val="00FD0419"/>
    <w:rsid w:val="00FD05C3"/>
    <w:rsid w:val="00FD07E1"/>
    <w:rsid w:val="00FD09F5"/>
    <w:rsid w:val="00FD12D2"/>
    <w:rsid w:val="00FD1D37"/>
    <w:rsid w:val="00FD2F56"/>
    <w:rsid w:val="00FD56A4"/>
    <w:rsid w:val="00FD587C"/>
    <w:rsid w:val="00FD627E"/>
    <w:rsid w:val="00FD7E8D"/>
    <w:rsid w:val="00FD7F86"/>
    <w:rsid w:val="00FE04D4"/>
    <w:rsid w:val="00FE2638"/>
    <w:rsid w:val="00FE392C"/>
    <w:rsid w:val="00FE41EE"/>
    <w:rsid w:val="00FE5D96"/>
    <w:rsid w:val="00FE6973"/>
    <w:rsid w:val="00FE6EDC"/>
    <w:rsid w:val="00FE73EE"/>
    <w:rsid w:val="00FF077A"/>
    <w:rsid w:val="00FF0CCD"/>
    <w:rsid w:val="00FF0E44"/>
    <w:rsid w:val="00FF1739"/>
    <w:rsid w:val="00FF1BF0"/>
    <w:rsid w:val="00FF4634"/>
    <w:rsid w:val="00FF4C71"/>
    <w:rsid w:val="00FF4E37"/>
    <w:rsid w:val="00FF5D8C"/>
    <w:rsid w:val="00FF5D92"/>
    <w:rsid w:val="00FF5F6B"/>
    <w:rsid w:val="00FF630F"/>
    <w:rsid w:val="00FF77AC"/>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1"/>
    <o:shapelayout v:ext="edit">
      <o:idmap v:ext="edit" data="1"/>
    </o:shapelayout>
  </w:shapeDefaults>
  <w:decimalSymbol w:val="."/>
  <w:listSeparator w:val=","/>
  <w14:docId w14:val="7EC0D5F8"/>
  <w15:docId w15:val="{ECDCFA93-8D38-44E4-AA13-9398C021C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0602"/>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F64373"/>
    <w:pPr>
      <w:keepNext/>
      <w:keepLines/>
      <w:numPr>
        <w:numId w:val="39"/>
      </w:numPr>
      <w:pBdr>
        <w:bottom w:val="single" w:sz="8" w:space="1" w:color="auto"/>
      </w:pBdr>
      <w:spacing w:before="480" w:after="360"/>
      <w:ind w:left="720" w:hanging="720"/>
      <w:outlineLvl w:val="0"/>
    </w:pPr>
    <w:rPr>
      <w:rFonts w:ascii="Arial" w:eastAsiaTheme="majorEastAsia" w:hAnsi="Arial" w:cstheme="majorBidi"/>
      <w:b/>
      <w:bCs/>
      <w:caps/>
      <w:sz w:val="48"/>
      <w:szCs w:val="28"/>
    </w:rPr>
  </w:style>
  <w:style w:type="paragraph" w:styleId="Heading2">
    <w:name w:val="heading 2"/>
    <w:basedOn w:val="Normal"/>
    <w:next w:val="Normal"/>
    <w:link w:val="Heading2Char"/>
    <w:uiPriority w:val="9"/>
    <w:unhideWhenUsed/>
    <w:qFormat/>
    <w:rsid w:val="003921BA"/>
    <w:pPr>
      <w:keepNext/>
      <w:keepLines/>
      <w:numPr>
        <w:ilvl w:val="1"/>
        <w:numId w:val="39"/>
      </w:numPr>
      <w:spacing w:before="200" w:after="240"/>
      <w:ind w:left="720" w:hanging="720"/>
      <w:outlineLvl w:val="1"/>
    </w:pPr>
    <w:rPr>
      <w:rFonts w:ascii="Arial" w:eastAsiaTheme="majorEastAsia" w:hAnsi="Arial" w:cstheme="majorBidi"/>
      <w:b/>
      <w:bCs/>
      <w:caps/>
      <w:sz w:val="32"/>
      <w:szCs w:val="26"/>
    </w:rPr>
  </w:style>
  <w:style w:type="paragraph" w:styleId="Heading3">
    <w:name w:val="heading 3"/>
    <w:basedOn w:val="Normal"/>
    <w:next w:val="Normal"/>
    <w:link w:val="Heading3Char"/>
    <w:uiPriority w:val="9"/>
    <w:unhideWhenUsed/>
    <w:qFormat/>
    <w:rsid w:val="003921BA"/>
    <w:pPr>
      <w:keepNext/>
      <w:keepLines/>
      <w:numPr>
        <w:ilvl w:val="2"/>
        <w:numId w:val="39"/>
      </w:numPr>
      <w:spacing w:before="200"/>
      <w:ind w:left="864" w:hanging="864"/>
      <w:outlineLvl w:val="2"/>
    </w:pPr>
    <w:rPr>
      <w:rFonts w:ascii="Arial" w:eastAsiaTheme="majorEastAsia" w:hAnsi="Arial" w:cstheme="majorBidi"/>
      <w:b/>
      <w:bCs/>
      <w:i/>
      <w:smallCaps/>
      <w:sz w:val="28"/>
    </w:rPr>
  </w:style>
  <w:style w:type="paragraph" w:styleId="Heading4">
    <w:name w:val="heading 4"/>
    <w:basedOn w:val="Normal"/>
    <w:next w:val="Normal"/>
    <w:link w:val="Heading4Char"/>
    <w:uiPriority w:val="9"/>
    <w:unhideWhenUsed/>
    <w:qFormat/>
    <w:rsid w:val="003921BA"/>
    <w:pPr>
      <w:keepNext/>
      <w:keepLines/>
      <w:numPr>
        <w:ilvl w:val="3"/>
        <w:numId w:val="39"/>
      </w:numPr>
      <w:spacing w:before="200"/>
      <w:ind w:left="1008" w:hanging="1008"/>
      <w:outlineLvl w:val="3"/>
    </w:pPr>
    <w:rPr>
      <w:rFonts w:ascii="Arial" w:eastAsiaTheme="majorEastAsia" w:hAnsi="Arial" w:cstheme="majorBidi"/>
      <w:b/>
      <w:bCs/>
      <w:i/>
      <w:iCs/>
      <w:sz w:val="24"/>
    </w:rPr>
  </w:style>
  <w:style w:type="paragraph" w:styleId="Heading5">
    <w:name w:val="heading 5"/>
    <w:basedOn w:val="Normal"/>
    <w:next w:val="Normal"/>
    <w:link w:val="Heading5Char"/>
    <w:uiPriority w:val="9"/>
    <w:semiHidden/>
    <w:unhideWhenUsed/>
    <w:qFormat/>
    <w:rsid w:val="000944B4"/>
    <w:pPr>
      <w:keepNext/>
      <w:keepLines/>
      <w:numPr>
        <w:ilvl w:val="4"/>
        <w:numId w:val="39"/>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264958"/>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4958"/>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4958"/>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4958"/>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4CDE"/>
    <w:pPr>
      <w:widowControl w:val="0"/>
      <w:adjustRightInd w:val="0"/>
      <w:spacing w:after="0" w:line="360" w:lineRule="atLeast"/>
      <w:jc w:val="both"/>
      <w:textAlignment w:val="baseline"/>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OtherTitles">
    <w:name w:val="BD Other Titles"/>
    <w:basedOn w:val="Normal"/>
    <w:qFormat/>
    <w:rsid w:val="000137F3"/>
    <w:pPr>
      <w:spacing w:after="240"/>
      <w:jc w:val="center"/>
    </w:pPr>
    <w:rPr>
      <w:rFonts w:ascii="Verdana" w:eastAsiaTheme="minorHAnsi" w:hAnsi="Verdana" w:cstheme="minorBidi"/>
      <w:b/>
      <w:sz w:val="28"/>
    </w:rPr>
  </w:style>
  <w:style w:type="character" w:styleId="Hyperlink">
    <w:name w:val="Hyperlink"/>
    <w:basedOn w:val="DefaultParagraphFont"/>
    <w:uiPriority w:val="99"/>
    <w:unhideWhenUsed/>
    <w:rsid w:val="00F7249E"/>
    <w:rPr>
      <w:rFonts w:ascii="Times New Roman" w:hAnsi="Times New Roman"/>
      <w:color w:val="0000FF" w:themeColor="hyperlink"/>
      <w:u w:val="single"/>
    </w:rPr>
  </w:style>
  <w:style w:type="character" w:customStyle="1" w:styleId="Heading1Char">
    <w:name w:val="Heading 1 Char"/>
    <w:basedOn w:val="DefaultParagraphFont"/>
    <w:link w:val="Heading1"/>
    <w:uiPriority w:val="9"/>
    <w:rsid w:val="00F64373"/>
    <w:rPr>
      <w:rFonts w:ascii="Arial" w:eastAsiaTheme="majorEastAsia" w:hAnsi="Arial" w:cstheme="majorBidi"/>
      <w:b/>
      <w:bCs/>
      <w:caps/>
      <w:sz w:val="48"/>
      <w:szCs w:val="28"/>
    </w:rPr>
  </w:style>
  <w:style w:type="character" w:customStyle="1" w:styleId="Heading2Char">
    <w:name w:val="Heading 2 Char"/>
    <w:basedOn w:val="DefaultParagraphFont"/>
    <w:link w:val="Heading2"/>
    <w:uiPriority w:val="9"/>
    <w:rsid w:val="003921BA"/>
    <w:rPr>
      <w:rFonts w:ascii="Arial" w:eastAsiaTheme="majorEastAsia" w:hAnsi="Arial" w:cstheme="majorBidi"/>
      <w:b/>
      <w:bCs/>
      <w:caps/>
      <w:sz w:val="32"/>
      <w:szCs w:val="26"/>
    </w:rPr>
  </w:style>
  <w:style w:type="character" w:customStyle="1" w:styleId="Heading3Char">
    <w:name w:val="Heading 3 Char"/>
    <w:basedOn w:val="DefaultParagraphFont"/>
    <w:link w:val="Heading3"/>
    <w:uiPriority w:val="9"/>
    <w:rsid w:val="003921BA"/>
    <w:rPr>
      <w:rFonts w:ascii="Arial" w:eastAsiaTheme="majorEastAsia" w:hAnsi="Arial" w:cstheme="majorBidi"/>
      <w:b/>
      <w:bCs/>
      <w:i/>
      <w:smallCaps/>
      <w:sz w:val="28"/>
    </w:rPr>
  </w:style>
  <w:style w:type="character" w:customStyle="1" w:styleId="Heading4Char">
    <w:name w:val="Heading 4 Char"/>
    <w:basedOn w:val="DefaultParagraphFont"/>
    <w:link w:val="Heading4"/>
    <w:uiPriority w:val="9"/>
    <w:rsid w:val="003921BA"/>
    <w:rPr>
      <w:rFonts w:ascii="Arial" w:eastAsiaTheme="majorEastAsia" w:hAnsi="Arial" w:cstheme="majorBidi"/>
      <w:b/>
      <w:bCs/>
      <w:i/>
      <w:iCs/>
      <w:sz w:val="24"/>
    </w:rPr>
  </w:style>
  <w:style w:type="character" w:customStyle="1" w:styleId="Heading5Char">
    <w:name w:val="Heading 5 Char"/>
    <w:basedOn w:val="DefaultParagraphFont"/>
    <w:link w:val="Heading5"/>
    <w:uiPriority w:val="9"/>
    <w:semiHidden/>
    <w:rsid w:val="000944B4"/>
    <w:rPr>
      <w:rFonts w:ascii="Arial" w:eastAsiaTheme="majorEastAsia" w:hAnsi="Arial" w:cstheme="majorBidi"/>
    </w:rPr>
  </w:style>
  <w:style w:type="character" w:customStyle="1" w:styleId="Heading6Char">
    <w:name w:val="Heading 6 Char"/>
    <w:basedOn w:val="DefaultParagraphFont"/>
    <w:link w:val="Heading6"/>
    <w:uiPriority w:val="9"/>
    <w:semiHidden/>
    <w:rsid w:val="002649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49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49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49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966EC"/>
    <w:pPr>
      <w:spacing w:before="120" w:after="240"/>
      <w:jc w:val="center"/>
    </w:pPr>
    <w:rPr>
      <w:b/>
      <w:bCs/>
      <w:i/>
      <w:color w:val="000000" w:themeColor="text1"/>
      <w:sz w:val="18"/>
      <w:szCs w:val="18"/>
    </w:rPr>
  </w:style>
  <w:style w:type="character" w:styleId="CommentReference">
    <w:name w:val="annotation reference"/>
    <w:basedOn w:val="DefaultParagraphFont"/>
    <w:uiPriority w:val="99"/>
    <w:unhideWhenUsed/>
    <w:rsid w:val="00F1165F"/>
    <w:rPr>
      <w:sz w:val="16"/>
      <w:szCs w:val="16"/>
    </w:rPr>
  </w:style>
  <w:style w:type="paragraph" w:styleId="CommentText">
    <w:name w:val="annotation text"/>
    <w:basedOn w:val="Normal"/>
    <w:link w:val="CommentTextChar"/>
    <w:uiPriority w:val="99"/>
    <w:unhideWhenUsed/>
    <w:rsid w:val="00F1165F"/>
    <w:rPr>
      <w:sz w:val="20"/>
      <w:szCs w:val="20"/>
    </w:rPr>
  </w:style>
  <w:style w:type="character" w:customStyle="1" w:styleId="CommentTextChar">
    <w:name w:val="Comment Text Char"/>
    <w:basedOn w:val="DefaultParagraphFont"/>
    <w:link w:val="CommentText"/>
    <w:uiPriority w:val="99"/>
    <w:rsid w:val="00F1165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165F"/>
    <w:rPr>
      <w:b/>
      <w:bCs/>
    </w:rPr>
  </w:style>
  <w:style w:type="character" w:customStyle="1" w:styleId="CommentSubjectChar">
    <w:name w:val="Comment Subject Char"/>
    <w:basedOn w:val="CommentTextChar"/>
    <w:link w:val="CommentSubject"/>
    <w:uiPriority w:val="99"/>
    <w:semiHidden/>
    <w:rsid w:val="00F1165F"/>
    <w:rPr>
      <w:rFonts w:ascii="Times New Roman" w:hAnsi="Times New Roman"/>
      <w:b/>
      <w:bCs/>
      <w:sz w:val="20"/>
      <w:szCs w:val="20"/>
    </w:rPr>
  </w:style>
  <w:style w:type="paragraph" w:styleId="Revision">
    <w:name w:val="Revision"/>
    <w:hidden/>
    <w:uiPriority w:val="99"/>
    <w:semiHidden/>
    <w:rsid w:val="00F1165F"/>
    <w:pPr>
      <w:spacing w:after="0" w:line="240" w:lineRule="auto"/>
    </w:pPr>
    <w:rPr>
      <w:rFonts w:ascii="Times New Roman" w:hAnsi="Times New Roman"/>
    </w:rPr>
  </w:style>
  <w:style w:type="paragraph" w:styleId="BalloonText">
    <w:name w:val="Balloon Text"/>
    <w:basedOn w:val="Normal"/>
    <w:link w:val="BalloonTextChar"/>
    <w:uiPriority w:val="99"/>
    <w:semiHidden/>
    <w:unhideWhenUsed/>
    <w:rsid w:val="00F116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65F"/>
    <w:rPr>
      <w:rFonts w:ascii="Tahoma" w:hAnsi="Tahoma" w:cs="Tahoma"/>
      <w:sz w:val="16"/>
      <w:szCs w:val="16"/>
    </w:rPr>
  </w:style>
  <w:style w:type="paragraph" w:styleId="ListParagraph">
    <w:name w:val="List Paragraph"/>
    <w:basedOn w:val="Normal"/>
    <w:uiPriority w:val="34"/>
    <w:qFormat/>
    <w:rsid w:val="000F52CD"/>
    <w:pPr>
      <w:ind w:left="720"/>
      <w:contextualSpacing/>
    </w:pPr>
  </w:style>
  <w:style w:type="paragraph" w:customStyle="1" w:styleId="BDTextBulletList">
    <w:name w:val="BD Text Bullet List"/>
    <w:basedOn w:val="Normal"/>
    <w:link w:val="BDTextBulletListChar"/>
    <w:qFormat/>
    <w:rsid w:val="00225272"/>
    <w:pPr>
      <w:numPr>
        <w:numId w:val="31"/>
      </w:numPr>
      <w:spacing w:after="0"/>
      <w:contextualSpacing/>
    </w:pPr>
  </w:style>
  <w:style w:type="paragraph" w:styleId="BodyText">
    <w:name w:val="Body Text"/>
    <w:basedOn w:val="Normal"/>
    <w:link w:val="BodyTextChar"/>
    <w:autoRedefine/>
    <w:rsid w:val="00274EE2"/>
    <w:pPr>
      <w:spacing w:after="200" w:line="276" w:lineRule="auto"/>
    </w:pPr>
    <w:rPr>
      <w:lang w:eastAsia="zh-CN"/>
    </w:rPr>
  </w:style>
  <w:style w:type="character" w:customStyle="1" w:styleId="BodyTextChar">
    <w:name w:val="Body Text Char"/>
    <w:basedOn w:val="DefaultParagraphFont"/>
    <w:link w:val="BodyText"/>
    <w:rsid w:val="00274EE2"/>
    <w:rPr>
      <w:rFonts w:ascii="Times New Roman" w:eastAsia="Calibri" w:hAnsi="Times New Roman" w:cs="Times New Roman"/>
      <w:lang w:eastAsia="zh-CN"/>
    </w:rPr>
  </w:style>
  <w:style w:type="table" w:styleId="LightShading-Accent3">
    <w:name w:val="Light Shading Accent 3"/>
    <w:basedOn w:val="TableNormal"/>
    <w:uiPriority w:val="60"/>
    <w:rsid w:val="0068232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BDTextBulletList2">
    <w:name w:val="BD Text Bullet List 2"/>
    <w:basedOn w:val="BDTextBulletList"/>
    <w:qFormat/>
    <w:rsid w:val="00E50D49"/>
    <w:pPr>
      <w:numPr>
        <w:numId w:val="32"/>
      </w:numPr>
    </w:pPr>
  </w:style>
  <w:style w:type="paragraph" w:customStyle="1" w:styleId="BDDefinitionEmphasis">
    <w:name w:val="BD Definition Emphasis"/>
    <w:basedOn w:val="Normal"/>
    <w:next w:val="Normal"/>
    <w:qFormat/>
    <w:rsid w:val="00E50D49"/>
    <w:pPr>
      <w:spacing w:before="120"/>
      <w:ind w:left="720" w:right="720"/>
    </w:pPr>
    <w:rPr>
      <w:rFonts w:eastAsiaTheme="minorHAnsi" w:cstheme="minorBidi"/>
      <w:i/>
    </w:rPr>
  </w:style>
  <w:style w:type="paragraph" w:styleId="TOC1">
    <w:name w:val="toc 1"/>
    <w:basedOn w:val="Normal"/>
    <w:next w:val="Normal"/>
    <w:autoRedefine/>
    <w:uiPriority w:val="39"/>
    <w:unhideWhenUsed/>
    <w:qFormat/>
    <w:rsid w:val="00254A05"/>
    <w:pPr>
      <w:spacing w:before="120"/>
    </w:pPr>
    <w:rPr>
      <w:rFonts w:asciiTheme="minorHAnsi" w:hAnsiTheme="minorHAnsi"/>
      <w:b/>
      <w:bCs/>
      <w:caps/>
      <w:sz w:val="20"/>
      <w:szCs w:val="20"/>
    </w:rPr>
  </w:style>
  <w:style w:type="paragraph" w:styleId="TOC2">
    <w:name w:val="toc 2"/>
    <w:basedOn w:val="Normal"/>
    <w:next w:val="Normal"/>
    <w:autoRedefine/>
    <w:uiPriority w:val="39"/>
    <w:unhideWhenUsed/>
    <w:qFormat/>
    <w:rsid w:val="00BD2A1D"/>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qFormat/>
    <w:rsid w:val="00B21E10"/>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B21E10"/>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B21E10"/>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B21E10"/>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D4014D"/>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D4014D"/>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D4014D"/>
    <w:pPr>
      <w:spacing w:after="0"/>
      <w:ind w:left="1760"/>
    </w:pPr>
    <w:rPr>
      <w:rFonts w:asciiTheme="minorHAnsi" w:hAnsiTheme="minorHAnsi"/>
      <w:sz w:val="18"/>
      <w:szCs w:val="18"/>
    </w:rPr>
  </w:style>
  <w:style w:type="paragraph" w:styleId="Header">
    <w:name w:val="header"/>
    <w:basedOn w:val="Normal"/>
    <w:link w:val="HeaderChar"/>
    <w:uiPriority w:val="99"/>
    <w:unhideWhenUsed/>
    <w:rsid w:val="00E23DD2"/>
    <w:pPr>
      <w:tabs>
        <w:tab w:val="center" w:pos="4680"/>
        <w:tab w:val="right" w:pos="9360"/>
      </w:tabs>
      <w:spacing w:after="0"/>
    </w:pPr>
  </w:style>
  <w:style w:type="character" w:customStyle="1" w:styleId="HeaderChar">
    <w:name w:val="Header Char"/>
    <w:basedOn w:val="DefaultParagraphFont"/>
    <w:link w:val="Header"/>
    <w:uiPriority w:val="99"/>
    <w:rsid w:val="00E23DD2"/>
    <w:rPr>
      <w:rFonts w:ascii="Times New Roman" w:hAnsi="Times New Roman"/>
    </w:rPr>
  </w:style>
  <w:style w:type="paragraph" w:styleId="Footer">
    <w:name w:val="footer"/>
    <w:basedOn w:val="Normal"/>
    <w:link w:val="FooterChar"/>
    <w:uiPriority w:val="99"/>
    <w:unhideWhenUsed/>
    <w:rsid w:val="00E23DD2"/>
    <w:pPr>
      <w:tabs>
        <w:tab w:val="center" w:pos="4680"/>
        <w:tab w:val="right" w:pos="9360"/>
      </w:tabs>
      <w:spacing w:after="0"/>
    </w:pPr>
  </w:style>
  <w:style w:type="character" w:customStyle="1" w:styleId="FooterChar">
    <w:name w:val="Footer Char"/>
    <w:basedOn w:val="DefaultParagraphFont"/>
    <w:link w:val="Footer"/>
    <w:uiPriority w:val="99"/>
    <w:rsid w:val="00E23DD2"/>
    <w:rPr>
      <w:rFonts w:ascii="Times New Roman" w:hAnsi="Times New Roman"/>
    </w:rPr>
  </w:style>
  <w:style w:type="paragraph" w:customStyle="1" w:styleId="BDAppendixsubheading1">
    <w:name w:val="BD Appendix subheading1"/>
    <w:next w:val="Normal"/>
    <w:autoRedefine/>
    <w:qFormat/>
    <w:rsid w:val="000137F3"/>
    <w:pPr>
      <w:spacing w:line="240" w:lineRule="auto"/>
    </w:pPr>
    <w:rPr>
      <w:rFonts w:ascii="Verdana" w:eastAsiaTheme="majorEastAsia" w:hAnsi="Verdana" w:cstheme="majorBidi"/>
      <w:b/>
      <w:bCs/>
      <w:smallCaps/>
      <w:color w:val="262626" w:themeColor="text1" w:themeTint="D9"/>
      <w:sz w:val="28"/>
      <w:szCs w:val="26"/>
    </w:rPr>
  </w:style>
  <w:style w:type="paragraph" w:customStyle="1" w:styleId="BDAppendixsubheading2">
    <w:name w:val="BD Appendix subheading2"/>
    <w:qFormat/>
    <w:rsid w:val="000137F3"/>
    <w:pPr>
      <w:spacing w:after="120" w:line="240" w:lineRule="auto"/>
    </w:pPr>
    <w:rPr>
      <w:rFonts w:ascii="Verdana" w:eastAsiaTheme="majorEastAsia" w:hAnsi="Verdana" w:cstheme="majorBidi"/>
      <w:b/>
      <w:bCs/>
      <w:i/>
      <w:color w:val="262626" w:themeColor="text1" w:themeTint="D9"/>
      <w:sz w:val="24"/>
      <w:szCs w:val="26"/>
    </w:rPr>
  </w:style>
  <w:style w:type="character" w:styleId="FollowedHyperlink">
    <w:name w:val="FollowedHyperlink"/>
    <w:basedOn w:val="DefaultParagraphFont"/>
    <w:uiPriority w:val="99"/>
    <w:semiHidden/>
    <w:unhideWhenUsed/>
    <w:rsid w:val="00AD2CB9"/>
    <w:rPr>
      <w:color w:val="800080" w:themeColor="followedHyperlink"/>
      <w:u w:val="single"/>
    </w:rPr>
  </w:style>
  <w:style w:type="paragraph" w:styleId="Index1">
    <w:name w:val="index 1"/>
    <w:basedOn w:val="Normal"/>
    <w:next w:val="Normal"/>
    <w:autoRedefine/>
    <w:uiPriority w:val="99"/>
    <w:unhideWhenUsed/>
    <w:rsid w:val="00471B3C"/>
    <w:pPr>
      <w:tabs>
        <w:tab w:val="right" w:pos="4310"/>
      </w:tabs>
      <w:spacing w:after="0"/>
      <w:ind w:left="220" w:hanging="220"/>
    </w:pPr>
    <w:rPr>
      <w:noProof/>
      <w:szCs w:val="18"/>
    </w:rPr>
  </w:style>
  <w:style w:type="paragraph" w:styleId="Index2">
    <w:name w:val="index 2"/>
    <w:basedOn w:val="Normal"/>
    <w:next w:val="Normal"/>
    <w:autoRedefine/>
    <w:uiPriority w:val="99"/>
    <w:unhideWhenUsed/>
    <w:rsid w:val="005E053D"/>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5E053D"/>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5E053D"/>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5E053D"/>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5E053D"/>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5E053D"/>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5E053D"/>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5E053D"/>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5E053D"/>
    <w:pPr>
      <w:spacing w:before="240"/>
      <w:ind w:left="140"/>
    </w:pPr>
    <w:rPr>
      <w:rFonts w:asciiTheme="majorHAnsi" w:hAnsiTheme="majorHAnsi"/>
      <w:b/>
      <w:bCs/>
      <w:sz w:val="28"/>
      <w:szCs w:val="28"/>
    </w:rPr>
  </w:style>
  <w:style w:type="paragraph" w:styleId="EndnoteText">
    <w:name w:val="endnote text"/>
    <w:basedOn w:val="Normal"/>
    <w:link w:val="EndnoteTextChar"/>
    <w:uiPriority w:val="99"/>
    <w:unhideWhenUsed/>
    <w:rsid w:val="003C4B86"/>
    <w:rPr>
      <w:sz w:val="20"/>
      <w:szCs w:val="20"/>
    </w:rPr>
  </w:style>
  <w:style w:type="character" w:customStyle="1" w:styleId="EndnoteTextChar">
    <w:name w:val="Endnote Text Char"/>
    <w:basedOn w:val="DefaultParagraphFont"/>
    <w:link w:val="EndnoteText"/>
    <w:uiPriority w:val="99"/>
    <w:rsid w:val="003C4B86"/>
    <w:rPr>
      <w:rFonts w:ascii="Times New Roman" w:eastAsia="Calibri" w:hAnsi="Times New Roman" w:cs="Times New Roman"/>
      <w:sz w:val="20"/>
      <w:szCs w:val="20"/>
    </w:rPr>
  </w:style>
  <w:style w:type="character" w:styleId="EndnoteReference">
    <w:name w:val="endnote reference"/>
    <w:uiPriority w:val="99"/>
    <w:unhideWhenUsed/>
    <w:rsid w:val="003C4B86"/>
    <w:rPr>
      <w:vertAlign w:val="superscript"/>
    </w:rPr>
  </w:style>
  <w:style w:type="paragraph" w:styleId="TOCHeading">
    <w:name w:val="TOC Heading"/>
    <w:basedOn w:val="Heading1"/>
    <w:next w:val="Normal"/>
    <w:uiPriority w:val="39"/>
    <w:unhideWhenUsed/>
    <w:qFormat/>
    <w:rsid w:val="00947925"/>
    <w:pPr>
      <w:numPr>
        <w:numId w:val="0"/>
      </w:numPr>
      <w:pBdr>
        <w:bottom w:val="none" w:sz="0" w:space="0" w:color="auto"/>
      </w:pBdr>
      <w:spacing w:after="0" w:line="276" w:lineRule="auto"/>
      <w:outlineLvl w:val="9"/>
    </w:pPr>
    <w:rPr>
      <w:rFonts w:asciiTheme="majorHAnsi" w:hAnsiTheme="majorHAnsi"/>
      <w:color w:val="365F91" w:themeColor="accent1" w:themeShade="BF"/>
      <w:sz w:val="28"/>
    </w:rPr>
  </w:style>
  <w:style w:type="table" w:customStyle="1" w:styleId="LightShading-Accent11">
    <w:name w:val="Light Shading - Accent 11"/>
    <w:basedOn w:val="TableNormal"/>
    <w:uiPriority w:val="60"/>
    <w:rsid w:val="002E29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ubtleEmphasis">
    <w:name w:val="Subtle Emphasis"/>
    <w:basedOn w:val="DefaultParagraphFont"/>
    <w:uiPriority w:val="19"/>
    <w:qFormat/>
    <w:rsid w:val="0099139C"/>
    <w:rPr>
      <w:i/>
      <w:iCs/>
      <w:color w:val="808080" w:themeColor="text1" w:themeTint="7F"/>
    </w:rPr>
  </w:style>
  <w:style w:type="paragraph" w:styleId="Subtitle">
    <w:name w:val="Subtitle"/>
    <w:basedOn w:val="Normal"/>
    <w:next w:val="Normal"/>
    <w:link w:val="SubtitleChar"/>
    <w:uiPriority w:val="11"/>
    <w:qFormat/>
    <w:rsid w:val="009913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139C"/>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99139C"/>
    <w:rPr>
      <w:i/>
      <w:iCs/>
    </w:rPr>
  </w:style>
  <w:style w:type="character" w:styleId="IntenseEmphasis">
    <w:name w:val="Intense Emphasis"/>
    <w:basedOn w:val="DefaultParagraphFont"/>
    <w:uiPriority w:val="21"/>
    <w:qFormat/>
    <w:rsid w:val="0099139C"/>
    <w:rPr>
      <w:b/>
      <w:bCs/>
      <w:i/>
      <w:iCs/>
      <w:color w:val="4F81BD" w:themeColor="accent1"/>
    </w:rPr>
  </w:style>
  <w:style w:type="paragraph" w:styleId="IntenseQuote">
    <w:name w:val="Intense Quote"/>
    <w:basedOn w:val="Normal"/>
    <w:next w:val="Normal"/>
    <w:link w:val="IntenseQuoteChar"/>
    <w:uiPriority w:val="30"/>
    <w:qFormat/>
    <w:rsid w:val="009913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139C"/>
    <w:rPr>
      <w:rFonts w:ascii="Times New Roman" w:hAnsi="Times New Roman"/>
      <w:b/>
      <w:bCs/>
      <w:i/>
      <w:iCs/>
      <w:color w:val="4F81BD" w:themeColor="accent1"/>
    </w:rPr>
  </w:style>
  <w:style w:type="character" w:styleId="SubtleReference">
    <w:name w:val="Subtle Reference"/>
    <w:basedOn w:val="DefaultParagraphFont"/>
    <w:uiPriority w:val="31"/>
    <w:qFormat/>
    <w:rsid w:val="0099139C"/>
    <w:rPr>
      <w:smallCaps/>
      <w:color w:val="C0504D" w:themeColor="accent2"/>
      <w:u w:val="single"/>
    </w:rPr>
  </w:style>
  <w:style w:type="character" w:styleId="IntenseReference">
    <w:name w:val="Intense Reference"/>
    <w:basedOn w:val="DefaultParagraphFont"/>
    <w:uiPriority w:val="32"/>
    <w:qFormat/>
    <w:rsid w:val="0099139C"/>
    <w:rPr>
      <w:b/>
      <w:bCs/>
      <w:smallCaps/>
      <w:color w:val="C0504D" w:themeColor="accent2"/>
      <w:spacing w:val="5"/>
      <w:u w:val="single"/>
    </w:rPr>
  </w:style>
  <w:style w:type="character" w:styleId="BookTitle">
    <w:name w:val="Book Title"/>
    <w:basedOn w:val="DefaultParagraphFont"/>
    <w:uiPriority w:val="33"/>
    <w:qFormat/>
    <w:rsid w:val="0099139C"/>
    <w:rPr>
      <w:b/>
      <w:bCs/>
      <w:smallCaps/>
      <w:spacing w:val="5"/>
    </w:rPr>
  </w:style>
  <w:style w:type="table" w:customStyle="1" w:styleId="MediumShading1-Accent11">
    <w:name w:val="Medium Shading 1 - Accent 11"/>
    <w:basedOn w:val="TableNormal"/>
    <w:uiPriority w:val="63"/>
    <w:rsid w:val="00B817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DTOCHeader">
    <w:name w:val="BD TOC Header"/>
    <w:basedOn w:val="Normal"/>
    <w:qFormat/>
    <w:rsid w:val="00CB0D7F"/>
    <w:pPr>
      <w:keepNext/>
      <w:keepLines/>
      <w:pBdr>
        <w:bottom w:val="single" w:sz="8" w:space="1" w:color="000000" w:themeColor="text1"/>
      </w:pBdr>
      <w:spacing w:before="480" w:after="360"/>
      <w:outlineLvl w:val="0"/>
    </w:pPr>
    <w:rPr>
      <w:rFonts w:ascii="Verdana" w:eastAsiaTheme="majorEastAsia" w:hAnsi="Verdana" w:cstheme="majorBidi"/>
      <w:b/>
      <w:bCs/>
      <w:smallCaps/>
      <w:sz w:val="48"/>
      <w:szCs w:val="28"/>
    </w:rPr>
  </w:style>
  <w:style w:type="paragraph" w:customStyle="1" w:styleId="BDFigureCaption">
    <w:name w:val="BD Figure Caption"/>
    <w:qFormat/>
    <w:rsid w:val="00E50D49"/>
    <w:pPr>
      <w:spacing w:before="120" w:after="240" w:line="240" w:lineRule="auto"/>
      <w:jc w:val="center"/>
    </w:pPr>
    <w:rPr>
      <w:rFonts w:ascii="Times New Roman" w:eastAsia="Calibri" w:hAnsi="Times New Roman" w:cs="Times New Roman"/>
      <w:b/>
      <w:i/>
      <w:noProof/>
      <w:sz w:val="18"/>
      <w:szCs w:val="20"/>
    </w:rPr>
  </w:style>
  <w:style w:type="paragraph" w:styleId="TableofFigures">
    <w:name w:val="table of figures"/>
    <w:basedOn w:val="Normal"/>
    <w:next w:val="Normal"/>
    <w:uiPriority w:val="99"/>
    <w:unhideWhenUsed/>
    <w:rsid w:val="006A09E3"/>
    <w:pPr>
      <w:spacing w:after="0"/>
      <w:ind w:left="440" w:hanging="440"/>
    </w:pPr>
    <w:rPr>
      <w:rFonts w:asciiTheme="minorHAnsi" w:hAnsiTheme="minorHAnsi"/>
      <w:smallCaps/>
      <w:sz w:val="20"/>
      <w:szCs w:val="20"/>
    </w:rPr>
  </w:style>
  <w:style w:type="table" w:customStyle="1" w:styleId="LightShading-Accent12">
    <w:name w:val="Light Shading - Accent 12"/>
    <w:basedOn w:val="TableNormal"/>
    <w:uiPriority w:val="60"/>
    <w:rsid w:val="008917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DSectionGoal">
    <w:name w:val="BD SectionGoal"/>
    <w:basedOn w:val="Normal"/>
    <w:next w:val="Normal"/>
    <w:qFormat/>
    <w:rsid w:val="00162D7F"/>
    <w:pPr>
      <w:shd w:val="clear" w:color="auto" w:fill="FFD961"/>
    </w:pPr>
  </w:style>
  <w:style w:type="paragraph" w:customStyle="1" w:styleId="BDSubsectionGoal">
    <w:name w:val="BD SubsectionGoal"/>
    <w:basedOn w:val="Normal"/>
    <w:next w:val="Normal"/>
    <w:qFormat/>
    <w:rsid w:val="00E50D49"/>
    <w:pPr>
      <w:shd w:val="clear" w:color="auto" w:fill="FFC000"/>
    </w:pPr>
  </w:style>
  <w:style w:type="paragraph" w:customStyle="1" w:styleId="BDTableBulletList">
    <w:name w:val="BD Table Bullet List"/>
    <w:qFormat/>
    <w:rsid w:val="00E50D49"/>
    <w:pPr>
      <w:numPr>
        <w:numId w:val="30"/>
      </w:numPr>
      <w:spacing w:after="0" w:line="240" w:lineRule="auto"/>
      <w:contextualSpacing/>
    </w:pPr>
    <w:rPr>
      <w:rFonts w:ascii="Times New Roman" w:eastAsia="Calibri" w:hAnsi="Times New Roman" w:cs="Arial"/>
      <w:color w:val="000000" w:themeColor="text1"/>
      <w:sz w:val="20"/>
      <w:szCs w:val="20"/>
    </w:rPr>
  </w:style>
  <w:style w:type="paragraph" w:customStyle="1" w:styleId="BDTableCaption">
    <w:name w:val="BD Table Caption"/>
    <w:next w:val="Normal"/>
    <w:qFormat/>
    <w:rsid w:val="00E50D49"/>
    <w:pPr>
      <w:spacing w:after="120" w:line="240" w:lineRule="auto"/>
      <w:jc w:val="center"/>
    </w:pPr>
    <w:rPr>
      <w:rFonts w:ascii="Times New Roman" w:eastAsia="Calibri" w:hAnsi="Times New Roman" w:cs="Times New Roman"/>
      <w:b/>
      <w:i/>
    </w:rPr>
  </w:style>
  <w:style w:type="paragraph" w:customStyle="1" w:styleId="BDTableText">
    <w:name w:val="BD Table Text"/>
    <w:qFormat/>
    <w:rsid w:val="00E50D49"/>
    <w:pPr>
      <w:widowControl w:val="0"/>
      <w:adjustRightInd w:val="0"/>
      <w:spacing w:after="0" w:line="240" w:lineRule="auto"/>
      <w:textAlignment w:val="baseline"/>
    </w:pPr>
    <w:rPr>
      <w:rFonts w:ascii="Times New Roman" w:eastAsia="Calibri" w:hAnsi="Times New Roman" w:cs="Times New Roman"/>
      <w:sz w:val="20"/>
      <w:szCs w:val="20"/>
    </w:rPr>
  </w:style>
  <w:style w:type="paragraph" w:customStyle="1" w:styleId="BDTextBulletList3">
    <w:name w:val="BD Text Bullet List 3"/>
    <w:basedOn w:val="BDTextBulletList2"/>
    <w:qFormat/>
    <w:rsid w:val="00E50D49"/>
    <w:pPr>
      <w:numPr>
        <w:numId w:val="33"/>
      </w:numPr>
    </w:pPr>
  </w:style>
  <w:style w:type="paragraph" w:customStyle="1" w:styleId="BDTextLetterList">
    <w:name w:val="BD Text Letter List"/>
    <w:basedOn w:val="BDTextBulletList"/>
    <w:next w:val="Normal"/>
    <w:qFormat/>
    <w:rsid w:val="00E50D49"/>
    <w:pPr>
      <w:keepNext/>
      <w:keepLines/>
      <w:numPr>
        <w:numId w:val="34"/>
      </w:numPr>
      <w:spacing w:before="120" w:after="40"/>
    </w:pPr>
    <w:rPr>
      <w:b/>
      <w:smallCaps/>
    </w:rPr>
  </w:style>
  <w:style w:type="paragraph" w:customStyle="1" w:styleId="BDTextComponentList">
    <w:name w:val="BD Text Component List"/>
    <w:basedOn w:val="BDTextLetterList"/>
    <w:next w:val="Normal"/>
    <w:qFormat/>
    <w:rsid w:val="00E50D49"/>
    <w:pPr>
      <w:numPr>
        <w:numId w:val="0"/>
      </w:numPr>
    </w:pPr>
  </w:style>
  <w:style w:type="paragraph" w:customStyle="1" w:styleId="BDTextNumberedList0">
    <w:name w:val="BD Text Numbered List"/>
    <w:next w:val="Normal"/>
    <w:qFormat/>
    <w:rsid w:val="00E50D49"/>
    <w:pPr>
      <w:spacing w:after="120" w:line="240" w:lineRule="auto"/>
    </w:pPr>
    <w:rPr>
      <w:rFonts w:ascii="Times New Roman" w:eastAsia="Calibri" w:hAnsi="Times New Roman" w:cs="Times New Roman"/>
    </w:rPr>
  </w:style>
  <w:style w:type="paragraph" w:customStyle="1" w:styleId="BDTextNumberedlist">
    <w:name w:val="BD Text Numbered list"/>
    <w:basedOn w:val="BDTextBulletList"/>
    <w:qFormat/>
    <w:rsid w:val="00E50D49"/>
    <w:pPr>
      <w:numPr>
        <w:numId w:val="35"/>
      </w:numPr>
    </w:pPr>
  </w:style>
  <w:style w:type="paragraph" w:customStyle="1" w:styleId="BDUseCaseSubheading">
    <w:name w:val="BD UseCase Subheading"/>
    <w:next w:val="Normal"/>
    <w:qFormat/>
    <w:rsid w:val="000137F3"/>
    <w:pPr>
      <w:spacing w:before="240" w:after="0" w:line="240" w:lineRule="auto"/>
    </w:pPr>
    <w:rPr>
      <w:rFonts w:ascii="Verdana" w:eastAsia="Times New Roman" w:hAnsi="Verdana" w:cstheme="majorBidi"/>
      <w:b/>
      <w:bCs/>
      <w:i/>
      <w:smallCaps/>
      <w:color w:val="262626" w:themeColor="text1" w:themeTint="D9"/>
      <w:szCs w:val="26"/>
      <w:u w:val="single"/>
    </w:rPr>
  </w:style>
  <w:style w:type="table" w:customStyle="1" w:styleId="BDAltTable1">
    <w:name w:val="BD AltTable1"/>
    <w:basedOn w:val="LightList-Accent3"/>
    <w:uiPriority w:val="99"/>
    <w:rsid w:val="00E50D49"/>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semiHidden/>
    <w:unhideWhenUsed/>
    <w:rsid w:val="00A301E5"/>
    <w:pPr>
      <w:spacing w:before="100" w:beforeAutospacing="1" w:after="100" w:afterAutospacing="1"/>
    </w:pPr>
    <w:rPr>
      <w:rFonts w:eastAsia="Times New Roman"/>
      <w:sz w:val="24"/>
      <w:szCs w:val="24"/>
    </w:rPr>
  </w:style>
  <w:style w:type="paragraph" w:styleId="NoSpacing">
    <w:name w:val="No Spacing"/>
    <w:uiPriority w:val="1"/>
    <w:qFormat/>
    <w:rsid w:val="00683313"/>
    <w:pPr>
      <w:spacing w:after="0" w:line="240" w:lineRule="auto"/>
    </w:pPr>
    <w:rPr>
      <w:rFonts w:ascii="Times New Roman" w:eastAsia="Calibri" w:hAnsi="Times New Roman" w:cs="Times New Roman"/>
    </w:rPr>
  </w:style>
  <w:style w:type="table" w:customStyle="1" w:styleId="BDMultilevel">
    <w:name w:val="BD Multilevel"/>
    <w:basedOn w:val="TableNormal"/>
    <w:uiPriority w:val="99"/>
    <w:rsid w:val="00D66A78"/>
    <w:pPr>
      <w:spacing w:after="0" w:line="240" w:lineRule="auto"/>
    </w:pPr>
    <w:rPr>
      <w:rFonts w:ascii="Times New Roman" w:hAnsi="Times New Roman"/>
      <w:sz w:val="20"/>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1F497D" w:themeFill="text2"/>
      </w:tcPr>
    </w:tblStylePr>
    <w:tblStylePr w:type="firstCol">
      <w:rPr>
        <w:b/>
      </w:rPr>
    </w:tblStylePr>
  </w:style>
  <w:style w:type="character" w:customStyle="1" w:styleId="citation">
    <w:name w:val="citation"/>
    <w:basedOn w:val="DefaultParagraphFont"/>
    <w:rsid w:val="00DF024F"/>
  </w:style>
  <w:style w:type="character" w:styleId="LineNumber">
    <w:name w:val="line number"/>
    <w:basedOn w:val="DefaultParagraphFont"/>
    <w:uiPriority w:val="99"/>
    <w:semiHidden/>
    <w:unhideWhenUsed/>
    <w:rsid w:val="004D7F70"/>
  </w:style>
  <w:style w:type="paragraph" w:styleId="FootnoteText">
    <w:name w:val="footnote text"/>
    <w:basedOn w:val="Normal"/>
    <w:link w:val="FootnoteTextChar"/>
    <w:uiPriority w:val="99"/>
    <w:semiHidden/>
    <w:unhideWhenUsed/>
    <w:rsid w:val="007B3438"/>
    <w:pPr>
      <w:spacing w:after="0"/>
    </w:pPr>
    <w:rPr>
      <w:sz w:val="20"/>
      <w:szCs w:val="20"/>
    </w:rPr>
  </w:style>
  <w:style w:type="character" w:customStyle="1" w:styleId="FootnoteTextChar">
    <w:name w:val="Footnote Text Char"/>
    <w:basedOn w:val="DefaultParagraphFont"/>
    <w:link w:val="FootnoteText"/>
    <w:uiPriority w:val="99"/>
    <w:semiHidden/>
    <w:rsid w:val="007B3438"/>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7B3438"/>
    <w:rPr>
      <w:vertAlign w:val="superscript"/>
    </w:rPr>
  </w:style>
  <w:style w:type="paragraph" w:customStyle="1" w:styleId="Definition">
    <w:name w:val="Definition"/>
    <w:basedOn w:val="Normal"/>
    <w:next w:val="Normal"/>
    <w:uiPriority w:val="99"/>
    <w:rsid w:val="00AD2314"/>
    <w:pPr>
      <w:spacing w:after="240" w:line="230" w:lineRule="atLeast"/>
      <w:jc w:val="both"/>
    </w:pPr>
    <w:rPr>
      <w:rFonts w:ascii="Arial" w:eastAsia="MS Mincho" w:hAnsi="Arial" w:cs="Arial"/>
      <w:sz w:val="20"/>
      <w:szCs w:val="20"/>
      <w:lang w:val="en-GB"/>
    </w:rPr>
  </w:style>
  <w:style w:type="paragraph" w:customStyle="1" w:styleId="Terms">
    <w:name w:val="Term(s)"/>
    <w:basedOn w:val="Normal"/>
    <w:next w:val="Definition"/>
    <w:uiPriority w:val="99"/>
    <w:rsid w:val="00AD2314"/>
    <w:pPr>
      <w:keepNext/>
      <w:suppressAutoHyphens/>
      <w:spacing w:after="0" w:line="230" w:lineRule="atLeast"/>
    </w:pPr>
    <w:rPr>
      <w:rFonts w:ascii="Arial" w:eastAsia="MS Mincho" w:hAnsi="Arial" w:cs="Arial"/>
      <w:b/>
      <w:bCs/>
      <w:sz w:val="20"/>
      <w:szCs w:val="20"/>
      <w:lang w:val="en-GB"/>
    </w:rPr>
  </w:style>
  <w:style w:type="paragraph" w:customStyle="1" w:styleId="TermNum">
    <w:name w:val="TermNum"/>
    <w:basedOn w:val="Normal"/>
    <w:next w:val="Terms"/>
    <w:uiPriority w:val="99"/>
    <w:rsid w:val="00AD2314"/>
    <w:pPr>
      <w:keepNext/>
      <w:spacing w:after="0" w:line="230" w:lineRule="atLeast"/>
      <w:jc w:val="both"/>
    </w:pPr>
    <w:rPr>
      <w:rFonts w:ascii="Arial" w:eastAsia="MS Mincho" w:hAnsi="Arial" w:cs="Arial"/>
      <w:b/>
      <w:bCs/>
      <w:sz w:val="20"/>
      <w:szCs w:val="20"/>
      <w:lang w:val="en-GB"/>
    </w:rPr>
  </w:style>
  <w:style w:type="table" w:styleId="LightList-Accent3">
    <w:name w:val="Light List Accent 3"/>
    <w:basedOn w:val="TableNormal"/>
    <w:uiPriority w:val="61"/>
    <w:rsid w:val="00E50D4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BDAppendices">
    <w:name w:val="BD Appendices"/>
    <w:basedOn w:val="Normal"/>
    <w:next w:val="Normal"/>
    <w:link w:val="BDAppendicesChar"/>
    <w:qFormat/>
    <w:rsid w:val="00E50D49"/>
    <w:pPr>
      <w:numPr>
        <w:numId w:val="29"/>
      </w:numPr>
      <w:pBdr>
        <w:bottom w:val="single" w:sz="8" w:space="1" w:color="auto"/>
      </w:pBdr>
      <w:spacing w:before="480" w:after="360"/>
    </w:pPr>
    <w:rPr>
      <w:rFonts w:ascii="Verdana" w:eastAsiaTheme="majorEastAsia" w:hAnsi="Verdana" w:cstheme="majorBidi"/>
      <w:b/>
      <w:sz w:val="48"/>
      <w:szCs w:val="28"/>
    </w:rPr>
  </w:style>
  <w:style w:type="character" w:customStyle="1" w:styleId="BDAppendicesChar">
    <w:name w:val="BD Appendices Char"/>
    <w:basedOn w:val="Heading1Char"/>
    <w:link w:val="BDAppendices"/>
    <w:rsid w:val="00E50D49"/>
    <w:rPr>
      <w:rFonts w:ascii="Verdana" w:eastAsiaTheme="majorEastAsia" w:hAnsi="Verdana" w:cstheme="majorBidi"/>
      <w:b/>
      <w:bCs w:val="0"/>
      <w:caps/>
      <w:smallCaps/>
      <w:sz w:val="48"/>
      <w:szCs w:val="28"/>
    </w:rPr>
  </w:style>
  <w:style w:type="paragraph" w:customStyle="1" w:styleId="BDAppendices2">
    <w:name w:val="BD Appendices2"/>
    <w:basedOn w:val="Normal"/>
    <w:next w:val="Normal"/>
    <w:link w:val="BDAppendices2Char"/>
    <w:qFormat/>
    <w:rsid w:val="00E50D49"/>
    <w:pPr>
      <w:numPr>
        <w:ilvl w:val="1"/>
        <w:numId w:val="29"/>
      </w:numPr>
      <w:spacing w:after="200"/>
    </w:pPr>
    <w:rPr>
      <w:rFonts w:ascii="Verdana" w:eastAsiaTheme="majorEastAsia" w:hAnsi="Verdana" w:cstheme="majorBidi"/>
      <w:b/>
      <w:i/>
      <w:color w:val="262626" w:themeColor="text1" w:themeTint="D9"/>
      <w:sz w:val="36"/>
      <w:szCs w:val="26"/>
    </w:rPr>
  </w:style>
  <w:style w:type="character" w:customStyle="1" w:styleId="BDAppendices2Char">
    <w:name w:val="BD Appendices2 Char"/>
    <w:basedOn w:val="Heading2Char"/>
    <w:link w:val="BDAppendices2"/>
    <w:rsid w:val="00E50D49"/>
    <w:rPr>
      <w:rFonts w:ascii="Verdana" w:eastAsiaTheme="majorEastAsia" w:hAnsi="Verdana" w:cstheme="majorBidi"/>
      <w:b/>
      <w:bCs w:val="0"/>
      <w:i/>
      <w:caps/>
      <w:smallCaps/>
      <w:sz w:val="36"/>
      <w:szCs w:val="26"/>
    </w:rPr>
  </w:style>
  <w:style w:type="paragraph" w:customStyle="1" w:styleId="BDAppendices3">
    <w:name w:val="BD Appendices3"/>
    <w:basedOn w:val="Normal"/>
    <w:next w:val="Normal"/>
    <w:link w:val="BDAppendices3Char"/>
    <w:qFormat/>
    <w:rsid w:val="000137F3"/>
    <w:pPr>
      <w:numPr>
        <w:ilvl w:val="2"/>
        <w:numId w:val="29"/>
      </w:numPr>
      <w:spacing w:before="120" w:after="200"/>
    </w:pPr>
    <w:rPr>
      <w:rFonts w:ascii="Verdana" w:eastAsiaTheme="minorHAnsi" w:hAnsi="Verdana" w:cstheme="minorBidi"/>
      <w:b/>
      <w:i/>
      <w:sz w:val="24"/>
    </w:rPr>
  </w:style>
  <w:style w:type="character" w:customStyle="1" w:styleId="BDAppendices3Char">
    <w:name w:val="BD Appendices3 Char"/>
    <w:basedOn w:val="DefaultParagraphFont"/>
    <w:link w:val="BDAppendices3"/>
    <w:rsid w:val="000137F3"/>
    <w:rPr>
      <w:rFonts w:ascii="Verdana" w:hAnsi="Verdana"/>
      <w:b/>
      <w:i/>
      <w:sz w:val="24"/>
    </w:rPr>
  </w:style>
  <w:style w:type="paragraph" w:customStyle="1" w:styleId="BDHeaderNoNumber">
    <w:name w:val="BD HeaderNoNumber"/>
    <w:basedOn w:val="Heading1"/>
    <w:qFormat/>
    <w:rsid w:val="00E50D49"/>
    <w:pPr>
      <w:numPr>
        <w:numId w:val="0"/>
      </w:numPr>
    </w:pPr>
    <w:rPr>
      <w:smallCaps/>
    </w:rPr>
  </w:style>
  <w:style w:type="character" w:customStyle="1" w:styleId="BDTextBulletListChar">
    <w:name w:val="BD Text Bullet List Char"/>
    <w:basedOn w:val="DefaultParagraphFont"/>
    <w:link w:val="BDTextBulletList"/>
    <w:rsid w:val="006D3DDC"/>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8499">
      <w:bodyDiv w:val="1"/>
      <w:marLeft w:val="0"/>
      <w:marRight w:val="0"/>
      <w:marTop w:val="0"/>
      <w:marBottom w:val="0"/>
      <w:divBdr>
        <w:top w:val="none" w:sz="0" w:space="0" w:color="auto"/>
        <w:left w:val="none" w:sz="0" w:space="0" w:color="auto"/>
        <w:bottom w:val="none" w:sz="0" w:space="0" w:color="auto"/>
        <w:right w:val="none" w:sz="0" w:space="0" w:color="auto"/>
      </w:divBdr>
      <w:divsChild>
        <w:div w:id="433482840">
          <w:marLeft w:val="0"/>
          <w:marRight w:val="0"/>
          <w:marTop w:val="0"/>
          <w:marBottom w:val="0"/>
          <w:divBdr>
            <w:top w:val="none" w:sz="0" w:space="0" w:color="auto"/>
            <w:left w:val="none" w:sz="0" w:space="0" w:color="auto"/>
            <w:bottom w:val="none" w:sz="0" w:space="0" w:color="auto"/>
            <w:right w:val="none" w:sz="0" w:space="0" w:color="auto"/>
          </w:divBdr>
        </w:div>
        <w:div w:id="587421055">
          <w:marLeft w:val="0"/>
          <w:marRight w:val="0"/>
          <w:marTop w:val="0"/>
          <w:marBottom w:val="0"/>
          <w:divBdr>
            <w:top w:val="none" w:sz="0" w:space="0" w:color="auto"/>
            <w:left w:val="none" w:sz="0" w:space="0" w:color="auto"/>
            <w:bottom w:val="none" w:sz="0" w:space="0" w:color="auto"/>
            <w:right w:val="none" w:sz="0" w:space="0" w:color="auto"/>
          </w:divBdr>
        </w:div>
      </w:divsChild>
    </w:div>
    <w:div w:id="93523441">
      <w:bodyDiv w:val="1"/>
      <w:marLeft w:val="0"/>
      <w:marRight w:val="0"/>
      <w:marTop w:val="0"/>
      <w:marBottom w:val="0"/>
      <w:divBdr>
        <w:top w:val="none" w:sz="0" w:space="0" w:color="auto"/>
        <w:left w:val="none" w:sz="0" w:space="0" w:color="auto"/>
        <w:bottom w:val="none" w:sz="0" w:space="0" w:color="auto"/>
        <w:right w:val="none" w:sz="0" w:space="0" w:color="auto"/>
      </w:divBdr>
      <w:divsChild>
        <w:div w:id="2094858293">
          <w:marLeft w:val="0"/>
          <w:marRight w:val="0"/>
          <w:marTop w:val="0"/>
          <w:marBottom w:val="0"/>
          <w:divBdr>
            <w:top w:val="none" w:sz="0" w:space="0" w:color="auto"/>
            <w:left w:val="none" w:sz="0" w:space="0" w:color="auto"/>
            <w:bottom w:val="none" w:sz="0" w:space="0" w:color="auto"/>
            <w:right w:val="none" w:sz="0" w:space="0" w:color="auto"/>
          </w:divBdr>
          <w:divsChild>
            <w:div w:id="1663000209">
              <w:marLeft w:val="0"/>
              <w:marRight w:val="0"/>
              <w:marTop w:val="0"/>
              <w:marBottom w:val="0"/>
              <w:divBdr>
                <w:top w:val="none" w:sz="0" w:space="0" w:color="auto"/>
                <w:left w:val="none" w:sz="0" w:space="0" w:color="auto"/>
                <w:bottom w:val="none" w:sz="0" w:space="0" w:color="auto"/>
                <w:right w:val="none" w:sz="0" w:space="0" w:color="auto"/>
              </w:divBdr>
              <w:divsChild>
                <w:div w:id="192814952">
                  <w:marLeft w:val="0"/>
                  <w:marRight w:val="0"/>
                  <w:marTop w:val="0"/>
                  <w:marBottom w:val="0"/>
                  <w:divBdr>
                    <w:top w:val="none" w:sz="0" w:space="0" w:color="auto"/>
                    <w:left w:val="none" w:sz="0" w:space="0" w:color="auto"/>
                    <w:bottom w:val="none" w:sz="0" w:space="0" w:color="auto"/>
                    <w:right w:val="none" w:sz="0" w:space="0" w:color="auto"/>
                  </w:divBdr>
                  <w:divsChild>
                    <w:div w:id="47800854">
                      <w:marLeft w:val="0"/>
                      <w:marRight w:val="0"/>
                      <w:marTop w:val="0"/>
                      <w:marBottom w:val="0"/>
                      <w:divBdr>
                        <w:top w:val="none" w:sz="0" w:space="0" w:color="auto"/>
                        <w:left w:val="none" w:sz="0" w:space="0" w:color="auto"/>
                        <w:bottom w:val="none" w:sz="0" w:space="0" w:color="auto"/>
                        <w:right w:val="none" w:sz="0" w:space="0" w:color="auto"/>
                      </w:divBdr>
                      <w:divsChild>
                        <w:div w:id="2014144586">
                          <w:marLeft w:val="0"/>
                          <w:marRight w:val="0"/>
                          <w:marTop w:val="0"/>
                          <w:marBottom w:val="0"/>
                          <w:divBdr>
                            <w:top w:val="none" w:sz="0" w:space="0" w:color="auto"/>
                            <w:left w:val="none" w:sz="0" w:space="0" w:color="auto"/>
                            <w:bottom w:val="none" w:sz="0" w:space="0" w:color="auto"/>
                            <w:right w:val="none" w:sz="0" w:space="0" w:color="auto"/>
                          </w:divBdr>
                          <w:divsChild>
                            <w:div w:id="1269391240">
                              <w:marLeft w:val="0"/>
                              <w:marRight w:val="0"/>
                              <w:marTop w:val="0"/>
                              <w:marBottom w:val="0"/>
                              <w:divBdr>
                                <w:top w:val="none" w:sz="0" w:space="0" w:color="auto"/>
                                <w:left w:val="none" w:sz="0" w:space="0" w:color="auto"/>
                                <w:bottom w:val="none" w:sz="0" w:space="0" w:color="auto"/>
                                <w:right w:val="none" w:sz="0" w:space="0" w:color="auto"/>
                              </w:divBdr>
                              <w:divsChild>
                                <w:div w:id="1590578447">
                                  <w:marLeft w:val="0"/>
                                  <w:marRight w:val="0"/>
                                  <w:marTop w:val="0"/>
                                  <w:marBottom w:val="0"/>
                                  <w:divBdr>
                                    <w:top w:val="none" w:sz="0" w:space="0" w:color="auto"/>
                                    <w:left w:val="none" w:sz="0" w:space="0" w:color="auto"/>
                                    <w:bottom w:val="none" w:sz="0" w:space="0" w:color="auto"/>
                                    <w:right w:val="none" w:sz="0" w:space="0" w:color="auto"/>
                                  </w:divBdr>
                                  <w:divsChild>
                                    <w:div w:id="88475124">
                                      <w:marLeft w:val="0"/>
                                      <w:marRight w:val="0"/>
                                      <w:marTop w:val="0"/>
                                      <w:marBottom w:val="0"/>
                                      <w:divBdr>
                                        <w:top w:val="none" w:sz="0" w:space="0" w:color="auto"/>
                                        <w:left w:val="none" w:sz="0" w:space="0" w:color="auto"/>
                                        <w:bottom w:val="none" w:sz="0" w:space="0" w:color="auto"/>
                                        <w:right w:val="none" w:sz="0" w:space="0" w:color="auto"/>
                                      </w:divBdr>
                                      <w:divsChild>
                                        <w:div w:id="802118038">
                                          <w:marLeft w:val="0"/>
                                          <w:marRight w:val="0"/>
                                          <w:marTop w:val="0"/>
                                          <w:marBottom w:val="0"/>
                                          <w:divBdr>
                                            <w:top w:val="none" w:sz="0" w:space="0" w:color="auto"/>
                                            <w:left w:val="none" w:sz="0" w:space="0" w:color="auto"/>
                                            <w:bottom w:val="none" w:sz="0" w:space="0" w:color="auto"/>
                                            <w:right w:val="none" w:sz="0" w:space="0" w:color="auto"/>
                                          </w:divBdr>
                                          <w:divsChild>
                                            <w:div w:id="184027611">
                                              <w:marLeft w:val="0"/>
                                              <w:marRight w:val="0"/>
                                              <w:marTop w:val="0"/>
                                              <w:marBottom w:val="0"/>
                                              <w:divBdr>
                                                <w:top w:val="none" w:sz="0" w:space="0" w:color="auto"/>
                                                <w:left w:val="none" w:sz="0" w:space="0" w:color="auto"/>
                                                <w:bottom w:val="none" w:sz="0" w:space="0" w:color="auto"/>
                                                <w:right w:val="none" w:sz="0" w:space="0" w:color="auto"/>
                                              </w:divBdr>
                                              <w:divsChild>
                                                <w:div w:id="1357997650">
                                                  <w:marLeft w:val="0"/>
                                                  <w:marRight w:val="0"/>
                                                  <w:marTop w:val="0"/>
                                                  <w:marBottom w:val="0"/>
                                                  <w:divBdr>
                                                    <w:top w:val="none" w:sz="0" w:space="0" w:color="auto"/>
                                                    <w:left w:val="none" w:sz="0" w:space="0" w:color="auto"/>
                                                    <w:bottom w:val="none" w:sz="0" w:space="0" w:color="auto"/>
                                                    <w:right w:val="none" w:sz="0" w:space="0" w:color="auto"/>
                                                  </w:divBdr>
                                                  <w:divsChild>
                                                    <w:div w:id="837766598">
                                                      <w:marLeft w:val="0"/>
                                                      <w:marRight w:val="0"/>
                                                      <w:marTop w:val="0"/>
                                                      <w:marBottom w:val="0"/>
                                                      <w:divBdr>
                                                        <w:top w:val="none" w:sz="0" w:space="0" w:color="auto"/>
                                                        <w:left w:val="none" w:sz="0" w:space="0" w:color="auto"/>
                                                        <w:bottom w:val="none" w:sz="0" w:space="0" w:color="auto"/>
                                                        <w:right w:val="none" w:sz="0" w:space="0" w:color="auto"/>
                                                      </w:divBdr>
                                                      <w:divsChild>
                                                        <w:div w:id="1216357266">
                                                          <w:marLeft w:val="0"/>
                                                          <w:marRight w:val="0"/>
                                                          <w:marTop w:val="0"/>
                                                          <w:marBottom w:val="0"/>
                                                          <w:divBdr>
                                                            <w:top w:val="none" w:sz="0" w:space="0" w:color="auto"/>
                                                            <w:left w:val="none" w:sz="0" w:space="0" w:color="auto"/>
                                                            <w:bottom w:val="none" w:sz="0" w:space="0" w:color="auto"/>
                                                            <w:right w:val="none" w:sz="0" w:space="0" w:color="auto"/>
                                                          </w:divBdr>
                                                          <w:divsChild>
                                                            <w:div w:id="568274736">
                                                              <w:marLeft w:val="0"/>
                                                              <w:marRight w:val="0"/>
                                                              <w:marTop w:val="0"/>
                                                              <w:marBottom w:val="0"/>
                                                              <w:divBdr>
                                                                <w:top w:val="none" w:sz="0" w:space="0" w:color="auto"/>
                                                                <w:left w:val="none" w:sz="0" w:space="0" w:color="auto"/>
                                                                <w:bottom w:val="none" w:sz="0" w:space="0" w:color="auto"/>
                                                                <w:right w:val="none" w:sz="0" w:space="0" w:color="auto"/>
                                                              </w:divBdr>
                                                              <w:divsChild>
                                                                <w:div w:id="1553806861">
                                                                  <w:marLeft w:val="0"/>
                                                                  <w:marRight w:val="0"/>
                                                                  <w:marTop w:val="0"/>
                                                                  <w:marBottom w:val="0"/>
                                                                  <w:divBdr>
                                                                    <w:top w:val="none" w:sz="0" w:space="0" w:color="auto"/>
                                                                    <w:left w:val="none" w:sz="0" w:space="0" w:color="auto"/>
                                                                    <w:bottom w:val="none" w:sz="0" w:space="0" w:color="auto"/>
                                                                    <w:right w:val="none" w:sz="0" w:space="0" w:color="auto"/>
                                                                  </w:divBdr>
                                                                  <w:divsChild>
                                                                    <w:div w:id="1171795583">
                                                                      <w:marLeft w:val="0"/>
                                                                      <w:marRight w:val="0"/>
                                                                      <w:marTop w:val="0"/>
                                                                      <w:marBottom w:val="0"/>
                                                                      <w:divBdr>
                                                                        <w:top w:val="none" w:sz="0" w:space="0" w:color="auto"/>
                                                                        <w:left w:val="none" w:sz="0" w:space="0" w:color="auto"/>
                                                                        <w:bottom w:val="none" w:sz="0" w:space="0" w:color="auto"/>
                                                                        <w:right w:val="none" w:sz="0" w:space="0" w:color="auto"/>
                                                                      </w:divBdr>
                                                                      <w:divsChild>
                                                                        <w:div w:id="1218590242">
                                                                          <w:marLeft w:val="0"/>
                                                                          <w:marRight w:val="0"/>
                                                                          <w:marTop w:val="0"/>
                                                                          <w:marBottom w:val="0"/>
                                                                          <w:divBdr>
                                                                            <w:top w:val="none" w:sz="0" w:space="0" w:color="auto"/>
                                                                            <w:left w:val="none" w:sz="0" w:space="0" w:color="auto"/>
                                                                            <w:bottom w:val="none" w:sz="0" w:space="0" w:color="auto"/>
                                                                            <w:right w:val="none" w:sz="0" w:space="0" w:color="auto"/>
                                                                          </w:divBdr>
                                                                          <w:divsChild>
                                                                            <w:div w:id="1338969007">
                                                                              <w:marLeft w:val="0"/>
                                                                              <w:marRight w:val="0"/>
                                                                              <w:marTop w:val="0"/>
                                                                              <w:marBottom w:val="0"/>
                                                                              <w:divBdr>
                                                                                <w:top w:val="none" w:sz="0" w:space="0" w:color="auto"/>
                                                                                <w:left w:val="none" w:sz="0" w:space="0" w:color="auto"/>
                                                                                <w:bottom w:val="none" w:sz="0" w:space="0" w:color="auto"/>
                                                                                <w:right w:val="none" w:sz="0" w:space="0" w:color="auto"/>
                                                                              </w:divBdr>
                                                                              <w:divsChild>
                                                                                <w:div w:id="1571844526">
                                                                                  <w:marLeft w:val="0"/>
                                                                                  <w:marRight w:val="0"/>
                                                                                  <w:marTop w:val="0"/>
                                                                                  <w:marBottom w:val="0"/>
                                                                                  <w:divBdr>
                                                                                    <w:top w:val="none" w:sz="0" w:space="0" w:color="auto"/>
                                                                                    <w:left w:val="none" w:sz="0" w:space="0" w:color="auto"/>
                                                                                    <w:bottom w:val="none" w:sz="0" w:space="0" w:color="auto"/>
                                                                                    <w:right w:val="none" w:sz="0" w:space="0" w:color="auto"/>
                                                                                  </w:divBdr>
                                                                                  <w:divsChild>
                                                                                    <w:div w:id="840971073">
                                                                                      <w:marLeft w:val="0"/>
                                                                                      <w:marRight w:val="0"/>
                                                                                      <w:marTop w:val="0"/>
                                                                                      <w:marBottom w:val="0"/>
                                                                                      <w:divBdr>
                                                                                        <w:top w:val="none" w:sz="0" w:space="0" w:color="auto"/>
                                                                                        <w:left w:val="none" w:sz="0" w:space="0" w:color="auto"/>
                                                                                        <w:bottom w:val="none" w:sz="0" w:space="0" w:color="auto"/>
                                                                                        <w:right w:val="none" w:sz="0" w:space="0" w:color="auto"/>
                                                                                      </w:divBdr>
                                                                                      <w:divsChild>
                                                                                        <w:div w:id="1051881054">
                                                                                          <w:marLeft w:val="0"/>
                                                                                          <w:marRight w:val="0"/>
                                                                                          <w:marTop w:val="0"/>
                                                                                          <w:marBottom w:val="0"/>
                                                                                          <w:divBdr>
                                                                                            <w:top w:val="none" w:sz="0" w:space="0" w:color="auto"/>
                                                                                            <w:left w:val="none" w:sz="0" w:space="0" w:color="auto"/>
                                                                                            <w:bottom w:val="none" w:sz="0" w:space="0" w:color="auto"/>
                                                                                            <w:right w:val="none" w:sz="0" w:space="0" w:color="auto"/>
                                                                                          </w:divBdr>
                                                                                          <w:divsChild>
                                                                                            <w:div w:id="742072701">
                                                                                              <w:marLeft w:val="300"/>
                                                                                              <w:marRight w:val="0"/>
                                                                                              <w:marTop w:val="0"/>
                                                                                              <w:marBottom w:val="0"/>
                                                                                              <w:divBdr>
                                                                                                <w:top w:val="none" w:sz="0" w:space="0" w:color="auto"/>
                                                                                                <w:left w:val="none" w:sz="0" w:space="0" w:color="auto"/>
                                                                                                <w:bottom w:val="none" w:sz="0" w:space="0" w:color="auto"/>
                                                                                                <w:right w:val="none" w:sz="0" w:space="0" w:color="auto"/>
                                                                                              </w:divBdr>
                                                                                              <w:divsChild>
                                                                                                <w:div w:id="1526940207">
                                                                                                  <w:marLeft w:val="-300"/>
                                                                                                  <w:marRight w:val="0"/>
                                                                                                  <w:marTop w:val="0"/>
                                                                                                  <w:marBottom w:val="0"/>
                                                                                                  <w:divBdr>
                                                                                                    <w:top w:val="none" w:sz="0" w:space="0" w:color="auto"/>
                                                                                                    <w:left w:val="none" w:sz="0" w:space="0" w:color="auto"/>
                                                                                                    <w:bottom w:val="none" w:sz="0" w:space="0" w:color="auto"/>
                                                                                                    <w:right w:val="none" w:sz="0" w:space="0" w:color="auto"/>
                                                                                                  </w:divBdr>
                                                                                                  <w:divsChild>
                                                                                                    <w:div w:id="2827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705565">
      <w:bodyDiv w:val="1"/>
      <w:marLeft w:val="0"/>
      <w:marRight w:val="0"/>
      <w:marTop w:val="0"/>
      <w:marBottom w:val="0"/>
      <w:divBdr>
        <w:top w:val="none" w:sz="0" w:space="0" w:color="auto"/>
        <w:left w:val="none" w:sz="0" w:space="0" w:color="auto"/>
        <w:bottom w:val="none" w:sz="0" w:space="0" w:color="auto"/>
        <w:right w:val="none" w:sz="0" w:space="0" w:color="auto"/>
      </w:divBdr>
    </w:div>
    <w:div w:id="368461216">
      <w:bodyDiv w:val="1"/>
      <w:marLeft w:val="0"/>
      <w:marRight w:val="0"/>
      <w:marTop w:val="0"/>
      <w:marBottom w:val="0"/>
      <w:divBdr>
        <w:top w:val="none" w:sz="0" w:space="0" w:color="auto"/>
        <w:left w:val="none" w:sz="0" w:space="0" w:color="auto"/>
        <w:bottom w:val="none" w:sz="0" w:space="0" w:color="auto"/>
        <w:right w:val="none" w:sz="0" w:space="0" w:color="auto"/>
      </w:divBdr>
    </w:div>
    <w:div w:id="382217963">
      <w:bodyDiv w:val="1"/>
      <w:marLeft w:val="0"/>
      <w:marRight w:val="0"/>
      <w:marTop w:val="0"/>
      <w:marBottom w:val="0"/>
      <w:divBdr>
        <w:top w:val="none" w:sz="0" w:space="0" w:color="auto"/>
        <w:left w:val="none" w:sz="0" w:space="0" w:color="auto"/>
        <w:bottom w:val="none" w:sz="0" w:space="0" w:color="auto"/>
        <w:right w:val="none" w:sz="0" w:space="0" w:color="auto"/>
      </w:divBdr>
    </w:div>
    <w:div w:id="583685010">
      <w:bodyDiv w:val="1"/>
      <w:marLeft w:val="0"/>
      <w:marRight w:val="0"/>
      <w:marTop w:val="0"/>
      <w:marBottom w:val="0"/>
      <w:divBdr>
        <w:top w:val="none" w:sz="0" w:space="0" w:color="auto"/>
        <w:left w:val="none" w:sz="0" w:space="0" w:color="auto"/>
        <w:bottom w:val="none" w:sz="0" w:space="0" w:color="auto"/>
        <w:right w:val="none" w:sz="0" w:space="0" w:color="auto"/>
      </w:divBdr>
    </w:div>
    <w:div w:id="604189904">
      <w:bodyDiv w:val="1"/>
      <w:marLeft w:val="0"/>
      <w:marRight w:val="0"/>
      <w:marTop w:val="0"/>
      <w:marBottom w:val="0"/>
      <w:divBdr>
        <w:top w:val="none" w:sz="0" w:space="0" w:color="auto"/>
        <w:left w:val="none" w:sz="0" w:space="0" w:color="auto"/>
        <w:bottom w:val="none" w:sz="0" w:space="0" w:color="auto"/>
        <w:right w:val="none" w:sz="0" w:space="0" w:color="auto"/>
      </w:divBdr>
      <w:divsChild>
        <w:div w:id="67508684">
          <w:marLeft w:val="0"/>
          <w:marRight w:val="0"/>
          <w:marTop w:val="0"/>
          <w:marBottom w:val="0"/>
          <w:divBdr>
            <w:top w:val="none" w:sz="0" w:space="0" w:color="auto"/>
            <w:left w:val="none" w:sz="0" w:space="0" w:color="auto"/>
            <w:bottom w:val="none" w:sz="0" w:space="0" w:color="auto"/>
            <w:right w:val="none" w:sz="0" w:space="0" w:color="auto"/>
          </w:divBdr>
        </w:div>
        <w:div w:id="78525985">
          <w:marLeft w:val="0"/>
          <w:marRight w:val="0"/>
          <w:marTop w:val="0"/>
          <w:marBottom w:val="0"/>
          <w:divBdr>
            <w:top w:val="none" w:sz="0" w:space="0" w:color="auto"/>
            <w:left w:val="none" w:sz="0" w:space="0" w:color="auto"/>
            <w:bottom w:val="none" w:sz="0" w:space="0" w:color="auto"/>
            <w:right w:val="none" w:sz="0" w:space="0" w:color="auto"/>
          </w:divBdr>
        </w:div>
        <w:div w:id="138615531">
          <w:marLeft w:val="0"/>
          <w:marRight w:val="0"/>
          <w:marTop w:val="0"/>
          <w:marBottom w:val="0"/>
          <w:divBdr>
            <w:top w:val="none" w:sz="0" w:space="0" w:color="auto"/>
            <w:left w:val="none" w:sz="0" w:space="0" w:color="auto"/>
            <w:bottom w:val="none" w:sz="0" w:space="0" w:color="auto"/>
            <w:right w:val="none" w:sz="0" w:space="0" w:color="auto"/>
          </w:divBdr>
        </w:div>
        <w:div w:id="204946772">
          <w:marLeft w:val="0"/>
          <w:marRight w:val="0"/>
          <w:marTop w:val="0"/>
          <w:marBottom w:val="0"/>
          <w:divBdr>
            <w:top w:val="none" w:sz="0" w:space="0" w:color="auto"/>
            <w:left w:val="none" w:sz="0" w:space="0" w:color="auto"/>
            <w:bottom w:val="none" w:sz="0" w:space="0" w:color="auto"/>
            <w:right w:val="none" w:sz="0" w:space="0" w:color="auto"/>
          </w:divBdr>
        </w:div>
        <w:div w:id="235434745">
          <w:marLeft w:val="0"/>
          <w:marRight w:val="0"/>
          <w:marTop w:val="0"/>
          <w:marBottom w:val="0"/>
          <w:divBdr>
            <w:top w:val="none" w:sz="0" w:space="0" w:color="auto"/>
            <w:left w:val="none" w:sz="0" w:space="0" w:color="auto"/>
            <w:bottom w:val="none" w:sz="0" w:space="0" w:color="auto"/>
            <w:right w:val="none" w:sz="0" w:space="0" w:color="auto"/>
          </w:divBdr>
        </w:div>
        <w:div w:id="259487585">
          <w:marLeft w:val="0"/>
          <w:marRight w:val="0"/>
          <w:marTop w:val="0"/>
          <w:marBottom w:val="0"/>
          <w:divBdr>
            <w:top w:val="none" w:sz="0" w:space="0" w:color="auto"/>
            <w:left w:val="none" w:sz="0" w:space="0" w:color="auto"/>
            <w:bottom w:val="none" w:sz="0" w:space="0" w:color="auto"/>
            <w:right w:val="none" w:sz="0" w:space="0" w:color="auto"/>
          </w:divBdr>
        </w:div>
        <w:div w:id="321668465">
          <w:marLeft w:val="0"/>
          <w:marRight w:val="0"/>
          <w:marTop w:val="0"/>
          <w:marBottom w:val="0"/>
          <w:divBdr>
            <w:top w:val="none" w:sz="0" w:space="0" w:color="auto"/>
            <w:left w:val="none" w:sz="0" w:space="0" w:color="auto"/>
            <w:bottom w:val="none" w:sz="0" w:space="0" w:color="auto"/>
            <w:right w:val="none" w:sz="0" w:space="0" w:color="auto"/>
          </w:divBdr>
        </w:div>
        <w:div w:id="344214351">
          <w:marLeft w:val="0"/>
          <w:marRight w:val="0"/>
          <w:marTop w:val="0"/>
          <w:marBottom w:val="0"/>
          <w:divBdr>
            <w:top w:val="none" w:sz="0" w:space="0" w:color="auto"/>
            <w:left w:val="none" w:sz="0" w:space="0" w:color="auto"/>
            <w:bottom w:val="none" w:sz="0" w:space="0" w:color="auto"/>
            <w:right w:val="none" w:sz="0" w:space="0" w:color="auto"/>
          </w:divBdr>
        </w:div>
        <w:div w:id="437917783">
          <w:marLeft w:val="0"/>
          <w:marRight w:val="0"/>
          <w:marTop w:val="0"/>
          <w:marBottom w:val="0"/>
          <w:divBdr>
            <w:top w:val="none" w:sz="0" w:space="0" w:color="auto"/>
            <w:left w:val="none" w:sz="0" w:space="0" w:color="auto"/>
            <w:bottom w:val="none" w:sz="0" w:space="0" w:color="auto"/>
            <w:right w:val="none" w:sz="0" w:space="0" w:color="auto"/>
          </w:divBdr>
        </w:div>
        <w:div w:id="448743673">
          <w:marLeft w:val="0"/>
          <w:marRight w:val="0"/>
          <w:marTop w:val="0"/>
          <w:marBottom w:val="0"/>
          <w:divBdr>
            <w:top w:val="none" w:sz="0" w:space="0" w:color="auto"/>
            <w:left w:val="none" w:sz="0" w:space="0" w:color="auto"/>
            <w:bottom w:val="none" w:sz="0" w:space="0" w:color="auto"/>
            <w:right w:val="none" w:sz="0" w:space="0" w:color="auto"/>
          </w:divBdr>
        </w:div>
        <w:div w:id="470824559">
          <w:marLeft w:val="0"/>
          <w:marRight w:val="0"/>
          <w:marTop w:val="0"/>
          <w:marBottom w:val="0"/>
          <w:divBdr>
            <w:top w:val="none" w:sz="0" w:space="0" w:color="auto"/>
            <w:left w:val="none" w:sz="0" w:space="0" w:color="auto"/>
            <w:bottom w:val="none" w:sz="0" w:space="0" w:color="auto"/>
            <w:right w:val="none" w:sz="0" w:space="0" w:color="auto"/>
          </w:divBdr>
        </w:div>
        <w:div w:id="550846865">
          <w:marLeft w:val="0"/>
          <w:marRight w:val="0"/>
          <w:marTop w:val="0"/>
          <w:marBottom w:val="0"/>
          <w:divBdr>
            <w:top w:val="none" w:sz="0" w:space="0" w:color="auto"/>
            <w:left w:val="none" w:sz="0" w:space="0" w:color="auto"/>
            <w:bottom w:val="none" w:sz="0" w:space="0" w:color="auto"/>
            <w:right w:val="none" w:sz="0" w:space="0" w:color="auto"/>
          </w:divBdr>
        </w:div>
        <w:div w:id="650134758">
          <w:marLeft w:val="0"/>
          <w:marRight w:val="0"/>
          <w:marTop w:val="0"/>
          <w:marBottom w:val="0"/>
          <w:divBdr>
            <w:top w:val="none" w:sz="0" w:space="0" w:color="auto"/>
            <w:left w:val="none" w:sz="0" w:space="0" w:color="auto"/>
            <w:bottom w:val="none" w:sz="0" w:space="0" w:color="auto"/>
            <w:right w:val="none" w:sz="0" w:space="0" w:color="auto"/>
          </w:divBdr>
        </w:div>
        <w:div w:id="958148007">
          <w:marLeft w:val="0"/>
          <w:marRight w:val="0"/>
          <w:marTop w:val="0"/>
          <w:marBottom w:val="0"/>
          <w:divBdr>
            <w:top w:val="none" w:sz="0" w:space="0" w:color="auto"/>
            <w:left w:val="none" w:sz="0" w:space="0" w:color="auto"/>
            <w:bottom w:val="none" w:sz="0" w:space="0" w:color="auto"/>
            <w:right w:val="none" w:sz="0" w:space="0" w:color="auto"/>
          </w:divBdr>
        </w:div>
        <w:div w:id="959529726">
          <w:marLeft w:val="0"/>
          <w:marRight w:val="0"/>
          <w:marTop w:val="0"/>
          <w:marBottom w:val="0"/>
          <w:divBdr>
            <w:top w:val="none" w:sz="0" w:space="0" w:color="auto"/>
            <w:left w:val="none" w:sz="0" w:space="0" w:color="auto"/>
            <w:bottom w:val="none" w:sz="0" w:space="0" w:color="auto"/>
            <w:right w:val="none" w:sz="0" w:space="0" w:color="auto"/>
          </w:divBdr>
        </w:div>
        <w:div w:id="961957947">
          <w:marLeft w:val="0"/>
          <w:marRight w:val="0"/>
          <w:marTop w:val="0"/>
          <w:marBottom w:val="0"/>
          <w:divBdr>
            <w:top w:val="none" w:sz="0" w:space="0" w:color="auto"/>
            <w:left w:val="none" w:sz="0" w:space="0" w:color="auto"/>
            <w:bottom w:val="none" w:sz="0" w:space="0" w:color="auto"/>
            <w:right w:val="none" w:sz="0" w:space="0" w:color="auto"/>
          </w:divBdr>
        </w:div>
        <w:div w:id="985475162">
          <w:marLeft w:val="0"/>
          <w:marRight w:val="0"/>
          <w:marTop w:val="0"/>
          <w:marBottom w:val="0"/>
          <w:divBdr>
            <w:top w:val="none" w:sz="0" w:space="0" w:color="auto"/>
            <w:left w:val="none" w:sz="0" w:space="0" w:color="auto"/>
            <w:bottom w:val="none" w:sz="0" w:space="0" w:color="auto"/>
            <w:right w:val="none" w:sz="0" w:space="0" w:color="auto"/>
          </w:divBdr>
        </w:div>
        <w:div w:id="1020548884">
          <w:marLeft w:val="0"/>
          <w:marRight w:val="0"/>
          <w:marTop w:val="0"/>
          <w:marBottom w:val="0"/>
          <w:divBdr>
            <w:top w:val="none" w:sz="0" w:space="0" w:color="auto"/>
            <w:left w:val="none" w:sz="0" w:space="0" w:color="auto"/>
            <w:bottom w:val="none" w:sz="0" w:space="0" w:color="auto"/>
            <w:right w:val="none" w:sz="0" w:space="0" w:color="auto"/>
          </w:divBdr>
        </w:div>
        <w:div w:id="1097024740">
          <w:marLeft w:val="0"/>
          <w:marRight w:val="0"/>
          <w:marTop w:val="0"/>
          <w:marBottom w:val="0"/>
          <w:divBdr>
            <w:top w:val="none" w:sz="0" w:space="0" w:color="auto"/>
            <w:left w:val="none" w:sz="0" w:space="0" w:color="auto"/>
            <w:bottom w:val="none" w:sz="0" w:space="0" w:color="auto"/>
            <w:right w:val="none" w:sz="0" w:space="0" w:color="auto"/>
          </w:divBdr>
        </w:div>
        <w:div w:id="1102459978">
          <w:marLeft w:val="0"/>
          <w:marRight w:val="0"/>
          <w:marTop w:val="0"/>
          <w:marBottom w:val="0"/>
          <w:divBdr>
            <w:top w:val="none" w:sz="0" w:space="0" w:color="auto"/>
            <w:left w:val="none" w:sz="0" w:space="0" w:color="auto"/>
            <w:bottom w:val="none" w:sz="0" w:space="0" w:color="auto"/>
            <w:right w:val="none" w:sz="0" w:space="0" w:color="auto"/>
          </w:divBdr>
        </w:div>
        <w:div w:id="1127547891">
          <w:marLeft w:val="0"/>
          <w:marRight w:val="0"/>
          <w:marTop w:val="0"/>
          <w:marBottom w:val="0"/>
          <w:divBdr>
            <w:top w:val="none" w:sz="0" w:space="0" w:color="auto"/>
            <w:left w:val="none" w:sz="0" w:space="0" w:color="auto"/>
            <w:bottom w:val="none" w:sz="0" w:space="0" w:color="auto"/>
            <w:right w:val="none" w:sz="0" w:space="0" w:color="auto"/>
          </w:divBdr>
        </w:div>
        <w:div w:id="1200627592">
          <w:marLeft w:val="0"/>
          <w:marRight w:val="0"/>
          <w:marTop w:val="0"/>
          <w:marBottom w:val="0"/>
          <w:divBdr>
            <w:top w:val="none" w:sz="0" w:space="0" w:color="auto"/>
            <w:left w:val="none" w:sz="0" w:space="0" w:color="auto"/>
            <w:bottom w:val="none" w:sz="0" w:space="0" w:color="auto"/>
            <w:right w:val="none" w:sz="0" w:space="0" w:color="auto"/>
          </w:divBdr>
        </w:div>
        <w:div w:id="1204445891">
          <w:marLeft w:val="0"/>
          <w:marRight w:val="0"/>
          <w:marTop w:val="0"/>
          <w:marBottom w:val="0"/>
          <w:divBdr>
            <w:top w:val="none" w:sz="0" w:space="0" w:color="auto"/>
            <w:left w:val="none" w:sz="0" w:space="0" w:color="auto"/>
            <w:bottom w:val="none" w:sz="0" w:space="0" w:color="auto"/>
            <w:right w:val="none" w:sz="0" w:space="0" w:color="auto"/>
          </w:divBdr>
        </w:div>
        <w:div w:id="1215658428">
          <w:marLeft w:val="0"/>
          <w:marRight w:val="0"/>
          <w:marTop w:val="0"/>
          <w:marBottom w:val="0"/>
          <w:divBdr>
            <w:top w:val="none" w:sz="0" w:space="0" w:color="auto"/>
            <w:left w:val="none" w:sz="0" w:space="0" w:color="auto"/>
            <w:bottom w:val="none" w:sz="0" w:space="0" w:color="auto"/>
            <w:right w:val="none" w:sz="0" w:space="0" w:color="auto"/>
          </w:divBdr>
        </w:div>
        <w:div w:id="1367833815">
          <w:marLeft w:val="0"/>
          <w:marRight w:val="0"/>
          <w:marTop w:val="0"/>
          <w:marBottom w:val="0"/>
          <w:divBdr>
            <w:top w:val="none" w:sz="0" w:space="0" w:color="auto"/>
            <w:left w:val="none" w:sz="0" w:space="0" w:color="auto"/>
            <w:bottom w:val="none" w:sz="0" w:space="0" w:color="auto"/>
            <w:right w:val="none" w:sz="0" w:space="0" w:color="auto"/>
          </w:divBdr>
        </w:div>
        <w:div w:id="1464537717">
          <w:marLeft w:val="0"/>
          <w:marRight w:val="0"/>
          <w:marTop w:val="0"/>
          <w:marBottom w:val="0"/>
          <w:divBdr>
            <w:top w:val="none" w:sz="0" w:space="0" w:color="auto"/>
            <w:left w:val="none" w:sz="0" w:space="0" w:color="auto"/>
            <w:bottom w:val="none" w:sz="0" w:space="0" w:color="auto"/>
            <w:right w:val="none" w:sz="0" w:space="0" w:color="auto"/>
          </w:divBdr>
        </w:div>
        <w:div w:id="1596089515">
          <w:marLeft w:val="0"/>
          <w:marRight w:val="0"/>
          <w:marTop w:val="0"/>
          <w:marBottom w:val="0"/>
          <w:divBdr>
            <w:top w:val="none" w:sz="0" w:space="0" w:color="auto"/>
            <w:left w:val="none" w:sz="0" w:space="0" w:color="auto"/>
            <w:bottom w:val="none" w:sz="0" w:space="0" w:color="auto"/>
            <w:right w:val="none" w:sz="0" w:space="0" w:color="auto"/>
          </w:divBdr>
        </w:div>
        <w:div w:id="1628462156">
          <w:marLeft w:val="0"/>
          <w:marRight w:val="0"/>
          <w:marTop w:val="0"/>
          <w:marBottom w:val="0"/>
          <w:divBdr>
            <w:top w:val="none" w:sz="0" w:space="0" w:color="auto"/>
            <w:left w:val="none" w:sz="0" w:space="0" w:color="auto"/>
            <w:bottom w:val="none" w:sz="0" w:space="0" w:color="auto"/>
            <w:right w:val="none" w:sz="0" w:space="0" w:color="auto"/>
          </w:divBdr>
        </w:div>
        <w:div w:id="1656257098">
          <w:marLeft w:val="0"/>
          <w:marRight w:val="0"/>
          <w:marTop w:val="0"/>
          <w:marBottom w:val="0"/>
          <w:divBdr>
            <w:top w:val="none" w:sz="0" w:space="0" w:color="auto"/>
            <w:left w:val="none" w:sz="0" w:space="0" w:color="auto"/>
            <w:bottom w:val="none" w:sz="0" w:space="0" w:color="auto"/>
            <w:right w:val="none" w:sz="0" w:space="0" w:color="auto"/>
          </w:divBdr>
        </w:div>
        <w:div w:id="1736662868">
          <w:marLeft w:val="0"/>
          <w:marRight w:val="0"/>
          <w:marTop w:val="0"/>
          <w:marBottom w:val="0"/>
          <w:divBdr>
            <w:top w:val="none" w:sz="0" w:space="0" w:color="auto"/>
            <w:left w:val="none" w:sz="0" w:space="0" w:color="auto"/>
            <w:bottom w:val="none" w:sz="0" w:space="0" w:color="auto"/>
            <w:right w:val="none" w:sz="0" w:space="0" w:color="auto"/>
          </w:divBdr>
        </w:div>
        <w:div w:id="1757439259">
          <w:marLeft w:val="0"/>
          <w:marRight w:val="0"/>
          <w:marTop w:val="0"/>
          <w:marBottom w:val="0"/>
          <w:divBdr>
            <w:top w:val="none" w:sz="0" w:space="0" w:color="auto"/>
            <w:left w:val="none" w:sz="0" w:space="0" w:color="auto"/>
            <w:bottom w:val="none" w:sz="0" w:space="0" w:color="auto"/>
            <w:right w:val="none" w:sz="0" w:space="0" w:color="auto"/>
          </w:divBdr>
        </w:div>
        <w:div w:id="1832719907">
          <w:marLeft w:val="0"/>
          <w:marRight w:val="0"/>
          <w:marTop w:val="0"/>
          <w:marBottom w:val="0"/>
          <w:divBdr>
            <w:top w:val="none" w:sz="0" w:space="0" w:color="auto"/>
            <w:left w:val="none" w:sz="0" w:space="0" w:color="auto"/>
            <w:bottom w:val="none" w:sz="0" w:space="0" w:color="auto"/>
            <w:right w:val="none" w:sz="0" w:space="0" w:color="auto"/>
          </w:divBdr>
        </w:div>
        <w:div w:id="1935238864">
          <w:marLeft w:val="0"/>
          <w:marRight w:val="0"/>
          <w:marTop w:val="0"/>
          <w:marBottom w:val="0"/>
          <w:divBdr>
            <w:top w:val="none" w:sz="0" w:space="0" w:color="auto"/>
            <w:left w:val="none" w:sz="0" w:space="0" w:color="auto"/>
            <w:bottom w:val="none" w:sz="0" w:space="0" w:color="auto"/>
            <w:right w:val="none" w:sz="0" w:space="0" w:color="auto"/>
          </w:divBdr>
        </w:div>
        <w:div w:id="1958754036">
          <w:marLeft w:val="0"/>
          <w:marRight w:val="0"/>
          <w:marTop w:val="0"/>
          <w:marBottom w:val="0"/>
          <w:divBdr>
            <w:top w:val="none" w:sz="0" w:space="0" w:color="auto"/>
            <w:left w:val="none" w:sz="0" w:space="0" w:color="auto"/>
            <w:bottom w:val="none" w:sz="0" w:space="0" w:color="auto"/>
            <w:right w:val="none" w:sz="0" w:space="0" w:color="auto"/>
          </w:divBdr>
        </w:div>
        <w:div w:id="1965770968">
          <w:marLeft w:val="0"/>
          <w:marRight w:val="0"/>
          <w:marTop w:val="0"/>
          <w:marBottom w:val="0"/>
          <w:divBdr>
            <w:top w:val="none" w:sz="0" w:space="0" w:color="auto"/>
            <w:left w:val="none" w:sz="0" w:space="0" w:color="auto"/>
            <w:bottom w:val="none" w:sz="0" w:space="0" w:color="auto"/>
            <w:right w:val="none" w:sz="0" w:space="0" w:color="auto"/>
          </w:divBdr>
        </w:div>
        <w:div w:id="1981568563">
          <w:marLeft w:val="0"/>
          <w:marRight w:val="0"/>
          <w:marTop w:val="0"/>
          <w:marBottom w:val="0"/>
          <w:divBdr>
            <w:top w:val="none" w:sz="0" w:space="0" w:color="auto"/>
            <w:left w:val="none" w:sz="0" w:space="0" w:color="auto"/>
            <w:bottom w:val="none" w:sz="0" w:space="0" w:color="auto"/>
            <w:right w:val="none" w:sz="0" w:space="0" w:color="auto"/>
          </w:divBdr>
        </w:div>
        <w:div w:id="2075425959">
          <w:marLeft w:val="0"/>
          <w:marRight w:val="0"/>
          <w:marTop w:val="0"/>
          <w:marBottom w:val="0"/>
          <w:divBdr>
            <w:top w:val="none" w:sz="0" w:space="0" w:color="auto"/>
            <w:left w:val="none" w:sz="0" w:space="0" w:color="auto"/>
            <w:bottom w:val="none" w:sz="0" w:space="0" w:color="auto"/>
            <w:right w:val="none" w:sz="0" w:space="0" w:color="auto"/>
          </w:divBdr>
        </w:div>
      </w:divsChild>
    </w:div>
    <w:div w:id="605118860">
      <w:bodyDiv w:val="1"/>
      <w:marLeft w:val="0"/>
      <w:marRight w:val="0"/>
      <w:marTop w:val="0"/>
      <w:marBottom w:val="0"/>
      <w:divBdr>
        <w:top w:val="none" w:sz="0" w:space="0" w:color="auto"/>
        <w:left w:val="none" w:sz="0" w:space="0" w:color="auto"/>
        <w:bottom w:val="none" w:sz="0" w:space="0" w:color="auto"/>
        <w:right w:val="none" w:sz="0" w:space="0" w:color="auto"/>
      </w:divBdr>
      <w:divsChild>
        <w:div w:id="152990994">
          <w:marLeft w:val="0"/>
          <w:marRight w:val="0"/>
          <w:marTop w:val="0"/>
          <w:marBottom w:val="0"/>
          <w:divBdr>
            <w:top w:val="none" w:sz="0" w:space="0" w:color="auto"/>
            <w:left w:val="none" w:sz="0" w:space="0" w:color="auto"/>
            <w:bottom w:val="none" w:sz="0" w:space="0" w:color="auto"/>
            <w:right w:val="none" w:sz="0" w:space="0" w:color="auto"/>
          </w:divBdr>
        </w:div>
        <w:div w:id="824199949">
          <w:marLeft w:val="0"/>
          <w:marRight w:val="0"/>
          <w:marTop w:val="0"/>
          <w:marBottom w:val="0"/>
          <w:divBdr>
            <w:top w:val="none" w:sz="0" w:space="0" w:color="auto"/>
            <w:left w:val="none" w:sz="0" w:space="0" w:color="auto"/>
            <w:bottom w:val="none" w:sz="0" w:space="0" w:color="auto"/>
            <w:right w:val="none" w:sz="0" w:space="0" w:color="auto"/>
          </w:divBdr>
        </w:div>
        <w:div w:id="1201742473">
          <w:marLeft w:val="0"/>
          <w:marRight w:val="0"/>
          <w:marTop w:val="0"/>
          <w:marBottom w:val="0"/>
          <w:divBdr>
            <w:top w:val="none" w:sz="0" w:space="0" w:color="auto"/>
            <w:left w:val="none" w:sz="0" w:space="0" w:color="auto"/>
            <w:bottom w:val="none" w:sz="0" w:space="0" w:color="auto"/>
            <w:right w:val="none" w:sz="0" w:space="0" w:color="auto"/>
          </w:divBdr>
        </w:div>
        <w:div w:id="1578831644">
          <w:marLeft w:val="0"/>
          <w:marRight w:val="0"/>
          <w:marTop w:val="0"/>
          <w:marBottom w:val="0"/>
          <w:divBdr>
            <w:top w:val="none" w:sz="0" w:space="0" w:color="auto"/>
            <w:left w:val="none" w:sz="0" w:space="0" w:color="auto"/>
            <w:bottom w:val="none" w:sz="0" w:space="0" w:color="auto"/>
            <w:right w:val="none" w:sz="0" w:space="0" w:color="auto"/>
          </w:divBdr>
        </w:div>
        <w:div w:id="1682856901">
          <w:marLeft w:val="0"/>
          <w:marRight w:val="0"/>
          <w:marTop w:val="0"/>
          <w:marBottom w:val="0"/>
          <w:divBdr>
            <w:top w:val="none" w:sz="0" w:space="0" w:color="auto"/>
            <w:left w:val="none" w:sz="0" w:space="0" w:color="auto"/>
            <w:bottom w:val="none" w:sz="0" w:space="0" w:color="auto"/>
            <w:right w:val="none" w:sz="0" w:space="0" w:color="auto"/>
          </w:divBdr>
        </w:div>
        <w:div w:id="1742290013">
          <w:marLeft w:val="0"/>
          <w:marRight w:val="0"/>
          <w:marTop w:val="0"/>
          <w:marBottom w:val="0"/>
          <w:divBdr>
            <w:top w:val="none" w:sz="0" w:space="0" w:color="auto"/>
            <w:left w:val="none" w:sz="0" w:space="0" w:color="auto"/>
            <w:bottom w:val="none" w:sz="0" w:space="0" w:color="auto"/>
            <w:right w:val="none" w:sz="0" w:space="0" w:color="auto"/>
          </w:divBdr>
        </w:div>
        <w:div w:id="1841235598">
          <w:marLeft w:val="0"/>
          <w:marRight w:val="0"/>
          <w:marTop w:val="0"/>
          <w:marBottom w:val="0"/>
          <w:divBdr>
            <w:top w:val="none" w:sz="0" w:space="0" w:color="auto"/>
            <w:left w:val="none" w:sz="0" w:space="0" w:color="auto"/>
            <w:bottom w:val="none" w:sz="0" w:space="0" w:color="auto"/>
            <w:right w:val="none" w:sz="0" w:space="0" w:color="auto"/>
          </w:divBdr>
        </w:div>
      </w:divsChild>
    </w:div>
    <w:div w:id="841899217">
      <w:bodyDiv w:val="1"/>
      <w:marLeft w:val="0"/>
      <w:marRight w:val="0"/>
      <w:marTop w:val="0"/>
      <w:marBottom w:val="0"/>
      <w:divBdr>
        <w:top w:val="none" w:sz="0" w:space="0" w:color="auto"/>
        <w:left w:val="none" w:sz="0" w:space="0" w:color="auto"/>
        <w:bottom w:val="none" w:sz="0" w:space="0" w:color="auto"/>
        <w:right w:val="none" w:sz="0" w:space="0" w:color="auto"/>
      </w:divBdr>
      <w:divsChild>
        <w:div w:id="42601668">
          <w:marLeft w:val="0"/>
          <w:marRight w:val="0"/>
          <w:marTop w:val="0"/>
          <w:marBottom w:val="0"/>
          <w:divBdr>
            <w:top w:val="none" w:sz="0" w:space="0" w:color="auto"/>
            <w:left w:val="none" w:sz="0" w:space="0" w:color="auto"/>
            <w:bottom w:val="none" w:sz="0" w:space="0" w:color="auto"/>
            <w:right w:val="none" w:sz="0" w:space="0" w:color="auto"/>
          </w:divBdr>
        </w:div>
        <w:div w:id="78411161">
          <w:marLeft w:val="0"/>
          <w:marRight w:val="0"/>
          <w:marTop w:val="0"/>
          <w:marBottom w:val="0"/>
          <w:divBdr>
            <w:top w:val="none" w:sz="0" w:space="0" w:color="auto"/>
            <w:left w:val="none" w:sz="0" w:space="0" w:color="auto"/>
            <w:bottom w:val="none" w:sz="0" w:space="0" w:color="auto"/>
            <w:right w:val="none" w:sz="0" w:space="0" w:color="auto"/>
          </w:divBdr>
        </w:div>
        <w:div w:id="107358745">
          <w:marLeft w:val="0"/>
          <w:marRight w:val="0"/>
          <w:marTop w:val="0"/>
          <w:marBottom w:val="0"/>
          <w:divBdr>
            <w:top w:val="none" w:sz="0" w:space="0" w:color="auto"/>
            <w:left w:val="none" w:sz="0" w:space="0" w:color="auto"/>
            <w:bottom w:val="none" w:sz="0" w:space="0" w:color="auto"/>
            <w:right w:val="none" w:sz="0" w:space="0" w:color="auto"/>
          </w:divBdr>
        </w:div>
        <w:div w:id="150223820">
          <w:marLeft w:val="0"/>
          <w:marRight w:val="0"/>
          <w:marTop w:val="0"/>
          <w:marBottom w:val="0"/>
          <w:divBdr>
            <w:top w:val="none" w:sz="0" w:space="0" w:color="auto"/>
            <w:left w:val="none" w:sz="0" w:space="0" w:color="auto"/>
            <w:bottom w:val="none" w:sz="0" w:space="0" w:color="auto"/>
            <w:right w:val="none" w:sz="0" w:space="0" w:color="auto"/>
          </w:divBdr>
        </w:div>
        <w:div w:id="213123193">
          <w:marLeft w:val="0"/>
          <w:marRight w:val="0"/>
          <w:marTop w:val="0"/>
          <w:marBottom w:val="0"/>
          <w:divBdr>
            <w:top w:val="none" w:sz="0" w:space="0" w:color="auto"/>
            <w:left w:val="none" w:sz="0" w:space="0" w:color="auto"/>
            <w:bottom w:val="none" w:sz="0" w:space="0" w:color="auto"/>
            <w:right w:val="none" w:sz="0" w:space="0" w:color="auto"/>
          </w:divBdr>
        </w:div>
        <w:div w:id="227500707">
          <w:marLeft w:val="0"/>
          <w:marRight w:val="0"/>
          <w:marTop w:val="0"/>
          <w:marBottom w:val="0"/>
          <w:divBdr>
            <w:top w:val="none" w:sz="0" w:space="0" w:color="auto"/>
            <w:left w:val="none" w:sz="0" w:space="0" w:color="auto"/>
            <w:bottom w:val="none" w:sz="0" w:space="0" w:color="auto"/>
            <w:right w:val="none" w:sz="0" w:space="0" w:color="auto"/>
          </w:divBdr>
        </w:div>
        <w:div w:id="241649252">
          <w:marLeft w:val="0"/>
          <w:marRight w:val="0"/>
          <w:marTop w:val="0"/>
          <w:marBottom w:val="0"/>
          <w:divBdr>
            <w:top w:val="none" w:sz="0" w:space="0" w:color="auto"/>
            <w:left w:val="none" w:sz="0" w:space="0" w:color="auto"/>
            <w:bottom w:val="none" w:sz="0" w:space="0" w:color="auto"/>
            <w:right w:val="none" w:sz="0" w:space="0" w:color="auto"/>
          </w:divBdr>
        </w:div>
        <w:div w:id="246355295">
          <w:marLeft w:val="0"/>
          <w:marRight w:val="0"/>
          <w:marTop w:val="0"/>
          <w:marBottom w:val="0"/>
          <w:divBdr>
            <w:top w:val="none" w:sz="0" w:space="0" w:color="auto"/>
            <w:left w:val="none" w:sz="0" w:space="0" w:color="auto"/>
            <w:bottom w:val="none" w:sz="0" w:space="0" w:color="auto"/>
            <w:right w:val="none" w:sz="0" w:space="0" w:color="auto"/>
          </w:divBdr>
        </w:div>
        <w:div w:id="310213785">
          <w:marLeft w:val="0"/>
          <w:marRight w:val="0"/>
          <w:marTop w:val="0"/>
          <w:marBottom w:val="0"/>
          <w:divBdr>
            <w:top w:val="none" w:sz="0" w:space="0" w:color="auto"/>
            <w:left w:val="none" w:sz="0" w:space="0" w:color="auto"/>
            <w:bottom w:val="none" w:sz="0" w:space="0" w:color="auto"/>
            <w:right w:val="none" w:sz="0" w:space="0" w:color="auto"/>
          </w:divBdr>
        </w:div>
        <w:div w:id="344601171">
          <w:marLeft w:val="0"/>
          <w:marRight w:val="0"/>
          <w:marTop w:val="0"/>
          <w:marBottom w:val="0"/>
          <w:divBdr>
            <w:top w:val="none" w:sz="0" w:space="0" w:color="auto"/>
            <w:left w:val="none" w:sz="0" w:space="0" w:color="auto"/>
            <w:bottom w:val="none" w:sz="0" w:space="0" w:color="auto"/>
            <w:right w:val="none" w:sz="0" w:space="0" w:color="auto"/>
          </w:divBdr>
        </w:div>
        <w:div w:id="477722870">
          <w:marLeft w:val="0"/>
          <w:marRight w:val="0"/>
          <w:marTop w:val="0"/>
          <w:marBottom w:val="0"/>
          <w:divBdr>
            <w:top w:val="none" w:sz="0" w:space="0" w:color="auto"/>
            <w:left w:val="none" w:sz="0" w:space="0" w:color="auto"/>
            <w:bottom w:val="none" w:sz="0" w:space="0" w:color="auto"/>
            <w:right w:val="none" w:sz="0" w:space="0" w:color="auto"/>
          </w:divBdr>
        </w:div>
        <w:div w:id="508759176">
          <w:marLeft w:val="0"/>
          <w:marRight w:val="0"/>
          <w:marTop w:val="0"/>
          <w:marBottom w:val="0"/>
          <w:divBdr>
            <w:top w:val="none" w:sz="0" w:space="0" w:color="auto"/>
            <w:left w:val="none" w:sz="0" w:space="0" w:color="auto"/>
            <w:bottom w:val="none" w:sz="0" w:space="0" w:color="auto"/>
            <w:right w:val="none" w:sz="0" w:space="0" w:color="auto"/>
          </w:divBdr>
        </w:div>
        <w:div w:id="554194412">
          <w:marLeft w:val="0"/>
          <w:marRight w:val="0"/>
          <w:marTop w:val="0"/>
          <w:marBottom w:val="0"/>
          <w:divBdr>
            <w:top w:val="none" w:sz="0" w:space="0" w:color="auto"/>
            <w:left w:val="none" w:sz="0" w:space="0" w:color="auto"/>
            <w:bottom w:val="none" w:sz="0" w:space="0" w:color="auto"/>
            <w:right w:val="none" w:sz="0" w:space="0" w:color="auto"/>
          </w:divBdr>
        </w:div>
        <w:div w:id="557127908">
          <w:marLeft w:val="0"/>
          <w:marRight w:val="0"/>
          <w:marTop w:val="0"/>
          <w:marBottom w:val="0"/>
          <w:divBdr>
            <w:top w:val="none" w:sz="0" w:space="0" w:color="auto"/>
            <w:left w:val="none" w:sz="0" w:space="0" w:color="auto"/>
            <w:bottom w:val="none" w:sz="0" w:space="0" w:color="auto"/>
            <w:right w:val="none" w:sz="0" w:space="0" w:color="auto"/>
          </w:divBdr>
        </w:div>
        <w:div w:id="699817031">
          <w:marLeft w:val="0"/>
          <w:marRight w:val="0"/>
          <w:marTop w:val="0"/>
          <w:marBottom w:val="0"/>
          <w:divBdr>
            <w:top w:val="none" w:sz="0" w:space="0" w:color="auto"/>
            <w:left w:val="none" w:sz="0" w:space="0" w:color="auto"/>
            <w:bottom w:val="none" w:sz="0" w:space="0" w:color="auto"/>
            <w:right w:val="none" w:sz="0" w:space="0" w:color="auto"/>
          </w:divBdr>
        </w:div>
        <w:div w:id="710882591">
          <w:marLeft w:val="0"/>
          <w:marRight w:val="0"/>
          <w:marTop w:val="0"/>
          <w:marBottom w:val="0"/>
          <w:divBdr>
            <w:top w:val="none" w:sz="0" w:space="0" w:color="auto"/>
            <w:left w:val="none" w:sz="0" w:space="0" w:color="auto"/>
            <w:bottom w:val="none" w:sz="0" w:space="0" w:color="auto"/>
            <w:right w:val="none" w:sz="0" w:space="0" w:color="auto"/>
          </w:divBdr>
        </w:div>
        <w:div w:id="717708622">
          <w:marLeft w:val="0"/>
          <w:marRight w:val="0"/>
          <w:marTop w:val="0"/>
          <w:marBottom w:val="0"/>
          <w:divBdr>
            <w:top w:val="none" w:sz="0" w:space="0" w:color="auto"/>
            <w:left w:val="none" w:sz="0" w:space="0" w:color="auto"/>
            <w:bottom w:val="none" w:sz="0" w:space="0" w:color="auto"/>
            <w:right w:val="none" w:sz="0" w:space="0" w:color="auto"/>
          </w:divBdr>
        </w:div>
        <w:div w:id="743260281">
          <w:marLeft w:val="0"/>
          <w:marRight w:val="0"/>
          <w:marTop w:val="0"/>
          <w:marBottom w:val="0"/>
          <w:divBdr>
            <w:top w:val="none" w:sz="0" w:space="0" w:color="auto"/>
            <w:left w:val="none" w:sz="0" w:space="0" w:color="auto"/>
            <w:bottom w:val="none" w:sz="0" w:space="0" w:color="auto"/>
            <w:right w:val="none" w:sz="0" w:space="0" w:color="auto"/>
          </w:divBdr>
        </w:div>
        <w:div w:id="754009979">
          <w:marLeft w:val="0"/>
          <w:marRight w:val="0"/>
          <w:marTop w:val="0"/>
          <w:marBottom w:val="0"/>
          <w:divBdr>
            <w:top w:val="none" w:sz="0" w:space="0" w:color="auto"/>
            <w:left w:val="none" w:sz="0" w:space="0" w:color="auto"/>
            <w:bottom w:val="none" w:sz="0" w:space="0" w:color="auto"/>
            <w:right w:val="none" w:sz="0" w:space="0" w:color="auto"/>
          </w:divBdr>
        </w:div>
        <w:div w:id="879124604">
          <w:marLeft w:val="0"/>
          <w:marRight w:val="0"/>
          <w:marTop w:val="0"/>
          <w:marBottom w:val="0"/>
          <w:divBdr>
            <w:top w:val="none" w:sz="0" w:space="0" w:color="auto"/>
            <w:left w:val="none" w:sz="0" w:space="0" w:color="auto"/>
            <w:bottom w:val="none" w:sz="0" w:space="0" w:color="auto"/>
            <w:right w:val="none" w:sz="0" w:space="0" w:color="auto"/>
          </w:divBdr>
        </w:div>
        <w:div w:id="889612248">
          <w:marLeft w:val="0"/>
          <w:marRight w:val="0"/>
          <w:marTop w:val="0"/>
          <w:marBottom w:val="0"/>
          <w:divBdr>
            <w:top w:val="none" w:sz="0" w:space="0" w:color="auto"/>
            <w:left w:val="none" w:sz="0" w:space="0" w:color="auto"/>
            <w:bottom w:val="none" w:sz="0" w:space="0" w:color="auto"/>
            <w:right w:val="none" w:sz="0" w:space="0" w:color="auto"/>
          </w:divBdr>
        </w:div>
        <w:div w:id="932512603">
          <w:marLeft w:val="0"/>
          <w:marRight w:val="0"/>
          <w:marTop w:val="0"/>
          <w:marBottom w:val="0"/>
          <w:divBdr>
            <w:top w:val="none" w:sz="0" w:space="0" w:color="auto"/>
            <w:left w:val="none" w:sz="0" w:space="0" w:color="auto"/>
            <w:bottom w:val="none" w:sz="0" w:space="0" w:color="auto"/>
            <w:right w:val="none" w:sz="0" w:space="0" w:color="auto"/>
          </w:divBdr>
        </w:div>
        <w:div w:id="953366702">
          <w:marLeft w:val="0"/>
          <w:marRight w:val="0"/>
          <w:marTop w:val="0"/>
          <w:marBottom w:val="0"/>
          <w:divBdr>
            <w:top w:val="none" w:sz="0" w:space="0" w:color="auto"/>
            <w:left w:val="none" w:sz="0" w:space="0" w:color="auto"/>
            <w:bottom w:val="none" w:sz="0" w:space="0" w:color="auto"/>
            <w:right w:val="none" w:sz="0" w:space="0" w:color="auto"/>
          </w:divBdr>
        </w:div>
        <w:div w:id="1031763901">
          <w:marLeft w:val="0"/>
          <w:marRight w:val="0"/>
          <w:marTop w:val="0"/>
          <w:marBottom w:val="0"/>
          <w:divBdr>
            <w:top w:val="none" w:sz="0" w:space="0" w:color="auto"/>
            <w:left w:val="none" w:sz="0" w:space="0" w:color="auto"/>
            <w:bottom w:val="none" w:sz="0" w:space="0" w:color="auto"/>
            <w:right w:val="none" w:sz="0" w:space="0" w:color="auto"/>
          </w:divBdr>
        </w:div>
        <w:div w:id="1105080109">
          <w:marLeft w:val="0"/>
          <w:marRight w:val="0"/>
          <w:marTop w:val="0"/>
          <w:marBottom w:val="0"/>
          <w:divBdr>
            <w:top w:val="none" w:sz="0" w:space="0" w:color="auto"/>
            <w:left w:val="none" w:sz="0" w:space="0" w:color="auto"/>
            <w:bottom w:val="none" w:sz="0" w:space="0" w:color="auto"/>
            <w:right w:val="none" w:sz="0" w:space="0" w:color="auto"/>
          </w:divBdr>
        </w:div>
        <w:div w:id="1321226838">
          <w:marLeft w:val="0"/>
          <w:marRight w:val="0"/>
          <w:marTop w:val="0"/>
          <w:marBottom w:val="0"/>
          <w:divBdr>
            <w:top w:val="none" w:sz="0" w:space="0" w:color="auto"/>
            <w:left w:val="none" w:sz="0" w:space="0" w:color="auto"/>
            <w:bottom w:val="none" w:sz="0" w:space="0" w:color="auto"/>
            <w:right w:val="none" w:sz="0" w:space="0" w:color="auto"/>
          </w:divBdr>
        </w:div>
        <w:div w:id="1360816830">
          <w:marLeft w:val="0"/>
          <w:marRight w:val="0"/>
          <w:marTop w:val="0"/>
          <w:marBottom w:val="0"/>
          <w:divBdr>
            <w:top w:val="none" w:sz="0" w:space="0" w:color="auto"/>
            <w:left w:val="none" w:sz="0" w:space="0" w:color="auto"/>
            <w:bottom w:val="none" w:sz="0" w:space="0" w:color="auto"/>
            <w:right w:val="none" w:sz="0" w:space="0" w:color="auto"/>
          </w:divBdr>
        </w:div>
        <w:div w:id="1361512244">
          <w:marLeft w:val="0"/>
          <w:marRight w:val="0"/>
          <w:marTop w:val="0"/>
          <w:marBottom w:val="0"/>
          <w:divBdr>
            <w:top w:val="none" w:sz="0" w:space="0" w:color="auto"/>
            <w:left w:val="none" w:sz="0" w:space="0" w:color="auto"/>
            <w:bottom w:val="none" w:sz="0" w:space="0" w:color="auto"/>
            <w:right w:val="none" w:sz="0" w:space="0" w:color="auto"/>
          </w:divBdr>
        </w:div>
        <w:div w:id="1452896525">
          <w:marLeft w:val="0"/>
          <w:marRight w:val="0"/>
          <w:marTop w:val="0"/>
          <w:marBottom w:val="0"/>
          <w:divBdr>
            <w:top w:val="none" w:sz="0" w:space="0" w:color="auto"/>
            <w:left w:val="none" w:sz="0" w:space="0" w:color="auto"/>
            <w:bottom w:val="none" w:sz="0" w:space="0" w:color="auto"/>
            <w:right w:val="none" w:sz="0" w:space="0" w:color="auto"/>
          </w:divBdr>
        </w:div>
        <w:div w:id="1482424696">
          <w:marLeft w:val="0"/>
          <w:marRight w:val="0"/>
          <w:marTop w:val="0"/>
          <w:marBottom w:val="0"/>
          <w:divBdr>
            <w:top w:val="none" w:sz="0" w:space="0" w:color="auto"/>
            <w:left w:val="none" w:sz="0" w:space="0" w:color="auto"/>
            <w:bottom w:val="none" w:sz="0" w:space="0" w:color="auto"/>
            <w:right w:val="none" w:sz="0" w:space="0" w:color="auto"/>
          </w:divBdr>
        </w:div>
        <w:div w:id="1528907523">
          <w:marLeft w:val="0"/>
          <w:marRight w:val="0"/>
          <w:marTop w:val="0"/>
          <w:marBottom w:val="0"/>
          <w:divBdr>
            <w:top w:val="none" w:sz="0" w:space="0" w:color="auto"/>
            <w:left w:val="none" w:sz="0" w:space="0" w:color="auto"/>
            <w:bottom w:val="none" w:sz="0" w:space="0" w:color="auto"/>
            <w:right w:val="none" w:sz="0" w:space="0" w:color="auto"/>
          </w:divBdr>
        </w:div>
        <w:div w:id="1570339455">
          <w:marLeft w:val="0"/>
          <w:marRight w:val="0"/>
          <w:marTop w:val="0"/>
          <w:marBottom w:val="0"/>
          <w:divBdr>
            <w:top w:val="none" w:sz="0" w:space="0" w:color="auto"/>
            <w:left w:val="none" w:sz="0" w:space="0" w:color="auto"/>
            <w:bottom w:val="none" w:sz="0" w:space="0" w:color="auto"/>
            <w:right w:val="none" w:sz="0" w:space="0" w:color="auto"/>
          </w:divBdr>
        </w:div>
        <w:div w:id="1622111941">
          <w:marLeft w:val="0"/>
          <w:marRight w:val="0"/>
          <w:marTop w:val="0"/>
          <w:marBottom w:val="0"/>
          <w:divBdr>
            <w:top w:val="none" w:sz="0" w:space="0" w:color="auto"/>
            <w:left w:val="none" w:sz="0" w:space="0" w:color="auto"/>
            <w:bottom w:val="none" w:sz="0" w:space="0" w:color="auto"/>
            <w:right w:val="none" w:sz="0" w:space="0" w:color="auto"/>
          </w:divBdr>
        </w:div>
        <w:div w:id="1651597734">
          <w:marLeft w:val="0"/>
          <w:marRight w:val="0"/>
          <w:marTop w:val="0"/>
          <w:marBottom w:val="0"/>
          <w:divBdr>
            <w:top w:val="none" w:sz="0" w:space="0" w:color="auto"/>
            <w:left w:val="none" w:sz="0" w:space="0" w:color="auto"/>
            <w:bottom w:val="none" w:sz="0" w:space="0" w:color="auto"/>
            <w:right w:val="none" w:sz="0" w:space="0" w:color="auto"/>
          </w:divBdr>
        </w:div>
        <w:div w:id="1771663043">
          <w:marLeft w:val="0"/>
          <w:marRight w:val="0"/>
          <w:marTop w:val="0"/>
          <w:marBottom w:val="0"/>
          <w:divBdr>
            <w:top w:val="none" w:sz="0" w:space="0" w:color="auto"/>
            <w:left w:val="none" w:sz="0" w:space="0" w:color="auto"/>
            <w:bottom w:val="none" w:sz="0" w:space="0" w:color="auto"/>
            <w:right w:val="none" w:sz="0" w:space="0" w:color="auto"/>
          </w:divBdr>
        </w:div>
        <w:div w:id="1797719090">
          <w:marLeft w:val="0"/>
          <w:marRight w:val="0"/>
          <w:marTop w:val="0"/>
          <w:marBottom w:val="0"/>
          <w:divBdr>
            <w:top w:val="none" w:sz="0" w:space="0" w:color="auto"/>
            <w:left w:val="none" w:sz="0" w:space="0" w:color="auto"/>
            <w:bottom w:val="none" w:sz="0" w:space="0" w:color="auto"/>
            <w:right w:val="none" w:sz="0" w:space="0" w:color="auto"/>
          </w:divBdr>
        </w:div>
        <w:div w:id="1913660976">
          <w:marLeft w:val="0"/>
          <w:marRight w:val="0"/>
          <w:marTop w:val="0"/>
          <w:marBottom w:val="0"/>
          <w:divBdr>
            <w:top w:val="none" w:sz="0" w:space="0" w:color="auto"/>
            <w:left w:val="none" w:sz="0" w:space="0" w:color="auto"/>
            <w:bottom w:val="none" w:sz="0" w:space="0" w:color="auto"/>
            <w:right w:val="none" w:sz="0" w:space="0" w:color="auto"/>
          </w:divBdr>
        </w:div>
      </w:divsChild>
    </w:div>
    <w:div w:id="859510792">
      <w:bodyDiv w:val="1"/>
      <w:marLeft w:val="0"/>
      <w:marRight w:val="0"/>
      <w:marTop w:val="0"/>
      <w:marBottom w:val="0"/>
      <w:divBdr>
        <w:top w:val="none" w:sz="0" w:space="0" w:color="auto"/>
        <w:left w:val="none" w:sz="0" w:space="0" w:color="auto"/>
        <w:bottom w:val="none" w:sz="0" w:space="0" w:color="auto"/>
        <w:right w:val="none" w:sz="0" w:space="0" w:color="auto"/>
      </w:divBdr>
    </w:div>
    <w:div w:id="917787008">
      <w:bodyDiv w:val="1"/>
      <w:marLeft w:val="0"/>
      <w:marRight w:val="0"/>
      <w:marTop w:val="0"/>
      <w:marBottom w:val="0"/>
      <w:divBdr>
        <w:top w:val="none" w:sz="0" w:space="0" w:color="auto"/>
        <w:left w:val="none" w:sz="0" w:space="0" w:color="auto"/>
        <w:bottom w:val="none" w:sz="0" w:space="0" w:color="auto"/>
        <w:right w:val="none" w:sz="0" w:space="0" w:color="auto"/>
      </w:divBdr>
      <w:divsChild>
        <w:div w:id="12804109">
          <w:marLeft w:val="0"/>
          <w:marRight w:val="0"/>
          <w:marTop w:val="0"/>
          <w:marBottom w:val="0"/>
          <w:divBdr>
            <w:top w:val="none" w:sz="0" w:space="0" w:color="auto"/>
            <w:left w:val="none" w:sz="0" w:space="0" w:color="auto"/>
            <w:bottom w:val="none" w:sz="0" w:space="0" w:color="auto"/>
            <w:right w:val="none" w:sz="0" w:space="0" w:color="auto"/>
          </w:divBdr>
        </w:div>
        <w:div w:id="42414059">
          <w:marLeft w:val="0"/>
          <w:marRight w:val="0"/>
          <w:marTop w:val="0"/>
          <w:marBottom w:val="0"/>
          <w:divBdr>
            <w:top w:val="none" w:sz="0" w:space="0" w:color="auto"/>
            <w:left w:val="none" w:sz="0" w:space="0" w:color="auto"/>
            <w:bottom w:val="none" w:sz="0" w:space="0" w:color="auto"/>
            <w:right w:val="none" w:sz="0" w:space="0" w:color="auto"/>
          </w:divBdr>
        </w:div>
        <w:div w:id="53310063">
          <w:marLeft w:val="0"/>
          <w:marRight w:val="0"/>
          <w:marTop w:val="0"/>
          <w:marBottom w:val="0"/>
          <w:divBdr>
            <w:top w:val="none" w:sz="0" w:space="0" w:color="auto"/>
            <w:left w:val="none" w:sz="0" w:space="0" w:color="auto"/>
            <w:bottom w:val="none" w:sz="0" w:space="0" w:color="auto"/>
            <w:right w:val="none" w:sz="0" w:space="0" w:color="auto"/>
          </w:divBdr>
        </w:div>
        <w:div w:id="58141672">
          <w:marLeft w:val="0"/>
          <w:marRight w:val="0"/>
          <w:marTop w:val="0"/>
          <w:marBottom w:val="0"/>
          <w:divBdr>
            <w:top w:val="none" w:sz="0" w:space="0" w:color="auto"/>
            <w:left w:val="none" w:sz="0" w:space="0" w:color="auto"/>
            <w:bottom w:val="none" w:sz="0" w:space="0" w:color="auto"/>
            <w:right w:val="none" w:sz="0" w:space="0" w:color="auto"/>
          </w:divBdr>
        </w:div>
        <w:div w:id="87503714">
          <w:marLeft w:val="0"/>
          <w:marRight w:val="0"/>
          <w:marTop w:val="0"/>
          <w:marBottom w:val="0"/>
          <w:divBdr>
            <w:top w:val="none" w:sz="0" w:space="0" w:color="auto"/>
            <w:left w:val="none" w:sz="0" w:space="0" w:color="auto"/>
            <w:bottom w:val="none" w:sz="0" w:space="0" w:color="auto"/>
            <w:right w:val="none" w:sz="0" w:space="0" w:color="auto"/>
          </w:divBdr>
        </w:div>
        <w:div w:id="151801977">
          <w:marLeft w:val="0"/>
          <w:marRight w:val="0"/>
          <w:marTop w:val="0"/>
          <w:marBottom w:val="0"/>
          <w:divBdr>
            <w:top w:val="none" w:sz="0" w:space="0" w:color="auto"/>
            <w:left w:val="none" w:sz="0" w:space="0" w:color="auto"/>
            <w:bottom w:val="none" w:sz="0" w:space="0" w:color="auto"/>
            <w:right w:val="none" w:sz="0" w:space="0" w:color="auto"/>
          </w:divBdr>
        </w:div>
        <w:div w:id="162278356">
          <w:marLeft w:val="0"/>
          <w:marRight w:val="0"/>
          <w:marTop w:val="0"/>
          <w:marBottom w:val="0"/>
          <w:divBdr>
            <w:top w:val="none" w:sz="0" w:space="0" w:color="auto"/>
            <w:left w:val="none" w:sz="0" w:space="0" w:color="auto"/>
            <w:bottom w:val="none" w:sz="0" w:space="0" w:color="auto"/>
            <w:right w:val="none" w:sz="0" w:space="0" w:color="auto"/>
          </w:divBdr>
        </w:div>
        <w:div w:id="166480717">
          <w:marLeft w:val="0"/>
          <w:marRight w:val="0"/>
          <w:marTop w:val="0"/>
          <w:marBottom w:val="0"/>
          <w:divBdr>
            <w:top w:val="none" w:sz="0" w:space="0" w:color="auto"/>
            <w:left w:val="none" w:sz="0" w:space="0" w:color="auto"/>
            <w:bottom w:val="none" w:sz="0" w:space="0" w:color="auto"/>
            <w:right w:val="none" w:sz="0" w:space="0" w:color="auto"/>
          </w:divBdr>
        </w:div>
        <w:div w:id="173613437">
          <w:marLeft w:val="0"/>
          <w:marRight w:val="0"/>
          <w:marTop w:val="0"/>
          <w:marBottom w:val="0"/>
          <w:divBdr>
            <w:top w:val="none" w:sz="0" w:space="0" w:color="auto"/>
            <w:left w:val="none" w:sz="0" w:space="0" w:color="auto"/>
            <w:bottom w:val="none" w:sz="0" w:space="0" w:color="auto"/>
            <w:right w:val="none" w:sz="0" w:space="0" w:color="auto"/>
          </w:divBdr>
        </w:div>
        <w:div w:id="341512823">
          <w:marLeft w:val="0"/>
          <w:marRight w:val="0"/>
          <w:marTop w:val="0"/>
          <w:marBottom w:val="0"/>
          <w:divBdr>
            <w:top w:val="none" w:sz="0" w:space="0" w:color="auto"/>
            <w:left w:val="none" w:sz="0" w:space="0" w:color="auto"/>
            <w:bottom w:val="none" w:sz="0" w:space="0" w:color="auto"/>
            <w:right w:val="none" w:sz="0" w:space="0" w:color="auto"/>
          </w:divBdr>
        </w:div>
        <w:div w:id="347606454">
          <w:marLeft w:val="0"/>
          <w:marRight w:val="0"/>
          <w:marTop w:val="0"/>
          <w:marBottom w:val="0"/>
          <w:divBdr>
            <w:top w:val="none" w:sz="0" w:space="0" w:color="auto"/>
            <w:left w:val="none" w:sz="0" w:space="0" w:color="auto"/>
            <w:bottom w:val="none" w:sz="0" w:space="0" w:color="auto"/>
            <w:right w:val="none" w:sz="0" w:space="0" w:color="auto"/>
          </w:divBdr>
        </w:div>
        <w:div w:id="383525583">
          <w:marLeft w:val="0"/>
          <w:marRight w:val="0"/>
          <w:marTop w:val="0"/>
          <w:marBottom w:val="0"/>
          <w:divBdr>
            <w:top w:val="none" w:sz="0" w:space="0" w:color="auto"/>
            <w:left w:val="none" w:sz="0" w:space="0" w:color="auto"/>
            <w:bottom w:val="none" w:sz="0" w:space="0" w:color="auto"/>
            <w:right w:val="none" w:sz="0" w:space="0" w:color="auto"/>
          </w:divBdr>
        </w:div>
        <w:div w:id="394471358">
          <w:marLeft w:val="0"/>
          <w:marRight w:val="0"/>
          <w:marTop w:val="0"/>
          <w:marBottom w:val="0"/>
          <w:divBdr>
            <w:top w:val="none" w:sz="0" w:space="0" w:color="auto"/>
            <w:left w:val="none" w:sz="0" w:space="0" w:color="auto"/>
            <w:bottom w:val="none" w:sz="0" w:space="0" w:color="auto"/>
            <w:right w:val="none" w:sz="0" w:space="0" w:color="auto"/>
          </w:divBdr>
        </w:div>
        <w:div w:id="409887982">
          <w:marLeft w:val="0"/>
          <w:marRight w:val="0"/>
          <w:marTop w:val="0"/>
          <w:marBottom w:val="0"/>
          <w:divBdr>
            <w:top w:val="none" w:sz="0" w:space="0" w:color="auto"/>
            <w:left w:val="none" w:sz="0" w:space="0" w:color="auto"/>
            <w:bottom w:val="none" w:sz="0" w:space="0" w:color="auto"/>
            <w:right w:val="none" w:sz="0" w:space="0" w:color="auto"/>
          </w:divBdr>
        </w:div>
        <w:div w:id="415521308">
          <w:marLeft w:val="0"/>
          <w:marRight w:val="0"/>
          <w:marTop w:val="0"/>
          <w:marBottom w:val="0"/>
          <w:divBdr>
            <w:top w:val="none" w:sz="0" w:space="0" w:color="auto"/>
            <w:left w:val="none" w:sz="0" w:space="0" w:color="auto"/>
            <w:bottom w:val="none" w:sz="0" w:space="0" w:color="auto"/>
            <w:right w:val="none" w:sz="0" w:space="0" w:color="auto"/>
          </w:divBdr>
        </w:div>
        <w:div w:id="429861661">
          <w:marLeft w:val="0"/>
          <w:marRight w:val="0"/>
          <w:marTop w:val="0"/>
          <w:marBottom w:val="0"/>
          <w:divBdr>
            <w:top w:val="none" w:sz="0" w:space="0" w:color="auto"/>
            <w:left w:val="none" w:sz="0" w:space="0" w:color="auto"/>
            <w:bottom w:val="none" w:sz="0" w:space="0" w:color="auto"/>
            <w:right w:val="none" w:sz="0" w:space="0" w:color="auto"/>
          </w:divBdr>
        </w:div>
        <w:div w:id="506947675">
          <w:marLeft w:val="0"/>
          <w:marRight w:val="0"/>
          <w:marTop w:val="0"/>
          <w:marBottom w:val="0"/>
          <w:divBdr>
            <w:top w:val="none" w:sz="0" w:space="0" w:color="auto"/>
            <w:left w:val="none" w:sz="0" w:space="0" w:color="auto"/>
            <w:bottom w:val="none" w:sz="0" w:space="0" w:color="auto"/>
            <w:right w:val="none" w:sz="0" w:space="0" w:color="auto"/>
          </w:divBdr>
        </w:div>
        <w:div w:id="511995093">
          <w:marLeft w:val="0"/>
          <w:marRight w:val="0"/>
          <w:marTop w:val="0"/>
          <w:marBottom w:val="0"/>
          <w:divBdr>
            <w:top w:val="none" w:sz="0" w:space="0" w:color="auto"/>
            <w:left w:val="none" w:sz="0" w:space="0" w:color="auto"/>
            <w:bottom w:val="none" w:sz="0" w:space="0" w:color="auto"/>
            <w:right w:val="none" w:sz="0" w:space="0" w:color="auto"/>
          </w:divBdr>
        </w:div>
        <w:div w:id="599291944">
          <w:marLeft w:val="0"/>
          <w:marRight w:val="0"/>
          <w:marTop w:val="0"/>
          <w:marBottom w:val="0"/>
          <w:divBdr>
            <w:top w:val="none" w:sz="0" w:space="0" w:color="auto"/>
            <w:left w:val="none" w:sz="0" w:space="0" w:color="auto"/>
            <w:bottom w:val="none" w:sz="0" w:space="0" w:color="auto"/>
            <w:right w:val="none" w:sz="0" w:space="0" w:color="auto"/>
          </w:divBdr>
        </w:div>
        <w:div w:id="624195389">
          <w:marLeft w:val="0"/>
          <w:marRight w:val="0"/>
          <w:marTop w:val="0"/>
          <w:marBottom w:val="0"/>
          <w:divBdr>
            <w:top w:val="none" w:sz="0" w:space="0" w:color="auto"/>
            <w:left w:val="none" w:sz="0" w:space="0" w:color="auto"/>
            <w:bottom w:val="none" w:sz="0" w:space="0" w:color="auto"/>
            <w:right w:val="none" w:sz="0" w:space="0" w:color="auto"/>
          </w:divBdr>
        </w:div>
        <w:div w:id="634216323">
          <w:marLeft w:val="0"/>
          <w:marRight w:val="0"/>
          <w:marTop w:val="0"/>
          <w:marBottom w:val="0"/>
          <w:divBdr>
            <w:top w:val="none" w:sz="0" w:space="0" w:color="auto"/>
            <w:left w:val="none" w:sz="0" w:space="0" w:color="auto"/>
            <w:bottom w:val="none" w:sz="0" w:space="0" w:color="auto"/>
            <w:right w:val="none" w:sz="0" w:space="0" w:color="auto"/>
          </w:divBdr>
        </w:div>
        <w:div w:id="666708241">
          <w:marLeft w:val="0"/>
          <w:marRight w:val="0"/>
          <w:marTop w:val="0"/>
          <w:marBottom w:val="0"/>
          <w:divBdr>
            <w:top w:val="none" w:sz="0" w:space="0" w:color="auto"/>
            <w:left w:val="none" w:sz="0" w:space="0" w:color="auto"/>
            <w:bottom w:val="none" w:sz="0" w:space="0" w:color="auto"/>
            <w:right w:val="none" w:sz="0" w:space="0" w:color="auto"/>
          </w:divBdr>
        </w:div>
        <w:div w:id="684989049">
          <w:marLeft w:val="0"/>
          <w:marRight w:val="0"/>
          <w:marTop w:val="0"/>
          <w:marBottom w:val="0"/>
          <w:divBdr>
            <w:top w:val="none" w:sz="0" w:space="0" w:color="auto"/>
            <w:left w:val="none" w:sz="0" w:space="0" w:color="auto"/>
            <w:bottom w:val="none" w:sz="0" w:space="0" w:color="auto"/>
            <w:right w:val="none" w:sz="0" w:space="0" w:color="auto"/>
          </w:divBdr>
        </w:div>
        <w:div w:id="744843240">
          <w:marLeft w:val="0"/>
          <w:marRight w:val="0"/>
          <w:marTop w:val="0"/>
          <w:marBottom w:val="0"/>
          <w:divBdr>
            <w:top w:val="none" w:sz="0" w:space="0" w:color="auto"/>
            <w:left w:val="none" w:sz="0" w:space="0" w:color="auto"/>
            <w:bottom w:val="none" w:sz="0" w:space="0" w:color="auto"/>
            <w:right w:val="none" w:sz="0" w:space="0" w:color="auto"/>
          </w:divBdr>
        </w:div>
        <w:div w:id="847718160">
          <w:marLeft w:val="0"/>
          <w:marRight w:val="0"/>
          <w:marTop w:val="0"/>
          <w:marBottom w:val="0"/>
          <w:divBdr>
            <w:top w:val="none" w:sz="0" w:space="0" w:color="auto"/>
            <w:left w:val="none" w:sz="0" w:space="0" w:color="auto"/>
            <w:bottom w:val="none" w:sz="0" w:space="0" w:color="auto"/>
            <w:right w:val="none" w:sz="0" w:space="0" w:color="auto"/>
          </w:divBdr>
        </w:div>
        <w:div w:id="858856002">
          <w:marLeft w:val="0"/>
          <w:marRight w:val="0"/>
          <w:marTop w:val="0"/>
          <w:marBottom w:val="0"/>
          <w:divBdr>
            <w:top w:val="none" w:sz="0" w:space="0" w:color="auto"/>
            <w:left w:val="none" w:sz="0" w:space="0" w:color="auto"/>
            <w:bottom w:val="none" w:sz="0" w:space="0" w:color="auto"/>
            <w:right w:val="none" w:sz="0" w:space="0" w:color="auto"/>
          </w:divBdr>
        </w:div>
        <w:div w:id="877820056">
          <w:marLeft w:val="0"/>
          <w:marRight w:val="0"/>
          <w:marTop w:val="0"/>
          <w:marBottom w:val="0"/>
          <w:divBdr>
            <w:top w:val="none" w:sz="0" w:space="0" w:color="auto"/>
            <w:left w:val="none" w:sz="0" w:space="0" w:color="auto"/>
            <w:bottom w:val="none" w:sz="0" w:space="0" w:color="auto"/>
            <w:right w:val="none" w:sz="0" w:space="0" w:color="auto"/>
          </w:divBdr>
        </w:div>
        <w:div w:id="924725253">
          <w:marLeft w:val="0"/>
          <w:marRight w:val="0"/>
          <w:marTop w:val="0"/>
          <w:marBottom w:val="0"/>
          <w:divBdr>
            <w:top w:val="none" w:sz="0" w:space="0" w:color="auto"/>
            <w:left w:val="none" w:sz="0" w:space="0" w:color="auto"/>
            <w:bottom w:val="none" w:sz="0" w:space="0" w:color="auto"/>
            <w:right w:val="none" w:sz="0" w:space="0" w:color="auto"/>
          </w:divBdr>
        </w:div>
        <w:div w:id="946814687">
          <w:marLeft w:val="0"/>
          <w:marRight w:val="0"/>
          <w:marTop w:val="0"/>
          <w:marBottom w:val="0"/>
          <w:divBdr>
            <w:top w:val="none" w:sz="0" w:space="0" w:color="auto"/>
            <w:left w:val="none" w:sz="0" w:space="0" w:color="auto"/>
            <w:bottom w:val="none" w:sz="0" w:space="0" w:color="auto"/>
            <w:right w:val="none" w:sz="0" w:space="0" w:color="auto"/>
          </w:divBdr>
        </w:div>
        <w:div w:id="976183491">
          <w:marLeft w:val="0"/>
          <w:marRight w:val="0"/>
          <w:marTop w:val="0"/>
          <w:marBottom w:val="0"/>
          <w:divBdr>
            <w:top w:val="none" w:sz="0" w:space="0" w:color="auto"/>
            <w:left w:val="none" w:sz="0" w:space="0" w:color="auto"/>
            <w:bottom w:val="none" w:sz="0" w:space="0" w:color="auto"/>
            <w:right w:val="none" w:sz="0" w:space="0" w:color="auto"/>
          </w:divBdr>
        </w:div>
        <w:div w:id="993947350">
          <w:marLeft w:val="0"/>
          <w:marRight w:val="0"/>
          <w:marTop w:val="0"/>
          <w:marBottom w:val="0"/>
          <w:divBdr>
            <w:top w:val="none" w:sz="0" w:space="0" w:color="auto"/>
            <w:left w:val="none" w:sz="0" w:space="0" w:color="auto"/>
            <w:bottom w:val="none" w:sz="0" w:space="0" w:color="auto"/>
            <w:right w:val="none" w:sz="0" w:space="0" w:color="auto"/>
          </w:divBdr>
        </w:div>
        <w:div w:id="1001159181">
          <w:marLeft w:val="0"/>
          <w:marRight w:val="0"/>
          <w:marTop w:val="0"/>
          <w:marBottom w:val="0"/>
          <w:divBdr>
            <w:top w:val="none" w:sz="0" w:space="0" w:color="auto"/>
            <w:left w:val="none" w:sz="0" w:space="0" w:color="auto"/>
            <w:bottom w:val="none" w:sz="0" w:space="0" w:color="auto"/>
            <w:right w:val="none" w:sz="0" w:space="0" w:color="auto"/>
          </w:divBdr>
        </w:div>
        <w:div w:id="1009721099">
          <w:marLeft w:val="0"/>
          <w:marRight w:val="0"/>
          <w:marTop w:val="0"/>
          <w:marBottom w:val="0"/>
          <w:divBdr>
            <w:top w:val="none" w:sz="0" w:space="0" w:color="auto"/>
            <w:left w:val="none" w:sz="0" w:space="0" w:color="auto"/>
            <w:bottom w:val="none" w:sz="0" w:space="0" w:color="auto"/>
            <w:right w:val="none" w:sz="0" w:space="0" w:color="auto"/>
          </w:divBdr>
        </w:div>
        <w:div w:id="1021471202">
          <w:marLeft w:val="0"/>
          <w:marRight w:val="0"/>
          <w:marTop w:val="0"/>
          <w:marBottom w:val="0"/>
          <w:divBdr>
            <w:top w:val="none" w:sz="0" w:space="0" w:color="auto"/>
            <w:left w:val="none" w:sz="0" w:space="0" w:color="auto"/>
            <w:bottom w:val="none" w:sz="0" w:space="0" w:color="auto"/>
            <w:right w:val="none" w:sz="0" w:space="0" w:color="auto"/>
          </w:divBdr>
        </w:div>
        <w:div w:id="1027026142">
          <w:marLeft w:val="0"/>
          <w:marRight w:val="0"/>
          <w:marTop w:val="0"/>
          <w:marBottom w:val="0"/>
          <w:divBdr>
            <w:top w:val="none" w:sz="0" w:space="0" w:color="auto"/>
            <w:left w:val="none" w:sz="0" w:space="0" w:color="auto"/>
            <w:bottom w:val="none" w:sz="0" w:space="0" w:color="auto"/>
            <w:right w:val="none" w:sz="0" w:space="0" w:color="auto"/>
          </w:divBdr>
        </w:div>
        <w:div w:id="1090348401">
          <w:marLeft w:val="0"/>
          <w:marRight w:val="0"/>
          <w:marTop w:val="0"/>
          <w:marBottom w:val="0"/>
          <w:divBdr>
            <w:top w:val="none" w:sz="0" w:space="0" w:color="auto"/>
            <w:left w:val="none" w:sz="0" w:space="0" w:color="auto"/>
            <w:bottom w:val="none" w:sz="0" w:space="0" w:color="auto"/>
            <w:right w:val="none" w:sz="0" w:space="0" w:color="auto"/>
          </w:divBdr>
        </w:div>
        <w:div w:id="1097676938">
          <w:marLeft w:val="0"/>
          <w:marRight w:val="0"/>
          <w:marTop w:val="0"/>
          <w:marBottom w:val="0"/>
          <w:divBdr>
            <w:top w:val="none" w:sz="0" w:space="0" w:color="auto"/>
            <w:left w:val="none" w:sz="0" w:space="0" w:color="auto"/>
            <w:bottom w:val="none" w:sz="0" w:space="0" w:color="auto"/>
            <w:right w:val="none" w:sz="0" w:space="0" w:color="auto"/>
          </w:divBdr>
        </w:div>
        <w:div w:id="1104420360">
          <w:marLeft w:val="0"/>
          <w:marRight w:val="0"/>
          <w:marTop w:val="0"/>
          <w:marBottom w:val="0"/>
          <w:divBdr>
            <w:top w:val="none" w:sz="0" w:space="0" w:color="auto"/>
            <w:left w:val="none" w:sz="0" w:space="0" w:color="auto"/>
            <w:bottom w:val="none" w:sz="0" w:space="0" w:color="auto"/>
            <w:right w:val="none" w:sz="0" w:space="0" w:color="auto"/>
          </w:divBdr>
        </w:div>
        <w:div w:id="1126002738">
          <w:marLeft w:val="0"/>
          <w:marRight w:val="0"/>
          <w:marTop w:val="0"/>
          <w:marBottom w:val="0"/>
          <w:divBdr>
            <w:top w:val="none" w:sz="0" w:space="0" w:color="auto"/>
            <w:left w:val="none" w:sz="0" w:space="0" w:color="auto"/>
            <w:bottom w:val="none" w:sz="0" w:space="0" w:color="auto"/>
            <w:right w:val="none" w:sz="0" w:space="0" w:color="auto"/>
          </w:divBdr>
        </w:div>
        <w:div w:id="1145120986">
          <w:marLeft w:val="0"/>
          <w:marRight w:val="0"/>
          <w:marTop w:val="0"/>
          <w:marBottom w:val="0"/>
          <w:divBdr>
            <w:top w:val="none" w:sz="0" w:space="0" w:color="auto"/>
            <w:left w:val="none" w:sz="0" w:space="0" w:color="auto"/>
            <w:bottom w:val="none" w:sz="0" w:space="0" w:color="auto"/>
            <w:right w:val="none" w:sz="0" w:space="0" w:color="auto"/>
          </w:divBdr>
        </w:div>
        <w:div w:id="1176768304">
          <w:marLeft w:val="0"/>
          <w:marRight w:val="0"/>
          <w:marTop w:val="0"/>
          <w:marBottom w:val="0"/>
          <w:divBdr>
            <w:top w:val="none" w:sz="0" w:space="0" w:color="auto"/>
            <w:left w:val="none" w:sz="0" w:space="0" w:color="auto"/>
            <w:bottom w:val="none" w:sz="0" w:space="0" w:color="auto"/>
            <w:right w:val="none" w:sz="0" w:space="0" w:color="auto"/>
          </w:divBdr>
        </w:div>
        <w:div w:id="1213465338">
          <w:marLeft w:val="0"/>
          <w:marRight w:val="0"/>
          <w:marTop w:val="0"/>
          <w:marBottom w:val="0"/>
          <w:divBdr>
            <w:top w:val="none" w:sz="0" w:space="0" w:color="auto"/>
            <w:left w:val="none" w:sz="0" w:space="0" w:color="auto"/>
            <w:bottom w:val="none" w:sz="0" w:space="0" w:color="auto"/>
            <w:right w:val="none" w:sz="0" w:space="0" w:color="auto"/>
          </w:divBdr>
        </w:div>
        <w:div w:id="1219324350">
          <w:marLeft w:val="0"/>
          <w:marRight w:val="0"/>
          <w:marTop w:val="0"/>
          <w:marBottom w:val="0"/>
          <w:divBdr>
            <w:top w:val="none" w:sz="0" w:space="0" w:color="auto"/>
            <w:left w:val="none" w:sz="0" w:space="0" w:color="auto"/>
            <w:bottom w:val="none" w:sz="0" w:space="0" w:color="auto"/>
            <w:right w:val="none" w:sz="0" w:space="0" w:color="auto"/>
          </w:divBdr>
        </w:div>
        <w:div w:id="1232542927">
          <w:marLeft w:val="0"/>
          <w:marRight w:val="0"/>
          <w:marTop w:val="0"/>
          <w:marBottom w:val="0"/>
          <w:divBdr>
            <w:top w:val="none" w:sz="0" w:space="0" w:color="auto"/>
            <w:left w:val="none" w:sz="0" w:space="0" w:color="auto"/>
            <w:bottom w:val="none" w:sz="0" w:space="0" w:color="auto"/>
            <w:right w:val="none" w:sz="0" w:space="0" w:color="auto"/>
          </w:divBdr>
        </w:div>
        <w:div w:id="1241326941">
          <w:marLeft w:val="0"/>
          <w:marRight w:val="0"/>
          <w:marTop w:val="0"/>
          <w:marBottom w:val="0"/>
          <w:divBdr>
            <w:top w:val="none" w:sz="0" w:space="0" w:color="auto"/>
            <w:left w:val="none" w:sz="0" w:space="0" w:color="auto"/>
            <w:bottom w:val="none" w:sz="0" w:space="0" w:color="auto"/>
            <w:right w:val="none" w:sz="0" w:space="0" w:color="auto"/>
          </w:divBdr>
        </w:div>
        <w:div w:id="1244414307">
          <w:marLeft w:val="0"/>
          <w:marRight w:val="0"/>
          <w:marTop w:val="0"/>
          <w:marBottom w:val="0"/>
          <w:divBdr>
            <w:top w:val="none" w:sz="0" w:space="0" w:color="auto"/>
            <w:left w:val="none" w:sz="0" w:space="0" w:color="auto"/>
            <w:bottom w:val="none" w:sz="0" w:space="0" w:color="auto"/>
            <w:right w:val="none" w:sz="0" w:space="0" w:color="auto"/>
          </w:divBdr>
        </w:div>
        <w:div w:id="1305965217">
          <w:marLeft w:val="0"/>
          <w:marRight w:val="0"/>
          <w:marTop w:val="0"/>
          <w:marBottom w:val="0"/>
          <w:divBdr>
            <w:top w:val="none" w:sz="0" w:space="0" w:color="auto"/>
            <w:left w:val="none" w:sz="0" w:space="0" w:color="auto"/>
            <w:bottom w:val="none" w:sz="0" w:space="0" w:color="auto"/>
            <w:right w:val="none" w:sz="0" w:space="0" w:color="auto"/>
          </w:divBdr>
        </w:div>
        <w:div w:id="1331055302">
          <w:marLeft w:val="0"/>
          <w:marRight w:val="0"/>
          <w:marTop w:val="0"/>
          <w:marBottom w:val="0"/>
          <w:divBdr>
            <w:top w:val="none" w:sz="0" w:space="0" w:color="auto"/>
            <w:left w:val="none" w:sz="0" w:space="0" w:color="auto"/>
            <w:bottom w:val="none" w:sz="0" w:space="0" w:color="auto"/>
            <w:right w:val="none" w:sz="0" w:space="0" w:color="auto"/>
          </w:divBdr>
        </w:div>
        <w:div w:id="1405109868">
          <w:marLeft w:val="0"/>
          <w:marRight w:val="0"/>
          <w:marTop w:val="0"/>
          <w:marBottom w:val="0"/>
          <w:divBdr>
            <w:top w:val="none" w:sz="0" w:space="0" w:color="auto"/>
            <w:left w:val="none" w:sz="0" w:space="0" w:color="auto"/>
            <w:bottom w:val="none" w:sz="0" w:space="0" w:color="auto"/>
            <w:right w:val="none" w:sz="0" w:space="0" w:color="auto"/>
          </w:divBdr>
        </w:div>
        <w:div w:id="1418940912">
          <w:marLeft w:val="0"/>
          <w:marRight w:val="0"/>
          <w:marTop w:val="0"/>
          <w:marBottom w:val="0"/>
          <w:divBdr>
            <w:top w:val="none" w:sz="0" w:space="0" w:color="auto"/>
            <w:left w:val="none" w:sz="0" w:space="0" w:color="auto"/>
            <w:bottom w:val="none" w:sz="0" w:space="0" w:color="auto"/>
            <w:right w:val="none" w:sz="0" w:space="0" w:color="auto"/>
          </w:divBdr>
        </w:div>
        <w:div w:id="1454014436">
          <w:marLeft w:val="0"/>
          <w:marRight w:val="0"/>
          <w:marTop w:val="0"/>
          <w:marBottom w:val="0"/>
          <w:divBdr>
            <w:top w:val="none" w:sz="0" w:space="0" w:color="auto"/>
            <w:left w:val="none" w:sz="0" w:space="0" w:color="auto"/>
            <w:bottom w:val="none" w:sz="0" w:space="0" w:color="auto"/>
            <w:right w:val="none" w:sz="0" w:space="0" w:color="auto"/>
          </w:divBdr>
        </w:div>
        <w:div w:id="1495678996">
          <w:marLeft w:val="0"/>
          <w:marRight w:val="0"/>
          <w:marTop w:val="0"/>
          <w:marBottom w:val="0"/>
          <w:divBdr>
            <w:top w:val="none" w:sz="0" w:space="0" w:color="auto"/>
            <w:left w:val="none" w:sz="0" w:space="0" w:color="auto"/>
            <w:bottom w:val="none" w:sz="0" w:space="0" w:color="auto"/>
            <w:right w:val="none" w:sz="0" w:space="0" w:color="auto"/>
          </w:divBdr>
        </w:div>
        <w:div w:id="1501844630">
          <w:marLeft w:val="0"/>
          <w:marRight w:val="0"/>
          <w:marTop w:val="0"/>
          <w:marBottom w:val="0"/>
          <w:divBdr>
            <w:top w:val="none" w:sz="0" w:space="0" w:color="auto"/>
            <w:left w:val="none" w:sz="0" w:space="0" w:color="auto"/>
            <w:bottom w:val="none" w:sz="0" w:space="0" w:color="auto"/>
            <w:right w:val="none" w:sz="0" w:space="0" w:color="auto"/>
          </w:divBdr>
        </w:div>
        <w:div w:id="1535458965">
          <w:marLeft w:val="0"/>
          <w:marRight w:val="0"/>
          <w:marTop w:val="0"/>
          <w:marBottom w:val="0"/>
          <w:divBdr>
            <w:top w:val="none" w:sz="0" w:space="0" w:color="auto"/>
            <w:left w:val="none" w:sz="0" w:space="0" w:color="auto"/>
            <w:bottom w:val="none" w:sz="0" w:space="0" w:color="auto"/>
            <w:right w:val="none" w:sz="0" w:space="0" w:color="auto"/>
          </w:divBdr>
        </w:div>
        <w:div w:id="1579367770">
          <w:marLeft w:val="0"/>
          <w:marRight w:val="0"/>
          <w:marTop w:val="0"/>
          <w:marBottom w:val="0"/>
          <w:divBdr>
            <w:top w:val="none" w:sz="0" w:space="0" w:color="auto"/>
            <w:left w:val="none" w:sz="0" w:space="0" w:color="auto"/>
            <w:bottom w:val="none" w:sz="0" w:space="0" w:color="auto"/>
            <w:right w:val="none" w:sz="0" w:space="0" w:color="auto"/>
          </w:divBdr>
        </w:div>
        <w:div w:id="1600987321">
          <w:marLeft w:val="0"/>
          <w:marRight w:val="0"/>
          <w:marTop w:val="0"/>
          <w:marBottom w:val="0"/>
          <w:divBdr>
            <w:top w:val="none" w:sz="0" w:space="0" w:color="auto"/>
            <w:left w:val="none" w:sz="0" w:space="0" w:color="auto"/>
            <w:bottom w:val="none" w:sz="0" w:space="0" w:color="auto"/>
            <w:right w:val="none" w:sz="0" w:space="0" w:color="auto"/>
          </w:divBdr>
        </w:div>
        <w:div w:id="1697195128">
          <w:marLeft w:val="0"/>
          <w:marRight w:val="0"/>
          <w:marTop w:val="0"/>
          <w:marBottom w:val="0"/>
          <w:divBdr>
            <w:top w:val="none" w:sz="0" w:space="0" w:color="auto"/>
            <w:left w:val="none" w:sz="0" w:space="0" w:color="auto"/>
            <w:bottom w:val="none" w:sz="0" w:space="0" w:color="auto"/>
            <w:right w:val="none" w:sz="0" w:space="0" w:color="auto"/>
          </w:divBdr>
        </w:div>
        <w:div w:id="1699043174">
          <w:marLeft w:val="0"/>
          <w:marRight w:val="0"/>
          <w:marTop w:val="0"/>
          <w:marBottom w:val="0"/>
          <w:divBdr>
            <w:top w:val="none" w:sz="0" w:space="0" w:color="auto"/>
            <w:left w:val="none" w:sz="0" w:space="0" w:color="auto"/>
            <w:bottom w:val="none" w:sz="0" w:space="0" w:color="auto"/>
            <w:right w:val="none" w:sz="0" w:space="0" w:color="auto"/>
          </w:divBdr>
        </w:div>
        <w:div w:id="1734423640">
          <w:marLeft w:val="0"/>
          <w:marRight w:val="0"/>
          <w:marTop w:val="0"/>
          <w:marBottom w:val="0"/>
          <w:divBdr>
            <w:top w:val="none" w:sz="0" w:space="0" w:color="auto"/>
            <w:left w:val="none" w:sz="0" w:space="0" w:color="auto"/>
            <w:bottom w:val="none" w:sz="0" w:space="0" w:color="auto"/>
            <w:right w:val="none" w:sz="0" w:space="0" w:color="auto"/>
          </w:divBdr>
        </w:div>
        <w:div w:id="1740710434">
          <w:marLeft w:val="0"/>
          <w:marRight w:val="0"/>
          <w:marTop w:val="0"/>
          <w:marBottom w:val="0"/>
          <w:divBdr>
            <w:top w:val="none" w:sz="0" w:space="0" w:color="auto"/>
            <w:left w:val="none" w:sz="0" w:space="0" w:color="auto"/>
            <w:bottom w:val="none" w:sz="0" w:space="0" w:color="auto"/>
            <w:right w:val="none" w:sz="0" w:space="0" w:color="auto"/>
          </w:divBdr>
        </w:div>
        <w:div w:id="1757165096">
          <w:marLeft w:val="0"/>
          <w:marRight w:val="0"/>
          <w:marTop w:val="0"/>
          <w:marBottom w:val="0"/>
          <w:divBdr>
            <w:top w:val="none" w:sz="0" w:space="0" w:color="auto"/>
            <w:left w:val="none" w:sz="0" w:space="0" w:color="auto"/>
            <w:bottom w:val="none" w:sz="0" w:space="0" w:color="auto"/>
            <w:right w:val="none" w:sz="0" w:space="0" w:color="auto"/>
          </w:divBdr>
        </w:div>
        <w:div w:id="1837039758">
          <w:marLeft w:val="0"/>
          <w:marRight w:val="0"/>
          <w:marTop w:val="0"/>
          <w:marBottom w:val="0"/>
          <w:divBdr>
            <w:top w:val="none" w:sz="0" w:space="0" w:color="auto"/>
            <w:left w:val="none" w:sz="0" w:space="0" w:color="auto"/>
            <w:bottom w:val="none" w:sz="0" w:space="0" w:color="auto"/>
            <w:right w:val="none" w:sz="0" w:space="0" w:color="auto"/>
          </w:divBdr>
        </w:div>
        <w:div w:id="1866600077">
          <w:marLeft w:val="0"/>
          <w:marRight w:val="0"/>
          <w:marTop w:val="0"/>
          <w:marBottom w:val="0"/>
          <w:divBdr>
            <w:top w:val="none" w:sz="0" w:space="0" w:color="auto"/>
            <w:left w:val="none" w:sz="0" w:space="0" w:color="auto"/>
            <w:bottom w:val="none" w:sz="0" w:space="0" w:color="auto"/>
            <w:right w:val="none" w:sz="0" w:space="0" w:color="auto"/>
          </w:divBdr>
        </w:div>
        <w:div w:id="1909803058">
          <w:marLeft w:val="0"/>
          <w:marRight w:val="0"/>
          <w:marTop w:val="0"/>
          <w:marBottom w:val="0"/>
          <w:divBdr>
            <w:top w:val="none" w:sz="0" w:space="0" w:color="auto"/>
            <w:left w:val="none" w:sz="0" w:space="0" w:color="auto"/>
            <w:bottom w:val="none" w:sz="0" w:space="0" w:color="auto"/>
            <w:right w:val="none" w:sz="0" w:space="0" w:color="auto"/>
          </w:divBdr>
        </w:div>
        <w:div w:id="1936666956">
          <w:marLeft w:val="0"/>
          <w:marRight w:val="0"/>
          <w:marTop w:val="0"/>
          <w:marBottom w:val="0"/>
          <w:divBdr>
            <w:top w:val="none" w:sz="0" w:space="0" w:color="auto"/>
            <w:left w:val="none" w:sz="0" w:space="0" w:color="auto"/>
            <w:bottom w:val="none" w:sz="0" w:space="0" w:color="auto"/>
            <w:right w:val="none" w:sz="0" w:space="0" w:color="auto"/>
          </w:divBdr>
        </w:div>
        <w:div w:id="2021933406">
          <w:marLeft w:val="0"/>
          <w:marRight w:val="0"/>
          <w:marTop w:val="0"/>
          <w:marBottom w:val="0"/>
          <w:divBdr>
            <w:top w:val="none" w:sz="0" w:space="0" w:color="auto"/>
            <w:left w:val="none" w:sz="0" w:space="0" w:color="auto"/>
            <w:bottom w:val="none" w:sz="0" w:space="0" w:color="auto"/>
            <w:right w:val="none" w:sz="0" w:space="0" w:color="auto"/>
          </w:divBdr>
        </w:div>
        <w:div w:id="2049378166">
          <w:marLeft w:val="0"/>
          <w:marRight w:val="0"/>
          <w:marTop w:val="0"/>
          <w:marBottom w:val="0"/>
          <w:divBdr>
            <w:top w:val="none" w:sz="0" w:space="0" w:color="auto"/>
            <w:left w:val="none" w:sz="0" w:space="0" w:color="auto"/>
            <w:bottom w:val="none" w:sz="0" w:space="0" w:color="auto"/>
            <w:right w:val="none" w:sz="0" w:space="0" w:color="auto"/>
          </w:divBdr>
        </w:div>
        <w:div w:id="2078935351">
          <w:marLeft w:val="0"/>
          <w:marRight w:val="0"/>
          <w:marTop w:val="0"/>
          <w:marBottom w:val="0"/>
          <w:divBdr>
            <w:top w:val="none" w:sz="0" w:space="0" w:color="auto"/>
            <w:left w:val="none" w:sz="0" w:space="0" w:color="auto"/>
            <w:bottom w:val="none" w:sz="0" w:space="0" w:color="auto"/>
            <w:right w:val="none" w:sz="0" w:space="0" w:color="auto"/>
          </w:divBdr>
        </w:div>
        <w:div w:id="2082407768">
          <w:marLeft w:val="0"/>
          <w:marRight w:val="0"/>
          <w:marTop w:val="0"/>
          <w:marBottom w:val="0"/>
          <w:divBdr>
            <w:top w:val="none" w:sz="0" w:space="0" w:color="auto"/>
            <w:left w:val="none" w:sz="0" w:space="0" w:color="auto"/>
            <w:bottom w:val="none" w:sz="0" w:space="0" w:color="auto"/>
            <w:right w:val="none" w:sz="0" w:space="0" w:color="auto"/>
          </w:divBdr>
        </w:div>
        <w:div w:id="2113429104">
          <w:marLeft w:val="0"/>
          <w:marRight w:val="0"/>
          <w:marTop w:val="0"/>
          <w:marBottom w:val="0"/>
          <w:divBdr>
            <w:top w:val="none" w:sz="0" w:space="0" w:color="auto"/>
            <w:left w:val="none" w:sz="0" w:space="0" w:color="auto"/>
            <w:bottom w:val="none" w:sz="0" w:space="0" w:color="auto"/>
            <w:right w:val="none" w:sz="0" w:space="0" w:color="auto"/>
          </w:divBdr>
        </w:div>
        <w:div w:id="2135323838">
          <w:marLeft w:val="0"/>
          <w:marRight w:val="0"/>
          <w:marTop w:val="0"/>
          <w:marBottom w:val="0"/>
          <w:divBdr>
            <w:top w:val="none" w:sz="0" w:space="0" w:color="auto"/>
            <w:left w:val="none" w:sz="0" w:space="0" w:color="auto"/>
            <w:bottom w:val="none" w:sz="0" w:space="0" w:color="auto"/>
            <w:right w:val="none" w:sz="0" w:space="0" w:color="auto"/>
          </w:divBdr>
        </w:div>
      </w:divsChild>
    </w:div>
    <w:div w:id="1063790649">
      <w:bodyDiv w:val="1"/>
      <w:marLeft w:val="0"/>
      <w:marRight w:val="0"/>
      <w:marTop w:val="0"/>
      <w:marBottom w:val="0"/>
      <w:divBdr>
        <w:top w:val="none" w:sz="0" w:space="0" w:color="auto"/>
        <w:left w:val="none" w:sz="0" w:space="0" w:color="auto"/>
        <w:bottom w:val="none" w:sz="0" w:space="0" w:color="auto"/>
        <w:right w:val="none" w:sz="0" w:space="0" w:color="auto"/>
      </w:divBdr>
    </w:div>
    <w:div w:id="1238590160">
      <w:bodyDiv w:val="1"/>
      <w:marLeft w:val="0"/>
      <w:marRight w:val="0"/>
      <w:marTop w:val="0"/>
      <w:marBottom w:val="0"/>
      <w:divBdr>
        <w:top w:val="none" w:sz="0" w:space="0" w:color="auto"/>
        <w:left w:val="none" w:sz="0" w:space="0" w:color="auto"/>
        <w:bottom w:val="none" w:sz="0" w:space="0" w:color="auto"/>
        <w:right w:val="none" w:sz="0" w:space="0" w:color="auto"/>
      </w:divBdr>
    </w:div>
    <w:div w:id="1480610779">
      <w:bodyDiv w:val="1"/>
      <w:marLeft w:val="0"/>
      <w:marRight w:val="0"/>
      <w:marTop w:val="0"/>
      <w:marBottom w:val="0"/>
      <w:divBdr>
        <w:top w:val="none" w:sz="0" w:space="0" w:color="auto"/>
        <w:left w:val="none" w:sz="0" w:space="0" w:color="auto"/>
        <w:bottom w:val="none" w:sz="0" w:space="0" w:color="auto"/>
        <w:right w:val="none" w:sz="0" w:space="0" w:color="auto"/>
      </w:divBdr>
    </w:div>
    <w:div w:id="1546525538">
      <w:bodyDiv w:val="1"/>
      <w:marLeft w:val="0"/>
      <w:marRight w:val="0"/>
      <w:marTop w:val="0"/>
      <w:marBottom w:val="0"/>
      <w:divBdr>
        <w:top w:val="none" w:sz="0" w:space="0" w:color="auto"/>
        <w:left w:val="none" w:sz="0" w:space="0" w:color="auto"/>
        <w:bottom w:val="none" w:sz="0" w:space="0" w:color="auto"/>
        <w:right w:val="none" w:sz="0" w:space="0" w:color="auto"/>
      </w:divBdr>
    </w:div>
    <w:div w:id="1561552258">
      <w:bodyDiv w:val="1"/>
      <w:marLeft w:val="0"/>
      <w:marRight w:val="0"/>
      <w:marTop w:val="0"/>
      <w:marBottom w:val="0"/>
      <w:divBdr>
        <w:top w:val="none" w:sz="0" w:space="0" w:color="auto"/>
        <w:left w:val="none" w:sz="0" w:space="0" w:color="auto"/>
        <w:bottom w:val="none" w:sz="0" w:space="0" w:color="auto"/>
        <w:right w:val="none" w:sz="0" w:space="0" w:color="auto"/>
      </w:divBdr>
    </w:div>
    <w:div w:id="1564176641">
      <w:bodyDiv w:val="1"/>
      <w:marLeft w:val="0"/>
      <w:marRight w:val="0"/>
      <w:marTop w:val="0"/>
      <w:marBottom w:val="0"/>
      <w:divBdr>
        <w:top w:val="none" w:sz="0" w:space="0" w:color="auto"/>
        <w:left w:val="none" w:sz="0" w:space="0" w:color="auto"/>
        <w:bottom w:val="none" w:sz="0" w:space="0" w:color="auto"/>
        <w:right w:val="none" w:sz="0" w:space="0" w:color="auto"/>
      </w:divBdr>
      <w:divsChild>
        <w:div w:id="1628126538">
          <w:marLeft w:val="0"/>
          <w:marRight w:val="0"/>
          <w:marTop w:val="0"/>
          <w:marBottom w:val="0"/>
          <w:divBdr>
            <w:top w:val="none" w:sz="0" w:space="0" w:color="auto"/>
            <w:left w:val="none" w:sz="0" w:space="0" w:color="auto"/>
            <w:bottom w:val="none" w:sz="0" w:space="0" w:color="auto"/>
            <w:right w:val="none" w:sz="0" w:space="0" w:color="auto"/>
          </w:divBdr>
          <w:divsChild>
            <w:div w:id="399865136">
              <w:marLeft w:val="0"/>
              <w:marRight w:val="0"/>
              <w:marTop w:val="0"/>
              <w:marBottom w:val="0"/>
              <w:divBdr>
                <w:top w:val="none" w:sz="0" w:space="0" w:color="auto"/>
                <w:left w:val="none" w:sz="0" w:space="0" w:color="auto"/>
                <w:bottom w:val="none" w:sz="0" w:space="0" w:color="auto"/>
                <w:right w:val="none" w:sz="0" w:space="0" w:color="auto"/>
              </w:divBdr>
              <w:divsChild>
                <w:div w:id="4326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51635">
      <w:bodyDiv w:val="1"/>
      <w:marLeft w:val="0"/>
      <w:marRight w:val="0"/>
      <w:marTop w:val="0"/>
      <w:marBottom w:val="0"/>
      <w:divBdr>
        <w:top w:val="none" w:sz="0" w:space="0" w:color="auto"/>
        <w:left w:val="none" w:sz="0" w:space="0" w:color="auto"/>
        <w:bottom w:val="none" w:sz="0" w:space="0" w:color="auto"/>
        <w:right w:val="none" w:sz="0" w:space="0" w:color="auto"/>
      </w:divBdr>
    </w:div>
    <w:div w:id="1789008135">
      <w:bodyDiv w:val="1"/>
      <w:marLeft w:val="0"/>
      <w:marRight w:val="0"/>
      <w:marTop w:val="0"/>
      <w:marBottom w:val="0"/>
      <w:divBdr>
        <w:top w:val="none" w:sz="0" w:space="0" w:color="auto"/>
        <w:left w:val="none" w:sz="0" w:space="0" w:color="auto"/>
        <w:bottom w:val="none" w:sz="0" w:space="0" w:color="auto"/>
        <w:right w:val="none" w:sz="0" w:space="0" w:color="auto"/>
      </w:divBdr>
    </w:div>
    <w:div w:id="2031103554">
      <w:bodyDiv w:val="1"/>
      <w:marLeft w:val="0"/>
      <w:marRight w:val="0"/>
      <w:marTop w:val="0"/>
      <w:marBottom w:val="0"/>
      <w:divBdr>
        <w:top w:val="none" w:sz="0" w:space="0" w:color="auto"/>
        <w:left w:val="none" w:sz="0" w:space="0" w:color="auto"/>
        <w:bottom w:val="none" w:sz="0" w:space="0" w:color="auto"/>
        <w:right w:val="none" w:sz="0" w:space="0" w:color="auto"/>
      </w:divBdr>
      <w:divsChild>
        <w:div w:id="25840208">
          <w:marLeft w:val="0"/>
          <w:marRight w:val="0"/>
          <w:marTop w:val="0"/>
          <w:marBottom w:val="0"/>
          <w:divBdr>
            <w:top w:val="none" w:sz="0" w:space="0" w:color="auto"/>
            <w:left w:val="none" w:sz="0" w:space="0" w:color="auto"/>
            <w:bottom w:val="none" w:sz="0" w:space="0" w:color="auto"/>
            <w:right w:val="none" w:sz="0" w:space="0" w:color="auto"/>
          </w:divBdr>
        </w:div>
        <w:div w:id="256443767">
          <w:marLeft w:val="0"/>
          <w:marRight w:val="0"/>
          <w:marTop w:val="0"/>
          <w:marBottom w:val="0"/>
          <w:divBdr>
            <w:top w:val="none" w:sz="0" w:space="0" w:color="auto"/>
            <w:left w:val="none" w:sz="0" w:space="0" w:color="auto"/>
            <w:bottom w:val="none" w:sz="0" w:space="0" w:color="auto"/>
            <w:right w:val="none" w:sz="0" w:space="0" w:color="auto"/>
          </w:divBdr>
        </w:div>
        <w:div w:id="284889989">
          <w:marLeft w:val="0"/>
          <w:marRight w:val="0"/>
          <w:marTop w:val="0"/>
          <w:marBottom w:val="0"/>
          <w:divBdr>
            <w:top w:val="none" w:sz="0" w:space="0" w:color="auto"/>
            <w:left w:val="none" w:sz="0" w:space="0" w:color="auto"/>
            <w:bottom w:val="none" w:sz="0" w:space="0" w:color="auto"/>
            <w:right w:val="none" w:sz="0" w:space="0" w:color="auto"/>
          </w:divBdr>
        </w:div>
        <w:div w:id="325674242">
          <w:marLeft w:val="0"/>
          <w:marRight w:val="0"/>
          <w:marTop w:val="0"/>
          <w:marBottom w:val="0"/>
          <w:divBdr>
            <w:top w:val="none" w:sz="0" w:space="0" w:color="auto"/>
            <w:left w:val="none" w:sz="0" w:space="0" w:color="auto"/>
            <w:bottom w:val="none" w:sz="0" w:space="0" w:color="auto"/>
            <w:right w:val="none" w:sz="0" w:space="0" w:color="auto"/>
          </w:divBdr>
        </w:div>
        <w:div w:id="400718618">
          <w:marLeft w:val="0"/>
          <w:marRight w:val="0"/>
          <w:marTop w:val="0"/>
          <w:marBottom w:val="0"/>
          <w:divBdr>
            <w:top w:val="none" w:sz="0" w:space="0" w:color="auto"/>
            <w:left w:val="none" w:sz="0" w:space="0" w:color="auto"/>
            <w:bottom w:val="none" w:sz="0" w:space="0" w:color="auto"/>
            <w:right w:val="none" w:sz="0" w:space="0" w:color="auto"/>
          </w:divBdr>
        </w:div>
        <w:div w:id="461655511">
          <w:marLeft w:val="0"/>
          <w:marRight w:val="0"/>
          <w:marTop w:val="0"/>
          <w:marBottom w:val="0"/>
          <w:divBdr>
            <w:top w:val="none" w:sz="0" w:space="0" w:color="auto"/>
            <w:left w:val="none" w:sz="0" w:space="0" w:color="auto"/>
            <w:bottom w:val="none" w:sz="0" w:space="0" w:color="auto"/>
            <w:right w:val="none" w:sz="0" w:space="0" w:color="auto"/>
          </w:divBdr>
        </w:div>
        <w:div w:id="616569246">
          <w:marLeft w:val="0"/>
          <w:marRight w:val="0"/>
          <w:marTop w:val="0"/>
          <w:marBottom w:val="0"/>
          <w:divBdr>
            <w:top w:val="none" w:sz="0" w:space="0" w:color="auto"/>
            <w:left w:val="none" w:sz="0" w:space="0" w:color="auto"/>
            <w:bottom w:val="none" w:sz="0" w:space="0" w:color="auto"/>
            <w:right w:val="none" w:sz="0" w:space="0" w:color="auto"/>
          </w:divBdr>
        </w:div>
        <w:div w:id="679818620">
          <w:marLeft w:val="0"/>
          <w:marRight w:val="0"/>
          <w:marTop w:val="0"/>
          <w:marBottom w:val="0"/>
          <w:divBdr>
            <w:top w:val="none" w:sz="0" w:space="0" w:color="auto"/>
            <w:left w:val="none" w:sz="0" w:space="0" w:color="auto"/>
            <w:bottom w:val="none" w:sz="0" w:space="0" w:color="auto"/>
            <w:right w:val="none" w:sz="0" w:space="0" w:color="auto"/>
          </w:divBdr>
        </w:div>
        <w:div w:id="815537446">
          <w:marLeft w:val="0"/>
          <w:marRight w:val="0"/>
          <w:marTop w:val="0"/>
          <w:marBottom w:val="0"/>
          <w:divBdr>
            <w:top w:val="none" w:sz="0" w:space="0" w:color="auto"/>
            <w:left w:val="none" w:sz="0" w:space="0" w:color="auto"/>
            <w:bottom w:val="none" w:sz="0" w:space="0" w:color="auto"/>
            <w:right w:val="none" w:sz="0" w:space="0" w:color="auto"/>
          </w:divBdr>
        </w:div>
        <w:div w:id="945387091">
          <w:marLeft w:val="0"/>
          <w:marRight w:val="0"/>
          <w:marTop w:val="0"/>
          <w:marBottom w:val="0"/>
          <w:divBdr>
            <w:top w:val="none" w:sz="0" w:space="0" w:color="auto"/>
            <w:left w:val="none" w:sz="0" w:space="0" w:color="auto"/>
            <w:bottom w:val="none" w:sz="0" w:space="0" w:color="auto"/>
            <w:right w:val="none" w:sz="0" w:space="0" w:color="auto"/>
          </w:divBdr>
        </w:div>
        <w:div w:id="948004248">
          <w:marLeft w:val="0"/>
          <w:marRight w:val="0"/>
          <w:marTop w:val="0"/>
          <w:marBottom w:val="0"/>
          <w:divBdr>
            <w:top w:val="none" w:sz="0" w:space="0" w:color="auto"/>
            <w:left w:val="none" w:sz="0" w:space="0" w:color="auto"/>
            <w:bottom w:val="none" w:sz="0" w:space="0" w:color="auto"/>
            <w:right w:val="none" w:sz="0" w:space="0" w:color="auto"/>
          </w:divBdr>
        </w:div>
        <w:div w:id="994915275">
          <w:marLeft w:val="0"/>
          <w:marRight w:val="0"/>
          <w:marTop w:val="0"/>
          <w:marBottom w:val="0"/>
          <w:divBdr>
            <w:top w:val="none" w:sz="0" w:space="0" w:color="auto"/>
            <w:left w:val="none" w:sz="0" w:space="0" w:color="auto"/>
            <w:bottom w:val="none" w:sz="0" w:space="0" w:color="auto"/>
            <w:right w:val="none" w:sz="0" w:space="0" w:color="auto"/>
          </w:divBdr>
        </w:div>
        <w:div w:id="1058473637">
          <w:marLeft w:val="0"/>
          <w:marRight w:val="0"/>
          <w:marTop w:val="0"/>
          <w:marBottom w:val="0"/>
          <w:divBdr>
            <w:top w:val="none" w:sz="0" w:space="0" w:color="auto"/>
            <w:left w:val="none" w:sz="0" w:space="0" w:color="auto"/>
            <w:bottom w:val="none" w:sz="0" w:space="0" w:color="auto"/>
            <w:right w:val="none" w:sz="0" w:space="0" w:color="auto"/>
          </w:divBdr>
        </w:div>
        <w:div w:id="1104963708">
          <w:marLeft w:val="0"/>
          <w:marRight w:val="0"/>
          <w:marTop w:val="0"/>
          <w:marBottom w:val="0"/>
          <w:divBdr>
            <w:top w:val="none" w:sz="0" w:space="0" w:color="auto"/>
            <w:left w:val="none" w:sz="0" w:space="0" w:color="auto"/>
            <w:bottom w:val="none" w:sz="0" w:space="0" w:color="auto"/>
            <w:right w:val="none" w:sz="0" w:space="0" w:color="auto"/>
          </w:divBdr>
        </w:div>
        <w:div w:id="1361591908">
          <w:marLeft w:val="0"/>
          <w:marRight w:val="0"/>
          <w:marTop w:val="0"/>
          <w:marBottom w:val="0"/>
          <w:divBdr>
            <w:top w:val="none" w:sz="0" w:space="0" w:color="auto"/>
            <w:left w:val="none" w:sz="0" w:space="0" w:color="auto"/>
            <w:bottom w:val="none" w:sz="0" w:space="0" w:color="auto"/>
            <w:right w:val="none" w:sz="0" w:space="0" w:color="auto"/>
          </w:divBdr>
        </w:div>
        <w:div w:id="1426539809">
          <w:marLeft w:val="0"/>
          <w:marRight w:val="0"/>
          <w:marTop w:val="0"/>
          <w:marBottom w:val="0"/>
          <w:divBdr>
            <w:top w:val="none" w:sz="0" w:space="0" w:color="auto"/>
            <w:left w:val="none" w:sz="0" w:space="0" w:color="auto"/>
            <w:bottom w:val="none" w:sz="0" w:space="0" w:color="auto"/>
            <w:right w:val="none" w:sz="0" w:space="0" w:color="auto"/>
          </w:divBdr>
        </w:div>
        <w:div w:id="1625114841">
          <w:marLeft w:val="0"/>
          <w:marRight w:val="0"/>
          <w:marTop w:val="0"/>
          <w:marBottom w:val="0"/>
          <w:divBdr>
            <w:top w:val="none" w:sz="0" w:space="0" w:color="auto"/>
            <w:left w:val="none" w:sz="0" w:space="0" w:color="auto"/>
            <w:bottom w:val="none" w:sz="0" w:space="0" w:color="auto"/>
            <w:right w:val="none" w:sz="0" w:space="0" w:color="auto"/>
          </w:divBdr>
        </w:div>
        <w:div w:id="1703899592">
          <w:marLeft w:val="0"/>
          <w:marRight w:val="0"/>
          <w:marTop w:val="0"/>
          <w:marBottom w:val="0"/>
          <w:divBdr>
            <w:top w:val="none" w:sz="0" w:space="0" w:color="auto"/>
            <w:left w:val="none" w:sz="0" w:space="0" w:color="auto"/>
            <w:bottom w:val="none" w:sz="0" w:space="0" w:color="auto"/>
            <w:right w:val="none" w:sz="0" w:space="0" w:color="auto"/>
          </w:divBdr>
        </w:div>
        <w:div w:id="1830900914">
          <w:marLeft w:val="0"/>
          <w:marRight w:val="0"/>
          <w:marTop w:val="0"/>
          <w:marBottom w:val="0"/>
          <w:divBdr>
            <w:top w:val="none" w:sz="0" w:space="0" w:color="auto"/>
            <w:left w:val="none" w:sz="0" w:space="0" w:color="auto"/>
            <w:bottom w:val="none" w:sz="0" w:space="0" w:color="auto"/>
            <w:right w:val="none" w:sz="0" w:space="0" w:color="auto"/>
          </w:divBdr>
        </w:div>
        <w:div w:id="1837915516">
          <w:marLeft w:val="0"/>
          <w:marRight w:val="0"/>
          <w:marTop w:val="0"/>
          <w:marBottom w:val="0"/>
          <w:divBdr>
            <w:top w:val="none" w:sz="0" w:space="0" w:color="auto"/>
            <w:left w:val="none" w:sz="0" w:space="0" w:color="auto"/>
            <w:bottom w:val="none" w:sz="0" w:space="0" w:color="auto"/>
            <w:right w:val="none" w:sz="0" w:space="0" w:color="auto"/>
          </w:divBdr>
        </w:div>
        <w:div w:id="1873037282">
          <w:marLeft w:val="0"/>
          <w:marRight w:val="0"/>
          <w:marTop w:val="0"/>
          <w:marBottom w:val="0"/>
          <w:divBdr>
            <w:top w:val="none" w:sz="0" w:space="0" w:color="auto"/>
            <w:left w:val="none" w:sz="0" w:space="0" w:color="auto"/>
            <w:bottom w:val="none" w:sz="0" w:space="0" w:color="auto"/>
            <w:right w:val="none" w:sz="0" w:space="0" w:color="auto"/>
          </w:divBdr>
        </w:div>
        <w:div w:id="2050035303">
          <w:marLeft w:val="0"/>
          <w:marRight w:val="0"/>
          <w:marTop w:val="0"/>
          <w:marBottom w:val="0"/>
          <w:divBdr>
            <w:top w:val="none" w:sz="0" w:space="0" w:color="auto"/>
            <w:left w:val="none" w:sz="0" w:space="0" w:color="auto"/>
            <w:bottom w:val="none" w:sz="0" w:space="0" w:color="auto"/>
            <w:right w:val="none" w:sz="0" w:space="0" w:color="auto"/>
          </w:divBdr>
        </w:div>
      </w:divsChild>
    </w:div>
    <w:div w:id="213682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gif"/><Relationship Id="rId18" Type="http://schemas.openxmlformats.org/officeDocument/2006/relationships/hyperlink" Target="http://bigdatawg.nist.gov"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http://dx.doi.org/10.6028/NIST.SP.1500-1" TargetMode="External"/><Relationship Id="rId17" Type="http://schemas.openxmlformats.org/officeDocument/2006/relationships/hyperlink" Target="mailto:wchang@nist.gov" TargetMode="External"/><Relationship Id="rId25" Type="http://schemas.openxmlformats.org/officeDocument/2006/relationships/header" Target="header5.xml"/><Relationship Id="rId33" Type="http://schemas.openxmlformats.org/officeDocument/2006/relationships/header" Target="header9.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bigdatawg.nist.gov/_uploadfiles/SP1500-1-to-7_comment_template.docx" TargetMode="External"/><Relationship Id="rId20" Type="http://schemas.openxmlformats.org/officeDocument/2006/relationships/header" Target="header2.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oter" Target="footer2.xml"/><Relationship Id="rId32" Type="http://schemas.openxmlformats.org/officeDocument/2006/relationships/footer" Target="footer4.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P1500comments@nist.gov" TargetMode="Externa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11.xml"/><Relationship Id="rId10" Type="http://schemas.openxmlformats.org/officeDocument/2006/relationships/hyperlink" Target="http://dx.doi.org/10.6028/NIST.SP.1500-1" TargetMode="External"/><Relationship Id="rId19" Type="http://schemas.openxmlformats.org/officeDocument/2006/relationships/header" Target="header1.xml"/><Relationship Id="rId31" Type="http://schemas.openxmlformats.org/officeDocument/2006/relationships/header" Target="header8.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nist.gov/publication-portal.cfm" TargetMode="External"/><Relationship Id="rId22" Type="http://schemas.openxmlformats.org/officeDocument/2006/relationships/header" Target="header3.xml"/><Relationship Id="rId27" Type="http://schemas.openxmlformats.org/officeDocument/2006/relationships/hyperlink" Target="http://www.sciencedirect.com/science/article/pii/S2211675316300239" TargetMode="External"/><Relationship Id="rId30" Type="http://schemas.openxmlformats.org/officeDocument/2006/relationships/header" Target="header7.xml"/><Relationship Id="rId35" Type="http://schemas.openxmlformats.org/officeDocument/2006/relationships/footer" Target="footer5.xml"/></Relationships>
</file>

<file path=word/_rels/endnotes.xml.rels><?xml version="1.0" encoding="UTF-8" standalone="yes"?>
<Relationships xmlns="http://schemas.openxmlformats.org/package/2006/relationships"><Relationship Id="rId8" Type="http://schemas.openxmlformats.org/officeDocument/2006/relationships/hyperlink" Target="http://www.emc.com/collateral/analyst-reports/idc-extracting-value-from-chaos-ar.pdf" TargetMode="External"/><Relationship Id="rId13" Type="http://schemas.openxmlformats.org/officeDocument/2006/relationships/hyperlink" Target="http://www.iso.org/iso/home/store/catalogue_tc/catalogue_detail.htm?csnumber=53798" TargetMode="External"/><Relationship Id="rId3" Type="http://schemas.openxmlformats.org/officeDocument/2006/relationships/hyperlink" Target="http://csrc.nist.gov/publications/nistpubs/800-146/sp800-146.pdf" TargetMode="External"/><Relationship Id="rId7" Type="http://schemas.openxmlformats.org/officeDocument/2006/relationships/hyperlink" Target="http://www.oed.com/view/Entry/18833" TargetMode="External"/><Relationship Id="rId12" Type="http://schemas.openxmlformats.org/officeDocument/2006/relationships/hyperlink" Target="http://www.iso.org/iso/home/store/catalogue_tc/catalogue_detail.htm?csnumber=35343" TargetMode="External"/><Relationship Id="rId17" Type="http://schemas.openxmlformats.org/officeDocument/2006/relationships/hyperlink" Target="http://www.iso.org/iso/home/store/catalogue_tc/catalogue_detail.htm?csnumber=35646" TargetMode="External"/><Relationship Id="rId2" Type="http://schemas.openxmlformats.org/officeDocument/2006/relationships/hyperlink" Target="http://dx.doi.org/10.6028/NIST.SP.500-293" TargetMode="External"/><Relationship Id="rId16" Type="http://schemas.openxmlformats.org/officeDocument/2006/relationships/hyperlink" Target="http://www.iso.org/iso/home/store/catalogue_ics/catalogue_detail_ics.htm?csnumber=39479" TargetMode="External"/><Relationship Id="rId1" Type="http://schemas.openxmlformats.org/officeDocument/2006/relationships/hyperlink" Target="http://www.whitehouse.gov/blog/2012/03/29/big-data-big-deal" TargetMode="External"/><Relationship Id="rId6" Type="http://schemas.openxmlformats.org/officeDocument/2006/relationships/hyperlink" Target="http://datascience.berkeley.edu/what-is-big-data/" TargetMode="External"/><Relationship Id="rId11" Type="http://schemas.openxmlformats.org/officeDocument/2006/relationships/hyperlink" Target="http://research.microsoft.com/en-us/collaboration/fourthparadigm/4th_paradigm_book_jim_gray_transcript.pdf" TargetMode="External"/><Relationship Id="rId5" Type="http://schemas.openxmlformats.org/officeDocument/2006/relationships/hyperlink" Target="http://www.gartner.com/it-glossary/big-data" TargetMode="External"/><Relationship Id="rId15" Type="http://schemas.openxmlformats.org/officeDocument/2006/relationships/hyperlink" Target="http://www.w3.org/2001/sw/interest/" TargetMode="External"/><Relationship Id="rId10" Type="http://schemas.openxmlformats.org/officeDocument/2006/relationships/hyperlink" Target="http://www.forbes.com/sites/gilpress/2014/09/03/12-big-data-definitions-whats-yours/" TargetMode="External"/><Relationship Id="rId4" Type="http://schemas.openxmlformats.org/officeDocument/2006/relationships/hyperlink" Target="http://jtc1bigdatasg.nist.gov/_uploadfiles/N0095_Final_SGBD_Report_to_JTC1.docx" TargetMode="External"/><Relationship Id="rId9" Type="http://schemas.openxmlformats.org/officeDocument/2006/relationships/hyperlink" Target="http://www.technologyreview.com/view/519851/the-big-data-conundrum-how-to-define-it/" TargetMode="External"/><Relationship Id="rId14" Type="http://schemas.openxmlformats.org/officeDocument/2006/relationships/hyperlink" Target="http://www.w3.org/2013/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5ED27-D606-43AF-8D76-BE54370D4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14203</Words>
  <Characters>80959</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wchang@nist.gov</dc:creator>
  <cp:keywords>Complete</cp:keywords>
  <dc:description/>
  <cp:lastModifiedBy>Ann Racuya-Robbins</cp:lastModifiedBy>
  <cp:revision>2</cp:revision>
  <cp:lastPrinted>2015-08-06T20:12:00Z</cp:lastPrinted>
  <dcterms:created xsi:type="dcterms:W3CDTF">2017-06-19T15:52:00Z</dcterms:created>
  <dcterms:modified xsi:type="dcterms:W3CDTF">2017-06-19T15:52:00Z</dcterms:modified>
</cp:coreProperties>
</file>