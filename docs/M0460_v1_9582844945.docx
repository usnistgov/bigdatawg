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02BBC47" w14:textId="3A8C701E" w:rsidR="008A20E6" w:rsidRPr="00124943" w:rsidRDefault="002D66C9" w:rsidP="002D66C9">
      <w:pPr>
        <w:jc w:val="right"/>
        <w:rPr>
          <w:b/>
          <w:sz w:val="44"/>
          <w:szCs w:val="44"/>
        </w:rPr>
      </w:pPr>
      <w:commentRangeStart w:id="0"/>
      <w:r w:rsidRPr="00124943">
        <w:rPr>
          <w:b/>
          <w:sz w:val="44"/>
          <w:szCs w:val="44"/>
        </w:rPr>
        <w:t>NIST</w:t>
      </w:r>
      <w:commentRangeEnd w:id="0"/>
      <w:r w:rsidR="00573224">
        <w:rPr>
          <w:rStyle w:val="CommentReference"/>
        </w:rPr>
        <w:commentReference w:id="0"/>
      </w:r>
      <w:r w:rsidRPr="00124943">
        <w:rPr>
          <w:b/>
          <w:sz w:val="44"/>
          <w:szCs w:val="44"/>
        </w:rPr>
        <w:t xml:space="preserve"> </w:t>
      </w:r>
      <w:r w:rsidR="00341035">
        <w:rPr>
          <w:b/>
          <w:sz w:val="44"/>
          <w:szCs w:val="44"/>
        </w:rPr>
        <w:t>Special Publication 1500-1</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74C2556" w14:textId="77777777" w:rsidR="002D66C9" w:rsidRPr="00124943" w:rsidRDefault="002E48B0"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Pr="002E48B0">
        <w:rPr>
          <w:rFonts w:ascii="arial bold" w:hAnsi="arial bold"/>
          <w:b/>
          <w:sz w:val="52"/>
          <w:szCs w:val="52"/>
        </w:rPr>
        <w:t>NIST Big Data Interoperability Framework</w:t>
      </w:r>
      <w:r w:rsidR="006A07FD">
        <w:rPr>
          <w:rFonts w:ascii="arial bold" w:hAnsi="arial bold"/>
          <w:b/>
          <w:sz w:val="52"/>
          <w:szCs w:val="52"/>
        </w:rPr>
        <w:t>:</w:t>
      </w:r>
    </w:p>
    <w:p w14:paraId="0F410CBE" w14:textId="77777777" w:rsidR="002D66C9" w:rsidRPr="00124943" w:rsidRDefault="002D66C9" w:rsidP="003E33B3">
      <w:pPr>
        <w:pBdr>
          <w:top w:val="threeDEngrave" w:sz="12" w:space="1" w:color="auto"/>
          <w:bottom w:val="threeDEngrave" w:sz="12" w:space="1" w:color="auto"/>
        </w:pBdr>
        <w:jc w:val="right"/>
        <w:rPr>
          <w:rFonts w:ascii="arial bold" w:hAnsi="arial bold"/>
          <w:b/>
          <w:sz w:val="52"/>
          <w:szCs w:val="52"/>
        </w:rPr>
      </w:pPr>
      <w:r w:rsidRPr="00124943">
        <w:rPr>
          <w:rFonts w:ascii="arial bold" w:hAnsi="arial bold"/>
          <w:b/>
          <w:sz w:val="52"/>
          <w:szCs w:val="52"/>
        </w:rPr>
        <w:t>Volume 1</w:t>
      </w:r>
      <w:r w:rsidR="006A07FD">
        <w:rPr>
          <w:rFonts w:ascii="arial bold" w:hAnsi="arial bold"/>
          <w:b/>
          <w:sz w:val="52"/>
          <w:szCs w:val="52"/>
        </w:rPr>
        <w:t>,</w:t>
      </w:r>
      <w:r w:rsidRPr="00124943">
        <w:rPr>
          <w:rFonts w:ascii="arial bold" w:hAnsi="arial bold"/>
          <w:b/>
          <w:sz w:val="52"/>
          <w:szCs w:val="52"/>
        </w:rPr>
        <w:t xml:space="preserve"> Definitions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094C2B05" w14:textId="77777777" w:rsidR="002D66C9" w:rsidRDefault="002D66C9"/>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77777777" w:rsidR="008C4D31" w:rsidRPr="006A07FD" w:rsidRDefault="006A07FD" w:rsidP="006A07FD">
      <w:pPr>
        <w:spacing w:after="0"/>
        <w:jc w:val="right"/>
        <w:rPr>
          <w:sz w:val="28"/>
          <w:szCs w:val="24"/>
        </w:rPr>
      </w:pPr>
      <w:r w:rsidRPr="006A07FD">
        <w:rPr>
          <w:sz w:val="28"/>
        </w:rPr>
        <w:t>Definitions and Taxonomies 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77777777" w:rsidR="00257CE9" w:rsidRPr="006A07FD" w:rsidRDefault="006A07FD" w:rsidP="006A07FD">
      <w:pPr>
        <w:spacing w:after="0"/>
        <w:jc w:val="right"/>
        <w:rPr>
          <w:sz w:val="28"/>
        </w:rPr>
      </w:pPr>
      <w:r w:rsidRPr="006A07FD">
        <w:rPr>
          <w:sz w:val="28"/>
        </w:rPr>
        <w:t xml:space="preserve">Draft </w:t>
      </w:r>
      <w:r w:rsidR="00553174">
        <w:rPr>
          <w:sz w:val="28"/>
        </w:rPr>
        <w:t>Version</w:t>
      </w:r>
      <w:r w:rsidR="004B5DA0">
        <w:rPr>
          <w:sz w:val="28"/>
        </w:rPr>
        <w:t xml:space="preserve"> </w:t>
      </w:r>
      <w:r w:rsidR="00257CE9" w:rsidRPr="006A07FD">
        <w:rPr>
          <w:sz w:val="28"/>
        </w:rPr>
        <w:t>1</w:t>
      </w:r>
    </w:p>
    <w:p w14:paraId="6C91460A" w14:textId="3E6E1A45" w:rsidR="00257CE9" w:rsidRPr="006A07FD" w:rsidRDefault="000E0225" w:rsidP="00257CE9">
      <w:pPr>
        <w:jc w:val="right"/>
        <w:rPr>
          <w:sz w:val="28"/>
        </w:rPr>
      </w:pPr>
      <w:r>
        <w:rPr>
          <w:sz w:val="28"/>
        </w:rPr>
        <w:t>April 6</w:t>
      </w:r>
      <w:r w:rsidR="00C34B51">
        <w:rPr>
          <w:sz w:val="28"/>
        </w:rPr>
        <w:t>, 2015</w:t>
      </w:r>
    </w:p>
    <w:p w14:paraId="1C38D290" w14:textId="5DD163DD" w:rsidR="003C70F6" w:rsidRDefault="00573224" w:rsidP="009152A4">
      <w:pPr>
        <w:jc w:val="right"/>
      </w:pPr>
      <w:hyperlink r:id="rId10" w:history="1">
        <w:r w:rsidR="00341035" w:rsidRPr="00264CAE">
          <w:rPr>
            <w:rStyle w:val="Hyperlink"/>
            <w:rFonts w:ascii="Times New Roman" w:hAnsi="Times New Roman"/>
          </w:rPr>
          <w:t>http://dx.doi.org/10.6028/NIST.SP.1500-1</w:t>
        </w:r>
      </w:hyperlink>
    </w:p>
    <w:p w14:paraId="4AF2AB90" w14:textId="77777777" w:rsidR="002D66C9" w:rsidRDefault="002D66C9" w:rsidP="00CA5BD4"/>
    <w:p w14:paraId="5AAC9791" w14:textId="77777777" w:rsidR="00124943" w:rsidRDefault="00257CE9" w:rsidP="00CA5BD4">
      <w:r>
        <w:rPr>
          <w:noProof/>
        </w:rPr>
        <w:drawing>
          <wp:anchor distT="0" distB="0" distL="114300" distR="114300" simplePos="0" relativeHeight="251661312" behindDoc="0" locked="0" layoutInCell="1" allowOverlap="1" wp14:anchorId="76E57F6D" wp14:editId="5D567D25">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A3F70DD" w14:textId="77777777" w:rsidR="001D433F" w:rsidRDefault="001D433F" w:rsidP="00CA5BD4"/>
    <w:p w14:paraId="5ED9AA4C" w14:textId="77777777" w:rsidR="009152A4" w:rsidRDefault="009152A4">
      <w:pPr>
        <w:sectPr w:rsidR="009152A4" w:rsidSect="001A6805">
          <w:endnotePr>
            <w:numFmt w:val="decimal"/>
          </w:endnotePr>
          <w:pgSz w:w="12240" w:h="15840"/>
          <w:pgMar w:top="1440" w:right="1440" w:bottom="1440" w:left="1440" w:header="720" w:footer="720" w:gutter="0"/>
          <w:cols w:space="720"/>
          <w:docGrid w:linePitch="360"/>
        </w:sectPr>
      </w:pPr>
    </w:p>
    <w:p w14:paraId="5F67018B" w14:textId="77777777" w:rsidR="00A64C09" w:rsidRDefault="00A64C09" w:rsidP="00F672D5">
      <w:pPr>
        <w:spacing w:after="0"/>
        <w:jc w:val="right"/>
        <w:rPr>
          <w:sz w:val="24"/>
        </w:rPr>
      </w:pPr>
    </w:p>
    <w:p w14:paraId="0DB32CD5" w14:textId="77777777" w:rsidR="00A64C09" w:rsidRDefault="00A64C09" w:rsidP="00F672D5">
      <w:pPr>
        <w:spacing w:after="0"/>
        <w:jc w:val="right"/>
        <w:rPr>
          <w:sz w:val="24"/>
        </w:rPr>
      </w:pPr>
    </w:p>
    <w:p w14:paraId="2DCB9A1B" w14:textId="120CAB37" w:rsidR="00F672D5" w:rsidRPr="008F1237" w:rsidRDefault="00F672D5" w:rsidP="00F672D5">
      <w:pPr>
        <w:spacing w:after="0"/>
        <w:jc w:val="right"/>
        <w:rPr>
          <w:sz w:val="24"/>
        </w:rPr>
      </w:pPr>
      <w:r w:rsidRPr="008F1237">
        <w:rPr>
          <w:sz w:val="24"/>
        </w:rPr>
        <w:t xml:space="preserve">NIST </w:t>
      </w:r>
      <w:r w:rsidR="00341035" w:rsidRPr="00341035">
        <w:rPr>
          <w:sz w:val="24"/>
        </w:rPr>
        <w:t>Special Publication 1500-1</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Pr="008F1237" w:rsidRDefault="00F672D5" w:rsidP="00F672D5">
      <w:pPr>
        <w:tabs>
          <w:tab w:val="left" w:pos="4248"/>
        </w:tabs>
        <w:spacing w:after="0"/>
        <w:ind w:left="-72"/>
        <w:jc w:val="right"/>
        <w:rPr>
          <w:sz w:val="24"/>
        </w:rPr>
      </w:pPr>
    </w:p>
    <w:p w14:paraId="11A837EE" w14:textId="77777777" w:rsidR="00F672D5" w:rsidRPr="00F672D5" w:rsidRDefault="00BA4F51" w:rsidP="00F672D5">
      <w:pPr>
        <w:spacing w:after="0"/>
        <w:ind w:left="-72"/>
        <w:jc w:val="right"/>
        <w:rPr>
          <w:b/>
          <w:sz w:val="44"/>
        </w:rPr>
      </w:pPr>
      <w:r>
        <w:rPr>
          <w:b/>
          <w:sz w:val="44"/>
        </w:rPr>
        <w:t>DRAFT</w:t>
      </w:r>
      <w:r w:rsidR="00F672D5">
        <w:rPr>
          <w:b/>
          <w:sz w:val="44"/>
        </w:rPr>
        <w:t xml:space="preserve"> </w:t>
      </w:r>
      <w:r w:rsidR="002E48B0" w:rsidRPr="002E48B0">
        <w:rPr>
          <w:b/>
          <w:sz w:val="44"/>
        </w:rPr>
        <w:t>NIST Big Data Interoperability Framework</w:t>
      </w:r>
      <w:r w:rsidR="002E48B0">
        <w:rPr>
          <w:b/>
          <w:sz w:val="44"/>
        </w:rPr>
        <w:t>:</w:t>
      </w:r>
    </w:p>
    <w:p w14:paraId="7D764EAB" w14:textId="77777777"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14:paraId="3EB4F294" w14:textId="77777777" w:rsidR="00F672D5" w:rsidRDefault="00F672D5" w:rsidP="00F672D5">
      <w:pPr>
        <w:tabs>
          <w:tab w:val="left" w:pos="4248"/>
        </w:tabs>
        <w:spacing w:after="0"/>
        <w:ind w:left="-72"/>
        <w:jc w:val="right"/>
        <w:rPr>
          <w:sz w:val="24"/>
        </w:rPr>
      </w:pPr>
    </w:p>
    <w:p w14:paraId="3ECAE65E" w14:textId="77777777" w:rsidR="00612448" w:rsidRPr="0075376A" w:rsidRDefault="004B5DA0" w:rsidP="00612448">
      <w:pPr>
        <w:spacing w:after="0"/>
        <w:jc w:val="right"/>
        <w:rPr>
          <w:b/>
          <w:sz w:val="36"/>
        </w:rPr>
      </w:pPr>
      <w:r>
        <w:rPr>
          <w:b/>
          <w:sz w:val="36"/>
        </w:rPr>
        <w:t xml:space="preserve">Draft </w:t>
      </w:r>
      <w:r w:rsidR="00553174">
        <w:rPr>
          <w:b/>
          <w:sz w:val="36"/>
        </w:rPr>
        <w:t>Version</w:t>
      </w:r>
      <w:r>
        <w:rPr>
          <w:b/>
          <w:sz w:val="36"/>
        </w:rPr>
        <w:t xml:space="preserve"> </w:t>
      </w:r>
      <w:r w:rsidR="00612448" w:rsidRPr="0075376A">
        <w:rPr>
          <w:b/>
          <w:sz w:val="36"/>
        </w:rPr>
        <w:t>1</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14EF0D37" w14:textId="77777777" w:rsidR="007F4867" w:rsidRDefault="007F4867" w:rsidP="00F672D5">
      <w:pPr>
        <w:spacing w:after="0"/>
        <w:jc w:val="right"/>
        <w:rPr>
          <w:sz w:val="24"/>
        </w:rPr>
      </w:pPr>
    </w:p>
    <w:p w14:paraId="31DAB9E5" w14:textId="77777777" w:rsidR="007F4867" w:rsidRDefault="007F4867" w:rsidP="00F672D5">
      <w:pPr>
        <w:spacing w:after="0"/>
        <w:jc w:val="right"/>
        <w:rPr>
          <w:sz w:val="24"/>
        </w:rPr>
      </w:pPr>
    </w:p>
    <w:p w14:paraId="2F1A4189" w14:textId="77777777" w:rsidR="007B2EE4" w:rsidRDefault="007B2EE4" w:rsidP="00F672D5">
      <w:pPr>
        <w:spacing w:after="0"/>
        <w:jc w:val="right"/>
        <w:rPr>
          <w:sz w:val="24"/>
        </w:rPr>
      </w:pPr>
    </w:p>
    <w:p w14:paraId="1D50F937" w14:textId="77777777" w:rsidR="00A64C09" w:rsidRDefault="00A64C09" w:rsidP="00F672D5">
      <w:pPr>
        <w:spacing w:after="0"/>
        <w:jc w:val="right"/>
        <w:rPr>
          <w:sz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4636334B" w14:textId="77777777" w:rsidR="00A64C09" w:rsidRDefault="00A64C09" w:rsidP="00F672D5">
      <w:pPr>
        <w:tabs>
          <w:tab w:val="left" w:pos="4248"/>
        </w:tabs>
        <w:spacing w:after="0"/>
        <w:ind w:left="-72"/>
        <w:jc w:val="right"/>
        <w:rPr>
          <w:sz w:val="24"/>
        </w:rPr>
      </w:pPr>
    </w:p>
    <w:p w14:paraId="285A9BFD" w14:textId="77777777" w:rsidR="00A64C09" w:rsidRPr="008F1237" w:rsidRDefault="00A64C09" w:rsidP="00F672D5">
      <w:pPr>
        <w:tabs>
          <w:tab w:val="left" w:pos="4248"/>
        </w:tabs>
        <w:spacing w:after="0"/>
        <w:ind w:left="-72"/>
        <w:jc w:val="right"/>
        <w:rPr>
          <w:sz w:val="24"/>
        </w:rPr>
      </w:pPr>
    </w:p>
    <w:p w14:paraId="371F0749" w14:textId="6E1D16B1" w:rsidR="00F672D5" w:rsidRPr="008F1237" w:rsidRDefault="000E0225" w:rsidP="00F672D5">
      <w:pPr>
        <w:tabs>
          <w:tab w:val="left" w:pos="4248"/>
        </w:tabs>
        <w:spacing w:after="0"/>
        <w:ind w:left="-72"/>
        <w:jc w:val="right"/>
        <w:rPr>
          <w:sz w:val="24"/>
          <w:highlight w:val="yellow"/>
        </w:rPr>
      </w:pPr>
      <w:r>
        <w:rPr>
          <w:sz w:val="24"/>
        </w:rPr>
        <w:t>April</w:t>
      </w:r>
      <w:r w:rsidR="00045611">
        <w:rPr>
          <w:sz w:val="24"/>
        </w:rPr>
        <w:t xml:space="preserve"> </w:t>
      </w:r>
      <w:r w:rsidR="00C34B51">
        <w:rPr>
          <w:sz w:val="24"/>
        </w:rPr>
        <w:t>2015</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3D29C5D">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77777777" w:rsidR="00F672D5" w:rsidRDefault="00F672D5" w:rsidP="00F672D5">
      <w:pPr>
        <w:spacing w:after="0"/>
        <w:jc w:val="right"/>
        <w:rPr>
          <w:i/>
          <w:sz w:val="24"/>
        </w:rPr>
      </w:pPr>
      <w:r w:rsidRPr="00835703">
        <w:rPr>
          <w:i/>
          <w:sz w:val="24"/>
        </w:rPr>
        <w:t>Penny Pritzker,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3B52278F" w14:textId="77777777" w:rsidR="00F672D5" w:rsidRPr="0092521E" w:rsidRDefault="00E2708B" w:rsidP="00F672D5">
      <w:pPr>
        <w:spacing w:after="0"/>
        <w:ind w:left="-72"/>
        <w:jc w:val="right"/>
        <w:rPr>
          <w:i/>
          <w:sz w:val="24"/>
        </w:rPr>
      </w:pPr>
      <w:r w:rsidRPr="00E2708B">
        <w:rPr>
          <w:i/>
          <w:sz w:val="24"/>
        </w:rPr>
        <w:t>Dr. Willie E. May</w:t>
      </w:r>
      <w:r w:rsidR="00F672D5" w:rsidRPr="00835703">
        <w:rPr>
          <w:i/>
          <w:sz w:val="24"/>
        </w:rPr>
        <w:t>,</w:t>
      </w:r>
      <w:r w:rsidR="00F672D5">
        <w:rPr>
          <w:i/>
          <w:sz w:val="24"/>
        </w:rPr>
        <w:t xml:space="preserve"> </w:t>
      </w:r>
      <w:r w:rsidR="00F672D5" w:rsidRPr="00835703">
        <w:rPr>
          <w:i/>
          <w:sz w:val="24"/>
        </w:rPr>
        <w:t>Under Secretary</w:t>
      </w:r>
      <w:r w:rsidR="00F672D5">
        <w:rPr>
          <w:i/>
          <w:sz w:val="24"/>
        </w:rPr>
        <w:t xml:space="preserve"> </w:t>
      </w:r>
      <w:r w:rsidR="00F672D5" w:rsidRPr="00835703">
        <w:rPr>
          <w:i/>
          <w:sz w:val="24"/>
        </w:rPr>
        <w:t>of Commerce</w:t>
      </w:r>
      <w:r w:rsidR="00F672D5">
        <w:rPr>
          <w:i/>
          <w:sz w:val="24"/>
        </w:rPr>
        <w:t xml:space="preserve"> </w:t>
      </w:r>
      <w:r w:rsidR="00F672D5" w:rsidRPr="00835703">
        <w:rPr>
          <w:i/>
          <w:sz w:val="24"/>
        </w:rPr>
        <w:t>for Standards and Technology and</w:t>
      </w:r>
      <w:r w:rsidR="00F672D5">
        <w:rPr>
          <w:i/>
          <w:sz w:val="24"/>
        </w:rPr>
        <w:t xml:space="preserve"> </w:t>
      </w:r>
      <w:r w:rsidR="00F672D5" w:rsidRPr="00835703">
        <w:rPr>
          <w:i/>
          <w:sz w:val="24"/>
        </w:rPr>
        <w:t>Director</w:t>
      </w:r>
    </w:p>
    <w:p w14:paraId="59C47389" w14:textId="77777777" w:rsidR="005227A6" w:rsidRDefault="005227A6">
      <w:pPr>
        <w:spacing w:after="200" w:line="276" w:lineRule="auto"/>
        <w:rPr>
          <w:sz w:val="24"/>
        </w:rPr>
      </w:pPr>
    </w:p>
    <w:p w14:paraId="60913FC2" w14:textId="77777777" w:rsidR="00F672D5" w:rsidRPr="008F1237" w:rsidRDefault="00F672D5" w:rsidP="00F672D5">
      <w:pPr>
        <w:tabs>
          <w:tab w:val="left" w:pos="4248"/>
        </w:tabs>
        <w:spacing w:after="0"/>
        <w:ind w:left="-72"/>
        <w:jc w:val="right"/>
        <w:rPr>
          <w:sz w:val="24"/>
        </w:rPr>
      </w:pPr>
    </w:p>
    <w:p w14:paraId="3F47F262" w14:textId="77777777" w:rsidR="009A4CDE" w:rsidRDefault="009A4CDE">
      <w:pPr>
        <w:spacing w:after="200" w:line="276" w:lineRule="auto"/>
      </w:pPr>
    </w:p>
    <w:p w14:paraId="462A6B93" w14:textId="77777777" w:rsidR="00B5447D" w:rsidRDefault="00B5447D">
      <w:pPr>
        <w:spacing w:after="200" w:line="276" w:lineRule="auto"/>
        <w:sectPr w:rsidR="00B5447D" w:rsidSect="001A6805">
          <w:endnotePr>
            <w:numFmt w:val="decimal"/>
          </w:endnotePr>
          <w:pgSz w:w="12240" w:h="15840"/>
          <w:pgMar w:top="1440" w:right="1440" w:bottom="1440" w:left="1440" w:header="720" w:footer="720" w:gutter="0"/>
          <w:cols w:space="720"/>
          <w:docGrid w:linePitch="360"/>
        </w:sectPr>
      </w:pPr>
    </w:p>
    <w:p w14:paraId="646DB54D" w14:textId="77777777" w:rsidR="00384652" w:rsidRDefault="00384652" w:rsidP="00254A05"/>
    <w:p w14:paraId="5FD12F13" w14:textId="77777777" w:rsidR="00254A05" w:rsidRPr="00254A05" w:rsidRDefault="00254A05" w:rsidP="00254A05"/>
    <w:p w14:paraId="7707DF83" w14:textId="242FC6A7" w:rsidR="00045611" w:rsidRPr="00254A05" w:rsidRDefault="00045611" w:rsidP="00254A05">
      <w:pPr>
        <w:spacing w:after="0"/>
        <w:jc w:val="center"/>
        <w:rPr>
          <w:b/>
        </w:rPr>
      </w:pPr>
      <w:r w:rsidRPr="00254A05">
        <w:rPr>
          <w:b/>
        </w:rPr>
        <w:t xml:space="preserve">National Institute of Standards and Technology </w:t>
      </w:r>
      <w:r w:rsidR="00384652" w:rsidRPr="00254A05">
        <w:rPr>
          <w:b/>
        </w:rPr>
        <w:t xml:space="preserve">NIST </w:t>
      </w:r>
      <w:r w:rsidR="00542A61">
        <w:rPr>
          <w:b/>
        </w:rPr>
        <w:t>Special Publication 1500-1</w:t>
      </w:r>
    </w:p>
    <w:p w14:paraId="0416AF36" w14:textId="2241E667" w:rsidR="003F1CD6" w:rsidRDefault="00866BC6" w:rsidP="00045611">
      <w:pPr>
        <w:jc w:val="center"/>
      </w:pPr>
      <w:fldSimple w:instr=" NUMPAGES  \* Arabic  \* MERGEFORMAT ">
        <w:r w:rsidR="000E0225">
          <w:rPr>
            <w:noProof/>
          </w:rPr>
          <w:t>33</w:t>
        </w:r>
      </w:fldSimple>
      <w:r w:rsidR="00045611">
        <w:t xml:space="preserve"> </w:t>
      </w:r>
      <w:r w:rsidR="00045611" w:rsidRPr="0099139C">
        <w:t>pages (</w:t>
      </w:r>
      <w:r w:rsidR="000E0225">
        <w:t>April 6</w:t>
      </w:r>
      <w:r w:rsidR="00341035">
        <w:t>, 2015</w:t>
      </w:r>
      <w:r w:rsidR="00045611" w:rsidRPr="0099139C">
        <w:t>)</w:t>
      </w:r>
    </w:p>
    <w:p w14:paraId="754C5F97" w14:textId="77777777" w:rsidR="003F1CD6" w:rsidRDefault="003F1CD6" w:rsidP="003F1CD6"/>
    <w:p w14:paraId="0DFC0DCF" w14:textId="77777777" w:rsidR="003F1CD6" w:rsidRPr="003F1CD6" w:rsidRDefault="003F1CD6" w:rsidP="00055C3E">
      <w:pPr>
        <w:rPr>
          <w:sz w:val="20"/>
          <w:szCs w:val="20"/>
        </w:rPr>
      </w:pPr>
    </w:p>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0DA66F75" w14:textId="7777777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w:t>
      </w:r>
      <w:r>
        <w:rPr>
          <w:sz w:val="20"/>
          <w:szCs w:val="20"/>
        </w:rPr>
        <w:t xml:space="preserve">Information Technology Laboratory </w:t>
      </w:r>
      <w:r w:rsidRPr="003F1CD6">
        <w:rPr>
          <w:sz w:val="20"/>
          <w:szCs w:val="20"/>
        </w:rPr>
        <w:t xml:space="preserve">publications, other than the ones noted above, are available at </w:t>
      </w:r>
      <w:hyperlink r:id="rId13" w:history="1">
        <w:r w:rsidRPr="00384652">
          <w:rPr>
            <w:rStyle w:val="Hyperlink"/>
            <w:rFonts w:ascii="Times New Roman" w:hAnsi="Times New Roman"/>
            <w:sz w:val="20"/>
            <w:szCs w:val="20"/>
          </w:rPr>
          <w:t>http://www.nist.gov/publication-portal.cfm</w:t>
        </w:r>
      </w:hyperlink>
      <w:r w:rsidRPr="00384652">
        <w:rPr>
          <w:rStyle w:val="Hyperlink"/>
          <w:rFonts w:ascii="Times New Roman" w:hAnsi="Times New Roman"/>
          <w:sz w:val="20"/>
          <w:szCs w:val="20"/>
        </w:rPr>
        <w:t>.</w:t>
      </w:r>
    </w:p>
    <w:p w14:paraId="450E8BC2" w14:textId="77777777" w:rsidR="003F1CD6" w:rsidRPr="003F1CD6" w:rsidRDefault="003F1CD6" w:rsidP="00055C3E">
      <w:pPr>
        <w:rPr>
          <w:sz w:val="20"/>
          <w:szCs w:val="20"/>
        </w:rPr>
      </w:pPr>
    </w:p>
    <w:p w14:paraId="5A146A6A" w14:textId="77777777" w:rsidR="003F1CD6" w:rsidRDefault="003F1CD6" w:rsidP="003F1CD6"/>
    <w:p w14:paraId="5C4355A6" w14:textId="77777777" w:rsidR="00384652" w:rsidRPr="00384652" w:rsidRDefault="00384652" w:rsidP="00384652">
      <w:pPr>
        <w:spacing w:after="0"/>
        <w:jc w:val="center"/>
        <w:rPr>
          <w:rFonts w:ascii="Arial" w:eastAsia="Times New Roman" w:hAnsi="Arial" w:cs="Arial"/>
          <w:b/>
        </w:rPr>
      </w:pPr>
    </w:p>
    <w:p w14:paraId="1E39A5C9" w14:textId="4EF0E6B1"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 xml:space="preserve">Public comment period: </w:t>
      </w:r>
      <w:r w:rsidR="000E0225">
        <w:rPr>
          <w:rFonts w:ascii="Arial" w:eastAsia="Times New Roman" w:hAnsi="Arial" w:cs="Arial"/>
          <w:b/>
        </w:rPr>
        <w:t>April 6</w:t>
      </w:r>
      <w:r w:rsidR="00653138">
        <w:rPr>
          <w:rFonts w:ascii="Arial" w:eastAsia="Times New Roman" w:hAnsi="Arial" w:cs="Arial"/>
          <w:b/>
        </w:rPr>
        <w:t xml:space="preserve">, 2015 through </w:t>
      </w:r>
      <w:r w:rsidR="000F6097">
        <w:rPr>
          <w:rFonts w:ascii="Arial" w:eastAsia="Times New Roman" w:hAnsi="Arial" w:cs="Arial"/>
          <w:b/>
        </w:rPr>
        <w:t>May</w:t>
      </w:r>
      <w:r w:rsidR="00341035">
        <w:rPr>
          <w:rFonts w:ascii="Arial" w:eastAsia="Times New Roman" w:hAnsi="Arial" w:cs="Arial"/>
          <w:b/>
        </w:rPr>
        <w:t xml:space="preserve"> </w:t>
      </w:r>
      <w:r w:rsidR="000E0225">
        <w:rPr>
          <w:rFonts w:ascii="Arial" w:eastAsia="Times New Roman" w:hAnsi="Arial" w:cs="Arial"/>
          <w:b/>
        </w:rPr>
        <w:t>21</w:t>
      </w:r>
      <w:r w:rsidRPr="00384652">
        <w:rPr>
          <w:rFonts w:ascii="Arial" w:eastAsia="Times New Roman" w:hAnsi="Arial" w:cs="Arial"/>
          <w:b/>
        </w:rPr>
        <w:t>, 2015</w:t>
      </w: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4"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77777777" w:rsidR="0099139C" w:rsidRDefault="00384652" w:rsidP="00384652">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0C451650" w14:textId="77777777" w:rsidR="00384652" w:rsidRDefault="005A0799" w:rsidP="0099139C">
      <w:r>
        <w:t xml:space="preserve">Big Data is a term used to describe the </w:t>
      </w:r>
      <w:r w:rsidR="00FE73EE">
        <w:t xml:space="preserve">new </w:t>
      </w:r>
      <w:r>
        <w:t xml:space="preserve">deluge of data in our networked, digitized, sensor-laden, information-driven world. While great opportunities exist with Big Data, it can overwhelm traditional technical approaches and its growth is outpacing scientific and technological advances in data analytics. To advance progress in Big Data, the NIST Big Data Public Working Group (NBD-PWG) is working to develop consensus on important, fundamental questions related to Big Data. The results are reported in the </w:t>
      </w:r>
      <w:r>
        <w:rPr>
          <w:i/>
          <w:iCs/>
        </w:rPr>
        <w:t>NIST Big Data Interoperability Framework</w:t>
      </w:r>
      <w:r>
        <w:t xml:space="preserve"> series of volumes. </w:t>
      </w:r>
      <w:r w:rsidRPr="005A0799">
        <w:t>This volume, Volume 1, contains a definition of Big Data and related terms necessary to lay the groundwork for discussions surrounding Big Data.</w:t>
      </w:r>
    </w:p>
    <w:p w14:paraId="5175BA60" w14:textId="77777777" w:rsidR="00384652" w:rsidRDefault="00384652" w:rsidP="0099139C"/>
    <w:p w14:paraId="2C7BE15F" w14:textId="77777777" w:rsidR="00384652" w:rsidRDefault="00384652" w:rsidP="00384652">
      <w:pPr>
        <w:pStyle w:val="BDOtherTitles"/>
      </w:pPr>
      <w:r>
        <w:t>Keywords</w:t>
      </w:r>
    </w:p>
    <w:p w14:paraId="2781D3F4" w14:textId="7DC15298" w:rsidR="000D17CC" w:rsidRDefault="000F6097" w:rsidP="0099139C">
      <w:r>
        <w:t xml:space="preserve">Big Data, </w:t>
      </w:r>
      <w:r w:rsidR="00FE73EE">
        <w:t>Data Science, Reference Architecture</w:t>
      </w:r>
      <w:r>
        <w:t xml:space="preserve">, System Orchestrator, Data Provider, Big Data Application Provider, Big Data Framework Provider, Data Consumer, Security and Privacy Fabric, Management Fabric, </w:t>
      </w:r>
      <w:ins w:id="1" w:author="Ann Racuya-Robbins" w:date="2015-11-01T11:17:00Z">
        <w:r w:rsidR="006B41DA" w:rsidRPr="006B41DA">
          <w:rPr>
            <w:highlight w:val="yellow"/>
          </w:rPr>
          <w:t xml:space="preserve">Big Data </w:t>
        </w:r>
      </w:ins>
      <w:ins w:id="2" w:author="Ann Racuya-Robbins" w:date="2015-11-01T11:18:00Z">
        <w:r w:rsidR="006B41DA" w:rsidRPr="006B41DA">
          <w:rPr>
            <w:highlight w:val="yellow"/>
          </w:rPr>
          <w:t>Definitions</w:t>
        </w:r>
        <w:r w:rsidR="006B41DA">
          <w:t xml:space="preserve">, </w:t>
        </w:r>
      </w:ins>
      <w:r>
        <w:t>Big Data taxonomy, use cases, Big Data characteristics</w:t>
      </w:r>
    </w:p>
    <w:p w14:paraId="3AACF455" w14:textId="77777777" w:rsidR="00254A05" w:rsidRDefault="00254A05" w:rsidP="0099139C"/>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0C20CE94" w14:textId="695D9138" w:rsidR="003D1BD0" w:rsidRPr="00935E88" w:rsidRDefault="003D1BD0" w:rsidP="003D1BD0">
      <w:r w:rsidRPr="00935E88">
        <w:t xml:space="preserve">This document reflects the contributions and discussions by the membership of the NBD-PWG, co-chaired by Wo Chang of the NIST </w:t>
      </w:r>
      <w:r w:rsidR="008C0333">
        <w:t>ITL</w:t>
      </w:r>
      <w:r w:rsidRPr="00935E88">
        <w:t xml:space="preserve">, Robert Marcus of ET-Strategies, and Chaitanya Baru, University of California San Diego Supercomputer Center. </w:t>
      </w:r>
    </w:p>
    <w:p w14:paraId="61A1CD45" w14:textId="77777777" w:rsidR="003D1BD0" w:rsidRPr="00935E88" w:rsidRDefault="003D1BD0" w:rsidP="003D1BD0">
      <w:r w:rsidRPr="00935E88">
        <w:t>The document contains input from members of the NBD-PWG Definitions and Taxonomies Subgroup, led by Nancy Grady (SAIC), Natasha Balac (SDSC)</w:t>
      </w:r>
      <w:r>
        <w:t>,</w:t>
      </w:r>
      <w:r w:rsidRPr="00935E88">
        <w:t xml:space="preserve"> and Eugene Luster (R2AD).</w:t>
      </w:r>
    </w:p>
    <w:p w14:paraId="174CB12D" w14:textId="1C92DA1C" w:rsidR="003D1BD0" w:rsidRPr="00935E88" w:rsidRDefault="003D1BD0" w:rsidP="003D1BD0">
      <w:r w:rsidRPr="00935E88">
        <w:t xml:space="preserve">NIST </w:t>
      </w:r>
      <w:r w:rsidR="00703120">
        <w:t>SP1500</w:t>
      </w:r>
      <w:r w:rsidR="00837340">
        <w:t>-1</w:t>
      </w:r>
      <w:r w:rsidRPr="00935E88">
        <w:t xml:space="preserve">, Version 1 has been collaboratively authored by the NBD-PWG. As of the date of this publication, there are over six hundred NBD-PWG participants from industry, academia, and government. Federal agency participants include </w:t>
      </w:r>
      <w:r>
        <w:t xml:space="preserve">the </w:t>
      </w:r>
      <w:r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7435CE68" w14:textId="77777777" w:rsidR="003D1BD0" w:rsidRDefault="005A4188">
      <w:r w:rsidRPr="00935E88">
        <w:t xml:space="preserve">NIST would like to acknowledge the specific contributions to this volume </w:t>
      </w:r>
      <w:r>
        <w:t>by</w:t>
      </w:r>
      <w:r w:rsidRPr="00935E88">
        <w:t xml:space="preserve"> the following NBD-PWG members:</w:t>
      </w:r>
    </w:p>
    <w:p w14:paraId="4F3C5B6C" w14:textId="77777777" w:rsidR="005227A6" w:rsidRDefault="005227A6" w:rsidP="001C1E85">
      <w:pPr>
        <w:spacing w:after="0"/>
        <w:rPr>
          <w:noProof/>
        </w:rPr>
        <w:sectPr w:rsidR="005227A6" w:rsidSect="00CE316B">
          <w:headerReference w:type="default" r:id="rId15"/>
          <w:footerReference w:type="default" r:id="rId16"/>
          <w:endnotePr>
            <w:numFmt w:val="decimal"/>
          </w:endnotePr>
          <w:pgSz w:w="12240" w:h="15840"/>
          <w:pgMar w:top="1440" w:right="1440" w:bottom="1440" w:left="1440" w:header="720" w:footer="720" w:gutter="0"/>
          <w:pgNumType w:fmt="lowerRoman" w:start="2"/>
          <w:cols w:space="720"/>
          <w:docGrid w:linePitch="360"/>
        </w:sectPr>
      </w:pPr>
    </w:p>
    <w:p w14:paraId="598C30F3" w14:textId="77777777" w:rsidR="001C1E85" w:rsidRPr="00D24112" w:rsidRDefault="001C1E85" w:rsidP="001C1E85">
      <w:pPr>
        <w:spacing w:after="0"/>
      </w:pPr>
      <w:r>
        <w:rPr>
          <w:noProof/>
        </w:rPr>
        <w:lastRenderedPageBreak/>
        <w:t>Deborah</w:t>
      </w:r>
      <w:r w:rsidRPr="00D24112">
        <w:t xml:space="preserve"> </w:t>
      </w:r>
      <w:r>
        <w:rPr>
          <w:noProof/>
        </w:rPr>
        <w:t>Blackstock</w:t>
      </w:r>
    </w:p>
    <w:p w14:paraId="723EB7A3" w14:textId="77777777" w:rsidR="001C1E85" w:rsidRPr="00C026B8" w:rsidRDefault="001C1E85" w:rsidP="001C1E85">
      <w:pPr>
        <w:rPr>
          <w:i/>
          <w:sz w:val="20"/>
          <w:szCs w:val="20"/>
        </w:rPr>
      </w:pPr>
      <w:r w:rsidRPr="00390B8A">
        <w:rPr>
          <w:i/>
          <w:noProof/>
          <w:sz w:val="20"/>
          <w:szCs w:val="20"/>
        </w:rPr>
        <w:t>MITRE Corporation</w:t>
      </w:r>
    </w:p>
    <w:p w14:paraId="6B17CE7D" w14:textId="77777777" w:rsidR="001C1E85" w:rsidRPr="00D24112" w:rsidRDefault="001C1E85" w:rsidP="001C1E85">
      <w:pPr>
        <w:spacing w:after="0"/>
      </w:pPr>
      <w:r>
        <w:rPr>
          <w:noProof/>
        </w:rPr>
        <w:t>David</w:t>
      </w:r>
      <w:r w:rsidRPr="00D24112">
        <w:t xml:space="preserve"> </w:t>
      </w:r>
      <w:r>
        <w:rPr>
          <w:noProof/>
        </w:rPr>
        <w:t>Boyd</w:t>
      </w:r>
    </w:p>
    <w:p w14:paraId="0B598F5E" w14:textId="77777777" w:rsidR="001C1E85" w:rsidRPr="00C026B8" w:rsidRDefault="001C1E85" w:rsidP="001C1E85">
      <w:pPr>
        <w:rPr>
          <w:i/>
          <w:sz w:val="20"/>
          <w:szCs w:val="20"/>
        </w:rPr>
      </w:pPr>
      <w:r w:rsidRPr="00390B8A">
        <w:rPr>
          <w:i/>
          <w:noProof/>
          <w:sz w:val="20"/>
          <w:szCs w:val="20"/>
        </w:rPr>
        <w:t>L3 Data Tactics</w:t>
      </w:r>
    </w:p>
    <w:p w14:paraId="05DDC9AA" w14:textId="77777777" w:rsidR="001C1E85" w:rsidRPr="00D24112" w:rsidRDefault="001C1E85" w:rsidP="001C1E85">
      <w:pPr>
        <w:spacing w:after="0"/>
      </w:pPr>
      <w:r>
        <w:rPr>
          <w:noProof/>
        </w:rPr>
        <w:t>Pw</w:t>
      </w:r>
      <w:r w:rsidRPr="00D24112">
        <w:t xml:space="preserve"> </w:t>
      </w:r>
      <w:r>
        <w:rPr>
          <w:noProof/>
        </w:rPr>
        <w:t>Carey</w:t>
      </w:r>
    </w:p>
    <w:p w14:paraId="288E414C" w14:textId="77777777" w:rsidR="001C1E85" w:rsidRPr="00C026B8" w:rsidRDefault="001C1E85" w:rsidP="001C1E85">
      <w:pPr>
        <w:rPr>
          <w:i/>
          <w:sz w:val="20"/>
          <w:szCs w:val="20"/>
        </w:rPr>
      </w:pPr>
      <w:r w:rsidRPr="00390B8A">
        <w:rPr>
          <w:i/>
          <w:noProof/>
          <w:sz w:val="20"/>
          <w:szCs w:val="20"/>
        </w:rPr>
        <w:t>Compliance Partners, LLC</w:t>
      </w:r>
    </w:p>
    <w:p w14:paraId="746BBF79" w14:textId="77777777" w:rsidR="001C1E85" w:rsidRPr="00D24112" w:rsidRDefault="001C1E85" w:rsidP="001C1E85">
      <w:pPr>
        <w:spacing w:after="0"/>
      </w:pPr>
      <w:r>
        <w:rPr>
          <w:noProof/>
        </w:rPr>
        <w:t>Wo</w:t>
      </w:r>
      <w:r w:rsidRPr="00D24112">
        <w:t xml:space="preserve"> </w:t>
      </w:r>
      <w:r>
        <w:rPr>
          <w:noProof/>
        </w:rPr>
        <w:t>Chang</w:t>
      </w:r>
    </w:p>
    <w:p w14:paraId="649D6E01" w14:textId="7274311A" w:rsidR="001C1E85" w:rsidRPr="00C026B8" w:rsidRDefault="000B4B13" w:rsidP="001C1E85">
      <w:pPr>
        <w:rPr>
          <w:i/>
          <w:sz w:val="20"/>
          <w:szCs w:val="20"/>
        </w:rPr>
      </w:pPr>
      <w:r>
        <w:rPr>
          <w:i/>
          <w:noProof/>
          <w:sz w:val="20"/>
          <w:szCs w:val="20"/>
        </w:rPr>
        <w:t>NIST</w:t>
      </w:r>
    </w:p>
    <w:p w14:paraId="06920FAF" w14:textId="77777777" w:rsidR="001C1E85" w:rsidRPr="00D24112" w:rsidRDefault="001C1E85" w:rsidP="001C1E85">
      <w:pPr>
        <w:spacing w:after="0"/>
      </w:pPr>
      <w:r>
        <w:rPr>
          <w:noProof/>
        </w:rPr>
        <w:t>Yuri</w:t>
      </w:r>
      <w:r w:rsidRPr="00D24112">
        <w:t xml:space="preserve"> </w:t>
      </w:r>
      <w:r>
        <w:rPr>
          <w:noProof/>
        </w:rPr>
        <w:t>Demchenko</w:t>
      </w:r>
    </w:p>
    <w:p w14:paraId="2C704E98" w14:textId="77777777" w:rsidR="001C1E85" w:rsidRPr="00C026B8" w:rsidRDefault="001C1E85" w:rsidP="001C1E85">
      <w:pPr>
        <w:rPr>
          <w:i/>
          <w:sz w:val="20"/>
          <w:szCs w:val="20"/>
        </w:rPr>
      </w:pPr>
      <w:r w:rsidRPr="00390B8A">
        <w:rPr>
          <w:i/>
          <w:noProof/>
          <w:sz w:val="20"/>
          <w:szCs w:val="20"/>
        </w:rPr>
        <w:t>University of Amsterdam</w:t>
      </w:r>
    </w:p>
    <w:p w14:paraId="6B83E286" w14:textId="77777777" w:rsidR="001C1E85" w:rsidRPr="00D24112" w:rsidRDefault="001C1E85" w:rsidP="001C1E85">
      <w:pPr>
        <w:spacing w:after="0"/>
      </w:pPr>
      <w:r>
        <w:rPr>
          <w:noProof/>
        </w:rPr>
        <w:t>Frank</w:t>
      </w:r>
      <w:r w:rsidRPr="00D24112">
        <w:t xml:space="preserve"> </w:t>
      </w:r>
      <w:r>
        <w:rPr>
          <w:noProof/>
        </w:rPr>
        <w:t>Farance</w:t>
      </w:r>
    </w:p>
    <w:p w14:paraId="3D962F8F" w14:textId="77777777" w:rsidR="001C1E85" w:rsidRPr="00C026B8" w:rsidRDefault="001C1E85" w:rsidP="001C1E85">
      <w:pPr>
        <w:rPr>
          <w:i/>
          <w:sz w:val="20"/>
          <w:szCs w:val="20"/>
        </w:rPr>
      </w:pPr>
      <w:r w:rsidRPr="00390B8A">
        <w:rPr>
          <w:i/>
          <w:noProof/>
          <w:sz w:val="20"/>
          <w:szCs w:val="20"/>
        </w:rPr>
        <w:t>Consultant</w:t>
      </w:r>
    </w:p>
    <w:p w14:paraId="45AB449C" w14:textId="77777777" w:rsidR="001C1E85" w:rsidRPr="00D24112" w:rsidRDefault="001C1E85" w:rsidP="001C1E85">
      <w:pPr>
        <w:spacing w:after="0"/>
      </w:pPr>
      <w:r>
        <w:rPr>
          <w:noProof/>
        </w:rPr>
        <w:t>Geoffrey</w:t>
      </w:r>
      <w:r w:rsidRPr="00D24112">
        <w:t xml:space="preserve"> </w:t>
      </w:r>
      <w:r>
        <w:rPr>
          <w:noProof/>
        </w:rPr>
        <w:t>Fox</w:t>
      </w:r>
    </w:p>
    <w:p w14:paraId="5673EF56" w14:textId="77777777" w:rsidR="001C1E85" w:rsidRPr="00C026B8" w:rsidRDefault="001C1E85" w:rsidP="001C1E85">
      <w:pPr>
        <w:rPr>
          <w:i/>
          <w:sz w:val="20"/>
          <w:szCs w:val="20"/>
        </w:rPr>
      </w:pPr>
      <w:r w:rsidRPr="00390B8A">
        <w:rPr>
          <w:i/>
          <w:noProof/>
          <w:sz w:val="20"/>
          <w:szCs w:val="20"/>
        </w:rPr>
        <w:t>University of Indiana</w:t>
      </w:r>
    </w:p>
    <w:p w14:paraId="38B187D7" w14:textId="77777777" w:rsidR="001C1E85" w:rsidRPr="00D24112" w:rsidRDefault="001C1E85" w:rsidP="001C1E85">
      <w:pPr>
        <w:spacing w:after="0"/>
      </w:pPr>
      <w:r>
        <w:rPr>
          <w:noProof/>
        </w:rPr>
        <w:t>Ian</w:t>
      </w:r>
      <w:r w:rsidRPr="00D24112">
        <w:t xml:space="preserve"> </w:t>
      </w:r>
      <w:r>
        <w:rPr>
          <w:noProof/>
        </w:rPr>
        <w:t>Gorton</w:t>
      </w:r>
    </w:p>
    <w:p w14:paraId="0DB51588" w14:textId="77777777" w:rsidR="001C1E85" w:rsidRPr="00C026B8" w:rsidRDefault="001C1E85" w:rsidP="001C1E85">
      <w:pPr>
        <w:rPr>
          <w:i/>
          <w:sz w:val="20"/>
          <w:szCs w:val="20"/>
        </w:rPr>
      </w:pPr>
      <w:r w:rsidRPr="00390B8A">
        <w:rPr>
          <w:i/>
          <w:noProof/>
          <w:sz w:val="20"/>
          <w:szCs w:val="20"/>
        </w:rPr>
        <w:t>CMU</w:t>
      </w:r>
    </w:p>
    <w:p w14:paraId="7707AE63" w14:textId="77777777" w:rsidR="001C1E85" w:rsidRPr="00D24112" w:rsidRDefault="001C1E85" w:rsidP="001C1E85">
      <w:pPr>
        <w:spacing w:after="0"/>
      </w:pPr>
      <w:r>
        <w:rPr>
          <w:noProof/>
        </w:rPr>
        <w:t>Nancy</w:t>
      </w:r>
      <w:r w:rsidRPr="00D24112">
        <w:t xml:space="preserve"> </w:t>
      </w:r>
      <w:r>
        <w:rPr>
          <w:noProof/>
        </w:rPr>
        <w:t>Grady</w:t>
      </w:r>
    </w:p>
    <w:p w14:paraId="7CB9FDB4" w14:textId="77777777" w:rsidR="001C1E85" w:rsidRPr="00C026B8" w:rsidRDefault="001C1E85" w:rsidP="001C1E85">
      <w:pPr>
        <w:rPr>
          <w:i/>
          <w:sz w:val="20"/>
          <w:szCs w:val="20"/>
        </w:rPr>
      </w:pPr>
      <w:r w:rsidRPr="00390B8A">
        <w:rPr>
          <w:i/>
          <w:noProof/>
          <w:sz w:val="20"/>
          <w:szCs w:val="20"/>
        </w:rPr>
        <w:t>SAIC</w:t>
      </w:r>
    </w:p>
    <w:p w14:paraId="0646D868" w14:textId="77777777" w:rsidR="001C1E85" w:rsidRPr="00D24112" w:rsidRDefault="001C1E85" w:rsidP="001C1E85">
      <w:pPr>
        <w:spacing w:after="0"/>
      </w:pPr>
      <w:r>
        <w:rPr>
          <w:noProof/>
        </w:rPr>
        <w:t>Karen</w:t>
      </w:r>
      <w:r w:rsidRPr="00D24112">
        <w:t xml:space="preserve"> </w:t>
      </w:r>
      <w:r>
        <w:rPr>
          <w:noProof/>
        </w:rPr>
        <w:t>Guertler</w:t>
      </w:r>
    </w:p>
    <w:p w14:paraId="66E8C48D" w14:textId="77777777" w:rsidR="001C1E85" w:rsidRPr="00C026B8" w:rsidRDefault="001C1E85" w:rsidP="001C1E85">
      <w:pPr>
        <w:rPr>
          <w:i/>
          <w:sz w:val="20"/>
          <w:szCs w:val="20"/>
        </w:rPr>
      </w:pPr>
      <w:r w:rsidRPr="00390B8A">
        <w:rPr>
          <w:i/>
          <w:noProof/>
          <w:sz w:val="20"/>
          <w:szCs w:val="20"/>
        </w:rPr>
        <w:t>Consultant</w:t>
      </w:r>
    </w:p>
    <w:p w14:paraId="0AC94CF6" w14:textId="77777777" w:rsidR="001C1E85" w:rsidRPr="00D24112" w:rsidRDefault="001C1E85" w:rsidP="001C1E85">
      <w:pPr>
        <w:spacing w:after="0"/>
      </w:pPr>
      <w:r>
        <w:rPr>
          <w:noProof/>
        </w:rPr>
        <w:t>Keith</w:t>
      </w:r>
      <w:r w:rsidRPr="00D24112">
        <w:t xml:space="preserve"> </w:t>
      </w:r>
      <w:r>
        <w:rPr>
          <w:noProof/>
        </w:rPr>
        <w:t>Hare</w:t>
      </w:r>
    </w:p>
    <w:p w14:paraId="679A36E2" w14:textId="77777777" w:rsidR="001C1E85" w:rsidRPr="00C026B8" w:rsidRDefault="001C1E85" w:rsidP="001C1E85">
      <w:pPr>
        <w:rPr>
          <w:i/>
          <w:sz w:val="20"/>
          <w:szCs w:val="20"/>
        </w:rPr>
      </w:pPr>
      <w:r w:rsidRPr="00390B8A">
        <w:rPr>
          <w:i/>
          <w:noProof/>
          <w:sz w:val="20"/>
          <w:szCs w:val="20"/>
        </w:rPr>
        <w:t>JCC Consulting, Inc.</w:t>
      </w:r>
    </w:p>
    <w:p w14:paraId="22385AD0" w14:textId="77777777" w:rsidR="001C1E85" w:rsidRPr="00D24112" w:rsidRDefault="001C1E85" w:rsidP="001C1E85">
      <w:pPr>
        <w:keepNext/>
        <w:spacing w:after="0"/>
      </w:pPr>
      <w:r>
        <w:rPr>
          <w:noProof/>
        </w:rPr>
        <w:t>Christine</w:t>
      </w:r>
      <w:r w:rsidRPr="00D24112">
        <w:t xml:space="preserve"> </w:t>
      </w:r>
      <w:r>
        <w:rPr>
          <w:noProof/>
        </w:rPr>
        <w:t>Hawkinson</w:t>
      </w:r>
    </w:p>
    <w:p w14:paraId="6700A7D0" w14:textId="77777777" w:rsidR="001C1E85" w:rsidRPr="00C026B8" w:rsidRDefault="001C1E85" w:rsidP="001C1E85">
      <w:pPr>
        <w:rPr>
          <w:i/>
          <w:sz w:val="20"/>
          <w:szCs w:val="20"/>
        </w:rPr>
      </w:pPr>
      <w:r w:rsidRPr="00390B8A">
        <w:rPr>
          <w:i/>
          <w:noProof/>
          <w:sz w:val="20"/>
          <w:szCs w:val="20"/>
        </w:rPr>
        <w:t>U.S. Bureau of Land Management</w:t>
      </w:r>
    </w:p>
    <w:p w14:paraId="1F32D6FE" w14:textId="77777777" w:rsidR="001C1E85" w:rsidRPr="00D24112" w:rsidRDefault="001C1E85" w:rsidP="001C1E85">
      <w:pPr>
        <w:spacing w:after="0"/>
      </w:pPr>
      <w:r>
        <w:rPr>
          <w:noProof/>
        </w:rPr>
        <w:lastRenderedPageBreak/>
        <w:t>Thomas</w:t>
      </w:r>
      <w:r w:rsidRPr="00D24112">
        <w:t xml:space="preserve"> </w:t>
      </w:r>
      <w:r>
        <w:rPr>
          <w:noProof/>
        </w:rPr>
        <w:t>Huang</w:t>
      </w:r>
    </w:p>
    <w:p w14:paraId="7C6E8E7C" w14:textId="77777777" w:rsidR="001C1E85" w:rsidRPr="00C026B8" w:rsidRDefault="001C1E85" w:rsidP="001C1E85">
      <w:pPr>
        <w:rPr>
          <w:i/>
          <w:sz w:val="20"/>
          <w:szCs w:val="20"/>
        </w:rPr>
      </w:pPr>
      <w:r w:rsidRPr="00390B8A">
        <w:rPr>
          <w:i/>
          <w:noProof/>
          <w:sz w:val="20"/>
          <w:szCs w:val="20"/>
        </w:rPr>
        <w:t>NASA</w:t>
      </w:r>
    </w:p>
    <w:p w14:paraId="385D1E70" w14:textId="77777777" w:rsidR="001C1E85" w:rsidRPr="00D24112" w:rsidRDefault="001C1E85" w:rsidP="001C1E85">
      <w:pPr>
        <w:spacing w:after="0"/>
      </w:pPr>
      <w:r>
        <w:rPr>
          <w:noProof/>
        </w:rPr>
        <w:t>Philippe</w:t>
      </w:r>
      <w:r w:rsidRPr="00D24112">
        <w:t xml:space="preserve"> </w:t>
      </w:r>
      <w:r>
        <w:rPr>
          <w:noProof/>
        </w:rPr>
        <w:t>Journeau</w:t>
      </w:r>
    </w:p>
    <w:p w14:paraId="67657E09" w14:textId="77777777" w:rsidR="001C1E85" w:rsidRPr="00C026B8" w:rsidRDefault="001C1E85" w:rsidP="001C1E85">
      <w:pPr>
        <w:rPr>
          <w:i/>
          <w:sz w:val="20"/>
          <w:szCs w:val="20"/>
        </w:rPr>
      </w:pPr>
      <w:r w:rsidRPr="00390B8A">
        <w:rPr>
          <w:i/>
          <w:noProof/>
          <w:sz w:val="20"/>
          <w:szCs w:val="20"/>
        </w:rPr>
        <w:t>ResearXis</w:t>
      </w:r>
    </w:p>
    <w:p w14:paraId="3BA106D2" w14:textId="77777777" w:rsidR="001C1E85" w:rsidRPr="00D24112" w:rsidRDefault="001C1E85" w:rsidP="001C1E85">
      <w:pPr>
        <w:spacing w:after="0"/>
      </w:pPr>
      <w:r>
        <w:rPr>
          <w:noProof/>
        </w:rPr>
        <w:t>Pavithra</w:t>
      </w:r>
      <w:r w:rsidRPr="00D24112">
        <w:t xml:space="preserve"> </w:t>
      </w:r>
      <w:r>
        <w:rPr>
          <w:noProof/>
        </w:rPr>
        <w:t>Kenjige</w:t>
      </w:r>
    </w:p>
    <w:p w14:paraId="2B8F812E" w14:textId="77777777" w:rsidR="001C1E85" w:rsidRPr="00C026B8" w:rsidRDefault="001C1E85" w:rsidP="001C1E85">
      <w:pPr>
        <w:rPr>
          <w:i/>
          <w:sz w:val="20"/>
          <w:szCs w:val="20"/>
        </w:rPr>
      </w:pPr>
      <w:r w:rsidRPr="00390B8A">
        <w:rPr>
          <w:i/>
          <w:noProof/>
          <w:sz w:val="20"/>
          <w:szCs w:val="20"/>
        </w:rPr>
        <w:t>PK Technologies</w:t>
      </w:r>
    </w:p>
    <w:p w14:paraId="3B5B81DA" w14:textId="77777777" w:rsidR="001C1E85" w:rsidRPr="00D24112" w:rsidRDefault="001C1E85" w:rsidP="001C1E85">
      <w:pPr>
        <w:spacing w:after="0"/>
      </w:pPr>
      <w:r>
        <w:rPr>
          <w:noProof/>
        </w:rPr>
        <w:t>Orit</w:t>
      </w:r>
      <w:r w:rsidRPr="00D24112">
        <w:t xml:space="preserve"> </w:t>
      </w:r>
      <w:r>
        <w:rPr>
          <w:noProof/>
        </w:rPr>
        <w:t>Levin</w:t>
      </w:r>
    </w:p>
    <w:p w14:paraId="40914E41" w14:textId="77777777" w:rsidR="001C1E85" w:rsidRPr="00C026B8" w:rsidRDefault="001C1E85" w:rsidP="001C1E85">
      <w:pPr>
        <w:rPr>
          <w:i/>
          <w:sz w:val="20"/>
          <w:szCs w:val="20"/>
        </w:rPr>
      </w:pPr>
      <w:r w:rsidRPr="00390B8A">
        <w:rPr>
          <w:i/>
          <w:noProof/>
          <w:sz w:val="20"/>
          <w:szCs w:val="20"/>
        </w:rPr>
        <w:t>Microsoft</w:t>
      </w:r>
    </w:p>
    <w:p w14:paraId="2173E716" w14:textId="77777777" w:rsidR="001C1E85" w:rsidRPr="00D24112" w:rsidRDefault="001C1E85" w:rsidP="001C1E85">
      <w:pPr>
        <w:spacing w:after="0"/>
      </w:pPr>
      <w:r>
        <w:rPr>
          <w:noProof/>
        </w:rPr>
        <w:t>Eugene</w:t>
      </w:r>
      <w:r w:rsidRPr="00D24112">
        <w:t xml:space="preserve"> </w:t>
      </w:r>
      <w:r>
        <w:rPr>
          <w:noProof/>
        </w:rPr>
        <w:t>Luster</w:t>
      </w:r>
    </w:p>
    <w:p w14:paraId="7674F7CD" w14:textId="77777777" w:rsidR="001C1E85" w:rsidRPr="00C026B8" w:rsidRDefault="001C1E85" w:rsidP="001C1E85">
      <w:pPr>
        <w:rPr>
          <w:i/>
          <w:sz w:val="20"/>
          <w:szCs w:val="20"/>
        </w:rPr>
      </w:pPr>
      <w:r w:rsidRPr="00390B8A">
        <w:rPr>
          <w:i/>
          <w:noProof/>
          <w:sz w:val="20"/>
          <w:szCs w:val="20"/>
        </w:rPr>
        <w:t>U.S. Defense Information Systems Agency/R2AD LLC</w:t>
      </w:r>
    </w:p>
    <w:p w14:paraId="00537840" w14:textId="77777777" w:rsidR="001C1E85" w:rsidRPr="00D24112" w:rsidRDefault="001C1E85" w:rsidP="001C1E85">
      <w:pPr>
        <w:spacing w:after="0"/>
      </w:pPr>
      <w:r>
        <w:rPr>
          <w:noProof/>
        </w:rPr>
        <w:t>Ashok</w:t>
      </w:r>
      <w:r w:rsidRPr="00D24112">
        <w:t xml:space="preserve"> </w:t>
      </w:r>
      <w:r>
        <w:rPr>
          <w:noProof/>
        </w:rPr>
        <w:t>Malhotra</w:t>
      </w:r>
    </w:p>
    <w:p w14:paraId="1D38DDA2" w14:textId="77777777" w:rsidR="001C1E85" w:rsidRPr="00C026B8" w:rsidRDefault="001C1E85" w:rsidP="001C1E85">
      <w:pPr>
        <w:rPr>
          <w:i/>
          <w:sz w:val="20"/>
          <w:szCs w:val="20"/>
        </w:rPr>
      </w:pPr>
      <w:r w:rsidRPr="00390B8A">
        <w:rPr>
          <w:i/>
          <w:noProof/>
          <w:sz w:val="20"/>
          <w:szCs w:val="20"/>
        </w:rPr>
        <w:t>Oracle</w:t>
      </w:r>
    </w:p>
    <w:p w14:paraId="299B540A" w14:textId="77777777" w:rsidR="001C1E85" w:rsidRPr="00D24112" w:rsidRDefault="001C1E85" w:rsidP="001C1E85">
      <w:pPr>
        <w:spacing w:after="0"/>
      </w:pPr>
      <w:r>
        <w:rPr>
          <w:noProof/>
        </w:rPr>
        <w:t>Bill</w:t>
      </w:r>
      <w:r w:rsidRPr="00D24112">
        <w:t xml:space="preserve"> </w:t>
      </w:r>
      <w:r>
        <w:rPr>
          <w:noProof/>
        </w:rPr>
        <w:t>Mandrick</w:t>
      </w:r>
    </w:p>
    <w:p w14:paraId="46F3D0BC" w14:textId="77777777" w:rsidR="001C1E85" w:rsidRPr="00C026B8" w:rsidRDefault="001C1E85" w:rsidP="001C1E85">
      <w:pPr>
        <w:rPr>
          <w:i/>
          <w:sz w:val="20"/>
          <w:szCs w:val="20"/>
        </w:rPr>
      </w:pPr>
      <w:r w:rsidRPr="00390B8A">
        <w:rPr>
          <w:i/>
          <w:noProof/>
          <w:sz w:val="20"/>
          <w:szCs w:val="20"/>
        </w:rPr>
        <w:t>L3 Data Tactics</w:t>
      </w:r>
    </w:p>
    <w:p w14:paraId="129B929E" w14:textId="77777777" w:rsidR="001C1E85" w:rsidRPr="00D24112" w:rsidRDefault="001C1E85" w:rsidP="001C1E85">
      <w:pPr>
        <w:spacing w:after="0"/>
      </w:pPr>
      <w:r>
        <w:rPr>
          <w:noProof/>
        </w:rPr>
        <w:t>Robert</w:t>
      </w:r>
      <w:r w:rsidRPr="00D24112">
        <w:t xml:space="preserve"> </w:t>
      </w:r>
      <w:r>
        <w:rPr>
          <w:noProof/>
        </w:rPr>
        <w:t>Marcus</w:t>
      </w:r>
    </w:p>
    <w:p w14:paraId="75547476" w14:textId="77777777" w:rsidR="001C1E85" w:rsidRPr="00C026B8" w:rsidRDefault="001C1E85" w:rsidP="001C1E85">
      <w:pPr>
        <w:rPr>
          <w:i/>
          <w:sz w:val="20"/>
          <w:szCs w:val="20"/>
        </w:rPr>
      </w:pPr>
      <w:r w:rsidRPr="00390B8A">
        <w:rPr>
          <w:i/>
          <w:noProof/>
          <w:sz w:val="20"/>
          <w:szCs w:val="20"/>
        </w:rPr>
        <w:t>ET-Strategies</w:t>
      </w:r>
    </w:p>
    <w:p w14:paraId="4404D47E" w14:textId="77777777" w:rsidR="001C1E85" w:rsidRPr="00D24112" w:rsidRDefault="001C1E85" w:rsidP="001C1E85">
      <w:pPr>
        <w:spacing w:after="0"/>
      </w:pPr>
      <w:r>
        <w:rPr>
          <w:noProof/>
        </w:rPr>
        <w:t>Lisa</w:t>
      </w:r>
      <w:r w:rsidRPr="00D24112">
        <w:t xml:space="preserve"> </w:t>
      </w:r>
      <w:r>
        <w:rPr>
          <w:noProof/>
        </w:rPr>
        <w:t>Martinez</w:t>
      </w:r>
    </w:p>
    <w:p w14:paraId="0858C8E8" w14:textId="77777777" w:rsidR="001C1E85" w:rsidRPr="00C026B8" w:rsidRDefault="001C1E85" w:rsidP="001C1E85">
      <w:pPr>
        <w:rPr>
          <w:i/>
          <w:sz w:val="20"/>
          <w:szCs w:val="20"/>
        </w:rPr>
      </w:pPr>
      <w:r w:rsidRPr="00390B8A">
        <w:rPr>
          <w:i/>
          <w:noProof/>
          <w:sz w:val="20"/>
          <w:szCs w:val="20"/>
        </w:rPr>
        <w:t>Consultant</w:t>
      </w:r>
    </w:p>
    <w:p w14:paraId="51202BAB" w14:textId="77777777" w:rsidR="001C1E85" w:rsidRPr="00D24112" w:rsidRDefault="001C1E85" w:rsidP="001C1E85">
      <w:pPr>
        <w:spacing w:after="0"/>
      </w:pPr>
      <w:r>
        <w:rPr>
          <w:noProof/>
        </w:rPr>
        <w:t>Gary</w:t>
      </w:r>
      <w:r w:rsidRPr="00D24112">
        <w:t xml:space="preserve"> </w:t>
      </w:r>
      <w:r>
        <w:rPr>
          <w:noProof/>
        </w:rPr>
        <w:t>Mazzaferro</w:t>
      </w:r>
    </w:p>
    <w:p w14:paraId="5A383296" w14:textId="77777777" w:rsidR="001C1E85" w:rsidRPr="00C026B8" w:rsidRDefault="001C1E85" w:rsidP="001C1E85">
      <w:pPr>
        <w:rPr>
          <w:i/>
          <w:sz w:val="20"/>
          <w:szCs w:val="20"/>
        </w:rPr>
      </w:pPr>
      <w:r w:rsidRPr="00390B8A">
        <w:rPr>
          <w:i/>
          <w:noProof/>
          <w:sz w:val="20"/>
          <w:szCs w:val="20"/>
        </w:rPr>
        <w:t>AlloyCloud, Inc.</w:t>
      </w:r>
    </w:p>
    <w:p w14:paraId="38F97ACF" w14:textId="77777777" w:rsidR="001C1E85" w:rsidRPr="00D24112" w:rsidRDefault="001C1E85" w:rsidP="001C1E85">
      <w:pPr>
        <w:keepNext/>
        <w:spacing w:after="0"/>
      </w:pPr>
      <w:r>
        <w:rPr>
          <w:noProof/>
        </w:rPr>
        <w:t>William</w:t>
      </w:r>
      <w:r w:rsidRPr="00D24112">
        <w:t xml:space="preserve"> </w:t>
      </w:r>
      <w:r>
        <w:rPr>
          <w:noProof/>
        </w:rPr>
        <w:t>Miller</w:t>
      </w:r>
    </w:p>
    <w:p w14:paraId="55E93AA1" w14:textId="77777777" w:rsidR="001C1E85" w:rsidRPr="00C026B8" w:rsidRDefault="001C1E85" w:rsidP="001C1E85">
      <w:pPr>
        <w:rPr>
          <w:i/>
          <w:sz w:val="20"/>
          <w:szCs w:val="20"/>
        </w:rPr>
      </w:pPr>
      <w:r w:rsidRPr="00390B8A">
        <w:rPr>
          <w:i/>
          <w:noProof/>
          <w:sz w:val="20"/>
          <w:szCs w:val="20"/>
        </w:rPr>
        <w:t>MaCT USA</w:t>
      </w:r>
    </w:p>
    <w:p w14:paraId="6F7B0DC0" w14:textId="77777777" w:rsidR="001C1E85" w:rsidRPr="00D24112" w:rsidRDefault="001C1E85" w:rsidP="001C1E85">
      <w:pPr>
        <w:spacing w:after="0"/>
      </w:pPr>
      <w:r>
        <w:rPr>
          <w:noProof/>
        </w:rPr>
        <w:t>Sanjay</w:t>
      </w:r>
      <w:r w:rsidRPr="00D24112">
        <w:t xml:space="preserve"> </w:t>
      </w:r>
      <w:r>
        <w:rPr>
          <w:noProof/>
        </w:rPr>
        <w:t>Mishra</w:t>
      </w:r>
    </w:p>
    <w:p w14:paraId="5ECB61BB" w14:textId="77777777" w:rsidR="001C1E85" w:rsidRPr="00C026B8" w:rsidRDefault="001C1E85" w:rsidP="001C1E85">
      <w:pPr>
        <w:rPr>
          <w:i/>
          <w:sz w:val="20"/>
          <w:szCs w:val="20"/>
        </w:rPr>
      </w:pPr>
      <w:r w:rsidRPr="00390B8A">
        <w:rPr>
          <w:i/>
          <w:noProof/>
          <w:sz w:val="20"/>
          <w:szCs w:val="20"/>
        </w:rPr>
        <w:t>Verizon</w:t>
      </w:r>
    </w:p>
    <w:p w14:paraId="3B711AD3" w14:textId="77777777" w:rsidR="001C1E85" w:rsidRPr="00D24112" w:rsidRDefault="001C1E85" w:rsidP="001C1E85">
      <w:pPr>
        <w:spacing w:after="0"/>
      </w:pPr>
      <w:r>
        <w:rPr>
          <w:noProof/>
        </w:rPr>
        <w:lastRenderedPageBreak/>
        <w:t>Bob</w:t>
      </w:r>
      <w:r w:rsidRPr="00D24112">
        <w:t xml:space="preserve"> </w:t>
      </w:r>
      <w:r>
        <w:rPr>
          <w:noProof/>
        </w:rPr>
        <w:t>Natale</w:t>
      </w:r>
    </w:p>
    <w:p w14:paraId="7D1EECF6" w14:textId="77777777" w:rsidR="001C1E85" w:rsidRPr="00C026B8" w:rsidRDefault="001C1E85" w:rsidP="001C1E85">
      <w:pPr>
        <w:rPr>
          <w:i/>
          <w:sz w:val="20"/>
          <w:szCs w:val="20"/>
        </w:rPr>
      </w:pPr>
      <w:r w:rsidRPr="00390B8A">
        <w:rPr>
          <w:i/>
          <w:noProof/>
          <w:sz w:val="20"/>
          <w:szCs w:val="20"/>
        </w:rPr>
        <w:t>Mitre</w:t>
      </w:r>
    </w:p>
    <w:p w14:paraId="2675912E" w14:textId="77777777" w:rsidR="001C1E85" w:rsidRPr="00D24112" w:rsidRDefault="001C1E85" w:rsidP="001C1E85">
      <w:pPr>
        <w:spacing w:after="0"/>
      </w:pPr>
      <w:r>
        <w:rPr>
          <w:noProof/>
        </w:rPr>
        <w:t>Rod</w:t>
      </w:r>
      <w:r w:rsidRPr="00D24112">
        <w:t xml:space="preserve"> </w:t>
      </w:r>
      <w:r>
        <w:rPr>
          <w:noProof/>
        </w:rPr>
        <w:t>Peterson</w:t>
      </w:r>
    </w:p>
    <w:p w14:paraId="074F5646" w14:textId="77777777" w:rsidR="001C1E85" w:rsidRPr="00C026B8" w:rsidRDefault="001C1E85" w:rsidP="001C1E85">
      <w:pPr>
        <w:rPr>
          <w:i/>
          <w:sz w:val="20"/>
          <w:szCs w:val="20"/>
        </w:rPr>
      </w:pPr>
      <w:r w:rsidRPr="00390B8A">
        <w:rPr>
          <w:i/>
          <w:noProof/>
          <w:sz w:val="20"/>
          <w:szCs w:val="20"/>
        </w:rPr>
        <w:t>U.S. Department of Veterans Affairs</w:t>
      </w:r>
    </w:p>
    <w:p w14:paraId="09AD76A0" w14:textId="77777777" w:rsidR="001C1E85" w:rsidRPr="00D24112" w:rsidRDefault="001C1E85" w:rsidP="001C1E85">
      <w:pPr>
        <w:spacing w:after="0"/>
      </w:pPr>
      <w:r>
        <w:rPr>
          <w:noProof/>
        </w:rPr>
        <w:t>Ann</w:t>
      </w:r>
      <w:r w:rsidRPr="00D24112">
        <w:t xml:space="preserve"> </w:t>
      </w:r>
      <w:r>
        <w:rPr>
          <w:noProof/>
        </w:rPr>
        <w:t>Racuya-Robbins</w:t>
      </w:r>
    </w:p>
    <w:p w14:paraId="5EAC9EA2" w14:textId="77777777" w:rsidR="001C1E85" w:rsidRPr="00C026B8" w:rsidRDefault="001C1E85" w:rsidP="001C1E85">
      <w:pPr>
        <w:rPr>
          <w:i/>
          <w:sz w:val="20"/>
          <w:szCs w:val="20"/>
        </w:rPr>
      </w:pPr>
      <w:r w:rsidRPr="00390B8A">
        <w:rPr>
          <w:i/>
          <w:noProof/>
          <w:sz w:val="20"/>
          <w:szCs w:val="20"/>
        </w:rPr>
        <w:t>World Knowledge Bank</w:t>
      </w:r>
    </w:p>
    <w:p w14:paraId="1F4E83C5" w14:textId="77777777" w:rsidR="001C1E85" w:rsidRPr="00D24112" w:rsidRDefault="001C1E85" w:rsidP="001C1E85">
      <w:pPr>
        <w:spacing w:after="0"/>
      </w:pPr>
      <w:r>
        <w:rPr>
          <w:noProof/>
        </w:rPr>
        <w:t>Russell</w:t>
      </w:r>
      <w:r w:rsidRPr="00D24112">
        <w:t xml:space="preserve"> </w:t>
      </w:r>
      <w:r>
        <w:rPr>
          <w:noProof/>
        </w:rPr>
        <w:t>Reinsch</w:t>
      </w:r>
    </w:p>
    <w:p w14:paraId="2221EB05" w14:textId="77777777" w:rsidR="001C1E85" w:rsidRPr="00C026B8" w:rsidRDefault="001C1E85" w:rsidP="001C1E85">
      <w:pPr>
        <w:rPr>
          <w:i/>
          <w:sz w:val="20"/>
          <w:szCs w:val="20"/>
        </w:rPr>
      </w:pPr>
      <w:r w:rsidRPr="00390B8A">
        <w:rPr>
          <w:i/>
          <w:noProof/>
          <w:sz w:val="20"/>
          <w:szCs w:val="20"/>
        </w:rPr>
        <w:t>Calibrum</w:t>
      </w:r>
    </w:p>
    <w:p w14:paraId="0A41D91D" w14:textId="77777777" w:rsidR="001C1E85" w:rsidRPr="00D24112" w:rsidRDefault="001C1E85" w:rsidP="001C1E85">
      <w:pPr>
        <w:spacing w:after="0"/>
      </w:pPr>
      <w:r>
        <w:rPr>
          <w:noProof/>
        </w:rPr>
        <w:t>John</w:t>
      </w:r>
      <w:r w:rsidRPr="00D24112">
        <w:t xml:space="preserve"> </w:t>
      </w:r>
      <w:r>
        <w:rPr>
          <w:noProof/>
        </w:rPr>
        <w:t>Rogers</w:t>
      </w:r>
    </w:p>
    <w:p w14:paraId="1B32ED27" w14:textId="77777777" w:rsidR="001C1E85" w:rsidRPr="00C026B8" w:rsidRDefault="001C1E85" w:rsidP="001C1E85">
      <w:pPr>
        <w:rPr>
          <w:i/>
          <w:sz w:val="20"/>
          <w:szCs w:val="20"/>
        </w:rPr>
      </w:pPr>
      <w:r w:rsidRPr="00390B8A">
        <w:rPr>
          <w:i/>
          <w:noProof/>
          <w:sz w:val="20"/>
          <w:szCs w:val="20"/>
        </w:rPr>
        <w:t>HP</w:t>
      </w:r>
    </w:p>
    <w:p w14:paraId="0BC0ACD0" w14:textId="77777777" w:rsidR="001C1E85" w:rsidRPr="00D24112" w:rsidRDefault="001C1E85" w:rsidP="001C1E85">
      <w:pPr>
        <w:spacing w:after="0"/>
      </w:pPr>
      <w:r>
        <w:rPr>
          <w:noProof/>
        </w:rPr>
        <w:t>Arnab</w:t>
      </w:r>
      <w:r w:rsidRPr="00D24112">
        <w:t xml:space="preserve"> </w:t>
      </w:r>
      <w:r>
        <w:rPr>
          <w:noProof/>
        </w:rPr>
        <w:t>Roy</w:t>
      </w:r>
    </w:p>
    <w:p w14:paraId="79B27183" w14:textId="77777777" w:rsidR="001C1E85" w:rsidRPr="00C026B8" w:rsidRDefault="001C1E85" w:rsidP="001C1E85">
      <w:pPr>
        <w:rPr>
          <w:i/>
          <w:sz w:val="20"/>
          <w:szCs w:val="20"/>
        </w:rPr>
      </w:pPr>
      <w:r w:rsidRPr="00390B8A">
        <w:rPr>
          <w:i/>
          <w:noProof/>
          <w:sz w:val="20"/>
          <w:szCs w:val="20"/>
        </w:rPr>
        <w:t>Fujitsu</w:t>
      </w:r>
    </w:p>
    <w:p w14:paraId="4DB9B982" w14:textId="77777777" w:rsidR="001C1E85" w:rsidRPr="00D24112" w:rsidRDefault="001C1E85" w:rsidP="001C1E85">
      <w:pPr>
        <w:spacing w:after="0"/>
      </w:pPr>
      <w:r>
        <w:rPr>
          <w:noProof/>
        </w:rPr>
        <w:t>Mark</w:t>
      </w:r>
      <w:r w:rsidRPr="00D24112">
        <w:t xml:space="preserve"> </w:t>
      </w:r>
      <w:r>
        <w:rPr>
          <w:noProof/>
        </w:rPr>
        <w:t>Underwood</w:t>
      </w:r>
    </w:p>
    <w:p w14:paraId="690E8112" w14:textId="77777777" w:rsidR="001C1E85" w:rsidRPr="00C026B8" w:rsidRDefault="001C1E85" w:rsidP="001C1E85">
      <w:pPr>
        <w:rPr>
          <w:i/>
          <w:sz w:val="20"/>
          <w:szCs w:val="20"/>
        </w:rPr>
      </w:pPr>
      <w:r w:rsidRPr="00390B8A">
        <w:rPr>
          <w:i/>
          <w:noProof/>
          <w:sz w:val="20"/>
          <w:szCs w:val="20"/>
        </w:rPr>
        <w:t>Krypton Brothers LLC</w:t>
      </w:r>
    </w:p>
    <w:p w14:paraId="6C7A8F5D" w14:textId="77777777" w:rsidR="001C1E85" w:rsidRPr="00D24112" w:rsidRDefault="001C1E85" w:rsidP="001C1E85">
      <w:pPr>
        <w:spacing w:after="0"/>
      </w:pPr>
      <w:r>
        <w:rPr>
          <w:noProof/>
        </w:rPr>
        <w:t>William</w:t>
      </w:r>
      <w:r w:rsidRPr="00D24112">
        <w:t xml:space="preserve"> </w:t>
      </w:r>
      <w:r>
        <w:rPr>
          <w:noProof/>
        </w:rPr>
        <w:t>Vorhies</w:t>
      </w:r>
    </w:p>
    <w:p w14:paraId="34DADE58" w14:textId="77777777" w:rsidR="001C1E85" w:rsidRPr="00C026B8" w:rsidRDefault="001C1E85" w:rsidP="001C1E85">
      <w:pPr>
        <w:rPr>
          <w:i/>
          <w:sz w:val="20"/>
          <w:szCs w:val="20"/>
        </w:rPr>
      </w:pPr>
      <w:r w:rsidRPr="00390B8A">
        <w:rPr>
          <w:i/>
          <w:noProof/>
          <w:sz w:val="20"/>
          <w:szCs w:val="20"/>
        </w:rPr>
        <w:t>Predictive Modeling LLC</w:t>
      </w:r>
    </w:p>
    <w:p w14:paraId="4B909DAD" w14:textId="77777777" w:rsidR="001C1E85" w:rsidRPr="00D24112" w:rsidRDefault="001C1E85" w:rsidP="001C1E85">
      <w:pPr>
        <w:spacing w:after="0"/>
      </w:pPr>
      <w:r>
        <w:rPr>
          <w:noProof/>
        </w:rPr>
        <w:t>Tim</w:t>
      </w:r>
      <w:r w:rsidRPr="00D24112">
        <w:t xml:space="preserve"> </w:t>
      </w:r>
      <w:r>
        <w:rPr>
          <w:noProof/>
        </w:rPr>
        <w:t>Zimmerman</w:t>
      </w:r>
    </w:p>
    <w:p w14:paraId="05FDC92C" w14:textId="77777777" w:rsidR="001C1E85" w:rsidRPr="00C026B8" w:rsidRDefault="001C1E85" w:rsidP="001C1E85">
      <w:pPr>
        <w:rPr>
          <w:i/>
          <w:sz w:val="20"/>
          <w:szCs w:val="20"/>
        </w:rPr>
      </w:pPr>
      <w:r w:rsidRPr="00390B8A">
        <w:rPr>
          <w:i/>
          <w:noProof/>
          <w:sz w:val="20"/>
          <w:szCs w:val="20"/>
        </w:rPr>
        <w:t>Consultant</w:t>
      </w:r>
    </w:p>
    <w:p w14:paraId="741B4FDC" w14:textId="77777777" w:rsidR="001C1E85" w:rsidRPr="00D24112" w:rsidRDefault="001C1E85" w:rsidP="001C1E85">
      <w:pPr>
        <w:spacing w:after="0"/>
      </w:pPr>
      <w:r>
        <w:rPr>
          <w:noProof/>
        </w:rPr>
        <w:t>Alicia</w:t>
      </w:r>
      <w:r w:rsidRPr="00D24112">
        <w:t xml:space="preserve"> </w:t>
      </w:r>
      <w:r>
        <w:rPr>
          <w:noProof/>
        </w:rPr>
        <w:t>Zuniga-Alvarado</w:t>
      </w:r>
    </w:p>
    <w:p w14:paraId="56D39193" w14:textId="77777777" w:rsidR="001C1E85" w:rsidRPr="001C1E85" w:rsidRDefault="001C1E85" w:rsidP="001C1E85">
      <w:pPr>
        <w:rPr>
          <w:i/>
          <w:sz w:val="20"/>
          <w:szCs w:val="20"/>
        </w:rPr>
      </w:pPr>
      <w:r w:rsidRPr="00390B8A">
        <w:rPr>
          <w:i/>
          <w:noProof/>
          <w:sz w:val="20"/>
          <w:szCs w:val="20"/>
        </w:rPr>
        <w:t>Consultant</w:t>
      </w:r>
    </w:p>
    <w:p w14:paraId="0D84888D" w14:textId="77777777" w:rsidR="005227A6" w:rsidRDefault="005227A6" w:rsidP="003D1BD0">
      <w:pPr>
        <w:spacing w:before="240"/>
        <w:sectPr w:rsidR="005227A6" w:rsidSect="005227A6">
          <w:endnotePr>
            <w:numFmt w:val="decimal"/>
          </w:endnotePr>
          <w:type w:val="continuous"/>
          <w:pgSz w:w="12240" w:h="15840"/>
          <w:pgMar w:top="1440" w:right="1440" w:bottom="1440" w:left="1440" w:header="720" w:footer="720" w:gutter="0"/>
          <w:pgNumType w:fmt="lowerRoman"/>
          <w:cols w:num="3" w:space="720"/>
          <w:docGrid w:linePitch="360"/>
        </w:sectPr>
      </w:pPr>
    </w:p>
    <w:p w14:paraId="30773C06" w14:textId="77777777" w:rsidR="00FE41EE" w:rsidRDefault="003D1BD0" w:rsidP="003D1BD0">
      <w:pPr>
        <w:spacing w:before="240"/>
      </w:pPr>
      <w:r w:rsidRPr="00935E88">
        <w:lastRenderedPageBreak/>
        <w:t>The editors for this document were Nancy Grady and Wo Chang.</w:t>
      </w:r>
    </w:p>
    <w:p w14:paraId="694691DC" w14:textId="77777777" w:rsidR="008915F9" w:rsidRDefault="008915F9">
      <w:pPr>
        <w:spacing w:after="200" w:line="276" w:lineRule="auto"/>
      </w:pPr>
      <w:r>
        <w:br w:type="page"/>
      </w:r>
    </w:p>
    <w:p w14:paraId="5356A366" w14:textId="77777777" w:rsidR="008915F9" w:rsidRPr="00425D07" w:rsidRDefault="00286D53" w:rsidP="008915F9">
      <w:pPr>
        <w:pStyle w:val="BDOtherTitles"/>
      </w:pPr>
      <w:r>
        <w:lastRenderedPageBreak/>
        <w:t>Notice</w:t>
      </w:r>
      <w:r w:rsidR="008915F9" w:rsidRPr="00425D07">
        <w:t xml:space="preserve"> to </w:t>
      </w:r>
      <w:r w:rsidR="008915F9">
        <w:t>Readers</w:t>
      </w:r>
    </w:p>
    <w:p w14:paraId="3DC77146" w14:textId="60BFDDB8" w:rsidR="008915F9" w:rsidRDefault="008915F9" w:rsidP="008915F9">
      <w:r>
        <w:t xml:space="preserve">NIST is seeking feedback on the proposed working draft of the </w:t>
      </w:r>
      <w:r w:rsidRPr="008915F9">
        <w:rPr>
          <w:i/>
        </w:rPr>
        <w:t>NIST Big Data Interoperability Framework:</w:t>
      </w:r>
      <w:r>
        <w:t xml:space="preserve"> </w:t>
      </w:r>
      <w:r>
        <w:rPr>
          <w:i/>
          <w:iCs/>
        </w:rPr>
        <w:t>Volume 1, Definitions</w:t>
      </w:r>
      <w:r>
        <w:t xml:space="preserve">. Once public comments are received, compiled, and addressed by the NBD-PWG, and reviewed and approved by NIST internal editorial board, Version 1 of this volume will be published as final. Three versions are planned for this volume, with </w:t>
      </w:r>
      <w:r w:rsidR="00C50535">
        <w:t>V</w:t>
      </w:r>
      <w:r>
        <w:t>ersions 2 and 3 building on the first. Further explanation of the three planned versions and the information contained th</w:t>
      </w:r>
      <w:r w:rsidR="0031123E">
        <w:t>erein is included in Section 1.5</w:t>
      </w:r>
      <w:r>
        <w:t xml:space="preserve"> of this document. </w:t>
      </w:r>
    </w:p>
    <w:p w14:paraId="27514F84" w14:textId="77777777" w:rsidR="008915F9" w:rsidRDefault="008915F9" w:rsidP="008915F9">
      <w:r>
        <w:t>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These specific edits can be recorded using one of the two following methods.</w:t>
      </w:r>
    </w:p>
    <w:p w14:paraId="7564408F" w14:textId="77777777" w:rsidR="008915F9" w:rsidRDefault="008915F9" w:rsidP="008915F9">
      <w:pPr>
        <w:pStyle w:val="ListParagraph"/>
        <w:numPr>
          <w:ilvl w:val="0"/>
          <w:numId w:val="14"/>
        </w:numPr>
        <w:spacing w:after="0"/>
        <w:contextualSpacing w:val="0"/>
      </w:pPr>
      <w:r>
        <w:rPr>
          <w:b/>
          <w:bCs/>
          <w:u w:val="single"/>
        </w:rPr>
        <w:t>TRACK CHANGES</w:t>
      </w:r>
      <w:r>
        <w:t>: make edits to and comments on the text directly into this Word document using track changes</w:t>
      </w:r>
    </w:p>
    <w:p w14:paraId="220DA457" w14:textId="592B6FEA" w:rsidR="008915F9" w:rsidRDefault="008915F9" w:rsidP="000E0225">
      <w:pPr>
        <w:pStyle w:val="ListParagraph"/>
        <w:numPr>
          <w:ilvl w:val="0"/>
          <w:numId w:val="14"/>
        </w:numPr>
        <w:contextualSpacing w:val="0"/>
      </w:pPr>
      <w:r w:rsidRPr="00F0336E">
        <w:rPr>
          <w:b/>
          <w:u w:val="single"/>
        </w:rPr>
        <w:t>COMMENT TEMPLATE</w:t>
      </w:r>
      <w:r>
        <w:t xml:space="preserve">: capture specific edits using the Comment Template </w:t>
      </w:r>
      <w:r w:rsidR="00775316" w:rsidRPr="00775316">
        <w:t xml:space="preserve">: </w:t>
      </w:r>
      <w:r w:rsidR="000E0225">
        <w:t>(</w:t>
      </w:r>
      <w:hyperlink r:id="rId17" w:history="1">
        <w:r w:rsidR="000E0225" w:rsidRPr="0099643C">
          <w:rPr>
            <w:rStyle w:val="Hyperlink"/>
            <w:rFonts w:ascii="Times New Roman" w:hAnsi="Times New Roman"/>
          </w:rPr>
          <w:t>http://bigdatawg.nist.gov/_uploadfiles/SP1500-1-to-7_comment_template.docx</w:t>
        </w:r>
      </w:hyperlink>
      <w:r w:rsidR="000E0225">
        <w:t>)</w:t>
      </w:r>
      <w:r>
        <w:t xml:space="preserve">, which includes space for Section number, page number, comment, and text edits </w:t>
      </w:r>
    </w:p>
    <w:p w14:paraId="006650C9" w14:textId="145AA9FC" w:rsidR="008915F9" w:rsidRPr="00B30936" w:rsidRDefault="008915F9" w:rsidP="008915F9">
      <w:r w:rsidRPr="00B30936">
        <w:t xml:space="preserve">Submit the edited file from either method 1 or 2 to </w:t>
      </w:r>
      <w:hyperlink r:id="rId18" w:history="1">
        <w:r w:rsidR="00775316" w:rsidRPr="00264CAE">
          <w:rPr>
            <w:rStyle w:val="Hyperlink"/>
            <w:rFonts w:ascii="Times New Roman" w:hAnsi="Times New Roman"/>
          </w:rPr>
          <w:t>SP1500comments@nist.gov</w:t>
        </w:r>
      </w:hyperlink>
      <w:r w:rsidRPr="00B30936">
        <w:t xml:space="preserve"> with the volume number in the subjec</w:t>
      </w:r>
      <w:r w:rsidR="00267C3E">
        <w:t>t line (e.g., Edits for Volume 1</w:t>
      </w:r>
      <w:r w:rsidRPr="00B30936">
        <w:t>.)</w:t>
      </w:r>
    </w:p>
    <w:p w14:paraId="7035E4D1" w14:textId="77777777" w:rsidR="008915F9" w:rsidRPr="00B30936" w:rsidRDefault="008915F9" w:rsidP="008915F9">
      <w:r w:rsidRPr="00B30936">
        <w:t>Please contact Wo Chang (</w:t>
      </w:r>
      <w:hyperlink r:id="rId19" w:history="1">
        <w:r w:rsidRPr="00B30936">
          <w:rPr>
            <w:rStyle w:val="Hyperlink"/>
            <w:rFonts w:ascii="Times New Roman" w:hAnsi="Times New Roman"/>
            <w:iCs/>
          </w:rPr>
          <w:t>wchang@nist.gov</w:t>
        </w:r>
      </w:hyperlink>
      <w:r w:rsidRPr="00B30936">
        <w:rPr>
          <w:iCs/>
        </w:rPr>
        <w:t>)</w:t>
      </w:r>
      <w:r w:rsidRPr="00B30936">
        <w:rPr>
          <w:i/>
          <w:iCs/>
        </w:rPr>
        <w:t xml:space="preserve"> </w:t>
      </w:r>
      <w:r w:rsidRPr="00B30936">
        <w:t xml:space="preserve">with any questions about the feedback submission process. </w:t>
      </w:r>
    </w:p>
    <w:p w14:paraId="5E980FCD" w14:textId="77777777" w:rsidR="008915F9" w:rsidRDefault="008915F9" w:rsidP="008915F9">
      <w:r>
        <w:t xml:space="preserve">Big Data professionals continue to be welcome to join the NBD-PWG to help craft the work contained in the volumes of the NIST Big Data Interoperability Framework. Additional information about the NBD-PWG can be found at </w:t>
      </w:r>
      <w:hyperlink r:id="rId20" w:history="1">
        <w:r w:rsidR="0031123E" w:rsidRPr="007A33DE">
          <w:rPr>
            <w:rStyle w:val="Hyperlink"/>
            <w:rFonts w:ascii="Times New Roman" w:hAnsi="Times New Roman"/>
          </w:rPr>
          <w:t>http://bigdatawg.nist.gov</w:t>
        </w:r>
      </w:hyperlink>
      <w:r>
        <w:t xml:space="preserve">. </w:t>
      </w:r>
    </w:p>
    <w:p w14:paraId="43D079D0" w14:textId="77777777" w:rsidR="008915F9" w:rsidRDefault="008915F9" w:rsidP="003D1BD0">
      <w:pPr>
        <w:spacing w:before="240"/>
      </w:pPr>
    </w:p>
    <w:p w14:paraId="2FDDF9A7" w14:textId="77777777" w:rsidR="008915F9" w:rsidRDefault="008915F9" w:rsidP="003D1BD0">
      <w:pPr>
        <w:spacing w:before="240"/>
      </w:pPr>
    </w:p>
    <w:p w14:paraId="71BF5461" w14:textId="77777777" w:rsidR="008915F9" w:rsidRDefault="008915F9" w:rsidP="006A09E3">
      <w:pPr>
        <w:pStyle w:val="BDTOCHeader"/>
        <w:sectPr w:rsidR="008915F9" w:rsidSect="005227A6">
          <w:endnotePr>
            <w:numFmt w:val="decimal"/>
          </w:endnotePr>
          <w:type w:val="continuous"/>
          <w:pgSz w:w="12240" w:h="15840"/>
          <w:pgMar w:top="1440" w:right="1440" w:bottom="1440" w:left="1440" w:header="720" w:footer="720" w:gutter="0"/>
          <w:pgNumType w:fmt="lowerRoman"/>
          <w:cols w:space="720"/>
          <w:docGrid w:linePitch="360"/>
        </w:sectPr>
      </w:pPr>
      <w:bookmarkStart w:id="3" w:name="_Toc385425369"/>
      <w:bookmarkStart w:id="4" w:name="_Toc385500461"/>
      <w:bookmarkStart w:id="5" w:name="_Toc385501763"/>
      <w:bookmarkStart w:id="6" w:name="_Toc385502543"/>
      <w:bookmarkStart w:id="7" w:name="_Toc386029080"/>
    </w:p>
    <w:p w14:paraId="54150FD6" w14:textId="77777777" w:rsidR="0080482D" w:rsidRPr="006A09E3" w:rsidRDefault="007C1EE0" w:rsidP="006A09E3">
      <w:pPr>
        <w:pStyle w:val="BDTOCHeader"/>
      </w:pPr>
      <w:r w:rsidRPr="006A09E3">
        <w:lastRenderedPageBreak/>
        <w:t>Table of Contents</w:t>
      </w:r>
      <w:bookmarkEnd w:id="3"/>
      <w:bookmarkEnd w:id="4"/>
      <w:bookmarkEnd w:id="5"/>
      <w:bookmarkEnd w:id="6"/>
      <w:bookmarkEnd w:id="7"/>
    </w:p>
    <w:p w14:paraId="5AD4BBD9" w14:textId="77777777" w:rsidR="006D4613" w:rsidRDefault="00254A0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\t "BD NotNumbered Titles,1" </w:instrText>
      </w:r>
      <w:r>
        <w:rPr>
          <w:b w:val="0"/>
          <w:bCs w:val="0"/>
          <w:caps w:val="0"/>
        </w:rPr>
        <w:fldChar w:fldCharType="separate"/>
      </w:r>
      <w:hyperlink w:anchor="_Toc415520776" w:history="1">
        <w:r w:rsidR="006D4613" w:rsidRPr="00017728">
          <w:rPr>
            <w:rStyle w:val="Hyperlink"/>
            <w:noProof/>
          </w:rPr>
          <w:t>Executive Summary</w:t>
        </w:r>
        <w:r w:rsidR="006D4613">
          <w:rPr>
            <w:noProof/>
            <w:webHidden/>
          </w:rPr>
          <w:tab/>
        </w:r>
        <w:r w:rsidR="006D4613">
          <w:rPr>
            <w:noProof/>
            <w:webHidden/>
          </w:rPr>
          <w:fldChar w:fldCharType="begin"/>
        </w:r>
        <w:r w:rsidR="006D4613">
          <w:rPr>
            <w:noProof/>
            <w:webHidden/>
          </w:rPr>
          <w:instrText xml:space="preserve"> PAGEREF _Toc415520776 \h </w:instrText>
        </w:r>
        <w:r w:rsidR="006D4613">
          <w:rPr>
            <w:noProof/>
            <w:webHidden/>
          </w:rPr>
        </w:r>
        <w:r w:rsidR="006D4613">
          <w:rPr>
            <w:noProof/>
            <w:webHidden/>
          </w:rPr>
          <w:fldChar w:fldCharType="separate"/>
        </w:r>
        <w:r w:rsidR="006D4613">
          <w:rPr>
            <w:noProof/>
            <w:webHidden/>
          </w:rPr>
          <w:t>vii</w:t>
        </w:r>
        <w:r w:rsidR="006D4613">
          <w:rPr>
            <w:noProof/>
            <w:webHidden/>
          </w:rPr>
          <w:fldChar w:fldCharType="end"/>
        </w:r>
      </w:hyperlink>
    </w:p>
    <w:p w14:paraId="2E374F2C" w14:textId="77777777" w:rsidR="006D4613" w:rsidRDefault="00573224">
      <w:pPr>
        <w:pStyle w:val="TOC1"/>
        <w:tabs>
          <w:tab w:val="left" w:pos="440"/>
          <w:tab w:val="right" w:leader="dot" w:pos="9350"/>
        </w:tabs>
        <w:rPr>
          <w:rFonts w:eastAsiaTheme="minorEastAsia" w:cstheme="minorBidi"/>
          <w:b w:val="0"/>
          <w:bCs w:val="0"/>
          <w:caps w:val="0"/>
          <w:noProof/>
          <w:sz w:val="22"/>
          <w:szCs w:val="22"/>
        </w:rPr>
      </w:pPr>
      <w:hyperlink w:anchor="_Toc415520777" w:history="1">
        <w:r w:rsidR="006D4613" w:rsidRPr="00017728">
          <w:rPr>
            <w:rStyle w:val="Hyperlink"/>
            <w:noProof/>
          </w:rPr>
          <w:t>1</w:t>
        </w:r>
        <w:r w:rsidR="006D4613">
          <w:rPr>
            <w:rFonts w:eastAsiaTheme="minorEastAsia" w:cstheme="minorBidi"/>
            <w:b w:val="0"/>
            <w:bCs w:val="0"/>
            <w:caps w:val="0"/>
            <w:noProof/>
            <w:sz w:val="22"/>
            <w:szCs w:val="22"/>
          </w:rPr>
          <w:tab/>
        </w:r>
        <w:r w:rsidR="006D4613" w:rsidRPr="00017728">
          <w:rPr>
            <w:rStyle w:val="Hyperlink"/>
            <w:noProof/>
          </w:rPr>
          <w:t>Introduction</w:t>
        </w:r>
        <w:r w:rsidR="006D4613">
          <w:rPr>
            <w:noProof/>
            <w:webHidden/>
          </w:rPr>
          <w:tab/>
        </w:r>
        <w:r w:rsidR="006D4613">
          <w:rPr>
            <w:noProof/>
            <w:webHidden/>
          </w:rPr>
          <w:fldChar w:fldCharType="begin"/>
        </w:r>
        <w:r w:rsidR="006D4613">
          <w:rPr>
            <w:noProof/>
            <w:webHidden/>
          </w:rPr>
          <w:instrText xml:space="preserve"> PAGEREF _Toc415520777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1AE50E93"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78" w:history="1">
        <w:r w:rsidR="006D4613" w:rsidRPr="00017728">
          <w:rPr>
            <w:rStyle w:val="Hyperlink"/>
            <w:noProof/>
          </w:rPr>
          <w:t>1.1</w:t>
        </w:r>
        <w:r w:rsidR="006D4613">
          <w:rPr>
            <w:rFonts w:eastAsiaTheme="minorEastAsia" w:cstheme="minorBidi"/>
            <w:smallCaps w:val="0"/>
            <w:noProof/>
            <w:sz w:val="22"/>
            <w:szCs w:val="22"/>
          </w:rPr>
          <w:tab/>
        </w:r>
        <w:r w:rsidR="006D4613" w:rsidRPr="00017728">
          <w:rPr>
            <w:rStyle w:val="Hyperlink"/>
            <w:noProof/>
          </w:rPr>
          <w:t>Background</w:t>
        </w:r>
        <w:r w:rsidR="006D4613">
          <w:rPr>
            <w:noProof/>
            <w:webHidden/>
          </w:rPr>
          <w:tab/>
        </w:r>
        <w:r w:rsidR="006D4613">
          <w:rPr>
            <w:noProof/>
            <w:webHidden/>
          </w:rPr>
          <w:fldChar w:fldCharType="begin"/>
        </w:r>
        <w:r w:rsidR="006D4613">
          <w:rPr>
            <w:noProof/>
            <w:webHidden/>
          </w:rPr>
          <w:instrText xml:space="preserve"> PAGEREF _Toc415520778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6CCABB"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79" w:history="1">
        <w:r w:rsidR="006D4613" w:rsidRPr="00017728">
          <w:rPr>
            <w:rStyle w:val="Hyperlink"/>
            <w:noProof/>
          </w:rPr>
          <w:t>1.2</w:t>
        </w:r>
        <w:r w:rsidR="006D4613">
          <w:rPr>
            <w:rFonts w:eastAsiaTheme="minorEastAsia" w:cstheme="minorBidi"/>
            <w:smallCaps w:val="0"/>
            <w:noProof/>
            <w:sz w:val="22"/>
            <w:szCs w:val="22"/>
          </w:rPr>
          <w:tab/>
        </w:r>
        <w:r w:rsidR="006D4613" w:rsidRPr="00017728">
          <w:rPr>
            <w:rStyle w:val="Hyperlink"/>
            <w:noProof/>
          </w:rPr>
          <w:t>Scope and Objectives of the Definitions and Taxonomies Subgroup</w:t>
        </w:r>
        <w:r w:rsidR="006D4613">
          <w:rPr>
            <w:noProof/>
            <w:webHidden/>
          </w:rPr>
          <w:tab/>
        </w:r>
        <w:r w:rsidR="006D4613">
          <w:rPr>
            <w:noProof/>
            <w:webHidden/>
          </w:rPr>
          <w:fldChar w:fldCharType="begin"/>
        </w:r>
        <w:r w:rsidR="006D4613">
          <w:rPr>
            <w:noProof/>
            <w:webHidden/>
          </w:rPr>
          <w:instrText xml:space="preserve"> PAGEREF _Toc415520779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8AA6404"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0" w:history="1">
        <w:r w:rsidR="006D4613" w:rsidRPr="00017728">
          <w:rPr>
            <w:rStyle w:val="Hyperlink"/>
            <w:noProof/>
          </w:rPr>
          <w:t>1.3</w:t>
        </w:r>
        <w:r w:rsidR="006D4613">
          <w:rPr>
            <w:rFonts w:eastAsiaTheme="minorEastAsia" w:cstheme="minorBidi"/>
            <w:smallCaps w:val="0"/>
            <w:noProof/>
            <w:sz w:val="22"/>
            <w:szCs w:val="22"/>
          </w:rPr>
          <w:tab/>
        </w:r>
        <w:r w:rsidR="006D4613" w:rsidRPr="00017728">
          <w:rPr>
            <w:rStyle w:val="Hyperlink"/>
            <w:noProof/>
          </w:rPr>
          <w:t>Report Production</w:t>
        </w:r>
        <w:r w:rsidR="006D4613">
          <w:rPr>
            <w:noProof/>
            <w:webHidden/>
          </w:rPr>
          <w:tab/>
        </w:r>
        <w:r w:rsidR="006D4613">
          <w:rPr>
            <w:noProof/>
            <w:webHidden/>
          </w:rPr>
          <w:fldChar w:fldCharType="begin"/>
        </w:r>
        <w:r w:rsidR="006D4613">
          <w:rPr>
            <w:noProof/>
            <w:webHidden/>
          </w:rPr>
          <w:instrText xml:space="preserve"> PAGEREF _Toc415520780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BCBBF80"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1" w:history="1">
        <w:r w:rsidR="006D4613" w:rsidRPr="00017728">
          <w:rPr>
            <w:rStyle w:val="Hyperlink"/>
            <w:noProof/>
          </w:rPr>
          <w:t>1.4</w:t>
        </w:r>
        <w:r w:rsidR="006D4613">
          <w:rPr>
            <w:rFonts w:eastAsiaTheme="minorEastAsia" w:cstheme="minorBidi"/>
            <w:smallCaps w:val="0"/>
            <w:noProof/>
            <w:sz w:val="22"/>
            <w:szCs w:val="22"/>
          </w:rPr>
          <w:tab/>
        </w:r>
        <w:r w:rsidR="006D4613" w:rsidRPr="00017728">
          <w:rPr>
            <w:rStyle w:val="Hyperlink"/>
            <w:noProof/>
          </w:rPr>
          <w:t>Report Structure</w:t>
        </w:r>
        <w:r w:rsidR="006D4613">
          <w:rPr>
            <w:noProof/>
            <w:webHidden/>
          </w:rPr>
          <w:tab/>
        </w:r>
        <w:r w:rsidR="006D4613">
          <w:rPr>
            <w:noProof/>
            <w:webHidden/>
          </w:rPr>
          <w:fldChar w:fldCharType="begin"/>
        </w:r>
        <w:r w:rsidR="006D4613">
          <w:rPr>
            <w:noProof/>
            <w:webHidden/>
          </w:rPr>
          <w:instrText xml:space="preserve"> PAGEREF _Toc415520781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627E675E"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2" w:history="1">
        <w:r w:rsidR="006D4613" w:rsidRPr="00017728">
          <w:rPr>
            <w:rStyle w:val="Hyperlink"/>
            <w:noProof/>
          </w:rPr>
          <w:t>1.5</w:t>
        </w:r>
        <w:r w:rsidR="006D4613">
          <w:rPr>
            <w:rFonts w:eastAsiaTheme="minorEastAsia" w:cstheme="minorBidi"/>
            <w:smallCaps w:val="0"/>
            <w:noProof/>
            <w:sz w:val="22"/>
            <w:szCs w:val="22"/>
          </w:rPr>
          <w:tab/>
        </w:r>
        <w:r w:rsidR="006D4613" w:rsidRPr="00017728">
          <w:rPr>
            <w:rStyle w:val="Hyperlink"/>
            <w:noProof/>
          </w:rPr>
          <w:t>Future Work on this Volume</w:t>
        </w:r>
        <w:r w:rsidR="006D4613">
          <w:rPr>
            <w:noProof/>
            <w:webHidden/>
          </w:rPr>
          <w:tab/>
        </w:r>
        <w:r w:rsidR="006D4613">
          <w:rPr>
            <w:noProof/>
            <w:webHidden/>
          </w:rPr>
          <w:fldChar w:fldCharType="begin"/>
        </w:r>
        <w:r w:rsidR="006D4613">
          <w:rPr>
            <w:noProof/>
            <w:webHidden/>
          </w:rPr>
          <w:instrText xml:space="preserve"> PAGEREF _Toc415520782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26506122" w14:textId="77777777" w:rsidR="006D4613" w:rsidRDefault="00573224">
      <w:pPr>
        <w:pStyle w:val="TOC1"/>
        <w:tabs>
          <w:tab w:val="left" w:pos="440"/>
          <w:tab w:val="right" w:leader="dot" w:pos="9350"/>
        </w:tabs>
        <w:rPr>
          <w:rFonts w:eastAsiaTheme="minorEastAsia" w:cstheme="minorBidi"/>
          <w:b w:val="0"/>
          <w:bCs w:val="0"/>
          <w:caps w:val="0"/>
          <w:noProof/>
          <w:sz w:val="22"/>
          <w:szCs w:val="22"/>
        </w:rPr>
      </w:pPr>
      <w:hyperlink w:anchor="_Toc415520783" w:history="1">
        <w:r w:rsidR="006D4613" w:rsidRPr="00017728">
          <w:rPr>
            <w:rStyle w:val="Hyperlink"/>
            <w:noProof/>
          </w:rPr>
          <w:t>2</w:t>
        </w:r>
        <w:r w:rsidR="006D4613">
          <w:rPr>
            <w:rFonts w:eastAsiaTheme="minorEastAsia" w:cstheme="minorBidi"/>
            <w:b w:val="0"/>
            <w:bCs w:val="0"/>
            <w:caps w:val="0"/>
            <w:noProof/>
            <w:sz w:val="22"/>
            <w:szCs w:val="22"/>
          </w:rPr>
          <w:tab/>
        </w:r>
        <w:r w:rsidR="006D4613" w:rsidRPr="00017728">
          <w:rPr>
            <w:rStyle w:val="Hyperlink"/>
            <w:noProof/>
          </w:rPr>
          <w:t>Big Data and Data Science Definitions</w:t>
        </w:r>
        <w:r w:rsidR="006D4613">
          <w:rPr>
            <w:noProof/>
            <w:webHidden/>
          </w:rPr>
          <w:tab/>
        </w:r>
        <w:r w:rsidR="006D4613">
          <w:rPr>
            <w:noProof/>
            <w:webHidden/>
          </w:rPr>
          <w:fldChar w:fldCharType="begin"/>
        </w:r>
        <w:r w:rsidR="006D4613">
          <w:rPr>
            <w:noProof/>
            <w:webHidden/>
          </w:rPr>
          <w:instrText xml:space="preserve"> PAGEREF _Toc415520783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74AB22F9"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4" w:history="1">
        <w:r w:rsidR="006D4613" w:rsidRPr="00017728">
          <w:rPr>
            <w:rStyle w:val="Hyperlink"/>
            <w:noProof/>
          </w:rPr>
          <w:t>2.1</w:t>
        </w:r>
        <w:r w:rsidR="006D4613">
          <w:rPr>
            <w:rFonts w:eastAsiaTheme="minorEastAsia" w:cstheme="minorBidi"/>
            <w:smallCaps w:val="0"/>
            <w:noProof/>
            <w:sz w:val="22"/>
            <w:szCs w:val="22"/>
          </w:rPr>
          <w:tab/>
        </w:r>
        <w:r w:rsidR="006D4613" w:rsidRPr="00017728">
          <w:rPr>
            <w:rStyle w:val="Hyperlink"/>
            <w:noProof/>
          </w:rPr>
          <w:t>Big Data Definitions</w:t>
        </w:r>
        <w:r w:rsidR="006D4613">
          <w:rPr>
            <w:noProof/>
            <w:webHidden/>
          </w:rPr>
          <w:tab/>
        </w:r>
        <w:r w:rsidR="006D4613">
          <w:rPr>
            <w:noProof/>
            <w:webHidden/>
          </w:rPr>
          <w:fldChar w:fldCharType="begin"/>
        </w:r>
        <w:r w:rsidR="006D4613">
          <w:rPr>
            <w:noProof/>
            <w:webHidden/>
          </w:rPr>
          <w:instrText xml:space="preserve"> PAGEREF _Toc415520784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6469B18D"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5" w:history="1">
        <w:r w:rsidR="006D4613" w:rsidRPr="00017728">
          <w:rPr>
            <w:rStyle w:val="Hyperlink"/>
            <w:noProof/>
          </w:rPr>
          <w:t>2.2</w:t>
        </w:r>
        <w:r w:rsidR="006D4613">
          <w:rPr>
            <w:rFonts w:eastAsiaTheme="minorEastAsia" w:cstheme="minorBidi"/>
            <w:smallCaps w:val="0"/>
            <w:noProof/>
            <w:sz w:val="22"/>
            <w:szCs w:val="22"/>
          </w:rPr>
          <w:tab/>
        </w:r>
        <w:r w:rsidR="006D4613" w:rsidRPr="00017728">
          <w:rPr>
            <w:rStyle w:val="Hyperlink"/>
            <w:noProof/>
          </w:rPr>
          <w:t>Data Science Definitions</w:t>
        </w:r>
        <w:r w:rsidR="006D4613">
          <w:rPr>
            <w:noProof/>
            <w:webHidden/>
          </w:rPr>
          <w:tab/>
        </w:r>
        <w:r w:rsidR="006D4613">
          <w:rPr>
            <w:noProof/>
            <w:webHidden/>
          </w:rPr>
          <w:fldChar w:fldCharType="begin"/>
        </w:r>
        <w:r w:rsidR="006D4613">
          <w:rPr>
            <w:noProof/>
            <w:webHidden/>
          </w:rPr>
          <w:instrText xml:space="preserve"> PAGEREF _Toc415520785 \h </w:instrText>
        </w:r>
        <w:r w:rsidR="006D4613">
          <w:rPr>
            <w:noProof/>
            <w:webHidden/>
          </w:rPr>
        </w:r>
        <w:r w:rsidR="006D4613">
          <w:rPr>
            <w:noProof/>
            <w:webHidden/>
          </w:rPr>
          <w:fldChar w:fldCharType="separate"/>
        </w:r>
        <w:r w:rsidR="006D4613">
          <w:rPr>
            <w:noProof/>
            <w:webHidden/>
          </w:rPr>
          <w:t>7</w:t>
        </w:r>
        <w:r w:rsidR="006D4613">
          <w:rPr>
            <w:noProof/>
            <w:webHidden/>
          </w:rPr>
          <w:fldChar w:fldCharType="end"/>
        </w:r>
      </w:hyperlink>
    </w:p>
    <w:p w14:paraId="45CD5B3E"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6" w:history="1">
        <w:r w:rsidR="006D4613" w:rsidRPr="00017728">
          <w:rPr>
            <w:rStyle w:val="Hyperlink"/>
            <w:noProof/>
          </w:rPr>
          <w:t>2.3</w:t>
        </w:r>
        <w:r w:rsidR="006D4613">
          <w:rPr>
            <w:rFonts w:eastAsiaTheme="minorEastAsia" w:cstheme="minorBidi"/>
            <w:smallCaps w:val="0"/>
            <w:noProof/>
            <w:sz w:val="22"/>
            <w:szCs w:val="22"/>
          </w:rPr>
          <w:tab/>
        </w:r>
        <w:r w:rsidR="006D4613" w:rsidRPr="00017728">
          <w:rPr>
            <w:rStyle w:val="Hyperlink"/>
            <w:noProof/>
          </w:rPr>
          <w:t>Other Big Data Definitions</w:t>
        </w:r>
        <w:r w:rsidR="006D4613">
          <w:rPr>
            <w:noProof/>
            <w:webHidden/>
          </w:rPr>
          <w:tab/>
        </w:r>
        <w:r w:rsidR="006D4613">
          <w:rPr>
            <w:noProof/>
            <w:webHidden/>
          </w:rPr>
          <w:fldChar w:fldCharType="begin"/>
        </w:r>
        <w:r w:rsidR="006D4613">
          <w:rPr>
            <w:noProof/>
            <w:webHidden/>
          </w:rPr>
          <w:instrText xml:space="preserve"> PAGEREF _Toc415520786 \h </w:instrText>
        </w:r>
        <w:r w:rsidR="006D4613">
          <w:rPr>
            <w:noProof/>
            <w:webHidden/>
          </w:rPr>
        </w:r>
        <w:r w:rsidR="006D4613">
          <w:rPr>
            <w:noProof/>
            <w:webHidden/>
          </w:rPr>
          <w:fldChar w:fldCharType="separate"/>
        </w:r>
        <w:r w:rsidR="006D4613">
          <w:rPr>
            <w:noProof/>
            <w:webHidden/>
          </w:rPr>
          <w:t>9</w:t>
        </w:r>
        <w:r w:rsidR="006D4613">
          <w:rPr>
            <w:noProof/>
            <w:webHidden/>
          </w:rPr>
          <w:fldChar w:fldCharType="end"/>
        </w:r>
      </w:hyperlink>
    </w:p>
    <w:p w14:paraId="72323E60" w14:textId="77777777" w:rsidR="006D4613" w:rsidRDefault="00573224">
      <w:pPr>
        <w:pStyle w:val="TOC1"/>
        <w:tabs>
          <w:tab w:val="left" w:pos="440"/>
          <w:tab w:val="right" w:leader="dot" w:pos="9350"/>
        </w:tabs>
        <w:rPr>
          <w:rFonts w:eastAsiaTheme="minorEastAsia" w:cstheme="minorBidi"/>
          <w:b w:val="0"/>
          <w:bCs w:val="0"/>
          <w:caps w:val="0"/>
          <w:noProof/>
          <w:sz w:val="22"/>
          <w:szCs w:val="22"/>
        </w:rPr>
      </w:pPr>
      <w:hyperlink w:anchor="_Toc415520787" w:history="1">
        <w:r w:rsidR="006D4613" w:rsidRPr="00017728">
          <w:rPr>
            <w:rStyle w:val="Hyperlink"/>
            <w:noProof/>
          </w:rPr>
          <w:t>3</w:t>
        </w:r>
        <w:r w:rsidR="006D4613">
          <w:rPr>
            <w:rFonts w:eastAsiaTheme="minorEastAsia" w:cstheme="minorBidi"/>
            <w:b w:val="0"/>
            <w:bCs w:val="0"/>
            <w:caps w:val="0"/>
            <w:noProof/>
            <w:sz w:val="22"/>
            <w:szCs w:val="22"/>
          </w:rPr>
          <w:tab/>
        </w:r>
        <w:r w:rsidR="006D4613" w:rsidRPr="00017728">
          <w:rPr>
            <w:rStyle w:val="Hyperlink"/>
            <w:noProof/>
          </w:rPr>
          <w:t>Big Data Features</w:t>
        </w:r>
        <w:r w:rsidR="006D4613">
          <w:rPr>
            <w:noProof/>
            <w:webHidden/>
          </w:rPr>
          <w:tab/>
        </w:r>
        <w:r w:rsidR="006D4613">
          <w:rPr>
            <w:noProof/>
            <w:webHidden/>
          </w:rPr>
          <w:fldChar w:fldCharType="begin"/>
        </w:r>
        <w:r w:rsidR="006D4613">
          <w:rPr>
            <w:noProof/>
            <w:webHidden/>
          </w:rPr>
          <w:instrText xml:space="preserve"> PAGEREF _Toc415520787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C8FD573"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8" w:history="1">
        <w:r w:rsidR="006D4613" w:rsidRPr="00017728">
          <w:rPr>
            <w:rStyle w:val="Hyperlink"/>
            <w:noProof/>
          </w:rPr>
          <w:t>3.1</w:t>
        </w:r>
        <w:r w:rsidR="006D4613">
          <w:rPr>
            <w:rFonts w:eastAsiaTheme="minorEastAsia" w:cstheme="minorBidi"/>
            <w:smallCaps w:val="0"/>
            <w:noProof/>
            <w:sz w:val="22"/>
            <w:szCs w:val="22"/>
          </w:rPr>
          <w:tab/>
        </w:r>
        <w:r w:rsidR="006D4613" w:rsidRPr="00017728">
          <w:rPr>
            <w:rStyle w:val="Hyperlink"/>
            <w:noProof/>
          </w:rPr>
          <w:t>Data Elements and Metadata</w:t>
        </w:r>
        <w:r w:rsidR="006D4613">
          <w:rPr>
            <w:noProof/>
            <w:webHidden/>
          </w:rPr>
          <w:tab/>
        </w:r>
        <w:r w:rsidR="006D4613">
          <w:rPr>
            <w:noProof/>
            <w:webHidden/>
          </w:rPr>
          <w:fldChar w:fldCharType="begin"/>
        </w:r>
        <w:r w:rsidR="006D4613">
          <w:rPr>
            <w:noProof/>
            <w:webHidden/>
          </w:rPr>
          <w:instrText xml:space="preserve"> PAGEREF _Toc415520788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4FC57E6"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89" w:history="1">
        <w:r w:rsidR="006D4613" w:rsidRPr="00017728">
          <w:rPr>
            <w:rStyle w:val="Hyperlink"/>
            <w:noProof/>
          </w:rPr>
          <w:t>3.2</w:t>
        </w:r>
        <w:r w:rsidR="006D4613">
          <w:rPr>
            <w:rFonts w:eastAsiaTheme="minorEastAsia" w:cstheme="minorBidi"/>
            <w:smallCaps w:val="0"/>
            <w:noProof/>
            <w:sz w:val="22"/>
            <w:szCs w:val="22"/>
          </w:rPr>
          <w:tab/>
        </w:r>
        <w:r w:rsidR="006D4613" w:rsidRPr="00017728">
          <w:rPr>
            <w:rStyle w:val="Hyperlink"/>
            <w:noProof/>
          </w:rPr>
          <w:t>Data Records and Non-Relational Models</w:t>
        </w:r>
        <w:r w:rsidR="006D4613">
          <w:rPr>
            <w:noProof/>
            <w:webHidden/>
          </w:rPr>
          <w:tab/>
        </w:r>
        <w:r w:rsidR="006D4613">
          <w:rPr>
            <w:noProof/>
            <w:webHidden/>
          </w:rPr>
          <w:fldChar w:fldCharType="begin"/>
        </w:r>
        <w:r w:rsidR="006D4613">
          <w:rPr>
            <w:noProof/>
            <w:webHidden/>
          </w:rPr>
          <w:instrText xml:space="preserve"> PAGEREF _Toc415520789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5FC4D218"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90" w:history="1">
        <w:r w:rsidR="006D4613" w:rsidRPr="00017728">
          <w:rPr>
            <w:rStyle w:val="Hyperlink"/>
            <w:noProof/>
          </w:rPr>
          <w:t>3.3</w:t>
        </w:r>
        <w:r w:rsidR="006D4613">
          <w:rPr>
            <w:rFonts w:eastAsiaTheme="minorEastAsia" w:cstheme="minorBidi"/>
            <w:smallCaps w:val="0"/>
            <w:noProof/>
            <w:sz w:val="22"/>
            <w:szCs w:val="22"/>
          </w:rPr>
          <w:tab/>
        </w:r>
        <w:r w:rsidR="006D4613" w:rsidRPr="00017728">
          <w:rPr>
            <w:rStyle w:val="Hyperlink"/>
            <w:noProof/>
          </w:rPr>
          <w:t>Dataset Characteristics and Storage</w:t>
        </w:r>
        <w:r w:rsidR="006D4613">
          <w:rPr>
            <w:noProof/>
            <w:webHidden/>
          </w:rPr>
          <w:tab/>
        </w:r>
        <w:r w:rsidR="006D4613">
          <w:rPr>
            <w:noProof/>
            <w:webHidden/>
          </w:rPr>
          <w:fldChar w:fldCharType="begin"/>
        </w:r>
        <w:r w:rsidR="006D4613">
          <w:rPr>
            <w:noProof/>
            <w:webHidden/>
          </w:rPr>
          <w:instrText xml:space="preserve"> PAGEREF _Toc415520790 \h </w:instrText>
        </w:r>
        <w:r w:rsidR="006D4613">
          <w:rPr>
            <w:noProof/>
            <w:webHidden/>
          </w:rPr>
        </w:r>
        <w:r w:rsidR="006D4613">
          <w:rPr>
            <w:noProof/>
            <w:webHidden/>
          </w:rPr>
          <w:fldChar w:fldCharType="separate"/>
        </w:r>
        <w:r w:rsidR="006D4613">
          <w:rPr>
            <w:noProof/>
            <w:webHidden/>
          </w:rPr>
          <w:t>13</w:t>
        </w:r>
        <w:r w:rsidR="006D4613">
          <w:rPr>
            <w:noProof/>
            <w:webHidden/>
          </w:rPr>
          <w:fldChar w:fldCharType="end"/>
        </w:r>
      </w:hyperlink>
    </w:p>
    <w:p w14:paraId="1CBCBDC2"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91" w:history="1">
        <w:r w:rsidR="006D4613" w:rsidRPr="00017728">
          <w:rPr>
            <w:rStyle w:val="Hyperlink"/>
            <w:noProof/>
          </w:rPr>
          <w:t>3.4</w:t>
        </w:r>
        <w:r w:rsidR="006D4613">
          <w:rPr>
            <w:rFonts w:eastAsiaTheme="minorEastAsia" w:cstheme="minorBidi"/>
            <w:smallCaps w:val="0"/>
            <w:noProof/>
            <w:sz w:val="22"/>
            <w:szCs w:val="22"/>
          </w:rPr>
          <w:tab/>
        </w:r>
        <w:r w:rsidR="006D4613" w:rsidRPr="00017728">
          <w:rPr>
            <w:rStyle w:val="Hyperlink"/>
            <w:noProof/>
          </w:rPr>
          <w:t>Data in Motion</w:t>
        </w:r>
        <w:r w:rsidR="006D4613">
          <w:rPr>
            <w:noProof/>
            <w:webHidden/>
          </w:rPr>
          <w:tab/>
        </w:r>
        <w:r w:rsidR="006D4613">
          <w:rPr>
            <w:noProof/>
            <w:webHidden/>
          </w:rPr>
          <w:fldChar w:fldCharType="begin"/>
        </w:r>
        <w:r w:rsidR="006D4613">
          <w:rPr>
            <w:noProof/>
            <w:webHidden/>
          </w:rPr>
          <w:instrText xml:space="preserve"> PAGEREF _Toc415520791 \h </w:instrText>
        </w:r>
        <w:r w:rsidR="006D4613">
          <w:rPr>
            <w:noProof/>
            <w:webHidden/>
          </w:rPr>
        </w:r>
        <w:r w:rsidR="006D4613">
          <w:rPr>
            <w:noProof/>
            <w:webHidden/>
          </w:rPr>
          <w:fldChar w:fldCharType="separate"/>
        </w:r>
        <w:r w:rsidR="006D4613">
          <w:rPr>
            <w:noProof/>
            <w:webHidden/>
          </w:rPr>
          <w:t>15</w:t>
        </w:r>
        <w:r w:rsidR="006D4613">
          <w:rPr>
            <w:noProof/>
            <w:webHidden/>
          </w:rPr>
          <w:fldChar w:fldCharType="end"/>
        </w:r>
      </w:hyperlink>
    </w:p>
    <w:p w14:paraId="0FC8898E"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92" w:history="1">
        <w:r w:rsidR="006D4613" w:rsidRPr="00017728">
          <w:rPr>
            <w:rStyle w:val="Hyperlink"/>
            <w:noProof/>
          </w:rPr>
          <w:t>3.5</w:t>
        </w:r>
        <w:r w:rsidR="006D4613">
          <w:rPr>
            <w:rFonts w:eastAsiaTheme="minorEastAsia" w:cstheme="minorBidi"/>
            <w:smallCaps w:val="0"/>
            <w:noProof/>
            <w:sz w:val="22"/>
            <w:szCs w:val="22"/>
          </w:rPr>
          <w:tab/>
        </w:r>
        <w:r w:rsidR="006D4613" w:rsidRPr="00017728">
          <w:rPr>
            <w:rStyle w:val="Hyperlink"/>
            <w:noProof/>
          </w:rPr>
          <w:t>Data Science Lifecycle Model for Big Data</w:t>
        </w:r>
        <w:r w:rsidR="006D4613">
          <w:rPr>
            <w:noProof/>
            <w:webHidden/>
          </w:rPr>
          <w:tab/>
        </w:r>
        <w:r w:rsidR="006D4613">
          <w:rPr>
            <w:noProof/>
            <w:webHidden/>
          </w:rPr>
          <w:fldChar w:fldCharType="begin"/>
        </w:r>
        <w:r w:rsidR="006D4613">
          <w:rPr>
            <w:noProof/>
            <w:webHidden/>
          </w:rPr>
          <w:instrText xml:space="preserve"> PAGEREF _Toc415520792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1B51CA68"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93" w:history="1">
        <w:r w:rsidR="006D4613" w:rsidRPr="00017728">
          <w:rPr>
            <w:rStyle w:val="Hyperlink"/>
            <w:noProof/>
          </w:rPr>
          <w:t>3.6</w:t>
        </w:r>
        <w:r w:rsidR="006D4613">
          <w:rPr>
            <w:rFonts w:eastAsiaTheme="minorEastAsia" w:cstheme="minorBidi"/>
            <w:smallCaps w:val="0"/>
            <w:noProof/>
            <w:sz w:val="22"/>
            <w:szCs w:val="22"/>
          </w:rPr>
          <w:tab/>
        </w:r>
        <w:r w:rsidR="006D4613" w:rsidRPr="00017728">
          <w:rPr>
            <w:rStyle w:val="Hyperlink"/>
            <w:noProof/>
          </w:rPr>
          <w:t>Big Data Analytics</w:t>
        </w:r>
        <w:r w:rsidR="006D4613">
          <w:rPr>
            <w:noProof/>
            <w:webHidden/>
          </w:rPr>
          <w:tab/>
        </w:r>
        <w:r w:rsidR="006D4613">
          <w:rPr>
            <w:noProof/>
            <w:webHidden/>
          </w:rPr>
          <w:fldChar w:fldCharType="begin"/>
        </w:r>
        <w:r w:rsidR="006D4613">
          <w:rPr>
            <w:noProof/>
            <w:webHidden/>
          </w:rPr>
          <w:instrText xml:space="preserve"> PAGEREF _Toc415520793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2BCEA5A4"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94" w:history="1">
        <w:r w:rsidR="006D4613" w:rsidRPr="00017728">
          <w:rPr>
            <w:rStyle w:val="Hyperlink"/>
            <w:noProof/>
          </w:rPr>
          <w:t>3.7</w:t>
        </w:r>
        <w:r w:rsidR="006D4613">
          <w:rPr>
            <w:rFonts w:eastAsiaTheme="minorEastAsia" w:cstheme="minorBidi"/>
            <w:smallCaps w:val="0"/>
            <w:noProof/>
            <w:sz w:val="22"/>
            <w:szCs w:val="22"/>
          </w:rPr>
          <w:tab/>
        </w:r>
        <w:r w:rsidR="006D4613" w:rsidRPr="00017728">
          <w:rPr>
            <w:rStyle w:val="Hyperlink"/>
            <w:noProof/>
          </w:rPr>
          <w:t>Big Data Metrics and Benchmarks</w:t>
        </w:r>
        <w:r w:rsidR="006D4613">
          <w:rPr>
            <w:noProof/>
            <w:webHidden/>
          </w:rPr>
          <w:tab/>
        </w:r>
        <w:r w:rsidR="006D4613">
          <w:rPr>
            <w:noProof/>
            <w:webHidden/>
          </w:rPr>
          <w:fldChar w:fldCharType="begin"/>
        </w:r>
        <w:r w:rsidR="006D4613">
          <w:rPr>
            <w:noProof/>
            <w:webHidden/>
          </w:rPr>
          <w:instrText xml:space="preserve"> PAGEREF _Toc415520794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31B53E59"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95" w:history="1">
        <w:r w:rsidR="006D4613" w:rsidRPr="00017728">
          <w:rPr>
            <w:rStyle w:val="Hyperlink"/>
            <w:noProof/>
          </w:rPr>
          <w:t>3.8</w:t>
        </w:r>
        <w:r w:rsidR="006D4613">
          <w:rPr>
            <w:rFonts w:eastAsiaTheme="minorEastAsia" w:cstheme="minorBidi"/>
            <w:smallCaps w:val="0"/>
            <w:noProof/>
            <w:sz w:val="22"/>
            <w:szCs w:val="22"/>
          </w:rPr>
          <w:tab/>
        </w:r>
        <w:r w:rsidR="006D4613" w:rsidRPr="00017728">
          <w:rPr>
            <w:rStyle w:val="Hyperlink"/>
            <w:noProof/>
          </w:rPr>
          <w:t>Big Data Security and Privacy</w:t>
        </w:r>
        <w:r w:rsidR="006D4613">
          <w:rPr>
            <w:noProof/>
            <w:webHidden/>
          </w:rPr>
          <w:tab/>
        </w:r>
        <w:r w:rsidR="006D4613">
          <w:rPr>
            <w:noProof/>
            <w:webHidden/>
          </w:rPr>
          <w:fldChar w:fldCharType="begin"/>
        </w:r>
        <w:r w:rsidR="006D4613">
          <w:rPr>
            <w:noProof/>
            <w:webHidden/>
          </w:rPr>
          <w:instrText xml:space="preserve"> PAGEREF _Toc415520795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1125B7E6" w14:textId="77777777" w:rsidR="006D4613" w:rsidRDefault="00573224">
      <w:pPr>
        <w:pStyle w:val="TOC2"/>
        <w:tabs>
          <w:tab w:val="left" w:pos="880"/>
          <w:tab w:val="right" w:leader="dot" w:pos="9350"/>
        </w:tabs>
        <w:rPr>
          <w:rFonts w:eastAsiaTheme="minorEastAsia" w:cstheme="minorBidi"/>
          <w:smallCaps w:val="0"/>
          <w:noProof/>
          <w:sz w:val="22"/>
          <w:szCs w:val="22"/>
        </w:rPr>
      </w:pPr>
      <w:hyperlink w:anchor="_Toc415520796" w:history="1">
        <w:r w:rsidR="006D4613" w:rsidRPr="00017728">
          <w:rPr>
            <w:rStyle w:val="Hyperlink"/>
            <w:noProof/>
          </w:rPr>
          <w:t>3.9</w:t>
        </w:r>
        <w:r w:rsidR="006D4613">
          <w:rPr>
            <w:rFonts w:eastAsiaTheme="minorEastAsia" w:cstheme="minorBidi"/>
            <w:smallCaps w:val="0"/>
            <w:noProof/>
            <w:sz w:val="22"/>
            <w:szCs w:val="22"/>
          </w:rPr>
          <w:tab/>
        </w:r>
        <w:r w:rsidR="006D4613" w:rsidRPr="00017728">
          <w:rPr>
            <w:rStyle w:val="Hyperlink"/>
            <w:noProof/>
          </w:rPr>
          <w:t>Data Governance</w:t>
        </w:r>
        <w:r w:rsidR="006D4613">
          <w:rPr>
            <w:noProof/>
            <w:webHidden/>
          </w:rPr>
          <w:tab/>
        </w:r>
        <w:r w:rsidR="006D4613">
          <w:rPr>
            <w:noProof/>
            <w:webHidden/>
          </w:rPr>
          <w:fldChar w:fldCharType="begin"/>
        </w:r>
        <w:r w:rsidR="006D4613">
          <w:rPr>
            <w:noProof/>
            <w:webHidden/>
          </w:rPr>
          <w:instrText xml:space="preserve"> PAGEREF _Toc415520796 \h </w:instrText>
        </w:r>
        <w:r w:rsidR="006D4613">
          <w:rPr>
            <w:noProof/>
            <w:webHidden/>
          </w:rPr>
        </w:r>
        <w:r w:rsidR="006D4613">
          <w:rPr>
            <w:noProof/>
            <w:webHidden/>
          </w:rPr>
          <w:fldChar w:fldCharType="separate"/>
        </w:r>
        <w:r w:rsidR="006D4613">
          <w:rPr>
            <w:noProof/>
            <w:webHidden/>
          </w:rPr>
          <w:t>18</w:t>
        </w:r>
        <w:r w:rsidR="006D4613">
          <w:rPr>
            <w:noProof/>
            <w:webHidden/>
          </w:rPr>
          <w:fldChar w:fldCharType="end"/>
        </w:r>
      </w:hyperlink>
    </w:p>
    <w:p w14:paraId="6F0CA4AE" w14:textId="77777777" w:rsidR="006D4613" w:rsidRDefault="00573224">
      <w:pPr>
        <w:pStyle w:val="TOC1"/>
        <w:tabs>
          <w:tab w:val="left" w:pos="440"/>
          <w:tab w:val="right" w:leader="dot" w:pos="9350"/>
        </w:tabs>
        <w:rPr>
          <w:rFonts w:eastAsiaTheme="minorEastAsia" w:cstheme="minorBidi"/>
          <w:b w:val="0"/>
          <w:bCs w:val="0"/>
          <w:caps w:val="0"/>
          <w:noProof/>
          <w:sz w:val="22"/>
          <w:szCs w:val="22"/>
        </w:rPr>
      </w:pPr>
      <w:hyperlink w:anchor="_Toc415520797" w:history="1">
        <w:r w:rsidR="006D4613" w:rsidRPr="00017728">
          <w:rPr>
            <w:rStyle w:val="Hyperlink"/>
            <w:noProof/>
          </w:rPr>
          <w:t>4</w:t>
        </w:r>
        <w:r w:rsidR="006D4613">
          <w:rPr>
            <w:rFonts w:eastAsiaTheme="minorEastAsia" w:cstheme="minorBidi"/>
            <w:b w:val="0"/>
            <w:bCs w:val="0"/>
            <w:caps w:val="0"/>
            <w:noProof/>
            <w:sz w:val="22"/>
            <w:szCs w:val="22"/>
          </w:rPr>
          <w:tab/>
        </w:r>
        <w:r w:rsidR="006D4613" w:rsidRPr="00017728">
          <w:rPr>
            <w:rStyle w:val="Hyperlink"/>
            <w:noProof/>
          </w:rPr>
          <w:t>Big Data Engineering Patterns (Fundamental Concepts)</w:t>
        </w:r>
        <w:r w:rsidR="006D4613">
          <w:rPr>
            <w:noProof/>
            <w:webHidden/>
          </w:rPr>
          <w:tab/>
        </w:r>
        <w:r w:rsidR="006D4613">
          <w:rPr>
            <w:noProof/>
            <w:webHidden/>
          </w:rPr>
          <w:fldChar w:fldCharType="begin"/>
        </w:r>
        <w:r w:rsidR="006D4613">
          <w:rPr>
            <w:noProof/>
            <w:webHidden/>
          </w:rPr>
          <w:instrText xml:space="preserve"> PAGEREF _Toc415520797 \h </w:instrText>
        </w:r>
        <w:r w:rsidR="006D4613">
          <w:rPr>
            <w:noProof/>
            <w:webHidden/>
          </w:rPr>
        </w:r>
        <w:r w:rsidR="006D4613">
          <w:rPr>
            <w:noProof/>
            <w:webHidden/>
          </w:rPr>
          <w:fldChar w:fldCharType="separate"/>
        </w:r>
        <w:r w:rsidR="006D4613">
          <w:rPr>
            <w:noProof/>
            <w:webHidden/>
          </w:rPr>
          <w:t>19</w:t>
        </w:r>
        <w:r w:rsidR="006D4613">
          <w:rPr>
            <w:noProof/>
            <w:webHidden/>
          </w:rPr>
          <w:fldChar w:fldCharType="end"/>
        </w:r>
      </w:hyperlink>
    </w:p>
    <w:p w14:paraId="531694E8" w14:textId="403ED618" w:rsidR="006D4613" w:rsidRDefault="00573224">
      <w:pPr>
        <w:pStyle w:val="TOC1"/>
        <w:tabs>
          <w:tab w:val="right" w:leader="dot" w:pos="9350"/>
        </w:tabs>
        <w:rPr>
          <w:rFonts w:eastAsiaTheme="minorEastAsia" w:cstheme="minorBidi"/>
          <w:b w:val="0"/>
          <w:bCs w:val="0"/>
          <w:caps w:val="0"/>
          <w:noProof/>
          <w:sz w:val="22"/>
          <w:szCs w:val="22"/>
        </w:rPr>
      </w:pPr>
      <w:hyperlink w:anchor="_Toc415520798" w:history="1">
        <w:r w:rsidR="006D4613" w:rsidRPr="00017728">
          <w:rPr>
            <w:rStyle w:val="Hyperlink"/>
            <w:noProof/>
          </w:rPr>
          <w:t>Appendix A: Index of Terms</w:t>
        </w:r>
        <w:r w:rsidR="006D4613">
          <w:rPr>
            <w:noProof/>
            <w:webHidden/>
          </w:rPr>
          <w:tab/>
          <w:t>A-</w:t>
        </w:r>
        <w:r w:rsidR="006D4613">
          <w:rPr>
            <w:noProof/>
            <w:webHidden/>
          </w:rPr>
          <w:fldChar w:fldCharType="begin"/>
        </w:r>
        <w:r w:rsidR="006D4613">
          <w:rPr>
            <w:noProof/>
            <w:webHidden/>
          </w:rPr>
          <w:instrText xml:space="preserve"> PAGEREF _Toc415520798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245B5F20" w14:textId="45A83C3F" w:rsidR="006D4613" w:rsidRDefault="00573224">
      <w:pPr>
        <w:pStyle w:val="TOC1"/>
        <w:tabs>
          <w:tab w:val="right" w:leader="dot" w:pos="9350"/>
        </w:tabs>
        <w:rPr>
          <w:rFonts w:eastAsiaTheme="minorEastAsia" w:cstheme="minorBidi"/>
          <w:b w:val="0"/>
          <w:bCs w:val="0"/>
          <w:caps w:val="0"/>
          <w:noProof/>
          <w:sz w:val="22"/>
          <w:szCs w:val="22"/>
        </w:rPr>
      </w:pPr>
      <w:hyperlink w:anchor="_Toc415520799" w:history="1">
        <w:r w:rsidR="006D4613" w:rsidRPr="00017728">
          <w:rPr>
            <w:rStyle w:val="Hyperlink"/>
            <w:noProof/>
          </w:rPr>
          <w:t>Appendix B: Terms and Definitions</w:t>
        </w:r>
        <w:r w:rsidR="006D4613">
          <w:rPr>
            <w:noProof/>
            <w:webHidden/>
          </w:rPr>
          <w:tab/>
          <w:t>B-</w:t>
        </w:r>
        <w:r w:rsidR="006D4613">
          <w:rPr>
            <w:noProof/>
            <w:webHidden/>
          </w:rPr>
          <w:fldChar w:fldCharType="begin"/>
        </w:r>
        <w:r w:rsidR="006D4613">
          <w:rPr>
            <w:noProof/>
            <w:webHidden/>
          </w:rPr>
          <w:instrText xml:space="preserve"> PAGEREF _Toc415520799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5D161B" w14:textId="621C1B72" w:rsidR="006D4613" w:rsidRDefault="00573224">
      <w:pPr>
        <w:pStyle w:val="TOC1"/>
        <w:tabs>
          <w:tab w:val="right" w:leader="dot" w:pos="9350"/>
        </w:tabs>
        <w:rPr>
          <w:rFonts w:eastAsiaTheme="minorEastAsia" w:cstheme="minorBidi"/>
          <w:b w:val="0"/>
          <w:bCs w:val="0"/>
          <w:caps w:val="0"/>
          <w:noProof/>
          <w:sz w:val="22"/>
          <w:szCs w:val="22"/>
        </w:rPr>
      </w:pPr>
      <w:hyperlink w:anchor="_Toc415520800" w:history="1">
        <w:r w:rsidR="006D4613" w:rsidRPr="00017728">
          <w:rPr>
            <w:rStyle w:val="Hyperlink"/>
            <w:noProof/>
          </w:rPr>
          <w:t>Appendix C: Acronyms</w:t>
        </w:r>
        <w:r w:rsidR="006D4613">
          <w:rPr>
            <w:noProof/>
            <w:webHidden/>
          </w:rPr>
          <w:tab/>
          <w:t>C-</w:t>
        </w:r>
        <w:r w:rsidR="006D4613">
          <w:rPr>
            <w:noProof/>
            <w:webHidden/>
          </w:rPr>
          <w:fldChar w:fldCharType="begin"/>
        </w:r>
        <w:r w:rsidR="006D4613">
          <w:rPr>
            <w:noProof/>
            <w:webHidden/>
          </w:rPr>
          <w:instrText xml:space="preserve"> PAGEREF _Toc415520800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E25EE96" w14:textId="6B55C718" w:rsidR="006D4613" w:rsidRDefault="00573224">
      <w:pPr>
        <w:pStyle w:val="TOC1"/>
        <w:tabs>
          <w:tab w:val="right" w:leader="dot" w:pos="9350"/>
        </w:tabs>
        <w:rPr>
          <w:rFonts w:eastAsiaTheme="minorEastAsia" w:cstheme="minorBidi"/>
          <w:b w:val="0"/>
          <w:bCs w:val="0"/>
          <w:caps w:val="0"/>
          <w:noProof/>
          <w:sz w:val="22"/>
          <w:szCs w:val="22"/>
        </w:rPr>
      </w:pPr>
      <w:hyperlink w:anchor="_Toc415520801" w:history="1">
        <w:r w:rsidR="006D4613" w:rsidRPr="00017728">
          <w:rPr>
            <w:rStyle w:val="Hyperlink"/>
            <w:noProof/>
          </w:rPr>
          <w:t>Appendix D: References</w:t>
        </w:r>
        <w:r w:rsidR="006D4613">
          <w:rPr>
            <w:noProof/>
            <w:webHidden/>
          </w:rPr>
          <w:tab/>
          <w:t>D-</w:t>
        </w:r>
        <w:r w:rsidR="006D4613">
          <w:rPr>
            <w:noProof/>
            <w:webHidden/>
          </w:rPr>
          <w:fldChar w:fldCharType="begin"/>
        </w:r>
        <w:r w:rsidR="006D4613">
          <w:rPr>
            <w:noProof/>
            <w:webHidden/>
          </w:rPr>
          <w:instrText xml:space="preserve"> PAGEREF _Toc415520801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0F35C73A" w14:textId="77777777" w:rsidR="007C1EE0" w:rsidRDefault="00254A05" w:rsidP="00E45017">
      <w:pPr>
        <w:spacing w:after="0" w:line="264" w:lineRule="auto"/>
      </w:pPr>
      <w:r>
        <w:rPr>
          <w:rFonts w:asciiTheme="minorHAnsi" w:hAnsiTheme="minorHAnsi"/>
          <w:b/>
          <w:bCs/>
          <w:caps/>
          <w:sz w:val="20"/>
          <w:szCs w:val="20"/>
        </w:rPr>
        <w:fldChar w:fldCharType="end"/>
      </w:r>
    </w:p>
    <w:p w14:paraId="1D28BF6F" w14:textId="77777777" w:rsidR="006A09E3" w:rsidRPr="00471B3C" w:rsidRDefault="006A09E3" w:rsidP="00B21E10">
      <w:pPr>
        <w:pStyle w:val="BDAppendixsubheading1"/>
      </w:pPr>
      <w:r w:rsidRPr="00471B3C">
        <w:t>Figure</w:t>
      </w:r>
    </w:p>
    <w:p w14:paraId="107EDE79" w14:textId="77777777" w:rsidR="00E023E3" w:rsidRDefault="00773BC8">
      <w:pPr>
        <w:pStyle w:val="TableofFigures"/>
        <w:tabs>
          <w:tab w:val="right" w:leader="dot" w:pos="935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15479421" w:history="1">
        <w:r w:rsidR="00E023E3" w:rsidRPr="00634EA0">
          <w:rPr>
            <w:rStyle w:val="Hyperlink"/>
            <w:noProof/>
          </w:rPr>
          <w:t>Figure 1: Skills Needed in Data Science</w:t>
        </w:r>
        <w:r w:rsidR="00E023E3">
          <w:rPr>
            <w:noProof/>
            <w:webHidden/>
          </w:rPr>
          <w:tab/>
        </w:r>
        <w:r w:rsidR="00E023E3">
          <w:rPr>
            <w:noProof/>
            <w:webHidden/>
          </w:rPr>
          <w:fldChar w:fldCharType="begin"/>
        </w:r>
        <w:r w:rsidR="00E023E3">
          <w:rPr>
            <w:noProof/>
            <w:webHidden/>
          </w:rPr>
          <w:instrText xml:space="preserve"> PAGEREF _Toc415479421 \h </w:instrText>
        </w:r>
        <w:r w:rsidR="00E023E3">
          <w:rPr>
            <w:noProof/>
            <w:webHidden/>
          </w:rPr>
        </w:r>
        <w:r w:rsidR="00E023E3">
          <w:rPr>
            <w:noProof/>
            <w:webHidden/>
          </w:rPr>
          <w:fldChar w:fldCharType="separate"/>
        </w:r>
        <w:r w:rsidR="00E023E3">
          <w:rPr>
            <w:noProof/>
            <w:webHidden/>
          </w:rPr>
          <w:t>8</w:t>
        </w:r>
        <w:r w:rsidR="00E023E3">
          <w:rPr>
            <w:noProof/>
            <w:webHidden/>
          </w:rPr>
          <w:fldChar w:fldCharType="end"/>
        </w:r>
      </w:hyperlink>
    </w:p>
    <w:p w14:paraId="4DDDAAC4" w14:textId="77777777" w:rsidR="006F220D" w:rsidRDefault="00773BC8" w:rsidP="00044B55">
      <w:r>
        <w:rPr>
          <w:smallCaps/>
        </w:rPr>
        <w:fldChar w:fldCharType="end"/>
      </w:r>
    </w:p>
    <w:p w14:paraId="4BECF293" w14:textId="77777777" w:rsidR="00D4014D" w:rsidRDefault="007C1663" w:rsidP="007C1663">
      <w:pPr>
        <w:pStyle w:val="BDAppendixsubheading1"/>
      </w:pPr>
      <w:r>
        <w:t>Table</w:t>
      </w:r>
    </w:p>
    <w:p w14:paraId="535AB5E9" w14:textId="77777777" w:rsidR="00E023E3" w:rsidRDefault="007C1663">
      <w:pPr>
        <w:pStyle w:val="TableofFigures"/>
        <w:tabs>
          <w:tab w:val="right" w:leader="dot" w:pos="935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15479422" w:history="1">
        <w:r w:rsidR="00E023E3" w:rsidRPr="00E10A44">
          <w:rPr>
            <w:rStyle w:val="Hyperlink"/>
            <w:noProof/>
          </w:rPr>
          <w:t>Table 1: Sampling of Concepts Attributed to Big Data</w:t>
        </w:r>
        <w:r w:rsidR="00E023E3">
          <w:rPr>
            <w:noProof/>
            <w:webHidden/>
          </w:rPr>
          <w:tab/>
        </w:r>
        <w:r w:rsidR="00E023E3">
          <w:rPr>
            <w:noProof/>
            <w:webHidden/>
          </w:rPr>
          <w:fldChar w:fldCharType="begin"/>
        </w:r>
        <w:r w:rsidR="00E023E3">
          <w:rPr>
            <w:noProof/>
            <w:webHidden/>
          </w:rPr>
          <w:instrText xml:space="preserve"> PAGEREF _Toc415479422 \h </w:instrText>
        </w:r>
        <w:r w:rsidR="00E023E3">
          <w:rPr>
            <w:noProof/>
            <w:webHidden/>
          </w:rPr>
        </w:r>
        <w:r w:rsidR="00E023E3">
          <w:rPr>
            <w:noProof/>
            <w:webHidden/>
          </w:rPr>
          <w:fldChar w:fldCharType="separate"/>
        </w:r>
        <w:r w:rsidR="00E023E3">
          <w:rPr>
            <w:noProof/>
            <w:webHidden/>
          </w:rPr>
          <w:t>10</w:t>
        </w:r>
        <w:r w:rsidR="00E023E3">
          <w:rPr>
            <w:noProof/>
            <w:webHidden/>
          </w:rPr>
          <w:fldChar w:fldCharType="end"/>
        </w:r>
      </w:hyperlink>
    </w:p>
    <w:p w14:paraId="3F5D09DE" w14:textId="77777777" w:rsidR="007C1663" w:rsidRDefault="007C1663" w:rsidP="00044B55">
      <w:r>
        <w:fldChar w:fldCharType="end"/>
      </w:r>
    </w:p>
    <w:p w14:paraId="6F5053E6" w14:textId="77777777" w:rsidR="004D7F70" w:rsidRDefault="004D7F70" w:rsidP="00044B55">
      <w:pPr>
        <w:pStyle w:val="BDNotNumberedTitles"/>
        <w:sectPr w:rsidR="004D7F70" w:rsidSect="004D7F70">
          <w:endnotePr>
            <w:numFmt w:val="decimal"/>
          </w:endnotePr>
          <w:pgSz w:w="12240" w:h="15840"/>
          <w:pgMar w:top="1440" w:right="1440" w:bottom="1440" w:left="1440" w:header="720" w:footer="720" w:gutter="0"/>
          <w:pgNumType w:fmt="lowerRoman"/>
          <w:cols w:space="720"/>
          <w:docGrid w:linePitch="360"/>
        </w:sectPr>
      </w:pPr>
      <w:bookmarkStart w:id="8" w:name="_Toc385500462"/>
    </w:p>
    <w:p w14:paraId="77AF9EFB" w14:textId="77777777" w:rsidR="007C1EE0" w:rsidRPr="00044B55" w:rsidRDefault="007C1EE0" w:rsidP="00044B55">
      <w:pPr>
        <w:pStyle w:val="BDNotNumberedTitles"/>
      </w:pPr>
      <w:bookmarkStart w:id="9" w:name="_Toc415520776"/>
      <w:r w:rsidRPr="00044B55">
        <w:lastRenderedPageBreak/>
        <w:t>Executive Summary</w:t>
      </w:r>
      <w:bookmarkEnd w:id="8"/>
      <w:bookmarkEnd w:id="9"/>
    </w:p>
    <w:p w14:paraId="2772E9EA" w14:textId="7B60A586" w:rsidR="005A524E" w:rsidRPr="00FD627E" w:rsidRDefault="006529E3" w:rsidP="00FD627E">
      <w:r w:rsidRPr="00FD627E">
        <w:t>T</w:t>
      </w:r>
      <w:r w:rsidR="005A524E" w:rsidRPr="00FD627E">
        <w:t xml:space="preserve">he </w:t>
      </w:r>
      <w:r w:rsidR="003D020F" w:rsidRPr="00FD627E">
        <w:t>NIST Big Data Public Working Group (</w:t>
      </w:r>
      <w:r w:rsidR="005A524E" w:rsidRPr="00FD627E">
        <w:t>NBD-PWG</w:t>
      </w:r>
      <w:r w:rsidR="003D020F" w:rsidRPr="00FD627E">
        <w:t>)</w:t>
      </w:r>
      <w:r w:rsidR="005A524E" w:rsidRPr="00FD627E">
        <w:t xml:space="preserve"> Definitions and Taxonomy Subgroup </w:t>
      </w:r>
      <w:r w:rsidRPr="00FD627E">
        <w:t xml:space="preserve">prepared this </w:t>
      </w:r>
      <w:r w:rsidRPr="00FD627E">
        <w:rPr>
          <w:i/>
        </w:rPr>
        <w:t>NIST Big Data Interoperability Framework: Volume 1, Definitions</w:t>
      </w:r>
      <w:r w:rsidRPr="00FD627E">
        <w:t xml:space="preserve"> </w:t>
      </w:r>
      <w:r w:rsidR="005A524E" w:rsidRPr="00FD627E">
        <w:t xml:space="preserve">to address fundamental concepts needed to understand the new paradigm for data applications, collectively known as Big Data, and the analytic processes collectively known as data science. While Big Data has been defined in a myriad of ways, the </w:t>
      </w:r>
      <w:r w:rsidR="00AC2B90" w:rsidRPr="00FD627E">
        <w:t xml:space="preserve">shift to a </w:t>
      </w:r>
      <w:r w:rsidR="005A524E" w:rsidRPr="00FD627E">
        <w:t xml:space="preserve">Big Data paradigm </w:t>
      </w:r>
      <w:r w:rsidR="00AC2B90" w:rsidRPr="00FD627E">
        <w:t xml:space="preserve">occurs when </w:t>
      </w:r>
      <w:r w:rsidR="005A524E" w:rsidRPr="00FD627E">
        <w:t xml:space="preserve">the </w:t>
      </w:r>
      <w:r w:rsidR="00AC2B90" w:rsidRPr="00FD627E">
        <w:t xml:space="preserve">scale of the data </w:t>
      </w:r>
      <w:r w:rsidR="00FD627E" w:rsidRPr="00FD627E">
        <w:t>leads to</w:t>
      </w:r>
      <w:r w:rsidR="00AC2B90" w:rsidRPr="00FD627E">
        <w:t xml:space="preserve"> </w:t>
      </w:r>
      <w:r w:rsidR="00B54555">
        <w:t>the</w:t>
      </w:r>
      <w:r w:rsidR="00B54555" w:rsidRPr="00FD627E">
        <w:t xml:space="preserve"> </w:t>
      </w:r>
      <w:r w:rsidR="00B54555">
        <w:t xml:space="preserve">need for a cluster of computing and storage resources to </w:t>
      </w:r>
      <w:ins w:id="10" w:author="Ann Racuya-Robbins" w:date="2015-11-01T11:35:00Z">
        <w:r w:rsidR="00351FB8" w:rsidRPr="00351FB8">
          <w:rPr>
            <w:highlight w:val="yellow"/>
          </w:rPr>
          <w:t>enable</w:t>
        </w:r>
        <w:r w:rsidR="00351FB8">
          <w:t xml:space="preserve"> </w:t>
        </w:r>
      </w:ins>
      <w:del w:id="11" w:author="Ann Racuya-Robbins" w:date="2015-11-01T11:35:00Z">
        <w:r w:rsidR="00B54555" w:rsidDel="00351FB8">
          <w:delText>provide</w:delText>
        </w:r>
        <w:r w:rsidR="0043474D" w:rsidDel="00351FB8">
          <w:delText xml:space="preserve"> </w:delText>
        </w:r>
      </w:del>
      <w:r w:rsidR="00B54555">
        <w:t>cost-effective</w:t>
      </w:r>
      <w:ins w:id="12" w:author="Ann Racuya-Robbins" w:date="2015-11-01T11:33:00Z">
        <w:r w:rsidR="00351FB8">
          <w:t xml:space="preserve">, </w:t>
        </w:r>
        <w:r w:rsidR="00351FB8" w:rsidRPr="00351FB8">
          <w:rPr>
            <w:highlight w:val="yellow"/>
          </w:rPr>
          <w:t>well governed and useful</w:t>
        </w:r>
      </w:ins>
      <w:r w:rsidR="00B54555">
        <w:t xml:space="preserve"> </w:t>
      </w:r>
      <w:r w:rsidR="00AC2B90" w:rsidRPr="00FD627E">
        <w:t>data management</w:t>
      </w:r>
      <w:r w:rsidR="005A524E" w:rsidRPr="00FD627E">
        <w:t xml:space="preserve">. </w:t>
      </w:r>
      <w:r w:rsidR="00696E3C">
        <w:t>D</w:t>
      </w:r>
      <w:r w:rsidR="005A524E" w:rsidRPr="00FD627E">
        <w:t xml:space="preserve">ata science </w:t>
      </w:r>
      <w:r w:rsidR="00696E3C">
        <w:t>combines various technologies, techniques, and theories from various fields, mostly related to computer science</w:t>
      </w:r>
      <w:ins w:id="13" w:author="Ann Racuya-Robbins" w:date="2015-10-04T15:25:00Z">
        <w:r w:rsidR="00C03164">
          <w:t xml:space="preserve">, </w:t>
        </w:r>
        <w:r w:rsidR="00C03164" w:rsidRPr="00573224">
          <w:rPr>
            <w:highlight w:val="yellow"/>
          </w:rPr>
          <w:t>linquistics</w:t>
        </w:r>
      </w:ins>
      <w:r w:rsidR="00850BD8">
        <w:t>,</w:t>
      </w:r>
      <w:r w:rsidR="00696E3C">
        <w:t xml:space="preserve"> and statistics to obtain </w:t>
      </w:r>
      <w:commentRangeStart w:id="14"/>
      <w:del w:id="15" w:author="Ann Racuya-Robbins" w:date="2015-11-01T11:42:00Z">
        <w:r w:rsidR="00696E3C" w:rsidRPr="00051EEA" w:rsidDel="00351FB8">
          <w:rPr>
            <w:highlight w:val="yellow"/>
          </w:rPr>
          <w:delText>actionable</w:delText>
        </w:r>
      </w:del>
      <w:ins w:id="16" w:author="Ann Racuya-Robbins" w:date="2015-11-01T11:42:00Z">
        <w:r w:rsidR="00351FB8">
          <w:rPr>
            <w:highlight w:val="yellow"/>
          </w:rPr>
          <w:t>useful</w:t>
        </w:r>
        <w:r w:rsidR="00351FB8" w:rsidRPr="00051EEA">
          <w:rPr>
            <w:highlight w:val="yellow"/>
          </w:rPr>
          <w:t xml:space="preserve"> </w:t>
        </w:r>
      </w:ins>
      <w:del w:id="17" w:author="Ann Racuya-Robbins" w:date="2015-11-01T11:42:00Z">
        <w:r w:rsidR="00696E3C" w:rsidRPr="00051EEA" w:rsidDel="00351FB8">
          <w:rPr>
            <w:highlight w:val="yellow"/>
          </w:rPr>
          <w:delText xml:space="preserve"> </w:delText>
        </w:r>
      </w:del>
      <w:commentRangeStart w:id="18"/>
      <w:r w:rsidR="00696E3C" w:rsidRPr="00051EEA">
        <w:rPr>
          <w:highlight w:val="yellow"/>
        </w:rPr>
        <w:t xml:space="preserve">knowledge from </w:t>
      </w:r>
      <w:ins w:id="19" w:author="Ann Racuya-Robbins" w:date="2015-10-04T15:33:00Z">
        <w:r w:rsidR="00C03164" w:rsidRPr="00051EEA">
          <w:rPr>
            <w:highlight w:val="yellow"/>
          </w:rPr>
          <w:t xml:space="preserve">knowledge and from </w:t>
        </w:r>
      </w:ins>
      <w:r w:rsidR="00696E3C" w:rsidRPr="00051EEA">
        <w:rPr>
          <w:highlight w:val="yellow"/>
        </w:rPr>
        <w:t>data</w:t>
      </w:r>
      <w:commentRangeEnd w:id="14"/>
      <w:r w:rsidR="00367E3E" w:rsidRPr="00051EEA">
        <w:rPr>
          <w:rStyle w:val="CommentReference"/>
          <w:highlight w:val="yellow"/>
        </w:rPr>
        <w:commentReference w:id="14"/>
      </w:r>
      <w:commentRangeEnd w:id="18"/>
      <w:r w:rsidR="00727B47" w:rsidRPr="00051EEA">
        <w:rPr>
          <w:rStyle w:val="CommentReference"/>
          <w:highlight w:val="yellow"/>
        </w:rPr>
        <w:commentReference w:id="18"/>
      </w:r>
      <w:ins w:id="20" w:author="Ann Racuya-Robbins" w:date="2015-10-04T15:31:00Z">
        <w:r w:rsidR="00C03164" w:rsidRPr="00051EEA">
          <w:rPr>
            <w:highlight w:val="yellow"/>
          </w:rPr>
          <w:t xml:space="preserve"> </w:t>
        </w:r>
      </w:ins>
      <w:ins w:id="21" w:author="Ann Racuya-Robbins" w:date="2015-11-01T11:26:00Z">
        <w:r w:rsidR="00051EEA">
          <w:rPr>
            <w:highlight w:val="yellow"/>
          </w:rPr>
          <w:t xml:space="preserve">including </w:t>
        </w:r>
      </w:ins>
      <w:ins w:id="22" w:author="Ann Racuya-Robbins" w:date="2015-10-04T15:31:00Z">
        <w:r w:rsidR="00C03164" w:rsidRPr="00051EEA">
          <w:rPr>
            <w:highlight w:val="yellow"/>
          </w:rPr>
          <w:t>for the economy and public welfare</w:t>
        </w:r>
      </w:ins>
      <w:r w:rsidR="00696E3C" w:rsidRPr="00051EEA">
        <w:rPr>
          <w:highlight w:val="yellow"/>
        </w:rPr>
        <w:t>.</w:t>
      </w:r>
      <w:r w:rsidR="00696E3C">
        <w:t xml:space="preserve"> </w:t>
      </w:r>
      <w:r w:rsidR="005A524E" w:rsidRPr="00FD627E">
        <w:t>This report seeks to clarify the underlying concepts of Big Data and data science</w:t>
      </w:r>
      <w:r w:rsidR="00696E3C">
        <w:t xml:space="preserve"> </w:t>
      </w:r>
      <w:r w:rsidR="00696E3C" w:rsidRPr="00FD627E">
        <w:t>to enhance communication among Big Data producers and consumers</w:t>
      </w:r>
      <w:r w:rsidR="005A524E" w:rsidRPr="00FD627E">
        <w:t xml:space="preserve">. </w:t>
      </w:r>
      <w:r w:rsidR="00696E3C">
        <w:t>By defining concepts related to Big Data</w:t>
      </w:r>
      <w:r w:rsidR="00FD0419">
        <w:t xml:space="preserve"> and data science</w:t>
      </w:r>
      <w:r w:rsidR="00696E3C">
        <w:t>,</w:t>
      </w:r>
      <w:r w:rsidR="00FD0419">
        <w:t xml:space="preserve"> a common terminology can be used among Big Data practitioners.</w:t>
      </w:r>
      <w:r w:rsidR="00563B94">
        <w:t xml:space="preserve"> </w:t>
      </w:r>
    </w:p>
    <w:p w14:paraId="7E846AAE" w14:textId="77777777" w:rsidR="00C22338" w:rsidRPr="006C603E" w:rsidRDefault="00C22338" w:rsidP="00C22338">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 xml:space="preserve">The seven volumes are </w:t>
      </w:r>
      <w:r w:rsidR="00F03D61">
        <w:t>as follows</w:t>
      </w:r>
      <w:r>
        <w:t>:</w:t>
      </w:r>
    </w:p>
    <w:p w14:paraId="38FD89A6" w14:textId="77777777" w:rsidR="00B4317F" w:rsidRDefault="00B4317F" w:rsidP="00B4317F">
      <w:pPr>
        <w:pStyle w:val="BDTextBulletList"/>
        <w:numPr>
          <w:ilvl w:val="0"/>
          <w:numId w:val="1"/>
        </w:numPr>
      </w:pPr>
      <w:r>
        <w:t>Volume 1, Definitions</w:t>
      </w:r>
    </w:p>
    <w:p w14:paraId="719689A2" w14:textId="77777777" w:rsidR="00B4317F" w:rsidRDefault="00B4317F" w:rsidP="00B4317F">
      <w:pPr>
        <w:pStyle w:val="BDTextBulletList"/>
        <w:numPr>
          <w:ilvl w:val="0"/>
          <w:numId w:val="1"/>
        </w:numPr>
      </w:pPr>
      <w:r>
        <w:t xml:space="preserve">Volume 2, Taxonomies </w:t>
      </w:r>
    </w:p>
    <w:p w14:paraId="372AEE02" w14:textId="77777777" w:rsidR="00B4317F" w:rsidRDefault="00B4317F" w:rsidP="00B4317F">
      <w:pPr>
        <w:pStyle w:val="BDTextBulletList"/>
        <w:numPr>
          <w:ilvl w:val="0"/>
          <w:numId w:val="1"/>
        </w:numPr>
      </w:pPr>
      <w:r>
        <w:t>Volume 3, Use Cases and General Requirements</w:t>
      </w:r>
    </w:p>
    <w:p w14:paraId="04F99AC5" w14:textId="77777777" w:rsidR="00B4317F" w:rsidRDefault="00B4317F" w:rsidP="00B4317F">
      <w:pPr>
        <w:pStyle w:val="BDTextBulletList"/>
        <w:numPr>
          <w:ilvl w:val="0"/>
          <w:numId w:val="1"/>
        </w:numPr>
      </w:pPr>
      <w:r>
        <w:t xml:space="preserve">Volume 4, Security and Privacy </w:t>
      </w:r>
    </w:p>
    <w:p w14:paraId="76B33B73" w14:textId="77777777" w:rsidR="00B4317F" w:rsidRDefault="00B4317F" w:rsidP="00B4317F">
      <w:pPr>
        <w:pStyle w:val="BDTextBulletList"/>
        <w:numPr>
          <w:ilvl w:val="0"/>
          <w:numId w:val="1"/>
        </w:numPr>
      </w:pPr>
      <w:r>
        <w:t>Volume 5, Architectures White Paper Survey</w:t>
      </w:r>
    </w:p>
    <w:p w14:paraId="54FC9A58" w14:textId="77777777" w:rsidR="00B4317F" w:rsidRDefault="00B4317F" w:rsidP="00B4317F">
      <w:pPr>
        <w:pStyle w:val="BDTextBulletList"/>
        <w:numPr>
          <w:ilvl w:val="0"/>
          <w:numId w:val="1"/>
        </w:numPr>
      </w:pPr>
      <w:r>
        <w:t>Volume 6, Reference Architecture</w:t>
      </w:r>
    </w:p>
    <w:p w14:paraId="79BA0DA3" w14:textId="77777777" w:rsidR="00B4317F" w:rsidRDefault="00B4317F" w:rsidP="00B4317F">
      <w:pPr>
        <w:pStyle w:val="BDTextBulletList"/>
        <w:numPr>
          <w:ilvl w:val="0"/>
          <w:numId w:val="1"/>
        </w:numPr>
      </w:pPr>
      <w:r>
        <w:t>Volume 7, Standards Roadmap</w:t>
      </w:r>
    </w:p>
    <w:p w14:paraId="71AA2717" w14:textId="77777777" w:rsidR="005A0799" w:rsidRPr="005A0799" w:rsidRDefault="005A0799" w:rsidP="00B4317F">
      <w:pPr>
        <w:rPr>
          <w:color w:val="000000"/>
        </w:rPr>
      </w:pPr>
      <w:r w:rsidRPr="005A0799">
        <w:rPr>
          <w:color w:val="000000"/>
        </w:rPr>
        <w:t xml:space="preserve">The </w:t>
      </w:r>
      <w:r w:rsidR="001A27FB" w:rsidRPr="00632780">
        <w:rPr>
          <w:i/>
        </w:rPr>
        <w:t>NIST Big Data Interoperability Framework</w:t>
      </w:r>
      <w:r w:rsidR="001A27FB" w:rsidRPr="00632780">
        <w:t xml:space="preserve"> </w:t>
      </w:r>
      <w:r w:rsidRPr="005A0799">
        <w:rPr>
          <w:color w:val="000000"/>
        </w:rPr>
        <w:t>will be released in three versions, which correspond to the three stages of the NBD-PWG work. The three stages aim to achieve the following:</w:t>
      </w:r>
    </w:p>
    <w:p w14:paraId="27AA8761"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Identify the high-level Big Data reference architecture key components</w:t>
      </w:r>
      <w:r>
        <w:rPr>
          <w:color w:val="000000"/>
        </w:rPr>
        <w:t>,</w:t>
      </w:r>
      <w:r w:rsidR="005A0799" w:rsidRPr="005A0799">
        <w:rPr>
          <w:color w:val="000000"/>
        </w:rPr>
        <w:t xml:space="preserve"> which are technology, infr</w:t>
      </w:r>
      <w:r>
        <w:rPr>
          <w:color w:val="000000"/>
        </w:rPr>
        <w:t>astructure, and vendor agnostic</w:t>
      </w:r>
    </w:p>
    <w:p w14:paraId="54186EFA" w14:textId="221B3258"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 xml:space="preserve">Define general interfaces between the </w:t>
      </w:r>
      <w:r w:rsidR="00F96C07">
        <w:rPr>
          <w:color w:val="000000"/>
        </w:rPr>
        <w:t>NIST Big Data Reference Architecture (</w:t>
      </w:r>
      <w:r w:rsidR="005A0799" w:rsidRPr="005A0799">
        <w:rPr>
          <w:color w:val="000000"/>
        </w:rPr>
        <w:t>NBDRA</w:t>
      </w:r>
      <w:r w:rsidR="00F96C07">
        <w:rPr>
          <w:color w:val="000000"/>
        </w:rPr>
        <w:t>)</w:t>
      </w:r>
      <w:r w:rsidR="005A0799" w:rsidRPr="005A0799">
        <w:rPr>
          <w:color w:val="000000"/>
        </w:rPr>
        <w:t xml:space="preserve"> components</w:t>
      </w:r>
    </w:p>
    <w:p w14:paraId="48664563"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Validate the NBDRA by building Big Data general applications through the general interfaces</w:t>
      </w:r>
    </w:p>
    <w:p w14:paraId="1680B545" w14:textId="77777777" w:rsidR="00C22338" w:rsidRDefault="005A0799" w:rsidP="005A0799">
      <w:r w:rsidRPr="005A0799">
        <w:t>Potential areas of future work for the Subgroup during stage 2 are highlighted in Section 1.5 of this volume. The current effort documented in this volume reflects concepts developed within the rapidly evolving field of Big Data.</w:t>
      </w:r>
    </w:p>
    <w:p w14:paraId="62B6C46C" w14:textId="77777777" w:rsidR="003E0EA8" w:rsidRPr="00FD627E" w:rsidRDefault="003E0EA8" w:rsidP="00FD627E"/>
    <w:p w14:paraId="189A5175" w14:textId="77777777" w:rsidR="000D3DE0" w:rsidRDefault="000D3DE0" w:rsidP="003F1CD6">
      <w:pPr>
        <w:sectPr w:rsidR="000D3DE0" w:rsidSect="004D7F70">
          <w:endnotePr>
            <w:numFmt w:val="decimal"/>
          </w:endnotePr>
          <w:pgSz w:w="12240" w:h="15840"/>
          <w:pgMar w:top="1440" w:right="1440" w:bottom="1440" w:left="144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23" w:name="_Toc385500463"/>
      <w:bookmarkStart w:id="24" w:name="_Toc415520777"/>
      <w:r w:rsidRPr="00E9376F">
        <w:lastRenderedPageBreak/>
        <w:t>Introduction</w:t>
      </w:r>
      <w:bookmarkEnd w:id="23"/>
      <w:bookmarkEnd w:id="24"/>
    </w:p>
    <w:p w14:paraId="21030A0E" w14:textId="77777777" w:rsidR="007C1EE0" w:rsidRPr="00257BF5" w:rsidRDefault="007C1EE0" w:rsidP="00257BF5">
      <w:pPr>
        <w:pStyle w:val="Heading2"/>
      </w:pPr>
      <w:bookmarkStart w:id="25" w:name="_Toc385500464"/>
      <w:bookmarkStart w:id="26" w:name="_Toc415520778"/>
      <w:r w:rsidRPr="00257BF5">
        <w:t>Background</w:t>
      </w:r>
      <w:bookmarkEnd w:id="25"/>
      <w:bookmarkEnd w:id="26"/>
    </w:p>
    <w:p w14:paraId="0CA57C34" w14:textId="77777777" w:rsidR="00C47DB7" w:rsidRDefault="00C47DB7" w:rsidP="00C47DB7">
      <w:bookmarkStart w:id="27" w:name="_Toc385500465"/>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rsidR="00F03D61">
        <w:t>today’s</w:t>
      </w:r>
      <w:r w:rsidR="00F03D61" w:rsidRPr="00E821A9">
        <w:t xml:space="preserve"> </w:t>
      </w:r>
      <w:r w:rsidRPr="00E821A9">
        <w:t xml:space="preserve">networked, digitized, sensor-laden, </w:t>
      </w:r>
      <w:r w:rsidR="00F03D61">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39A8472" w14:textId="77777777" w:rsidR="00C47DB7" w:rsidRDefault="00C47DB7" w:rsidP="000D61B2">
      <w:pPr>
        <w:pStyle w:val="BDTextBulletList"/>
        <w:numPr>
          <w:ilvl w:val="0"/>
          <w:numId w:val="1"/>
        </w:numPr>
      </w:pPr>
      <w:r w:rsidRPr="00E821A9">
        <w:t xml:space="preserve">How </w:t>
      </w:r>
      <w:r>
        <w:t>can</w:t>
      </w:r>
      <w:r w:rsidRPr="00E821A9">
        <w:t xml:space="preserve"> </w:t>
      </w:r>
      <w:r w:rsidR="00F03D61">
        <w:t>a potential pandemic</w:t>
      </w:r>
      <w:r w:rsidR="00F03D61" w:rsidRPr="00E821A9">
        <w:t xml:space="preserve"> </w:t>
      </w:r>
      <w:r w:rsidRPr="00E821A9">
        <w:t xml:space="preserve">reliably </w:t>
      </w:r>
      <w:r w:rsidR="00F03D61">
        <w:t xml:space="preserve">be </w:t>
      </w:r>
      <w:r w:rsidRPr="00E821A9">
        <w:t>detect</w:t>
      </w:r>
      <w:r w:rsidR="00F03D61">
        <w:t>ed</w:t>
      </w:r>
      <w:r w:rsidRPr="00E821A9">
        <w:t xml:space="preserve"> early enough to intervene? </w:t>
      </w:r>
    </w:p>
    <w:p w14:paraId="19D7F40A" w14:textId="77777777" w:rsidR="00C47DB7" w:rsidRDefault="00C47DB7" w:rsidP="000D61B2">
      <w:pPr>
        <w:pStyle w:val="BDTextBulletList"/>
        <w:numPr>
          <w:ilvl w:val="0"/>
          <w:numId w:val="1"/>
        </w:numPr>
      </w:pPr>
      <w:r w:rsidRPr="00E821A9">
        <w:t xml:space="preserve">Can new materials with advanced properties </w:t>
      </w:r>
      <w:r w:rsidR="00F03D61">
        <w:t xml:space="preserve">be predicted </w:t>
      </w:r>
      <w:r w:rsidRPr="00E821A9">
        <w:t xml:space="preserve">before these materials have ever been synthesized? </w:t>
      </w:r>
    </w:p>
    <w:p w14:paraId="0CB9E952" w14:textId="77777777" w:rsidR="00C47DB7" w:rsidRDefault="00C47DB7" w:rsidP="000D61B2">
      <w:pPr>
        <w:pStyle w:val="BDTextBulletList"/>
        <w:numPr>
          <w:ilvl w:val="0"/>
          <w:numId w:val="1"/>
        </w:numPr>
      </w:pPr>
      <w:r w:rsidRPr="00E821A9">
        <w:t xml:space="preserve">How can the current advantage of the attacker over the defender in guarding against </w:t>
      </w:r>
      <w:r>
        <w:t>cyber-</w:t>
      </w:r>
      <w:r w:rsidRPr="00E821A9">
        <w:t>security threats</w:t>
      </w:r>
      <w:r w:rsidR="00F03D61">
        <w:t xml:space="preserve"> be reversed</w:t>
      </w:r>
      <w:r w:rsidRPr="00E821A9">
        <w:t xml:space="preserve">? </w:t>
      </w:r>
    </w:p>
    <w:p w14:paraId="53389F6B" w14:textId="77777777" w:rsidR="00C47DB7" w:rsidRPr="00AB4591" w:rsidRDefault="00A72504" w:rsidP="00C47DB7">
      <w:r>
        <w:t>T</w:t>
      </w:r>
      <w:r w:rsidR="00C47DB7" w:rsidRPr="00AB4591">
        <w:t xml:space="preserve">here is also broad agreement on the ability of Big Data to overwhelm traditional approaches. The </w:t>
      </w:r>
      <w:r w:rsidR="00C47DB7">
        <w:t xml:space="preserve">growth </w:t>
      </w:r>
      <w:r w:rsidR="00C47DB7" w:rsidRPr="00AB4591">
        <w:t>rate</w:t>
      </w:r>
      <w:r w:rsidR="00C47DB7">
        <w:t>s</w:t>
      </w:r>
      <w:r w:rsidR="00C47DB7" w:rsidRPr="00AB4591">
        <w:t xml:space="preserve"> </w:t>
      </w:r>
      <w:r w:rsidR="00C47DB7">
        <w:t xml:space="preserve">for </w:t>
      </w:r>
      <w:r w:rsidR="00C47DB7" w:rsidRPr="00AB4591">
        <w:t xml:space="preserve">data volumes, speeds, and complexity </w:t>
      </w:r>
      <w:r w:rsidR="00C47DB7">
        <w:t>are</w:t>
      </w:r>
      <w:r w:rsidR="00C47DB7" w:rsidRPr="00AB4591">
        <w:t xml:space="preserve"> outpacing scientific and technological advances in data analytics, management, transport, and </w:t>
      </w:r>
      <w:r w:rsidR="00C47DB7">
        <w:t>data user spheres</w:t>
      </w:r>
      <w:r w:rsidR="00C47DB7" w:rsidRPr="00AB4591">
        <w:t xml:space="preserve">. </w:t>
      </w:r>
    </w:p>
    <w:p w14:paraId="3E48A14A" w14:textId="77777777" w:rsidR="00C47DB7" w:rsidRPr="00AB4591" w:rsidRDefault="00C47DB7" w:rsidP="00C47DB7">
      <w:r w:rsidRPr="00AB4591">
        <w:t xml:space="preserve">Despite widespread agreement on the inherent opportunities and current limitations of Big Data, a lack of consensus on some important, fundamental questions continues to confuse potential users and stymie progress. These questions include the following: </w:t>
      </w:r>
    </w:p>
    <w:p w14:paraId="0360706C" w14:textId="77777777" w:rsidR="00C47DB7" w:rsidRPr="00683900" w:rsidRDefault="00C47DB7" w:rsidP="000D61B2">
      <w:pPr>
        <w:pStyle w:val="BDTextBulletList"/>
        <w:numPr>
          <w:ilvl w:val="0"/>
          <w:numId w:val="1"/>
        </w:numPr>
      </w:pPr>
      <w:r w:rsidRPr="00683900">
        <w:t xml:space="preserve">What attributes define Big Data solutions? </w:t>
      </w:r>
    </w:p>
    <w:p w14:paraId="25C59F3A" w14:textId="77777777" w:rsidR="00C47DB7" w:rsidRPr="00683900" w:rsidRDefault="00C47DB7" w:rsidP="000D61B2">
      <w:pPr>
        <w:pStyle w:val="BDTextBulletList"/>
        <w:numPr>
          <w:ilvl w:val="0"/>
          <w:numId w:val="1"/>
        </w:numPr>
      </w:pPr>
      <w:r w:rsidRPr="00683900">
        <w:t xml:space="preserve">How is Big Data different from traditional data environments and related applications? </w:t>
      </w:r>
    </w:p>
    <w:p w14:paraId="297A2C31" w14:textId="77777777" w:rsidR="00C47DB7" w:rsidRPr="00683900" w:rsidRDefault="00C47DB7" w:rsidP="000D61B2">
      <w:pPr>
        <w:pStyle w:val="BDTextBulletList"/>
        <w:numPr>
          <w:ilvl w:val="0"/>
          <w:numId w:val="1"/>
        </w:numPr>
      </w:pPr>
      <w:r w:rsidRPr="00683900">
        <w:t xml:space="preserve">What are the essential characteristics of Big Data environments? </w:t>
      </w:r>
    </w:p>
    <w:p w14:paraId="4EFE2F83" w14:textId="77777777" w:rsidR="00C47DB7" w:rsidRPr="00683900" w:rsidRDefault="00C47DB7" w:rsidP="000D61B2">
      <w:pPr>
        <w:pStyle w:val="BDTextBulletList"/>
        <w:numPr>
          <w:ilvl w:val="0"/>
          <w:numId w:val="1"/>
        </w:numPr>
      </w:pPr>
      <w:r w:rsidRPr="00683900">
        <w:t xml:space="preserve">How do these environments integrate with currently deployed architectures? </w:t>
      </w:r>
    </w:p>
    <w:p w14:paraId="08719B05" w14:textId="77777777" w:rsidR="00C47DB7" w:rsidRPr="00683900" w:rsidRDefault="00C47DB7" w:rsidP="000D61B2">
      <w:pPr>
        <w:pStyle w:val="BDTextBulletList"/>
        <w:numPr>
          <w:ilvl w:val="0"/>
          <w:numId w:val="1"/>
        </w:numPr>
      </w:pPr>
      <w:r w:rsidRPr="00683900">
        <w:t>What are the central scientific, technological, and standardization challenges that need to be addressed to accelerate the deployment of robust Big Data solutions?</w:t>
      </w:r>
    </w:p>
    <w:p w14:paraId="0954CDE9" w14:textId="77777777" w:rsidR="00C47DB7" w:rsidRDefault="00C47DB7" w:rsidP="00C47DB7">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rsidR="00B15599">
        <w:t xml:space="preserve">the </w:t>
      </w:r>
      <w:r w:rsidRPr="00E821A9">
        <w:t>ability to extract knowledge and insights from large and complex collections of digital data.</w:t>
      </w:r>
    </w:p>
    <w:p w14:paraId="156C14E0" w14:textId="77777777" w:rsidR="00C47DB7" w:rsidRDefault="00C47DB7" w:rsidP="00C47DB7">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6E6995D0" w14:textId="34A8B08E" w:rsidR="00C47DB7" w:rsidRDefault="00C47DB7" w:rsidP="00C47DB7">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w:t>
      </w:r>
      <w:r w:rsidR="00B15599">
        <w:t xml:space="preserve">on </w:t>
      </w:r>
      <w:r>
        <w:t xml:space="preserve">January 15–17, 2013, there was strong encouragement for NIST to create a public working group for the development of a Big Data </w:t>
      </w:r>
      <w:r w:rsidR="0077268B">
        <w:t>Standards</w:t>
      </w:r>
      <w:r>
        <w:t xml:space="preserve"> Roadmap. Forum participants noted that this roadmap 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63A52E7E" w14:textId="3A49CE94" w:rsidR="00C47DB7" w:rsidRDefault="00C47DB7" w:rsidP="00C47DB7">
      <w:r>
        <w:lastRenderedPageBreak/>
        <w:t xml:space="preserve">On June 19, 2013, the NIST Big Data Public Working Group (NBD-PWG) was launched with </w:t>
      </w:r>
      <w:r w:rsidR="00B15599">
        <w:t xml:space="preserve">extensive </w:t>
      </w:r>
      <w:r>
        <w:t xml:space="preserve">participation </w:t>
      </w:r>
      <w:r w:rsidR="00B15599">
        <w:t xml:space="preserve">by </w:t>
      </w:r>
      <w:r>
        <w:t>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w:t>
      </w:r>
      <w:r w:rsidR="00F96C07">
        <w:t>y and privacy, and</w:t>
      </w:r>
      <w:r w:rsidR="00B15599">
        <w:t>—from these—</w:t>
      </w:r>
      <w:r>
        <w:t xml:space="preserve">a </w:t>
      </w:r>
      <w:r w:rsidR="0077268B">
        <w:t>standards</w:t>
      </w:r>
      <w:r>
        <w:t xml:space="preserve">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59293834" w14:textId="77777777" w:rsidR="00F96C07" w:rsidRPr="006C603E" w:rsidRDefault="00F96C07" w:rsidP="00F96C07">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1D5E0726" w14:textId="77777777" w:rsidR="00F96C07" w:rsidRDefault="00F96C07" w:rsidP="00F96C07">
      <w:pPr>
        <w:pStyle w:val="BDTextBulletList"/>
        <w:numPr>
          <w:ilvl w:val="0"/>
          <w:numId w:val="1"/>
        </w:numPr>
      </w:pPr>
      <w:r>
        <w:t>Volume 1, Definitions</w:t>
      </w:r>
    </w:p>
    <w:p w14:paraId="3B44F1A1" w14:textId="77777777" w:rsidR="00F96C07" w:rsidRDefault="00F96C07" w:rsidP="00F96C07">
      <w:pPr>
        <w:pStyle w:val="BDTextBulletList"/>
        <w:numPr>
          <w:ilvl w:val="0"/>
          <w:numId w:val="1"/>
        </w:numPr>
      </w:pPr>
      <w:r>
        <w:t xml:space="preserve">Volume 2, Taxonomies </w:t>
      </w:r>
    </w:p>
    <w:p w14:paraId="5EF68980" w14:textId="77777777" w:rsidR="00F96C07" w:rsidRDefault="00F96C07" w:rsidP="00F96C07">
      <w:pPr>
        <w:pStyle w:val="BDTextBulletList"/>
        <w:numPr>
          <w:ilvl w:val="0"/>
          <w:numId w:val="1"/>
        </w:numPr>
      </w:pPr>
      <w:r>
        <w:t>Volume 3, Use Cases and General Requirements</w:t>
      </w:r>
    </w:p>
    <w:p w14:paraId="3305CF70" w14:textId="77777777" w:rsidR="00F96C07" w:rsidRDefault="00F96C07" w:rsidP="00F96C07">
      <w:pPr>
        <w:pStyle w:val="BDTextBulletList"/>
        <w:numPr>
          <w:ilvl w:val="0"/>
          <w:numId w:val="1"/>
        </w:numPr>
      </w:pPr>
      <w:r>
        <w:t xml:space="preserve">Volume 4, Security and Privacy </w:t>
      </w:r>
    </w:p>
    <w:p w14:paraId="00F3D0A9" w14:textId="77777777" w:rsidR="00F96C07" w:rsidRDefault="00F96C07" w:rsidP="00F96C07">
      <w:pPr>
        <w:pStyle w:val="BDTextBulletList"/>
        <w:numPr>
          <w:ilvl w:val="0"/>
          <w:numId w:val="1"/>
        </w:numPr>
      </w:pPr>
      <w:r>
        <w:t>Volume 5, Architectures White Paper Survey</w:t>
      </w:r>
    </w:p>
    <w:p w14:paraId="2498961F" w14:textId="77777777" w:rsidR="00F96C07" w:rsidRDefault="00F96C07" w:rsidP="00F96C07">
      <w:pPr>
        <w:pStyle w:val="BDTextBulletList"/>
        <w:numPr>
          <w:ilvl w:val="0"/>
          <w:numId w:val="1"/>
        </w:numPr>
      </w:pPr>
      <w:r>
        <w:t>Volume 6, Reference Architecture</w:t>
      </w:r>
    </w:p>
    <w:p w14:paraId="0CC3FBFB" w14:textId="77777777" w:rsidR="00F96C07" w:rsidRDefault="00F96C07" w:rsidP="00F96C07">
      <w:pPr>
        <w:pStyle w:val="BDTextBulletList"/>
        <w:numPr>
          <w:ilvl w:val="0"/>
          <w:numId w:val="1"/>
        </w:numPr>
      </w:pPr>
      <w:r>
        <w:t>Volume 7, Standards Roadmap</w:t>
      </w:r>
    </w:p>
    <w:p w14:paraId="55A68D8F" w14:textId="77777777" w:rsidR="00F96C07" w:rsidRPr="005A0799" w:rsidRDefault="00F96C07" w:rsidP="00F96C07">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stages aim to achieve the following:</w:t>
      </w:r>
    </w:p>
    <w:p w14:paraId="71918013"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75EB4851" w14:textId="7C32085E"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 xml:space="preserve">Define general interfaces between the </w:t>
      </w:r>
      <w:r>
        <w:rPr>
          <w:color w:val="000000"/>
        </w:rPr>
        <w:t>NIST Big Data Reference Architecture (</w:t>
      </w:r>
      <w:r w:rsidRPr="005A0799">
        <w:rPr>
          <w:color w:val="000000"/>
        </w:rPr>
        <w:t>NBDRA</w:t>
      </w:r>
      <w:r>
        <w:rPr>
          <w:color w:val="000000"/>
        </w:rPr>
        <w:t xml:space="preserve">) </w:t>
      </w:r>
      <w:r w:rsidRPr="005A0799">
        <w:rPr>
          <w:color w:val="000000"/>
        </w:rPr>
        <w:t>components</w:t>
      </w:r>
    </w:p>
    <w:p w14:paraId="5E424F86"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p>
    <w:p w14:paraId="1555E967" w14:textId="77777777" w:rsidR="00F96C07" w:rsidRPr="00F96C07" w:rsidRDefault="00F96C07" w:rsidP="00F96C07">
      <w:r w:rsidRPr="00F96C07">
        <w:t>Potential areas of future work for the Subgroup during stage 2 are highlighted in Section 1.5 of this volume. The current effort documented in this volume reflects concepts developed within the rapidly evolving field of Big Data.</w:t>
      </w:r>
    </w:p>
    <w:p w14:paraId="0053661D" w14:textId="1BE7C653" w:rsidR="007C1EE0" w:rsidRDefault="009B7232" w:rsidP="00F96C07">
      <w:pPr>
        <w:pStyle w:val="Heading2"/>
      </w:pPr>
      <w:bookmarkStart w:id="28" w:name="_Toc415520779"/>
      <w:r w:rsidRPr="00264958">
        <w:t>Scope and Objectives of the Definitions and Taxonomies Subgroup</w:t>
      </w:r>
      <w:bookmarkEnd w:id="27"/>
      <w:bookmarkEnd w:id="28"/>
    </w:p>
    <w:p w14:paraId="1A812939" w14:textId="77777777"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14:paraId="68173C82" w14:textId="77777777"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discussing organizational needs, and distinguishing among 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14:paraId="5E793666" w14:textId="77777777" w:rsidR="009B7232" w:rsidRPr="00264958" w:rsidRDefault="009B7232" w:rsidP="00257BF5">
      <w:pPr>
        <w:pStyle w:val="Heading2"/>
      </w:pPr>
      <w:bookmarkStart w:id="29" w:name="_Toc385500466"/>
      <w:bookmarkStart w:id="30" w:name="_Toc415520780"/>
      <w:r w:rsidRPr="00264958">
        <w:t>Report</w:t>
      </w:r>
      <w:r w:rsidR="00622A0D">
        <w:t xml:space="preserve"> Production</w:t>
      </w:r>
      <w:bookmarkEnd w:id="29"/>
      <w:bookmarkEnd w:id="30"/>
    </w:p>
    <w:p w14:paraId="6B28DE0A" w14:textId="77777777" w:rsidR="00C175AA" w:rsidRDefault="00C175AA" w:rsidP="00C175AA">
      <w:r w:rsidRPr="00476A7F">
        <w:rPr>
          <w:i/>
        </w:rPr>
        <w:t>Big Data</w:t>
      </w:r>
      <w:r w:rsidRPr="003E0EA8">
        <w:t xml:space="preserve"> and </w:t>
      </w:r>
      <w:r w:rsidR="001308A2" w:rsidRPr="00476A7F">
        <w:rPr>
          <w:i/>
        </w:rPr>
        <w:t>data science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Big Data and data science</w:t>
      </w:r>
      <w:r w:rsidR="00A413DA">
        <w:sym w:font="Symbol" w:char="F0BE"/>
      </w:r>
      <w:r w:rsidR="00282F6E">
        <w:t xml:space="preserve">and the </w:t>
      </w:r>
      <w:r w:rsidRPr="003E0EA8">
        <w:t>concepts they encompass</w:t>
      </w:r>
      <w:r w:rsidR="00A94DA6">
        <w:t xml:space="preserve"> were clarified</w:t>
      </w:r>
      <w:r w:rsidRPr="003E0EA8">
        <w:t>.</w:t>
      </w:r>
    </w:p>
    <w:p w14:paraId="19DB108F" w14:textId="77777777" w:rsidR="00C175AA" w:rsidRDefault="00C175AA" w:rsidP="00C175AA">
      <w:r>
        <w:lastRenderedPageBreak/>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14:paraId="0416F939" w14:textId="77777777"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14:paraId="0063A6D3" w14:textId="77777777"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14:paraId="0A039917" w14:textId="77777777" w:rsidR="009B7232" w:rsidRPr="00264958" w:rsidRDefault="009B7232" w:rsidP="00257BF5">
      <w:pPr>
        <w:pStyle w:val="Heading2"/>
      </w:pPr>
      <w:bookmarkStart w:id="31" w:name="_Toc385500467"/>
      <w:bookmarkStart w:id="32" w:name="_Toc415520781"/>
      <w:r w:rsidRPr="00264958">
        <w:t>Report</w:t>
      </w:r>
      <w:r w:rsidR="00622A0D">
        <w:t xml:space="preserve"> Structure</w:t>
      </w:r>
      <w:bookmarkEnd w:id="31"/>
      <w:bookmarkEnd w:id="32"/>
    </w:p>
    <w:p w14:paraId="4714AFD1" w14:textId="77777777" w:rsidR="00C175AA" w:rsidRDefault="00C175AA" w:rsidP="00C175AA">
      <w:r>
        <w:t xml:space="preserve">This </w:t>
      </w:r>
      <w:r w:rsidR="00DD410B">
        <w:t xml:space="preserve">volume </w:t>
      </w:r>
      <w:r>
        <w:t xml:space="preserve">seeks to clarify the meanings of the broad terms </w:t>
      </w:r>
      <w:r w:rsidR="00C63FFB">
        <w:t>Big Data</w:t>
      </w:r>
      <w:r>
        <w:t xml:space="preserve"> and data science</w:t>
      </w:r>
      <w:r w:rsidR="00AD0C4E">
        <w:t>, which are discussed at length in Section 2</w:t>
      </w:r>
      <w:r>
        <w:t xml:space="preserve">. The more elemental concepts and terms that </w:t>
      </w:r>
      <w:r w:rsidR="00DD410B">
        <w:t xml:space="preserve">provide </w:t>
      </w:r>
      <w:r>
        <w:t xml:space="preserve">additional insights are discussed in </w:t>
      </w:r>
      <w:r w:rsidR="00AD0C4E">
        <w:t>S</w:t>
      </w:r>
      <w:r>
        <w:t xml:space="preserve">ection 3. </w:t>
      </w:r>
      <w:r w:rsidR="00F737EB">
        <w:t>S</w:t>
      </w:r>
      <w:r>
        <w:t>ection 4 explore</w:t>
      </w:r>
      <w:r w:rsidR="00F737EB">
        <w:t>s</w:t>
      </w:r>
      <w:r>
        <w:t xml:space="preserve"> </w:t>
      </w:r>
      <w:r w:rsidR="00F737EB">
        <w:t xml:space="preserve">several </w:t>
      </w:r>
      <w:r w:rsidR="00DD410B">
        <w:t>concepts that are more detailed</w:t>
      </w:r>
      <w:r>
        <w:t xml:space="preserve">. </w:t>
      </w:r>
      <w:r w:rsidR="00DC48F7">
        <w:t>T</w:t>
      </w:r>
      <w:r>
        <w:t xml:space="preserve">his first version </w:t>
      </w:r>
      <w:r w:rsidR="00DC48F7">
        <w:t xml:space="preserve">of </w:t>
      </w:r>
      <w:r w:rsidR="00711BE8" w:rsidRPr="00711BE8">
        <w:rPr>
          <w:i/>
        </w:rPr>
        <w:t xml:space="preserve">NIST Big Data Interoperability Framework: </w:t>
      </w:r>
      <w:r w:rsidR="00DC48F7" w:rsidRPr="00AC6FE5">
        <w:rPr>
          <w:i/>
        </w:rPr>
        <w:t xml:space="preserve">Volume 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14:paraId="7FA9D06F" w14:textId="77777777"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 xml:space="preserve">Security and privacy 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 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14:paraId="30AE3C58" w14:textId="77777777" w:rsidR="00C9259E" w:rsidRDefault="00C9259E" w:rsidP="00C9259E">
      <w:pPr>
        <w:pStyle w:val="Heading2"/>
      </w:pPr>
      <w:bookmarkStart w:id="33" w:name="_Toc415520782"/>
      <w:r>
        <w:t>Future Work o</w:t>
      </w:r>
      <w:r w:rsidR="004333AF">
        <w:t>n</w:t>
      </w:r>
      <w:r>
        <w:t xml:space="preserve"> this Volume</w:t>
      </w:r>
      <w:bookmarkEnd w:id="33"/>
    </w:p>
    <w:p w14:paraId="274DC5ED" w14:textId="77777777" w:rsidR="0039561B" w:rsidRDefault="00574E55" w:rsidP="00C175AA">
      <w:r>
        <w:t xml:space="preserve">This volume </w:t>
      </w:r>
      <w:r w:rsidR="00D062CC">
        <w:t xml:space="preserve">represents the beginning stage </w:t>
      </w:r>
      <w:r>
        <w:t xml:space="preserve">of the </w:t>
      </w:r>
      <w:r w:rsidR="004333AF">
        <w:t>NBD-PWG</w:t>
      </w:r>
      <w:r w:rsidR="00D062CC">
        <w:t>’s effort</w:t>
      </w:r>
      <w:r w:rsidR="004333AF">
        <w:t xml:space="preserve"> </w:t>
      </w:r>
      <w:r>
        <w:t xml:space="preserve">to provide order and clarity to an emerging and rapidly changing field. </w:t>
      </w:r>
      <w:r w:rsidR="008E489E">
        <w:t xml:space="preserve">Big Data encompasses a large range </w:t>
      </w:r>
      <w:r>
        <w:t>of data</w:t>
      </w:r>
      <w:r w:rsidR="008E489E">
        <w:t xml:space="preserve"> types</w:t>
      </w:r>
      <w:r>
        <w:t>, fields of study, technologies, and techniques</w:t>
      </w:r>
      <w:r w:rsidR="008E489E">
        <w:t>. Distilling from the varied viewpoints a consistent, core set of definitions to frame the discussion</w:t>
      </w:r>
      <w:r>
        <w:t xml:space="preserve"> </w:t>
      </w:r>
      <w:r w:rsidR="008E489E">
        <w:t xml:space="preserve">has been challenging. However, through discussion of the varied viewpoints a greater understanding of the Big Data paradigm will emerge. </w:t>
      </w:r>
      <w:r w:rsidR="00585A8D">
        <w:t xml:space="preserve">As the field matures, this document will also need to mature to accommodate innovations in the field. To ensure the concepts are accurate, future </w:t>
      </w:r>
      <w:r w:rsidR="0039561B">
        <w:t xml:space="preserve">NBD-PWG </w:t>
      </w:r>
      <w:r w:rsidR="00585A8D">
        <w:t xml:space="preserve">tasks will consist of </w:t>
      </w:r>
      <w:r w:rsidR="0039561B">
        <w:t xml:space="preserve">the following: </w:t>
      </w:r>
    </w:p>
    <w:p w14:paraId="6DAED349" w14:textId="77777777" w:rsidR="00C9259E" w:rsidRDefault="0039561B" w:rsidP="0039561B">
      <w:pPr>
        <w:pStyle w:val="BDTextBulletList"/>
      </w:pPr>
      <w:r>
        <w:t>D</w:t>
      </w:r>
      <w:r w:rsidR="00585A8D">
        <w:t xml:space="preserve">efining the different patterns of communications between Big Data resources to better clarify the different approaches being taken </w:t>
      </w:r>
    </w:p>
    <w:p w14:paraId="66EC8E94" w14:textId="77777777" w:rsidR="00585A8D" w:rsidRDefault="0039561B" w:rsidP="00C175AA">
      <w:pPr>
        <w:pStyle w:val="BDTextBulletList"/>
      </w:pPr>
      <w:r>
        <w:t xml:space="preserve">Updating Volume 1 taking into account the efforts of other working groups such as </w:t>
      </w:r>
      <w:r w:rsidR="00F44B00">
        <w:t xml:space="preserve">International Organization for Standardization </w:t>
      </w:r>
      <w:r w:rsidR="00FE04D4">
        <w:t>(</w:t>
      </w:r>
      <w:r w:rsidR="00585A8D">
        <w:t>ISO</w:t>
      </w:r>
      <w:r w:rsidR="00FE04D4">
        <w:t>) Joint Technical Committee 1 (</w:t>
      </w:r>
      <w:r w:rsidR="00585A8D">
        <w:t>JTC 1</w:t>
      </w:r>
      <w:r w:rsidR="00FE04D4">
        <w:t>)</w:t>
      </w:r>
      <w:r w:rsidR="00585A8D">
        <w:t xml:space="preserve"> </w:t>
      </w:r>
      <w:r>
        <w:t xml:space="preserve">and the </w:t>
      </w:r>
      <w:r w:rsidR="00327E0B">
        <w:t xml:space="preserve">Transaction Processing Performance Council. </w:t>
      </w:r>
    </w:p>
    <w:p w14:paraId="1C26B5BC" w14:textId="77777777" w:rsidR="00254A05" w:rsidRDefault="00254A05" w:rsidP="00254A05">
      <w:pPr>
        <w:pStyle w:val="BDTextBulletList"/>
      </w:pPr>
      <w:r>
        <w:t>Improve the discussions of governance and data ownership</w:t>
      </w:r>
    </w:p>
    <w:p w14:paraId="1416AB57" w14:textId="77777777" w:rsidR="00254A05" w:rsidRDefault="00254A05" w:rsidP="00254A05">
      <w:pPr>
        <w:pStyle w:val="BDTextBulletList"/>
      </w:pPr>
      <w:r>
        <w:t>Develop the Management section</w:t>
      </w:r>
    </w:p>
    <w:p w14:paraId="44B7EB5E" w14:textId="77777777" w:rsidR="00254A05" w:rsidRDefault="00254A05" w:rsidP="00254A05">
      <w:pPr>
        <w:pStyle w:val="BDTextBulletList"/>
      </w:pPr>
      <w:r>
        <w:t>Develop the Security and Privacy section</w:t>
      </w:r>
    </w:p>
    <w:p w14:paraId="5ECD48EB" w14:textId="77777777" w:rsidR="00EB6960" w:rsidRDefault="00254A05" w:rsidP="00254A05">
      <w:pPr>
        <w:pStyle w:val="BDTextBulletList"/>
      </w:pPr>
      <w:r>
        <w:t>Add a discussion of the value of data</w:t>
      </w:r>
      <w:r w:rsidR="00EB6960">
        <w:t xml:space="preserve"> </w:t>
      </w:r>
    </w:p>
    <w:p w14:paraId="04733C10" w14:textId="77777777" w:rsidR="00BC0332" w:rsidRDefault="00BC0332" w:rsidP="00C175AA"/>
    <w:p w14:paraId="53D3D960" w14:textId="77777777" w:rsidR="00EB212C" w:rsidRDefault="00EB212C" w:rsidP="00E9376F">
      <w:pPr>
        <w:pStyle w:val="Heading1"/>
        <w:sectPr w:rsidR="00EB212C" w:rsidSect="004D7F70">
          <w:footerReference w:type="default" r:id="rId21"/>
          <w:endnotePr>
            <w:numFmt w:val="decimal"/>
          </w:endnotePr>
          <w:pgSz w:w="12240" w:h="15840"/>
          <w:pgMar w:top="1440" w:right="1440" w:bottom="1440" w:left="1440" w:header="720" w:footer="720" w:gutter="0"/>
          <w:lnNumType w:countBy="1" w:restart="continuous"/>
          <w:pgNumType w:start="1"/>
          <w:cols w:space="720"/>
          <w:docGrid w:linePitch="360"/>
        </w:sectPr>
      </w:pPr>
      <w:bookmarkStart w:id="34" w:name="_Toc385500468"/>
    </w:p>
    <w:p w14:paraId="01470E1F" w14:textId="77777777" w:rsidR="00A71F7E" w:rsidRDefault="005233B5" w:rsidP="00E9376F">
      <w:pPr>
        <w:pStyle w:val="Heading1"/>
      </w:pPr>
      <w:bookmarkStart w:id="35" w:name="_Toc415520783"/>
      <w:r w:rsidRPr="00264958">
        <w:lastRenderedPageBreak/>
        <w:t xml:space="preserve">Big Data </w:t>
      </w:r>
      <w:r w:rsidR="00835322">
        <w:t xml:space="preserve">and Data Science </w:t>
      </w:r>
      <w:r w:rsidRPr="00264958">
        <w:t>Definitions</w:t>
      </w:r>
      <w:bookmarkEnd w:id="34"/>
      <w:bookmarkEnd w:id="35"/>
    </w:p>
    <w:p w14:paraId="1DF5715D" w14:textId="031CB714" w:rsidR="00E04E2F" w:rsidRDefault="00494F81" w:rsidP="00122F6D">
      <w:r w:rsidRPr="00FF4E37">
        <w:t xml:space="preserve">The rate of growth of </w:t>
      </w:r>
      <w:ins w:id="36" w:author="Ann Racuya-Robbins" w:date="2015-11-01T11:51:00Z">
        <w:r w:rsidR="00092FAB" w:rsidRPr="00092FAB">
          <w:rPr>
            <w:highlight w:val="yellow"/>
          </w:rPr>
          <w:t>useful</w:t>
        </w:r>
        <w:r w:rsidR="00092FAB">
          <w:t xml:space="preserve"> </w:t>
        </w:r>
      </w:ins>
      <w:ins w:id="37" w:author="Ann Racuya-Robbins" w:date="2015-10-04T15:34:00Z">
        <w:r w:rsidR="00C03164">
          <w:t xml:space="preserve">knowledge and </w:t>
        </w:r>
      </w:ins>
      <w:r w:rsidRPr="00FF4E37">
        <w:t xml:space="preserve">data generated and stored has been increasing exponentially. </w:t>
      </w:r>
      <w:r w:rsidR="0043474D">
        <w:t>In a 1965 paper</w:t>
      </w:r>
      <w:r w:rsidR="005B6B57">
        <w:rPr>
          <w:rStyle w:val="EndnoteReference"/>
        </w:rPr>
        <w:endnoteReference w:id="2"/>
      </w:r>
      <w:r w:rsidR="0043474D">
        <w:t xml:space="preserve">, Gordon Moore estimated that the density of transistors on an integrated circuit board was doubling every two years. Known as “Moore’s Law”,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considered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 xml:space="preserve">has exploded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14:paraId="6C0AB5CE" w14:textId="13546F87" w:rsidR="00E04E2F" w:rsidRDefault="00E04E2F" w:rsidP="00E04E2F">
      <w:r w:rsidRPr="005C62E8">
        <w:rPr>
          <w:highlight w:val="yellow"/>
        </w:rPr>
        <w:t xml:space="preserve">In the evolution </w:t>
      </w:r>
      <w:ins w:id="38" w:author="Ann Racuya-Robbins" w:date="2015-11-01T11:56:00Z">
        <w:r w:rsidR="005C62E8">
          <w:rPr>
            <w:highlight w:val="yellow"/>
          </w:rPr>
          <w:t xml:space="preserve">of </w:t>
        </w:r>
      </w:ins>
      <w:ins w:id="39" w:author="Ann Racuya-Robbins" w:date="2015-10-04T15:43:00Z">
        <w:r w:rsidR="00673367" w:rsidRPr="005C62E8">
          <w:rPr>
            <w:highlight w:val="yellow"/>
          </w:rPr>
          <w:t xml:space="preserve">knowledge looked </w:t>
        </w:r>
      </w:ins>
      <w:ins w:id="40" w:author="Ann Racuya-Robbins" w:date="2015-10-04T15:49:00Z">
        <w:r w:rsidR="001B52F9" w:rsidRPr="005C62E8">
          <w:rPr>
            <w:highlight w:val="yellow"/>
          </w:rPr>
          <w:t xml:space="preserve">at through </w:t>
        </w:r>
      </w:ins>
      <w:ins w:id="41" w:author="Ann Racuya-Robbins" w:date="2015-10-04T15:43:00Z">
        <w:r w:rsidR="00673367" w:rsidRPr="005C62E8">
          <w:rPr>
            <w:highlight w:val="yellow"/>
          </w:rPr>
          <w:t xml:space="preserve">the prism </w:t>
        </w:r>
      </w:ins>
      <w:r w:rsidRPr="005C62E8">
        <w:rPr>
          <w:highlight w:val="yellow"/>
        </w:rPr>
        <w:t>of data systems</w:t>
      </w:r>
      <w:r>
        <w:t>, there have been a number of times when the need for efficient, cost effective</w:t>
      </w:r>
      <w:ins w:id="42" w:author="Ann Racuya-Robbins" w:date="2015-11-01T11:59:00Z">
        <w:r w:rsidR="005C62E8">
          <w:t>,</w:t>
        </w:r>
      </w:ins>
      <w:r>
        <w:t xml:space="preserve"> </w:t>
      </w:r>
      <w:ins w:id="43" w:author="Ann Racuya-Robbins" w:date="2015-11-01T11:58:00Z">
        <w:r w:rsidR="005C62E8" w:rsidRPr="00351FB8">
          <w:rPr>
            <w:highlight w:val="yellow"/>
          </w:rPr>
          <w:t>well governed and useful</w:t>
        </w:r>
        <w:r w:rsidR="005C62E8">
          <w:t xml:space="preserve"> </w:t>
        </w:r>
      </w:ins>
      <w:r>
        <w:t>data analysis</w:t>
      </w:r>
      <w:ins w:id="44" w:author="Ann Racuya-Robbins" w:date="2015-11-01T11:59:00Z">
        <w:r w:rsidR="005C62E8">
          <w:t xml:space="preserve"> </w:t>
        </w:r>
      </w:ins>
      <w:del w:id="45" w:author="Ann Racuya-Robbins" w:date="2015-11-01T11:59:00Z">
        <w:r w:rsidDel="005C62E8">
          <w:delText xml:space="preserve"> h</w:delText>
        </w:r>
      </w:del>
      <w:ins w:id="46" w:author="Ann Racuya-Robbins" w:date="2015-11-01T11:59:00Z">
        <w:r w:rsidR="005C62E8">
          <w:t>h</w:t>
        </w:r>
      </w:ins>
      <w:r>
        <w:t>as forced a change 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14:paraId="71ED8DF1" w14:textId="56701B99"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w:t>
      </w:r>
      <w:del w:id="47" w:author="Ann Racuya-Robbins" w:date="2015-11-01T12:04:00Z">
        <w:r w:rsidR="00E04E2F" w:rsidRPr="005C62E8" w:rsidDel="005C62E8">
          <w:rPr>
            <w:highlight w:val="yellow"/>
          </w:rPr>
          <w:delText>r</w:delText>
        </w:r>
      </w:del>
      <w:r w:rsidR="00E04E2F" w:rsidRPr="005C62E8">
        <w:rPr>
          <w:highlight w:val="yellow"/>
        </w:rPr>
        <w:t>evolution</w:t>
      </w:r>
      <w:r w:rsidR="00E04E2F">
        <w:t xml:space="preserve">, the interplay of </w:t>
      </w:r>
      <w:r w:rsidR="009358D5">
        <w:t xml:space="preserve">the following </w:t>
      </w:r>
      <w:r w:rsidR="00AB367E">
        <w:t xml:space="preserve">four </w:t>
      </w:r>
      <w:r w:rsidR="0043474D">
        <w:t>aspects</w:t>
      </w:r>
      <w:r w:rsidR="009358D5">
        <w:t xml:space="preserve"> must be considered</w:t>
      </w:r>
      <w:r w:rsidR="00AB367E">
        <w:t xml:space="preserve">: </w:t>
      </w:r>
      <w:r w:rsidR="00E04E2F">
        <w:t xml:space="preserve">the characteristics of the datasets, the analysis of the datasets, the performance of the systems that handle the data, </w:t>
      </w:r>
      <w:r w:rsidR="00E04E2F" w:rsidRPr="005C62E8">
        <w:rPr>
          <w:highlight w:val="yellow"/>
        </w:rPr>
        <w:t xml:space="preserve">and the business considerations </w:t>
      </w:r>
      <w:ins w:id="48" w:author="Ann Racuya-Robbins" w:date="2015-11-01T11:46:00Z">
        <w:r w:rsidR="00092FAB" w:rsidRPr="005C62E8">
          <w:rPr>
            <w:highlight w:val="yellow"/>
          </w:rPr>
          <w:t xml:space="preserve">including </w:t>
        </w:r>
      </w:ins>
      <w:commentRangeStart w:id="49"/>
      <w:del w:id="50" w:author="Ann Racuya-Robbins" w:date="2015-11-01T11:46:00Z">
        <w:r w:rsidR="00E04E2F" w:rsidRPr="005C62E8" w:rsidDel="00092FAB">
          <w:rPr>
            <w:highlight w:val="yellow"/>
          </w:rPr>
          <w:delText xml:space="preserve">of </w:delText>
        </w:r>
      </w:del>
      <w:r w:rsidR="00E04E2F" w:rsidRPr="005C62E8">
        <w:rPr>
          <w:highlight w:val="yellow"/>
        </w:rPr>
        <w:t>cost</w:t>
      </w:r>
      <w:commentRangeEnd w:id="49"/>
      <w:r w:rsidR="00092FAB" w:rsidRPr="005C62E8">
        <w:rPr>
          <w:rStyle w:val="CommentReference"/>
          <w:highlight w:val="yellow"/>
        </w:rPr>
        <w:commentReference w:id="49"/>
      </w:r>
      <w:r w:rsidR="00E04E2F" w:rsidRPr="005C62E8">
        <w:rPr>
          <w:highlight w:val="yellow"/>
        </w:rPr>
        <w:t xml:space="preserve"> effectiveness</w:t>
      </w:r>
      <w:ins w:id="51" w:author="Ann Racuya-Robbins" w:date="2015-11-01T11:46:00Z">
        <w:r w:rsidR="00092FAB" w:rsidRPr="005C62E8">
          <w:rPr>
            <w:highlight w:val="yellow"/>
          </w:rPr>
          <w:t>, usefulness</w:t>
        </w:r>
      </w:ins>
      <w:ins w:id="52" w:author="Ann Racuya-Robbins" w:date="2015-10-04T15:48:00Z">
        <w:r w:rsidR="00C44D28" w:rsidRPr="005C62E8">
          <w:rPr>
            <w:highlight w:val="yellow"/>
          </w:rPr>
          <w:t xml:space="preserve"> and applicability for public welfare</w:t>
        </w:r>
      </w:ins>
      <w:r w:rsidR="00E04E2F" w:rsidRPr="005C62E8">
        <w:rPr>
          <w:highlight w:val="yellow"/>
        </w:rPr>
        <w:t>.</w:t>
      </w:r>
      <w:r w:rsidR="00E04E2F">
        <w:t xml:space="preserve"> </w:t>
      </w:r>
    </w:p>
    <w:p w14:paraId="416B4093" w14:textId="77777777" w:rsidR="0093287D" w:rsidRDefault="00E04E2F" w:rsidP="00122F6D">
      <w:r>
        <w:t xml:space="preserve">In the following sections, the </w:t>
      </w:r>
      <w:r w:rsidR="000D62AA">
        <w:t xml:space="preserve">two </w:t>
      </w:r>
      <w:r>
        <w:t xml:space="preserve">broad </w:t>
      </w:r>
      <w:r w:rsidR="00E11B3B">
        <w:t>concepts, Big Data and data science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14:paraId="4A992224" w14:textId="77777777" w:rsidR="00FC69D2" w:rsidRDefault="00FC69D2" w:rsidP="00257BF5">
      <w:pPr>
        <w:pStyle w:val="Heading2"/>
      </w:pPr>
      <w:bookmarkStart w:id="53" w:name="_Toc385500469"/>
      <w:bookmarkStart w:id="54" w:name="_Toc415520784"/>
      <w:r w:rsidRPr="00264958">
        <w:t>Big Data</w:t>
      </w:r>
      <w:r w:rsidR="00264958">
        <w:t xml:space="preserve"> Definition</w:t>
      </w:r>
      <w:r w:rsidR="003840C9">
        <w:t>s</w:t>
      </w:r>
      <w:bookmarkEnd w:id="53"/>
      <w:bookmarkEnd w:id="54"/>
    </w:p>
    <w:p w14:paraId="6FBF97A4" w14:textId="044AA599" w:rsidR="00BB4C9D" w:rsidRDefault="005233B5" w:rsidP="00BB4C9D">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4F2957">
        <w:t xml:space="preserve"> </w:t>
      </w:r>
      <w:bookmarkStart w:id="55" w:name="volume"/>
      <w:ins w:id="56" w:author="Ann Racuya-Robbins" w:date="2015-10-04T15:49:00Z">
        <w:r w:rsidR="001B52F9">
          <w:t xml:space="preserve">the </w:t>
        </w:r>
      </w:ins>
      <w:r w:rsidRPr="007A1998">
        <w:rPr>
          <w:b/>
          <w:i/>
        </w:rPr>
        <w:t>volume</w:t>
      </w:r>
      <w:bookmarkEnd w:id="55"/>
      <w:r w:rsidR="007B6262" w:rsidRPr="00FB6885">
        <w:t xml:space="preserve"> </w:t>
      </w:r>
      <w:r w:rsidR="00FB6885">
        <w:t xml:space="preserve">(i.e., the size of the dataset) </w:t>
      </w:r>
      <w:r>
        <w:t xml:space="preserve">and </w:t>
      </w:r>
      <w:bookmarkStart w:id="57" w:name="variety"/>
      <w:r w:rsidRPr="007A1998">
        <w:rPr>
          <w:b/>
          <w:i/>
        </w:rPr>
        <w:t>variety</w:t>
      </w:r>
      <w:bookmarkEnd w:id="57"/>
      <w:r>
        <w:t xml:space="preserve"> </w:t>
      </w:r>
      <w:r w:rsidR="006E0FCD">
        <w:t xml:space="preserve">(i.e., </w:t>
      </w:r>
      <w:r>
        <w:t xml:space="preserve">data from multiple </w:t>
      </w:r>
      <w:r w:rsidR="000D62AA">
        <w:t xml:space="preserve">repositories, </w:t>
      </w:r>
      <w:r>
        <w:t>domains</w:t>
      </w:r>
      <w:r w:rsidR="000D62AA">
        <w:t>,</w:t>
      </w:r>
      <w:r>
        <w:t xml:space="preserve"> or types</w:t>
      </w:r>
      <w:r w:rsidR="006E0FCD">
        <w:t>)</w:t>
      </w:r>
      <w:r w:rsidR="00901FA0">
        <w:t>, and the d</w:t>
      </w:r>
      <w:r>
        <w:t>ata</w:t>
      </w:r>
      <w:r w:rsidR="005C7A3D">
        <w:t xml:space="preserve"> </w:t>
      </w:r>
      <w:r>
        <w:t>in</w:t>
      </w:r>
      <w:r w:rsidR="005C7A3D">
        <w:t xml:space="preserve"> </w:t>
      </w:r>
      <w:r>
        <w:t xml:space="preserve">motion characteristics of </w:t>
      </w:r>
      <w:bookmarkStart w:id="58" w:name="velocity"/>
      <w:r w:rsidRPr="007A1998">
        <w:rPr>
          <w:b/>
          <w:i/>
        </w:rPr>
        <w:t>velocity</w:t>
      </w:r>
      <w:bookmarkEnd w:id="58"/>
      <w:r>
        <w:t xml:space="preserve"> </w:t>
      </w:r>
      <w:r w:rsidR="006E0FCD">
        <w:t xml:space="preserve">(i.e., </w:t>
      </w:r>
      <w:r>
        <w:t>rate of flow</w:t>
      </w:r>
      <w:r w:rsidR="006E0FCD">
        <w:t>)</w:t>
      </w:r>
      <w:r>
        <w:t xml:space="preserve"> and </w:t>
      </w:r>
      <w:bookmarkStart w:id="59" w:name="variability"/>
      <w:r w:rsidRPr="007A1998">
        <w:rPr>
          <w:b/>
          <w:i/>
        </w:rPr>
        <w:t>variability</w:t>
      </w:r>
      <w:bookmarkEnd w:id="59"/>
      <w:r>
        <w:t xml:space="preserve"> </w:t>
      </w:r>
      <w:r w:rsidR="006E0FCD">
        <w:t xml:space="preserve">(i.e., </w:t>
      </w:r>
      <w:r w:rsidR="00FB6885">
        <w:t xml:space="preserve">the change in </w:t>
      </w:r>
      <w:r w:rsidR="006B25D3">
        <w:t>other characteristics</w:t>
      </w:r>
      <w:r w:rsidR="006E0FCD">
        <w:t>)</w:t>
      </w:r>
      <w:r w:rsidR="00901FA0">
        <w:t>.</w:t>
      </w:r>
      <w:r>
        <w:t xml:space="preserve"> </w:t>
      </w:r>
      <w:r w:rsidR="006C40AB" w:rsidRPr="00FB6885">
        <w:t xml:space="preserve">These </w:t>
      </w:r>
      <w:commentRangeStart w:id="60"/>
      <w:r w:rsidR="006C40AB" w:rsidRPr="00FB6885">
        <w:t>characteristics</w:t>
      </w:r>
      <w:commentRangeEnd w:id="60"/>
      <w:r w:rsidR="00850BD8">
        <w:rPr>
          <w:rStyle w:val="CommentReference"/>
        </w:rPr>
        <w:commentReference w:id="60"/>
      </w:r>
      <w:ins w:id="61" w:author="Ann Racuya-Robbins" w:date="2015-10-05T11:29:00Z">
        <w:r w:rsidR="00850BD8">
          <w:t xml:space="preserve"> of the</w:t>
        </w:r>
      </w:ins>
      <w:del w:id="62" w:author="Ann Racuya-Robbins" w:date="2015-11-01T12:09:00Z">
        <w:r w:rsidR="00850BD8" w:rsidDel="005C62E8">
          <w:delText xml:space="preserve"> </w:delText>
        </w:r>
      </w:del>
      <w:r w:rsidR="00B57707">
        <w:t>—</w:t>
      </w:r>
      <w:r w:rsidR="008B1362">
        <w:t>volume, variety, velocity, and variability</w:t>
      </w:r>
      <w:r w:rsidR="00B57707">
        <w:t>—</w:t>
      </w:r>
      <w:r w:rsidR="008B1362">
        <w:t xml:space="preserve">are </w:t>
      </w:r>
      <w:r w:rsidR="006C40AB" w:rsidRPr="00FB6885">
        <w:t xml:space="preserve">known </w:t>
      </w:r>
      <w:r w:rsidR="00AD393E">
        <w:t xml:space="preserve">colloquially </w:t>
      </w:r>
      <w:r w:rsidR="006C40AB" w:rsidRPr="00FB6885">
        <w:t xml:space="preserve">as the </w:t>
      </w:r>
      <w:r w:rsidR="008A0B4B" w:rsidRPr="00FB6885">
        <w:t>‘</w:t>
      </w:r>
      <w:r w:rsidR="0090133A">
        <w:t>Vs</w:t>
      </w:r>
      <w:r w:rsidR="008A0B4B" w:rsidRPr="00FB6885">
        <w:t>’ of Big Data</w:t>
      </w:r>
      <w:r w:rsidR="008B1362">
        <w:t xml:space="preserve"> and</w:t>
      </w:r>
      <w:r w:rsidR="006C40AB" w:rsidRPr="00FB6885">
        <w:t xml:space="preserve"> </w:t>
      </w:r>
      <w:r w:rsidR="008B1362">
        <w:t xml:space="preserve">are further discussed </w:t>
      </w:r>
      <w:r w:rsidR="006C40AB" w:rsidRPr="00FB6885">
        <w:t xml:space="preserve">in Section 3. </w:t>
      </w:r>
      <w:ins w:id="63" w:author="Ann Racuya-Robbins" w:date="2015-10-05T11:29:00Z">
        <w:r w:rsidR="00850BD8" w:rsidRPr="00021046">
          <w:rPr>
            <w:highlight w:val="yellow"/>
          </w:rPr>
          <w:t>The</w:t>
        </w:r>
      </w:ins>
      <w:ins w:id="64" w:author="Ann Racuya-Robbins" w:date="2015-10-05T11:30:00Z">
        <w:r w:rsidR="00850BD8" w:rsidRPr="00021046">
          <w:rPr>
            <w:highlight w:val="yellow"/>
          </w:rPr>
          <w:t xml:space="preserve"> </w:t>
        </w:r>
      </w:ins>
      <w:ins w:id="65" w:author="Ann Racuya-Robbins" w:date="2015-10-05T11:29:00Z">
        <w:r w:rsidR="00850BD8" w:rsidRPr="00021046">
          <w:rPr>
            <w:highlight w:val="yellow"/>
          </w:rPr>
          <w:t>v</w:t>
        </w:r>
      </w:ins>
      <w:ins w:id="66" w:author="Ann Racuya-Robbins" w:date="2015-10-05T11:30:00Z">
        <w:r w:rsidR="00850BD8" w:rsidRPr="00021046">
          <w:rPr>
            <w:highlight w:val="yellow"/>
          </w:rPr>
          <w:t>alue of e</w:t>
        </w:r>
      </w:ins>
      <w:del w:id="67" w:author="Ann Racuya-Robbins" w:date="2015-10-05T11:30:00Z">
        <w:r w:rsidRPr="00021046" w:rsidDel="00850BD8">
          <w:rPr>
            <w:highlight w:val="yellow"/>
          </w:rPr>
          <w:delText>E</w:delText>
        </w:r>
      </w:del>
      <w:r w:rsidRPr="00021046">
        <w:rPr>
          <w:highlight w:val="yellow"/>
        </w:rPr>
        <w:t xml:space="preserve">ach of these characteristics </w:t>
      </w:r>
      <w:ins w:id="68" w:author="Ann Racuya-Robbins" w:date="2015-11-01T12:09:00Z">
        <w:r w:rsidR="005C62E8" w:rsidRPr="00021046">
          <w:rPr>
            <w:highlight w:val="yellow"/>
          </w:rPr>
          <w:t>including their</w:t>
        </w:r>
      </w:ins>
      <w:ins w:id="69" w:author="Ann Racuya-Robbins" w:date="2015-10-05T11:30:00Z">
        <w:r w:rsidR="00850BD8" w:rsidRPr="00021046">
          <w:rPr>
            <w:highlight w:val="yellow"/>
          </w:rPr>
          <w:t xml:space="preserve"> interactions with public welfare and economy </w:t>
        </w:r>
      </w:ins>
      <w:r w:rsidR="008E3687" w:rsidRPr="00021046">
        <w:rPr>
          <w:highlight w:val="yellow"/>
        </w:rPr>
        <w:t xml:space="preserve">influences the overall </w:t>
      </w:r>
      <w:r w:rsidR="00AD393E" w:rsidRPr="00021046">
        <w:rPr>
          <w:highlight w:val="yellow"/>
        </w:rPr>
        <w:t xml:space="preserve">design of a Big Data </w:t>
      </w:r>
      <w:r w:rsidR="008E3687" w:rsidRPr="00021046">
        <w:rPr>
          <w:highlight w:val="yellow"/>
        </w:rPr>
        <w:t xml:space="preserve">system, </w:t>
      </w:r>
      <w:r w:rsidR="009C26CB" w:rsidRPr="00021046">
        <w:rPr>
          <w:highlight w:val="yellow"/>
        </w:rPr>
        <w:t>result</w:t>
      </w:r>
      <w:r w:rsidR="008E3687" w:rsidRPr="00021046">
        <w:rPr>
          <w:highlight w:val="yellow"/>
        </w:rPr>
        <w:t>ing</w:t>
      </w:r>
      <w:r w:rsidR="009C26CB" w:rsidRPr="00021046">
        <w:rPr>
          <w:highlight w:val="yellow"/>
        </w:rPr>
        <w:t xml:space="preserve"> </w:t>
      </w:r>
      <w:r w:rsidRPr="00021046">
        <w:rPr>
          <w:highlight w:val="yellow"/>
        </w:rPr>
        <w:t xml:space="preserve">in different </w:t>
      </w:r>
      <w:r w:rsidR="00CA2D7B" w:rsidRPr="00021046">
        <w:rPr>
          <w:highlight w:val="yellow"/>
        </w:rPr>
        <w:t xml:space="preserve">data system </w:t>
      </w:r>
      <w:r w:rsidRPr="00021046">
        <w:rPr>
          <w:highlight w:val="yellow"/>
        </w:rPr>
        <w:t xml:space="preserve">architectures or different data </w:t>
      </w:r>
      <w:del w:id="70" w:author="Ann Racuya-Robbins" w:date="2015-11-01T12:10:00Z">
        <w:r w:rsidRPr="00021046" w:rsidDel="005C62E8">
          <w:rPr>
            <w:highlight w:val="yellow"/>
          </w:rPr>
          <w:delText xml:space="preserve">lifecycle </w:delText>
        </w:r>
      </w:del>
      <w:r w:rsidRPr="00021046">
        <w:rPr>
          <w:highlight w:val="yellow"/>
        </w:rPr>
        <w:t>process orderings to achieve needed efficiencies</w:t>
      </w:r>
      <w:ins w:id="71" w:author="Ann Racuya-Robbins" w:date="2015-10-05T11:31:00Z">
        <w:r w:rsidR="00850BD8" w:rsidRPr="00021046">
          <w:rPr>
            <w:highlight w:val="yellow"/>
          </w:rPr>
          <w:t xml:space="preserve"> and public welfare</w:t>
        </w:r>
      </w:ins>
      <w:r w:rsidRPr="00021046">
        <w:rPr>
          <w:highlight w:val="yellow"/>
        </w:rPr>
        <w:t>.</w:t>
      </w:r>
      <w:r w:rsidRPr="00FB6885">
        <w:t xml:space="preserve"> </w:t>
      </w:r>
    </w:p>
    <w:p w14:paraId="2429633E" w14:textId="299C4CEE" w:rsidR="00FB6885" w:rsidRPr="00B54E23" w:rsidRDefault="00FB6885" w:rsidP="00FB6885">
      <w:pPr>
        <w:pStyle w:val="BDDefinitionEmphasis"/>
      </w:pPr>
      <w:bookmarkStart w:id="72" w:name="Big_Data"/>
      <w:r w:rsidRPr="00EB7D26">
        <w:rPr>
          <w:b/>
        </w:rPr>
        <w:lastRenderedPageBreak/>
        <w:t xml:space="preserve">Big Data </w:t>
      </w:r>
      <w:bookmarkEnd w:id="72"/>
      <w:r w:rsidRPr="00B54E23">
        <w:t>consists of extensive datasets</w:t>
      </w:r>
      <w:r w:rsidR="0010702E">
        <w:sym w:font="Symbol" w:char="F0BE"/>
      </w:r>
      <w:r w:rsidRPr="00B54E23">
        <w:t xml:space="preserve">primarily in the characteristics of volume, </w:t>
      </w:r>
      <w:r w:rsidR="000364DE">
        <w:t xml:space="preserve">variety, </w:t>
      </w:r>
      <w:r w:rsidRPr="00B54E23">
        <w:t>velocity</w:t>
      </w:r>
      <w:r>
        <w:t>,</w:t>
      </w:r>
      <w:r w:rsidRPr="00B54E23">
        <w:t xml:space="preserve"> and/or </w:t>
      </w:r>
      <w:r w:rsidR="000364DE">
        <w:t>variability</w:t>
      </w:r>
      <w:r w:rsidR="0010702E">
        <w:sym w:font="Symbol" w:char="F0BE"/>
      </w:r>
      <w:r w:rsidRPr="00B54E23">
        <w:t>that require a scalable architecture for efficient</w:t>
      </w:r>
      <w:ins w:id="73" w:author="Ann Racuya-Robbins" w:date="2015-11-01T12:15:00Z">
        <w:r w:rsidR="00021046">
          <w:t xml:space="preserve"> </w:t>
        </w:r>
        <w:r w:rsidR="00021046" w:rsidRPr="00021046">
          <w:rPr>
            <w:highlight w:val="yellow"/>
          </w:rPr>
          <w:t>and useful</w:t>
        </w:r>
      </w:ins>
      <w:r w:rsidRPr="00B54E23">
        <w:t xml:space="preserve"> storage, manipulation, and analysis.</w:t>
      </w:r>
    </w:p>
    <w:p w14:paraId="62D11451" w14:textId="77777777" w:rsidR="001C6393" w:rsidRDefault="00F61F04" w:rsidP="005233B5">
      <w:r>
        <w:t>Note that this definition contains the interplay between the characteristics of the data</w:t>
      </w:r>
      <w:r w:rsidR="000E5825">
        <w:t xml:space="preserve"> and</w:t>
      </w:r>
      <w:r>
        <w:t xml:space="preserve"> the need for a system architecture that </w:t>
      </w:r>
      <w:r w:rsidR="000E5825">
        <w:t>can scale</w:t>
      </w:r>
      <w:r>
        <w:t xml:space="preserve"> to achieve the needed performance and cost efficiency. There are two fundamentally different methods for system scaling, </w:t>
      </w:r>
      <w:r w:rsidR="0043474D">
        <w:t>often described metaphorically as “</w:t>
      </w:r>
      <w:r>
        <w:t>vertical</w:t>
      </w:r>
      <w:r w:rsidR="0043474D">
        <w:t>”</w:t>
      </w:r>
      <w:r>
        <w:t xml:space="preserve"> or </w:t>
      </w:r>
      <w:r w:rsidR="0043474D">
        <w:t>“</w:t>
      </w:r>
      <w:r>
        <w:t>horizontal</w:t>
      </w:r>
      <w:r w:rsidR="0043474D">
        <w:t>”</w:t>
      </w:r>
      <w:r>
        <w:t xml:space="preserve"> scaling. </w:t>
      </w:r>
      <w:bookmarkStart w:id="74" w:name="Vertical_scaling"/>
      <w:r w:rsidRPr="0043474D">
        <w:rPr>
          <w:b/>
          <w:i/>
        </w:rPr>
        <w:t>Vertical scaling</w:t>
      </w:r>
      <w:bookmarkEnd w:id="74"/>
      <w:r>
        <w:t xml:space="preserve"> implies increasing the system parameters of processing speed</w:t>
      </w:r>
      <w:r w:rsidR="006B25D3">
        <w:t>, storage,</w:t>
      </w:r>
      <w:r>
        <w:t xml:space="preserve"> and memory for greater performance. This approach </w:t>
      </w:r>
      <w:r w:rsidR="006B25D3">
        <w:t xml:space="preserve">is limited by </w:t>
      </w:r>
      <w:r w:rsidR="00AA6B47">
        <w:t xml:space="preserve">physical capabilities whose improvements have been described by </w:t>
      </w:r>
      <w:r w:rsidR="006B25D3">
        <w:t xml:space="preserve">Moore’s </w:t>
      </w:r>
      <w:r w:rsidR="000E5825">
        <w:t>Law</w:t>
      </w:r>
      <w:r w:rsidR="00AA6B47">
        <w:t>,</w:t>
      </w:r>
      <w:r w:rsidR="006B25D3">
        <w:t xml:space="preserve"> requir</w:t>
      </w:r>
      <w:r w:rsidR="00AA6B47">
        <w:t>ing</w:t>
      </w:r>
      <w:r w:rsidR="006B25D3">
        <w:t xml:space="preserve"> </w:t>
      </w:r>
      <w:r w:rsidR="00AA6B47">
        <w:t xml:space="preserve">ever more sophisticated </w:t>
      </w:r>
      <w:r w:rsidR="006B25D3">
        <w:t>elements (</w:t>
      </w:r>
      <w:r w:rsidR="00653138">
        <w:t xml:space="preserve">e.g., </w:t>
      </w:r>
      <w:r w:rsidR="006B25D3">
        <w:t>hardware, software) that add time and expense to the implementation</w:t>
      </w:r>
      <w:r>
        <w:t>. The alternate method is to</w:t>
      </w:r>
      <w:r w:rsidR="00AA6B47">
        <w:t xml:space="preserve"> use</w:t>
      </w:r>
      <w:r>
        <w:t xml:space="preserve"> </w:t>
      </w:r>
      <w:bookmarkStart w:id="75" w:name="horizontal_scaling"/>
      <w:r w:rsidRPr="00AA6B47">
        <w:rPr>
          <w:b/>
          <w:i/>
        </w:rPr>
        <w:t>horizontal</w:t>
      </w:r>
      <w:r w:rsidR="00AA6B47" w:rsidRPr="00AA6B47">
        <w:rPr>
          <w:b/>
          <w:i/>
        </w:rPr>
        <w:t xml:space="preserve"> scaling</w:t>
      </w:r>
      <w:bookmarkEnd w:id="75"/>
      <w:r>
        <w:t xml:space="preserve">, to make use of a </w:t>
      </w:r>
      <w:r w:rsidR="00AA6B47">
        <w:t xml:space="preserve">cluster </w:t>
      </w:r>
      <w:r>
        <w:t xml:space="preserve">of </w:t>
      </w:r>
      <w:r w:rsidR="006E65D6">
        <w:t xml:space="preserve">individual </w:t>
      </w:r>
      <w:r w:rsidR="008C72D8">
        <w:t xml:space="preserve">(usually commodity) </w:t>
      </w:r>
      <w:r w:rsidR="006E65D6">
        <w:t>resources</w:t>
      </w:r>
      <w:r w:rsidR="008C72D8">
        <w:t xml:space="preserve"> integrated to act as a single system</w:t>
      </w:r>
      <w:r w:rsidR="006E65D6">
        <w:t>. It is this horizontal scaling that is at the heart of the Big Data revolution.</w:t>
      </w:r>
    </w:p>
    <w:p w14:paraId="0A055C9E" w14:textId="77777777" w:rsidR="000364DE" w:rsidRPr="00945254" w:rsidRDefault="000364DE" w:rsidP="000364DE">
      <w:pPr>
        <w:pStyle w:val="BDDefinitionEmphasis"/>
      </w:pPr>
      <w:r w:rsidRPr="00945254">
        <w:t xml:space="preserve">The </w:t>
      </w:r>
      <w:bookmarkStart w:id="76" w:name="Big_Data_paradigm"/>
      <w:r w:rsidRPr="0068358E">
        <w:rPr>
          <w:b/>
        </w:rPr>
        <w:t>B</w:t>
      </w:r>
      <w:r w:rsidRPr="00945254">
        <w:rPr>
          <w:b/>
        </w:rPr>
        <w:t xml:space="preserve">ig </w:t>
      </w:r>
      <w:r>
        <w:rPr>
          <w:b/>
        </w:rPr>
        <w:t>D</w:t>
      </w:r>
      <w:r w:rsidRPr="00945254">
        <w:rPr>
          <w:b/>
        </w:rPr>
        <w:t>ata paradigm</w:t>
      </w:r>
      <w:bookmarkEnd w:id="76"/>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14:paraId="0ABED02D" w14:textId="77777777" w:rsidR="006E65D6" w:rsidRDefault="006E65D6" w:rsidP="005233B5">
      <w:pPr>
        <w:rPr>
          <w:ins w:id="77" w:author="Ann Racuya-Robbins" w:date="2015-11-01T12:20:00Z"/>
        </w:rPr>
      </w:pPr>
      <w:r>
        <w:t xml:space="preserve">This new paradigm leads to a number of conceptual definitions that suggest Big Data </w:t>
      </w:r>
      <w:r w:rsidR="00673A08">
        <w:t>exists</w:t>
      </w:r>
      <w:r>
        <w:t xml:space="preserve"> when the scale of the data causes the management of the data to be a significant driver in the design of the system architecture.</w:t>
      </w:r>
      <w:r w:rsidR="00563B94">
        <w:t xml:space="preserve"> </w:t>
      </w:r>
      <w:r>
        <w:t xml:space="preserve">This definition does not explicitly refer to the horizontal scaling </w:t>
      </w:r>
      <w:r w:rsidR="009B7B8B">
        <w:t xml:space="preserve">in </w:t>
      </w:r>
      <w:r>
        <w:t>the Big Data paradigm.</w:t>
      </w:r>
    </w:p>
    <w:p w14:paraId="3C16F59C" w14:textId="18E64726" w:rsidR="00021046" w:rsidDel="00F175D6" w:rsidRDefault="00021046" w:rsidP="005233B5">
      <w:pPr>
        <w:rPr>
          <w:del w:id="78" w:author="Ann Racuya-Robbins" w:date="2015-11-01T12:25:00Z"/>
        </w:rPr>
      </w:pPr>
      <w:ins w:id="79" w:author="Ann Racuya-Robbins" w:date="2015-11-01T12:20:00Z">
        <w:r w:rsidRPr="00021046">
          <w:annotationRef/>
        </w:r>
      </w:ins>
      <w:bookmarkStart w:id="80" w:name="_GoBack"/>
      <w:bookmarkEnd w:id="80"/>
    </w:p>
    <w:p w14:paraId="5E538121" w14:textId="77777777" w:rsidR="00F175D6" w:rsidRDefault="009B7B8B" w:rsidP="005233B5">
      <w:pPr>
        <w:rPr>
          <w:ins w:id="81" w:author="Ann Racuya-Robbins" w:date="2015-11-01T12:25:00Z"/>
        </w:rPr>
      </w:pPr>
      <w:r>
        <w:t>As stated above, f</w:t>
      </w:r>
      <w:r w:rsidR="005233B5">
        <w:t>undamentally</w:t>
      </w:r>
      <w:r w:rsidR="00C07018">
        <w:t>,</w:t>
      </w:r>
      <w:r w:rsidR="004924EA">
        <w:t xml:space="preserve"> </w:t>
      </w:r>
      <w:r w:rsidR="005233B5">
        <w:t xml:space="preserve">the </w:t>
      </w:r>
      <w:r w:rsidR="00C63FFB">
        <w:t>Big Data</w:t>
      </w:r>
      <w:r w:rsidR="005233B5">
        <w:t xml:space="preserve"> paradigm </w:t>
      </w:r>
      <w:r w:rsidR="0011799E">
        <w:t xml:space="preserve">is </w:t>
      </w:r>
      <w:r w:rsidR="005233B5">
        <w:t>a shift in data system architectures from monolithic systems with vertical scaling (</w:t>
      </w:r>
      <w:r w:rsidR="009106CA">
        <w:t>i.e</w:t>
      </w:r>
      <w:r w:rsidR="0089387A">
        <w:t xml:space="preserve">., </w:t>
      </w:r>
      <w:r w:rsidR="009106CA">
        <w:t xml:space="preserve">adding more power, such as </w:t>
      </w:r>
      <w:r w:rsidR="005233B5">
        <w:t>faster processors or disks</w:t>
      </w:r>
      <w:r w:rsidR="009106CA">
        <w:t>, to existing machines</w:t>
      </w:r>
      <w:r w:rsidR="005233B5">
        <w:t>) into a</w:t>
      </w:r>
      <w:r w:rsidR="00DF024F">
        <w:t xml:space="preserve"> parallelized,</w:t>
      </w:r>
      <w:r w:rsidR="005233B5">
        <w:t xml:space="preserve"> </w:t>
      </w:r>
      <w:r w:rsidR="0000097D">
        <w:t>“</w:t>
      </w:r>
      <w:r w:rsidR="005233B5">
        <w:t>horizontally</w:t>
      </w:r>
      <w:r w:rsidR="00D93B8E">
        <w:t xml:space="preserve"> </w:t>
      </w:r>
      <w:r w:rsidR="005233B5">
        <w:t>scaled</w:t>
      </w:r>
      <w:r w:rsidR="0000097D">
        <w:t>”</w:t>
      </w:r>
      <w:r w:rsidR="00DF024F">
        <w:t>,</w:t>
      </w:r>
      <w:r w:rsidR="005233B5">
        <w:t xml:space="preserve"> </w:t>
      </w:r>
      <w:r w:rsidR="00B500DB">
        <w:t xml:space="preserve">system </w:t>
      </w:r>
      <w:r w:rsidR="009106CA">
        <w:t xml:space="preserve">(i.e., adding more machines to the available collection) </w:t>
      </w:r>
      <w:r w:rsidR="005233B5">
        <w:t xml:space="preserve">that </w:t>
      </w:r>
      <w:r w:rsidR="00CA2D7B">
        <w:t xml:space="preserve">uses </w:t>
      </w:r>
      <w:r w:rsidR="005233B5">
        <w:t xml:space="preserve">a </w:t>
      </w:r>
      <w:r w:rsidR="005233B5" w:rsidRPr="00021046">
        <w:rPr>
          <w:highlight w:val="yellow"/>
        </w:rPr>
        <w:t>loosely coupled</w:t>
      </w:r>
      <w:r w:rsidR="005233B5">
        <w:t xml:space="preserve"> set of resources</w:t>
      </w:r>
      <w:r w:rsidR="00CA2D7B">
        <w:t xml:space="preserve"> in parallel</w:t>
      </w:r>
      <w:r w:rsidR="005233B5">
        <w:t xml:space="preserve">. This </w:t>
      </w:r>
      <w:r w:rsidR="00CA2D7B">
        <w:t xml:space="preserve">type of parallelization </w:t>
      </w:r>
      <w:r w:rsidR="005233B5">
        <w:t xml:space="preserve">shift </w:t>
      </w:r>
      <w:r w:rsidR="006B25F1">
        <w:t>began</w:t>
      </w:r>
      <w:r w:rsidR="0011799E">
        <w:t xml:space="preserve"> </w:t>
      </w:r>
      <w:r w:rsidR="00C07018">
        <w:t xml:space="preserve">over </w:t>
      </w:r>
      <w:r w:rsidR="005233B5">
        <w:t>20 years ago in the simulation community</w:t>
      </w:r>
      <w:r w:rsidR="0011799E">
        <w:t>,</w:t>
      </w:r>
      <w:r w:rsidR="005233B5">
        <w:t xml:space="preserve"> when scientific simulations began using massively parallel processing (MPP) systems.</w:t>
      </w:r>
    </w:p>
    <w:p w14:paraId="5544F95B" w14:textId="76E0F4B2" w:rsidR="007A7E92" w:rsidRDefault="00F175D6" w:rsidP="005233B5">
      <w:ins w:id="82" w:author="Ann Racuya-Robbins" w:date="2015-11-01T12:25:00Z">
        <w:r w:rsidRPr="00F175D6">
          <w:rPr>
            <w:highlight w:val="yellow"/>
          </w:rPr>
          <w:t>How much uncertainty is increased by these loosely coupled resources and processes including those that follow below needs to be explored and addressed as this new paradigm unfolds.</w:t>
        </w:r>
      </w:ins>
      <w:r w:rsidR="005233B5">
        <w:t xml:space="preserve"> </w:t>
      </w:r>
    </w:p>
    <w:p w14:paraId="521EFBF0" w14:textId="77777777" w:rsidR="007A7E92" w:rsidRPr="004D0023" w:rsidRDefault="004D0023" w:rsidP="004D0023">
      <w:pPr>
        <w:pStyle w:val="BDDefinitionEmphasis"/>
      </w:pPr>
      <w:bookmarkStart w:id="83" w:name="Massively_parallel_processing"/>
      <w:r>
        <w:rPr>
          <w:b/>
        </w:rPr>
        <w:t xml:space="preserve">Massively </w:t>
      </w:r>
      <w:r w:rsidR="00C1030D">
        <w:rPr>
          <w:b/>
        </w:rPr>
        <w:t>parallel processing</w:t>
      </w:r>
      <w:bookmarkEnd w:id="83"/>
      <w:r w:rsidR="007A7E92" w:rsidRPr="00AF22F9">
        <w:t xml:space="preserve"> </w:t>
      </w:r>
      <w:r w:rsidR="00AF22F9">
        <w:t>refers to a multitude of individual processors working in parallel to execute a particular program.</w:t>
      </w:r>
      <w:r>
        <w:t xml:space="preserve"> </w:t>
      </w:r>
    </w:p>
    <w:p w14:paraId="09B404E7" w14:textId="1F240F14" w:rsidR="007A7E92" w:rsidRDefault="005233B5" w:rsidP="005233B5">
      <w:r>
        <w:t>In different combinations of splitting the code and data across independent processors, computational scientists were able to greatly extend their simulation capabilities. This</w:t>
      </w:r>
      <w:r w:rsidR="0011799E">
        <w:t>,</w:t>
      </w:r>
      <w:r>
        <w:t xml:space="preserve"> of course</w:t>
      </w:r>
      <w:r w:rsidR="0011799E">
        <w:t>,</w:t>
      </w:r>
      <w:r>
        <w:t xml:space="preserve"> introduced a number of complications in such areas as message passing, data movement, latency in the consistency across resources, load balancing, and system inefficiencies</w:t>
      </w:r>
      <w:r w:rsidR="0011799E">
        <w:t>,</w:t>
      </w:r>
      <w:r>
        <w:t xml:space="preserve"> while waiting on other resources to complete their </w:t>
      </w:r>
      <w:r w:rsidR="000D62AA">
        <w:t xml:space="preserve">computational </w:t>
      </w:r>
      <w:r>
        <w:t xml:space="preserve">tasks. </w:t>
      </w:r>
      <w:ins w:id="84" w:author="Ann Racuya-Robbins" w:date="2015-10-05T11:50:00Z">
        <w:r w:rsidR="00BE26DA">
          <w:t>In addition the</w:t>
        </w:r>
      </w:ins>
      <w:ins w:id="85" w:author="Ann Racuya-Robbins" w:date="2015-10-05T11:51:00Z">
        <w:r w:rsidR="00BE26DA">
          <w:t xml:space="preserve"> understanding of the </w:t>
        </w:r>
      </w:ins>
      <w:ins w:id="86" w:author="Ann Racuya-Robbins" w:date="2015-10-05T11:54:00Z">
        <w:r w:rsidR="009957BC">
          <w:t>uncertainty</w:t>
        </w:r>
      </w:ins>
      <w:ins w:id="87" w:author="Ann Racuya-Robbins" w:date="2015-10-05T11:50:00Z">
        <w:r w:rsidR="00BE26DA">
          <w:t xml:space="preserve"> created by </w:t>
        </w:r>
      </w:ins>
      <w:ins w:id="88" w:author="Ann Racuya-Robbins" w:date="2015-10-05T11:51:00Z">
        <w:r w:rsidR="00BE26DA">
          <w:t xml:space="preserve">massively parallel processing is in its infancy. </w:t>
        </w:r>
      </w:ins>
      <w:ins w:id="89" w:author="Ann Racuya-Robbins" w:date="2015-10-05T11:55:00Z">
        <w:r w:rsidR="009957BC">
          <w:t>U</w:t>
        </w:r>
      </w:ins>
      <w:ins w:id="90" w:author="Ann Racuya-Robbins" w:date="2015-10-05T11:51:00Z">
        <w:r w:rsidR="00BE26DA">
          <w:t xml:space="preserve">ntil </w:t>
        </w:r>
      </w:ins>
      <w:ins w:id="91" w:author="Ann Racuya-Robbins" w:date="2015-10-05T11:55:00Z">
        <w:r w:rsidR="009957BC">
          <w:t xml:space="preserve">the </w:t>
        </w:r>
      </w:ins>
      <w:ins w:id="92" w:author="Ann Racuya-Robbins" w:date="2015-10-05T11:51:00Z">
        <w:r w:rsidR="00BE26DA">
          <w:t xml:space="preserve">uncertainty of these methods and system </w:t>
        </w:r>
      </w:ins>
      <w:ins w:id="93" w:author="Ann Racuya-Robbins" w:date="2015-10-05T11:55:00Z">
        <w:r w:rsidR="009957BC">
          <w:t>architectures</w:t>
        </w:r>
      </w:ins>
      <w:ins w:id="94" w:author="Ann Racuya-Robbins" w:date="2015-10-05T11:51:00Z">
        <w:r w:rsidR="00BE26DA">
          <w:t xml:space="preserve"> can be better understood caution and increased due </w:t>
        </w:r>
      </w:ins>
      <w:ins w:id="95" w:author="Ann Racuya-Robbins" w:date="2015-10-05T11:55:00Z">
        <w:r w:rsidR="009957BC">
          <w:t>diligence</w:t>
        </w:r>
      </w:ins>
      <w:ins w:id="96" w:author="Ann Racuya-Robbins" w:date="2015-10-05T11:51:00Z">
        <w:r w:rsidR="00BE26DA">
          <w:t xml:space="preserve"> in vetting outcomes and public </w:t>
        </w:r>
      </w:ins>
      <w:ins w:id="97" w:author="Ann Racuya-Robbins" w:date="2015-10-05T11:56:00Z">
        <w:r w:rsidR="009957BC">
          <w:t xml:space="preserve">welfare </w:t>
        </w:r>
      </w:ins>
      <w:ins w:id="98" w:author="Ann Racuya-Robbins" w:date="2015-10-05T11:53:00Z">
        <w:r w:rsidR="009957BC">
          <w:t>must be a part of the expectations and deliverables of Big Data systems.</w:t>
        </w:r>
      </w:ins>
    </w:p>
    <w:p w14:paraId="5A2CB5CF" w14:textId="77777777" w:rsidR="005233B5" w:rsidRDefault="0011799E" w:rsidP="005233B5">
      <w:r>
        <w:t xml:space="preserve">The </w:t>
      </w:r>
      <w:r w:rsidR="00C63FFB">
        <w:t>Big Data</w:t>
      </w:r>
      <w:r>
        <w:t xml:space="preserve"> paradigm of today is similar.</w:t>
      </w:r>
      <w:r w:rsidR="005233B5">
        <w:t xml:space="preserve"> </w:t>
      </w:r>
      <w:r>
        <w:t xml:space="preserve">Data </w:t>
      </w:r>
      <w:r w:rsidR="00CA2D7B">
        <w:t xml:space="preserve">systems </w:t>
      </w:r>
      <w:r>
        <w:t xml:space="preserve">need a level of extensibility that matches the scaling in the data. To get that level of extensibility, different mechanisms are needed to distribute </w:t>
      </w:r>
      <w:r w:rsidR="00CA2D7B">
        <w:t xml:space="preserve">data </w:t>
      </w:r>
      <w:r>
        <w:t xml:space="preserve">and data </w:t>
      </w:r>
      <w:r w:rsidR="00CA2D7B">
        <w:t xml:space="preserve">retrieval processes </w:t>
      </w:r>
      <w:r>
        <w:t xml:space="preserve">across </w:t>
      </w:r>
      <w:r w:rsidR="009B7B8B">
        <w:t xml:space="preserve">loosely coupled </w:t>
      </w:r>
      <w:r>
        <w:t xml:space="preserve">resources. </w:t>
      </w:r>
    </w:p>
    <w:p w14:paraId="0047A044" w14:textId="77777777" w:rsidR="005233B5" w:rsidRDefault="005233B5" w:rsidP="005233B5">
      <w:r>
        <w:t>While the methods to achieve efficient scalability across resources</w:t>
      </w:r>
      <w:r w:rsidR="005E7F82">
        <w:t xml:space="preserve"> </w:t>
      </w:r>
      <w:r w:rsidR="00583EC0">
        <w:t>will continually evolve</w:t>
      </w:r>
      <w:r>
        <w:t>, this paradigm shift (in analogy to the prior shift in the simulation community) is a one-time occurrence</w:t>
      </w:r>
      <w:r w:rsidR="003861C2">
        <w:t xml:space="preserve">. Eventually, </w:t>
      </w:r>
      <w:r>
        <w:t xml:space="preserve">a new paradigm shift </w:t>
      </w:r>
      <w:r w:rsidR="003861C2">
        <w:t xml:space="preserve">will </w:t>
      </w:r>
      <w:r w:rsidR="009B7B8B">
        <w:t xml:space="preserve">likely </w:t>
      </w:r>
      <w:r w:rsidR="003861C2">
        <w:t xml:space="preserve">occur </w:t>
      </w:r>
      <w:r>
        <w:t xml:space="preserve">beyond </w:t>
      </w:r>
      <w:r w:rsidR="0098376A">
        <w:t xml:space="preserve">this </w:t>
      </w:r>
      <w:r w:rsidR="005963DC">
        <w:t xml:space="preserve">distribution </w:t>
      </w:r>
      <w:r>
        <w:t xml:space="preserve">of a processing or data system </w:t>
      </w:r>
      <w:r w:rsidR="00B500DB">
        <w:t xml:space="preserve">that spans </w:t>
      </w:r>
      <w:r>
        <w:t>multiple resources</w:t>
      </w:r>
      <w:r w:rsidR="0000097D">
        <w:t xml:space="preserve"> working in parallel</w:t>
      </w:r>
      <w:r>
        <w:t>.</w:t>
      </w:r>
      <w:r w:rsidR="006E65D6">
        <w:t xml:space="preserve"> That future revolution will need to be described with new terminology. </w:t>
      </w:r>
    </w:p>
    <w:p w14:paraId="56DC10EA" w14:textId="633F20AB" w:rsidR="005233B5" w:rsidRDefault="005233B5" w:rsidP="005233B5">
      <w:r>
        <w:t xml:space="preserve">Big </w:t>
      </w:r>
      <w:r w:rsidR="00D11B6E">
        <w:t>D</w:t>
      </w:r>
      <w:r>
        <w:t>ata focuses on the self-referencing viewpoint that data is big because it requires scalable systems to handle it</w:t>
      </w:r>
      <w:r w:rsidR="0031570A">
        <w:t>.</w:t>
      </w:r>
      <w:r>
        <w:t xml:space="preserve"> </w:t>
      </w:r>
      <w:ins w:id="99" w:author="Ann Racuya-Robbins" w:date="2015-10-05T12:00:00Z">
        <w:r w:rsidR="009957BC" w:rsidRPr="00F175D6">
          <w:rPr>
            <w:highlight w:val="yellow"/>
          </w:rPr>
          <w:t>However understanding Big Data will require a broader viewpoint than</w:t>
        </w:r>
      </w:ins>
      <w:ins w:id="100" w:author="Ann Racuya-Robbins" w:date="2015-10-05T12:02:00Z">
        <w:r w:rsidR="009957BC" w:rsidRPr="00F175D6">
          <w:rPr>
            <w:highlight w:val="yellow"/>
          </w:rPr>
          <w:t xml:space="preserve"> </w:t>
        </w:r>
      </w:ins>
      <w:ins w:id="101" w:author="Ann Racuya-Robbins" w:date="2015-10-05T12:00:00Z">
        <w:r w:rsidR="009957BC" w:rsidRPr="00F175D6">
          <w:rPr>
            <w:highlight w:val="yellow"/>
          </w:rPr>
          <w:t xml:space="preserve">a self-referencing </w:t>
        </w:r>
        <w:r w:rsidR="009957BC" w:rsidRPr="00F175D6">
          <w:rPr>
            <w:highlight w:val="yellow"/>
          </w:rPr>
          <w:lastRenderedPageBreak/>
          <w:t>viewpoint can contain.</w:t>
        </w:r>
      </w:ins>
      <w:ins w:id="102" w:author="Ann Racuya-Robbins" w:date="2015-10-05T12:03:00Z">
        <w:r w:rsidR="00D82984" w:rsidRPr="00F175D6">
          <w:rPr>
            <w:highlight w:val="yellow"/>
          </w:rPr>
          <w:t xml:space="preserve"> Not only does Big Data</w:t>
        </w:r>
      </w:ins>
      <w:ins w:id="103" w:author="Ann Racuya-Robbins" w:date="2015-10-05T12:04:00Z">
        <w:r w:rsidR="00D82984" w:rsidRPr="00F175D6">
          <w:rPr>
            <w:highlight w:val="yellow"/>
          </w:rPr>
          <w:t xml:space="preserve"> carry the </w:t>
        </w:r>
      </w:ins>
      <w:ins w:id="104" w:author="Ann Racuya-Robbins" w:date="2015-10-05T12:06:00Z">
        <w:r w:rsidR="00D82984" w:rsidRPr="00F175D6">
          <w:rPr>
            <w:highlight w:val="yellow"/>
          </w:rPr>
          <w:t>characteristics</w:t>
        </w:r>
      </w:ins>
      <w:ins w:id="105" w:author="Ann Racuya-Robbins" w:date="2015-10-05T12:04:00Z">
        <w:r w:rsidR="00D82984" w:rsidRPr="00F175D6">
          <w:rPr>
            <w:highlight w:val="yellow"/>
          </w:rPr>
          <w:t xml:space="preserve"> of volume, variety, velocity and </w:t>
        </w:r>
      </w:ins>
      <w:ins w:id="106" w:author="Ann Racuya-Robbins" w:date="2015-10-05T12:05:00Z">
        <w:r w:rsidR="00D82984" w:rsidRPr="00F175D6">
          <w:rPr>
            <w:highlight w:val="yellow"/>
          </w:rPr>
          <w:t xml:space="preserve">variability but it is </w:t>
        </w:r>
        <w:r w:rsidR="00D82984" w:rsidRPr="00F175D6">
          <w:rPr>
            <w:i/>
            <w:highlight w:val="yellow"/>
          </w:rPr>
          <w:t>because</w:t>
        </w:r>
        <w:r w:rsidR="00D82984" w:rsidRPr="00F175D6">
          <w:rPr>
            <w:highlight w:val="yellow"/>
          </w:rPr>
          <w:t xml:space="preserve"> of these characteristics that a new </w:t>
        </w:r>
      </w:ins>
      <w:ins w:id="107" w:author="Ann Racuya-Robbins" w:date="2015-10-05T12:06:00Z">
        <w:r w:rsidR="00D82984" w:rsidRPr="00F175D6">
          <w:rPr>
            <w:highlight w:val="yellow"/>
          </w:rPr>
          <w:t>inclusiveness</w:t>
        </w:r>
      </w:ins>
      <w:ins w:id="108" w:author="Ann Racuya-Robbins" w:date="2015-10-05T12:05:00Z">
        <w:r w:rsidR="00D82984" w:rsidRPr="00F175D6">
          <w:rPr>
            <w:highlight w:val="yellow"/>
          </w:rPr>
          <w:t xml:space="preserve"> has been discovered</w:t>
        </w:r>
      </w:ins>
      <w:ins w:id="109" w:author="Ann Racuya-Robbins" w:date="2015-10-05T12:07:00Z">
        <w:r w:rsidR="00D82984" w:rsidRPr="00F175D6">
          <w:rPr>
            <w:highlight w:val="yellow"/>
          </w:rPr>
          <w:t xml:space="preserve"> (emerged)</w:t>
        </w:r>
      </w:ins>
      <w:ins w:id="110" w:author="Ann Racuya-Robbins" w:date="2015-10-05T12:05:00Z">
        <w:r w:rsidR="00D82984" w:rsidRPr="00F175D6">
          <w:rPr>
            <w:highlight w:val="yellow"/>
          </w:rPr>
          <w:t>.</w:t>
        </w:r>
      </w:ins>
      <w:ins w:id="111" w:author="Ann Racuya-Robbins" w:date="2015-10-05T12:03:00Z">
        <w:r w:rsidR="00D82984">
          <w:t xml:space="preserve"> </w:t>
        </w:r>
      </w:ins>
      <w:ins w:id="112" w:author="Ann Racuya-Robbins" w:date="2015-10-05T12:00:00Z">
        <w:r w:rsidR="009957BC">
          <w:t xml:space="preserve"> </w:t>
        </w:r>
      </w:ins>
      <w:r w:rsidR="00A40737">
        <w:t>Conversely, a</w:t>
      </w:r>
      <w:r>
        <w:t xml:space="preserve">rchitectures with better scaling have come about because of the need to handle </w:t>
      </w:r>
      <w:r w:rsidR="00C63FFB">
        <w:t>Big Data</w:t>
      </w:r>
      <w:r>
        <w:t>.</w:t>
      </w:r>
      <w:r w:rsidR="0098376A">
        <w:t xml:space="preserve"> It is difficult to delineate a size requirement for a dataset to be considered Big Data. Data is usually considered </w:t>
      </w:r>
      <w:r w:rsidR="0058141C">
        <w:t>“</w:t>
      </w:r>
      <w:r w:rsidR="009B7B8B">
        <w:t>b</w:t>
      </w:r>
      <w:r w:rsidR="0098376A">
        <w:t>ig</w:t>
      </w:r>
      <w:r w:rsidR="0058141C">
        <w:t>”</w:t>
      </w:r>
      <w:r w:rsidR="0098376A">
        <w:t xml:space="preserve"> if the use of new scalable architectures provides a cost or performance </w:t>
      </w:r>
      <w:ins w:id="113" w:author="Ann Racuya-Robbins" w:date="2015-10-05T12:08:00Z">
        <w:r w:rsidR="00D82984">
          <w:t xml:space="preserve">benefit </w:t>
        </w:r>
      </w:ins>
      <w:del w:id="114" w:author="Ann Racuya-Robbins" w:date="2015-10-05T12:09:00Z">
        <w:r w:rsidR="0098376A" w:rsidRPr="00D82984" w:rsidDel="00D82984">
          <w:delText>efficiency</w:delText>
        </w:r>
        <w:r w:rsidR="0098376A" w:rsidDel="00D82984">
          <w:delText xml:space="preserve"> </w:delText>
        </w:r>
      </w:del>
      <w:r w:rsidR="0098376A">
        <w:t xml:space="preserve">over the </w:t>
      </w:r>
      <w:r w:rsidR="008C72D8">
        <w:t>traditional vertically scaled architectures</w:t>
      </w:r>
      <w:r w:rsidR="00AA6B47">
        <w:t xml:space="preserve"> </w:t>
      </w:r>
      <w:r w:rsidR="009B7B8B">
        <w:t>(i.e.</w:t>
      </w:r>
      <w:r w:rsidR="0098376A">
        <w:t xml:space="preserve">, </w:t>
      </w:r>
      <w:r w:rsidR="006D686B">
        <w:t xml:space="preserve">if </w:t>
      </w:r>
      <w:r w:rsidR="0098376A">
        <w:t xml:space="preserve">similar </w:t>
      </w:r>
      <w:r w:rsidR="0058141C">
        <w:t>performance</w:t>
      </w:r>
      <w:r w:rsidR="0098376A">
        <w:t xml:space="preserve"> cannot be achieved in a traditional, single platform </w:t>
      </w:r>
      <w:r w:rsidR="008C72D8">
        <w:t>computing resource</w:t>
      </w:r>
      <w:r w:rsidR="0098376A">
        <w:t>.</w:t>
      </w:r>
      <w:r w:rsidR="009B7B8B">
        <w:t>)</w:t>
      </w:r>
      <w:r w:rsidR="0058141C">
        <w:t xml:space="preserve"> This circular relationship between the characteristics of the data and the performance of data systems leads to different definitions for Big Data if only one aspect is considered.</w:t>
      </w:r>
    </w:p>
    <w:p w14:paraId="5381D466" w14:textId="77777777" w:rsidR="0045687D" w:rsidRDefault="00BD478C" w:rsidP="005233B5">
      <w:r>
        <w:t xml:space="preserve">Some definitions for Big Data focus on the systems innovations required because </w:t>
      </w:r>
      <w:r w:rsidR="002F025D">
        <w:t xml:space="preserve">of </w:t>
      </w:r>
      <w:r>
        <w:t xml:space="preserve">the characteristics of </w:t>
      </w:r>
      <w:r w:rsidR="0045687D">
        <w:t>Big Data</w:t>
      </w:r>
      <w:r>
        <w:t>.</w:t>
      </w:r>
      <w:r w:rsidR="0045687D">
        <w:t xml:space="preserve"> </w:t>
      </w:r>
    </w:p>
    <w:p w14:paraId="36BE2ACA" w14:textId="5BAFF739" w:rsidR="008D77EA" w:rsidRPr="008D77EA" w:rsidRDefault="008D77EA" w:rsidP="00A4219F">
      <w:pPr>
        <w:pStyle w:val="BDDefinitionEmphasis"/>
        <w:tabs>
          <w:tab w:val="center" w:pos="4680"/>
        </w:tabs>
      </w:pPr>
      <w:bookmarkStart w:id="115"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115"/>
      <w:r w:rsidR="00FB330F">
        <w:t>includes a</w:t>
      </w:r>
      <w:r w:rsidRPr="008D77EA">
        <w:t xml:space="preserve">dvanced techniques that harness independent resources for building scalable data systems when the characteristics of the datasets require new architectures for efficient storage, manipulation, </w:t>
      </w:r>
      <w:del w:id="116" w:author="Ann Racuya-Robbins" w:date="2015-10-05T12:10:00Z">
        <w:r w:rsidRPr="008D77EA" w:rsidDel="00D82984">
          <w:delText xml:space="preserve">and </w:delText>
        </w:r>
      </w:del>
      <w:r w:rsidRPr="008D77EA">
        <w:t>analysis</w:t>
      </w:r>
      <w:ins w:id="117" w:author="Ann Racuya-Robbins" w:date="2015-10-05T12:10:00Z">
        <w:r w:rsidR="00D82984">
          <w:t xml:space="preserve"> </w:t>
        </w:r>
        <w:r w:rsidR="00D82984" w:rsidRPr="00F175D6">
          <w:rPr>
            <w:highlight w:val="yellow"/>
          </w:rPr>
          <w:t>and benefit</w:t>
        </w:r>
      </w:ins>
      <w:r w:rsidRPr="008D77EA">
        <w:t>.</w:t>
      </w:r>
    </w:p>
    <w:p w14:paraId="387C6A24" w14:textId="4928C252" w:rsidR="005233B5" w:rsidRDefault="00897AF2" w:rsidP="005233B5">
      <w:r>
        <w:t>Once again the definition is coupled</w:t>
      </w:r>
      <w:r w:rsidR="004735E5">
        <w:t xml:space="preserve">, </w:t>
      </w:r>
      <w:r>
        <w:t xml:space="preserve">so </w:t>
      </w:r>
      <w:r w:rsidR="004735E5">
        <w:t xml:space="preserve">that Big Data engineering is used </w:t>
      </w:r>
      <w:r w:rsidR="00BD478C">
        <w:t>when</w:t>
      </w:r>
      <w:r w:rsidR="004735E5">
        <w:t xml:space="preserve"> the characteristics of the data require it. </w:t>
      </w:r>
      <w:r w:rsidR="005233B5">
        <w:t xml:space="preserve">New engineering techniques in the data layer have been driven by the growing prominence of </w:t>
      </w:r>
      <w:ins w:id="118" w:author="Ann Racuya-Robbins" w:date="2015-10-05T12:12:00Z">
        <w:r w:rsidR="00D82984" w:rsidRPr="000643AE">
          <w:rPr>
            <w:highlight w:val="yellow"/>
          </w:rPr>
          <w:t>inclusive</w:t>
        </w:r>
        <w:r w:rsidR="00D82984">
          <w:t xml:space="preserve"> </w:t>
        </w:r>
      </w:ins>
      <w:r w:rsidR="005233B5">
        <w:t>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in the use of graph-oriented data storage.</w:t>
      </w:r>
    </w:p>
    <w:p w14:paraId="1800A9FE" w14:textId="77777777"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 xml:space="preserve">systems, </w:t>
      </w:r>
      <w:r w:rsidR="00A25611">
        <w:t xml:space="preserve">which </w:t>
      </w:r>
      <w:r w:rsidR="00FB330F">
        <w:t>are further</w:t>
      </w:r>
      <w:r>
        <w:t xml:space="preserve"> discuss</w:t>
      </w:r>
      <w:r w:rsidR="00FB330F">
        <w:t>ed</w:t>
      </w:r>
      <w:r>
        <w:t xml:space="preserve"> in </w:t>
      </w:r>
      <w:r w:rsidR="00FB330F">
        <w:t>S</w:t>
      </w:r>
      <w:r>
        <w:t>ection 3</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w:t>
      </w:r>
      <w:r w:rsidR="00FB330F">
        <w:t>,</w:t>
      </w:r>
      <w:r>
        <w:t xml:space="preserve">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model, </w:t>
      </w:r>
      <w:r w:rsidR="00A25611">
        <w:t xml:space="preserve">it is hoped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14:paraId="6C86309D" w14:textId="77777777" w:rsidR="005233B5" w:rsidRPr="009100BA" w:rsidRDefault="00B502D9" w:rsidP="009100BA">
      <w:pPr>
        <w:pStyle w:val="BDDefinitionEmphasis"/>
      </w:pPr>
      <w:bookmarkStart w:id="119" w:name="Nonrelational_models"/>
      <w:r w:rsidRPr="009100BA">
        <w:rPr>
          <w:b/>
        </w:rPr>
        <w:t xml:space="preserve">Non-relational </w:t>
      </w:r>
      <w:r w:rsidR="005F6D78" w:rsidRPr="009100BA">
        <w:rPr>
          <w:b/>
        </w:rPr>
        <w:t>m</w:t>
      </w:r>
      <w:r w:rsidRPr="009100BA">
        <w:rPr>
          <w:b/>
        </w:rPr>
        <w:t>odels</w:t>
      </w:r>
      <w:bookmarkEnd w:id="119"/>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models </w:t>
      </w:r>
      <w:r w:rsidRPr="009100BA">
        <w:t xml:space="preserve">that do not follow relational algebra </w:t>
      </w:r>
      <w:r w:rsidR="005233B5" w:rsidRPr="009100BA">
        <w:t>for the storage and manipulation of data</w:t>
      </w:r>
      <w:r w:rsidRPr="009100BA">
        <w:t>.</w:t>
      </w:r>
    </w:p>
    <w:p w14:paraId="7303F1D7" w14:textId="77777777" w:rsidR="003E0B46" w:rsidRDefault="00D11B6E" w:rsidP="005233B5">
      <w:r>
        <w:t xml:space="preserve">Another </w:t>
      </w:r>
      <w:r w:rsidR="005739D0">
        <w:t xml:space="preserve">related </w:t>
      </w:r>
      <w:r>
        <w:t xml:space="preserve">engineering </w:t>
      </w:r>
      <w:r w:rsidR="005739D0">
        <w:t xml:space="preserve">technique </w:t>
      </w:r>
      <w:r>
        <w:t xml:space="preserve">is the federated database system, which is related to the variety characteristic of Big Data. </w:t>
      </w:r>
    </w:p>
    <w:p w14:paraId="7961BA37" w14:textId="77777777" w:rsidR="003E0B46" w:rsidRPr="000A0A2D" w:rsidRDefault="00AD2CB9" w:rsidP="009100BA">
      <w:pPr>
        <w:pStyle w:val="BDDefinitionEmphasis"/>
      </w:pPr>
      <w:r>
        <w:t xml:space="preserve">A </w:t>
      </w:r>
      <w:bookmarkStart w:id="120" w:name="federated_database_system"/>
      <w:r w:rsidR="003E0B46" w:rsidRPr="00AD2CB9">
        <w:rPr>
          <w:b/>
          <w:bCs/>
        </w:rPr>
        <w:t>federated database system</w:t>
      </w:r>
      <w:bookmarkEnd w:id="120"/>
      <w:r w:rsidR="009100BA">
        <w:rPr>
          <w:b/>
          <w:bCs/>
        </w:rPr>
        <w:t xml:space="preserve"> </w:t>
      </w:r>
      <w:r>
        <w:t xml:space="preserve">is a type of </w:t>
      </w:r>
      <w:r w:rsidR="003B5963">
        <w:t>meta</w:t>
      </w:r>
      <w:r w:rsidR="00565A73" w:rsidRPr="00893637">
        <w:t>-</w:t>
      </w:r>
      <w:r w:rsidR="004F20DF" w:rsidRPr="00893637">
        <w:t>database management system</w:t>
      </w:r>
      <w:r w:rsidR="003E0B46" w:rsidRPr="00AD2CB9">
        <w:t>,</w:t>
      </w:r>
      <w:r w:rsidR="00860E7A">
        <w:t xml:space="preserve"> </w:t>
      </w:r>
      <w:r w:rsidR="003E0B46" w:rsidRPr="00AD2CB9">
        <w:t>which transpa</w:t>
      </w:r>
      <w:r>
        <w:t xml:space="preserve">rently maps multiple autonomous </w:t>
      </w:r>
      <w:r w:rsidR="004F20DF" w:rsidRPr="004F20DF">
        <w:t>database systems</w:t>
      </w:r>
      <w:r>
        <w:t xml:space="preserve"> into a single </w:t>
      </w:r>
      <w:r w:rsidR="003E0B46" w:rsidRPr="00AD2CB9">
        <w:rPr>
          <w:b/>
          <w:bCs/>
        </w:rPr>
        <w:t>federated database</w:t>
      </w:r>
      <w:r w:rsidR="000A0A2D">
        <w:rPr>
          <w:bCs/>
        </w:rPr>
        <w:t>.</w:t>
      </w:r>
    </w:p>
    <w:p w14:paraId="3531CC96" w14:textId="77777777" w:rsidR="005233B5" w:rsidRDefault="003E0B46" w:rsidP="005233B5">
      <w:r>
        <w:t xml:space="preserve">A federated database is </w:t>
      </w:r>
      <w:r w:rsidR="009C63DD">
        <w:t xml:space="preserve">thus </w:t>
      </w:r>
      <w:r>
        <w:t>a</w:t>
      </w:r>
      <w:r w:rsidR="009B6FC5">
        <w:t xml:space="preserve"> database</w:t>
      </w:r>
      <w:r>
        <w:t xml:space="preserve"> system</w:t>
      </w:r>
      <w:r w:rsidR="000A0A2D">
        <w:t xml:space="preserve"> </w:t>
      </w:r>
      <w:r w:rsidR="00D11B6E">
        <w:t xml:space="preserve">comprised </w:t>
      </w:r>
      <w:r>
        <w:t>of</w:t>
      </w:r>
      <w:r w:rsidR="000A0A2D">
        <w:t xml:space="preserve"> </w:t>
      </w:r>
      <w:r w:rsidR="009B6FC5">
        <w:t xml:space="preserve">underlying </w:t>
      </w:r>
      <w:r>
        <w:t>database</w:t>
      </w:r>
      <w:r w:rsidR="000A0A2D">
        <w:t xml:space="preserve"> </w:t>
      </w:r>
      <w:r>
        <w:t>systems.</w:t>
      </w:r>
      <w:r w:rsidR="009753F4">
        <w:t xml:space="preserve"> Big </w:t>
      </w:r>
      <w:r w:rsidR="00EB7F08">
        <w:t>D</w:t>
      </w:r>
      <w:r w:rsidR="009753F4">
        <w:t xml:space="preserve">ata systems can likewise pull a variety of data from many sources, </w:t>
      </w:r>
      <w:r w:rsidR="009C63DD">
        <w:t>but the underlying repositories do not all have to conform to the relational model.</w:t>
      </w:r>
    </w:p>
    <w:p w14:paraId="52827307" w14:textId="41E04829" w:rsidR="005233B5" w:rsidRDefault="0045687D" w:rsidP="00EB4485">
      <w:r>
        <w:t>Note that for systems and analysis processes, t</w:t>
      </w:r>
      <w:r w:rsidR="005233B5">
        <w:t xml:space="preserve">he </w:t>
      </w:r>
      <w:r w:rsidR="00C63FFB">
        <w:t>Big Data</w:t>
      </w:r>
      <w:r w:rsidR="00CE364D">
        <w:t xml:space="preserve"> </w:t>
      </w:r>
      <w:r w:rsidR="005233B5">
        <w:t xml:space="preserve">paradigm shift </w:t>
      </w:r>
      <w:r w:rsidR="00DA3D8D">
        <w:t xml:space="preserve">also </w:t>
      </w:r>
      <w:r w:rsidR="005233B5">
        <w:t xml:space="preserve">causes changes in the </w:t>
      </w:r>
      <w:commentRangeStart w:id="121"/>
      <w:r w:rsidR="005233B5">
        <w:t>traditional data lifecycle</w:t>
      </w:r>
      <w:r w:rsidR="00DA3D8D">
        <w:t xml:space="preserve"> processes</w:t>
      </w:r>
      <w:commentRangeEnd w:id="121"/>
      <w:r w:rsidR="001F66DE">
        <w:rPr>
          <w:rStyle w:val="CommentReference"/>
        </w:rPr>
        <w:commentReference w:id="121"/>
      </w:r>
      <w:ins w:id="122" w:author="Ann Racuya-Robbins" w:date="2015-11-01T14:35:00Z">
        <w:r w:rsidR="007010AB">
          <w:t xml:space="preserve"> </w:t>
        </w:r>
        <w:r w:rsidR="007010AB" w:rsidRPr="007010AB">
          <w:rPr>
            <w:highlight w:val="yellow"/>
          </w:rPr>
          <w:t>and</w:t>
        </w:r>
      </w:ins>
      <w:ins w:id="123" w:author="Ann Racuya-Robbins" w:date="2015-11-01T14:18:00Z">
        <w:r w:rsidR="00F111AE" w:rsidRPr="007010AB">
          <w:rPr>
            <w:highlight w:val="yellow"/>
          </w:rPr>
          <w:t xml:space="preserve"> </w:t>
        </w:r>
      </w:ins>
      <w:ins w:id="124" w:author="Ann Racuya-Robbins" w:date="2015-11-01T14:34:00Z">
        <w:r w:rsidR="007010AB" w:rsidRPr="007010AB">
          <w:rPr>
            <w:highlight w:val="yellow"/>
          </w:rPr>
          <w:t xml:space="preserve">most likely the concept of a data </w:t>
        </w:r>
      </w:ins>
      <w:ins w:id="125" w:author="Ann Racuya-Robbins" w:date="2015-11-01T14:18:00Z">
        <w:r w:rsidR="00F111AE" w:rsidRPr="007010AB">
          <w:rPr>
            <w:highlight w:val="yellow"/>
          </w:rPr>
          <w:t>lifecycle itself</w:t>
        </w:r>
        <w:r w:rsidR="00F111AE">
          <w:t>.</w:t>
        </w:r>
      </w:ins>
      <w:del w:id="126" w:author="Ann Racuya-Robbins" w:date="2015-11-01T14:19:00Z">
        <w:r w:rsidR="005233B5" w:rsidDel="00F111AE">
          <w:delText>.</w:delText>
        </w:r>
      </w:del>
      <w:r w:rsidR="005233B5">
        <w:t xml:space="preserve"> </w:t>
      </w:r>
      <w:r w:rsidR="005233B5" w:rsidRPr="00F111AE">
        <w:rPr>
          <w:highlight w:val="yellow"/>
        </w:rPr>
        <w:t xml:space="preserve">One description of the </w:t>
      </w:r>
      <w:ins w:id="127" w:author="Ann Racuya-Robbins" w:date="2015-11-01T14:21:00Z">
        <w:r w:rsidR="00F111AE" w:rsidRPr="00F111AE">
          <w:rPr>
            <w:highlight w:val="yellow"/>
          </w:rPr>
          <w:t xml:space="preserve">traditional </w:t>
        </w:r>
      </w:ins>
      <w:r w:rsidR="005233B5" w:rsidRPr="00F111AE">
        <w:rPr>
          <w:highlight w:val="yellow"/>
        </w:rPr>
        <w:t>end-to-end data lifecycle</w:t>
      </w:r>
      <w:r w:rsidR="005233B5">
        <w:t xml:space="preserve"> categorizes the </w:t>
      </w:r>
      <w:r w:rsidR="00DA3D8D">
        <w:t xml:space="preserve">process </w:t>
      </w:r>
      <w:r w:rsidR="005233B5">
        <w:t xml:space="preserve">steps as </w:t>
      </w:r>
      <w:commentRangeStart w:id="128"/>
      <w:del w:id="129" w:author="Ann Racuya-Robbins" w:date="2015-11-01T14:22:00Z">
        <w:r w:rsidR="001F66DE" w:rsidDel="00F111AE">
          <w:delText xml:space="preserve">prescient </w:delText>
        </w:r>
      </w:del>
      <w:r w:rsidR="005233B5">
        <w:t>collection</w:t>
      </w:r>
      <w:ins w:id="130" w:author="Ann Racuya-Robbins" w:date="2015-11-01T14:22:00Z">
        <w:r w:rsidR="00F111AE">
          <w:t xml:space="preserve"> </w:t>
        </w:r>
      </w:ins>
      <w:del w:id="131" w:author="Ann Racuya-Robbins" w:date="2015-11-01T14:24:00Z">
        <w:r w:rsidR="005233B5" w:rsidDel="00F111AE">
          <w:delText xml:space="preserve">, </w:delText>
        </w:r>
      </w:del>
      <w:r w:rsidR="005233B5">
        <w:t>preparation, analysis</w:t>
      </w:r>
      <w:r w:rsidR="00EB7F08">
        <w:t>,</w:t>
      </w:r>
      <w:r w:rsidR="005233B5">
        <w:t xml:space="preserve"> </w:t>
      </w:r>
      <w:ins w:id="132" w:author="Ann Racuya-Robbins" w:date="2015-11-01T14:25:00Z">
        <w:r w:rsidR="00F111AE">
          <w:t xml:space="preserve">and </w:t>
        </w:r>
      </w:ins>
      <w:r w:rsidR="005233B5">
        <w:t>action</w:t>
      </w:r>
      <w:del w:id="133" w:author="Ann Racuya-Robbins" w:date="2015-11-01T14:27:00Z">
        <w:r w:rsidR="001F66DE" w:rsidDel="007010AB">
          <w:delText>, evaluation and process cycling</w:delText>
        </w:r>
        <w:commentRangeEnd w:id="128"/>
        <w:r w:rsidR="001F66DE" w:rsidDel="007010AB">
          <w:rPr>
            <w:rStyle w:val="CommentReference"/>
          </w:rPr>
          <w:commentReference w:id="128"/>
        </w:r>
      </w:del>
      <w:r w:rsidR="005233B5">
        <w:t xml:space="preserve">. Different </w:t>
      </w:r>
      <w:r w:rsidR="00C63FFB">
        <w:t>Big Data</w:t>
      </w:r>
      <w:r w:rsidR="005233B5">
        <w:t xml:space="preserve"> use cases can be characterized in terms of the dataset characteristics and in terms of the </w:t>
      </w:r>
      <w:commentRangeStart w:id="134"/>
      <w:r w:rsidR="005233B5">
        <w:t>time window</w:t>
      </w:r>
      <w:commentRangeEnd w:id="134"/>
      <w:r w:rsidR="001F66DE">
        <w:rPr>
          <w:rStyle w:val="CommentReference"/>
        </w:rPr>
        <w:commentReference w:id="134"/>
      </w:r>
      <w:r w:rsidR="005233B5">
        <w:t xml:space="preserve"> for the </w:t>
      </w:r>
      <w:r w:rsidR="005233B5" w:rsidRPr="007010AB">
        <w:rPr>
          <w:strike/>
          <w:highlight w:val="yellow"/>
        </w:rPr>
        <w:t>end-to-end</w:t>
      </w:r>
      <w:r w:rsidR="005233B5">
        <w:t xml:space="preserve"> data </w:t>
      </w:r>
      <w:r w:rsidR="005233B5" w:rsidRPr="007010AB">
        <w:rPr>
          <w:strike/>
          <w:highlight w:val="yellow"/>
        </w:rPr>
        <w:t>lifecycle</w:t>
      </w:r>
      <w:ins w:id="135" w:author="Ann Racuya-Robbins" w:date="2015-11-01T14:38:00Z">
        <w:r w:rsidR="007010AB">
          <w:t xml:space="preserve"> processing steps</w:t>
        </w:r>
      </w:ins>
      <w:r w:rsidR="005233B5">
        <w:t xml:space="preserve">. Dataset characteristics change the data </w:t>
      </w:r>
      <w:r w:rsidR="005233B5" w:rsidRPr="007010AB">
        <w:rPr>
          <w:strike/>
        </w:rPr>
        <w:t>lifecycle</w:t>
      </w:r>
      <w:r w:rsidR="005233B5">
        <w:t xml:space="preserve"> process</w:t>
      </w:r>
      <w:ins w:id="136" w:author="Ann Racuya-Robbins" w:date="2015-11-01T14:39:00Z">
        <w:r w:rsidR="007010AB">
          <w:t xml:space="preserve"> steps</w:t>
        </w:r>
      </w:ins>
      <w:del w:id="137" w:author="Ann Racuya-Robbins" w:date="2015-11-01T14:39:00Z">
        <w:r w:rsidR="005233B5" w:rsidDel="007010AB">
          <w:delText>es</w:delText>
        </w:r>
      </w:del>
      <w:r w:rsidR="005233B5">
        <w:t xml:space="preserve"> in different ways, for example in the point in the </w:t>
      </w:r>
      <w:r w:rsidR="005233B5" w:rsidRPr="00E7594C">
        <w:rPr>
          <w:strike/>
        </w:rPr>
        <w:t>lifecycle</w:t>
      </w:r>
      <w:r w:rsidR="005233B5">
        <w:t xml:space="preserve"> </w:t>
      </w:r>
      <w:ins w:id="138" w:author="Ann Racuya-Robbins" w:date="2015-11-01T14:39:00Z">
        <w:r w:rsidR="00E7594C">
          <w:t xml:space="preserve">process </w:t>
        </w:r>
      </w:ins>
      <w:r w:rsidR="005233B5">
        <w:t xml:space="preserve">at which the data is placed in persistent storage. In a traditional relational model, the </w:t>
      </w:r>
      <w:r w:rsidR="005233B5">
        <w:lastRenderedPageBreak/>
        <w:t>data is stored after preparation (for example</w:t>
      </w:r>
      <w:r w:rsidR="002A2974">
        <w:t>,</w:t>
      </w:r>
      <w:r w:rsidR="005233B5">
        <w:t xml:space="preserve"> after the extract-transform-load and cleansing processes).</w:t>
      </w:r>
      <w:r w:rsidR="00273715">
        <w:t xml:space="preserve"> </w:t>
      </w:r>
      <w:r w:rsidR="005233B5">
        <w:t>In a high velocity use case, the data is prepared and analyzed for alerting, and only then is the data (or aggregates of the data) given a persistent storage. In a volume use case</w:t>
      </w:r>
      <w:r w:rsidR="007339E0">
        <w:t>,</w:t>
      </w:r>
      <w:r w:rsidR="005233B5">
        <w:t xml:space="preserve"> the data is often stored in the </w:t>
      </w:r>
      <w:ins w:id="139" w:author="Ann Racuya-Robbins" w:date="2015-10-05T13:03:00Z">
        <w:r w:rsidR="00921D73" w:rsidRPr="00E7594C">
          <w:rPr>
            <w:highlight w:val="yellow"/>
          </w:rPr>
          <w:t>rich</w:t>
        </w:r>
        <w:r w:rsidR="00921D73">
          <w:t xml:space="preserve"> </w:t>
        </w:r>
      </w:ins>
      <w:r w:rsidR="005233B5" w:rsidRPr="00E7594C">
        <w:rPr>
          <w:strike/>
          <w:highlight w:val="yellow"/>
        </w:rPr>
        <w:t>raw</w:t>
      </w:r>
      <w:r w:rsidR="005233B5">
        <w:t xml:space="preserve"> state in which it was produced</w:t>
      </w:r>
      <w:r w:rsidR="00695E30">
        <w:t>—</w:t>
      </w:r>
      <w:r w:rsidR="00695E30" w:rsidRPr="00E7594C">
        <w:rPr>
          <w:highlight w:val="yellow"/>
        </w:rPr>
        <w:t xml:space="preserve">before being </w:t>
      </w:r>
      <w:commentRangeStart w:id="140"/>
      <w:del w:id="141" w:author="Ann Racuya-Robbins" w:date="2015-10-05T13:05:00Z">
        <w:r w:rsidR="00695E30" w:rsidRPr="00E7594C" w:rsidDel="00921D73">
          <w:rPr>
            <w:highlight w:val="yellow"/>
          </w:rPr>
          <w:delText xml:space="preserve">cleansed and </w:delText>
        </w:r>
      </w:del>
      <w:r w:rsidR="00695E30" w:rsidRPr="00E7594C">
        <w:rPr>
          <w:highlight w:val="yellow"/>
        </w:rPr>
        <w:t>organize</w:t>
      </w:r>
      <w:commentRangeEnd w:id="140"/>
      <w:r w:rsidR="00921D73" w:rsidRPr="00E7594C">
        <w:rPr>
          <w:rStyle w:val="CommentReference"/>
          <w:highlight w:val="yellow"/>
        </w:rPr>
        <w:commentReference w:id="140"/>
      </w:r>
      <w:r w:rsidR="00695E30" w:rsidRPr="00E7594C">
        <w:rPr>
          <w:highlight w:val="yellow"/>
        </w:rPr>
        <w:t>d</w:t>
      </w:r>
      <w:ins w:id="142" w:author="Ann Racuya-Robbins" w:date="2015-11-01T14:49:00Z">
        <w:r w:rsidR="00E7594C" w:rsidRPr="00E7594C">
          <w:rPr>
            <w:highlight w:val="yellow"/>
          </w:rPr>
          <w:t xml:space="preserve"> in some way</w:t>
        </w:r>
      </w:ins>
      <w:r w:rsidR="00B06551" w:rsidRPr="00E7594C">
        <w:rPr>
          <w:highlight w:val="yellow"/>
        </w:rPr>
        <w:t xml:space="preserve"> </w:t>
      </w:r>
      <w:ins w:id="143" w:author="Ann Racuya-Robbins" w:date="2015-11-01T14:49:00Z">
        <w:r w:rsidR="00E7594C" w:rsidRPr="00E7594C">
          <w:rPr>
            <w:highlight w:val="yellow"/>
          </w:rPr>
          <w:t>such as</w:t>
        </w:r>
        <w:r w:rsidR="00E7594C">
          <w:t xml:space="preserve"> </w:t>
        </w:r>
      </w:ins>
      <w:r w:rsidR="00B06551">
        <w:t xml:space="preserve">(sometimes </w:t>
      </w:r>
      <w:ins w:id="144" w:author="Ann Racuya-Robbins" w:date="2015-11-01T15:03:00Z">
        <w:r w:rsidR="003D4E38">
          <w:t xml:space="preserve">the organization is </w:t>
        </w:r>
      </w:ins>
      <w:r w:rsidR="002A2974">
        <w:t>referred</w:t>
      </w:r>
      <w:r w:rsidR="00B06551">
        <w:t xml:space="preserve"> to </w:t>
      </w:r>
      <w:r w:rsidR="002A2974">
        <w:t>as</w:t>
      </w:r>
      <w:r w:rsidR="00B06551">
        <w:t xml:space="preserve"> extract-load-transform)</w:t>
      </w:r>
      <w:r w:rsidR="005233B5">
        <w:t>. The</w:t>
      </w:r>
      <w:ins w:id="145" w:author="Ann Racuya-Robbins" w:date="2015-11-01T15:03:00Z">
        <w:r w:rsidR="003D4E38">
          <w:t>re are many</w:t>
        </w:r>
      </w:ins>
      <w:del w:id="146" w:author="Ann Racuya-Robbins" w:date="2015-11-01T15:03:00Z">
        <w:r w:rsidR="005233B5" w:rsidDel="003D4E38">
          <w:delText xml:space="preserve"> </w:delText>
        </w:r>
      </w:del>
      <w:ins w:id="147" w:author="Ann Racuya-Robbins" w:date="2015-11-01T14:59:00Z">
        <w:r w:rsidR="002B4BE0">
          <w:t xml:space="preserve"> </w:t>
        </w:r>
      </w:ins>
      <w:r w:rsidR="005233B5">
        <w:t>consequence</w:t>
      </w:r>
      <w:ins w:id="148" w:author="Ann Racuya-Robbins" w:date="2015-11-01T15:03:00Z">
        <w:r w:rsidR="003D4E38">
          <w:t>s</w:t>
        </w:r>
      </w:ins>
      <w:r w:rsidR="005233B5">
        <w:t xml:space="preserve"> of </w:t>
      </w:r>
      <w:ins w:id="149" w:author="Ann Racuya-Robbins" w:date="2015-11-01T15:03:00Z">
        <w:r w:rsidR="003D4E38">
          <w:t xml:space="preserve">the </w:t>
        </w:r>
      </w:ins>
      <w:r w:rsidR="005233B5">
        <w:t xml:space="preserve">persistence of data </w:t>
      </w:r>
      <w:ins w:id="150" w:author="Ann Racuya-Robbins" w:date="2015-11-01T14:50:00Z">
        <w:r w:rsidR="002B4BE0">
          <w:t xml:space="preserve">stored in the rich state in which it was produced </w:t>
        </w:r>
      </w:ins>
      <w:r w:rsidR="005233B5" w:rsidRPr="002B4BE0">
        <w:rPr>
          <w:strike/>
        </w:rPr>
        <w:t>in its</w:t>
      </w:r>
      <w:r w:rsidR="005233B5">
        <w:t xml:space="preserve"> </w:t>
      </w:r>
      <w:r w:rsidR="005233B5" w:rsidRPr="002B4BE0">
        <w:rPr>
          <w:strike/>
          <w:highlight w:val="yellow"/>
        </w:rPr>
        <w:t>raw</w:t>
      </w:r>
      <w:ins w:id="151" w:author="Ann Racuya-Robbins" w:date="2015-11-01T14:47:00Z">
        <w:r w:rsidR="00E7594C" w:rsidRPr="002B4BE0">
          <w:rPr>
            <w:highlight w:val="yellow"/>
          </w:rPr>
          <w:t xml:space="preserve"> </w:t>
        </w:r>
        <w:r w:rsidR="00E7594C" w:rsidRPr="002B4BE0">
          <w:rPr>
            <w:strike/>
            <w:highlight w:val="yellow"/>
          </w:rPr>
          <w:t>rich</w:t>
        </w:r>
      </w:ins>
      <w:r w:rsidR="005233B5" w:rsidRPr="002B4BE0">
        <w:rPr>
          <w:strike/>
          <w:highlight w:val="yellow"/>
        </w:rPr>
        <w:t xml:space="preserve"> state</w:t>
      </w:r>
      <w:ins w:id="152" w:author="Ann Racuya-Robbins" w:date="2015-11-01T15:04:00Z">
        <w:r w:rsidR="003D4E38">
          <w:rPr>
            <w:strike/>
          </w:rPr>
          <w:t>.</w:t>
        </w:r>
      </w:ins>
      <w:r w:rsidR="005233B5">
        <w:t xml:space="preserve"> </w:t>
      </w:r>
      <w:ins w:id="153" w:author="Ann Racuya-Robbins" w:date="2015-11-01T15:05:00Z">
        <w:r w:rsidR="003D4E38">
          <w:t xml:space="preserve"> A couple of them are</w:t>
        </w:r>
      </w:ins>
      <w:ins w:id="154" w:author="Ann Racuya-Robbins" w:date="2015-11-01T15:04:00Z">
        <w:r w:rsidR="003D4E38">
          <w:t xml:space="preserve"> </w:t>
        </w:r>
      </w:ins>
      <w:del w:id="155" w:author="Ann Racuya-Robbins" w:date="2015-11-01T15:04:00Z">
        <w:r w:rsidR="005233B5" w:rsidDel="003D4E38">
          <w:delText xml:space="preserve">is </w:delText>
        </w:r>
      </w:del>
      <w:r w:rsidR="005233B5">
        <w:t xml:space="preserve">that </w:t>
      </w:r>
      <w:ins w:id="156" w:author="Ann Racuya-Robbins" w:date="2015-11-01T14:59:00Z">
        <w:r w:rsidR="002B4BE0">
          <w:t xml:space="preserve">one </w:t>
        </w:r>
      </w:ins>
      <w:r w:rsidR="005233B5">
        <w:t xml:space="preserve">a schema or model for the data </w:t>
      </w:r>
      <w:ins w:id="157" w:author="Ann Racuya-Robbins" w:date="2015-11-01T14:58:00Z">
        <w:r w:rsidR="002B4BE0">
          <w:t xml:space="preserve">analysis </w:t>
        </w:r>
      </w:ins>
      <w:r w:rsidR="005233B5">
        <w:t>is only applied when the data is retrieved</w:t>
      </w:r>
      <w:r>
        <w:t xml:space="preserve"> for preparation and analysis</w:t>
      </w:r>
      <w:ins w:id="158" w:author="Ann Racuya-Robbins" w:date="2015-11-01T15:00:00Z">
        <w:r w:rsidR="003D4E38">
          <w:t xml:space="preserve"> and two the data provider </w:t>
        </w:r>
      </w:ins>
      <w:ins w:id="159" w:author="Ann Racuya-Robbins" w:date="2015-11-01T15:06:00Z">
        <w:r w:rsidR="003D4E38">
          <w:t>can always be determined.</w:t>
        </w:r>
      </w:ins>
      <w:del w:id="160" w:author="Ann Racuya-Robbins" w:date="2015-11-01T15:06:00Z">
        <w:r w:rsidR="00E80611" w:rsidDel="003D4E38">
          <w:delText>.</w:delText>
        </w:r>
      </w:del>
      <w:r w:rsidR="00E80611">
        <w:t xml:space="preserve"> </w:t>
      </w:r>
      <w:ins w:id="161" w:author="Ann Racuya-Robbins" w:date="2015-10-05T13:11:00Z">
        <w:r w:rsidR="00921D73">
          <w:t xml:space="preserve">This is an example or evidence that it is the </w:t>
        </w:r>
        <w:r w:rsidR="00921D73" w:rsidRPr="002B4BE0">
          <w:rPr>
            <w:strike/>
            <w:highlight w:val="yellow"/>
          </w:rPr>
          <w:t>raw</w:t>
        </w:r>
        <w:r w:rsidR="00921D73">
          <w:t xml:space="preserve"> </w:t>
        </w:r>
        <w:r w:rsidR="00921D73" w:rsidRPr="002B4BE0">
          <w:rPr>
            <w:highlight w:val="yellow"/>
          </w:rPr>
          <w:t xml:space="preserve">data </w:t>
        </w:r>
      </w:ins>
      <w:ins w:id="162" w:author="Ann Racuya-Robbins" w:date="2015-11-01T15:06:00Z">
        <w:r w:rsidR="003D4E38">
          <w:rPr>
            <w:highlight w:val="yellow"/>
          </w:rPr>
          <w:t xml:space="preserve">that </w:t>
        </w:r>
      </w:ins>
      <w:ins w:id="163" w:author="Ann Racuya-Robbins" w:date="2015-11-01T14:52:00Z">
        <w:r w:rsidR="002B4BE0" w:rsidRPr="002B4BE0">
          <w:rPr>
            <w:highlight w:val="yellow"/>
          </w:rPr>
          <w:t>remains in the state in which it was produced</w:t>
        </w:r>
        <w:r w:rsidR="002B4BE0">
          <w:t xml:space="preserve"> </w:t>
        </w:r>
      </w:ins>
      <w:ins w:id="164" w:author="Ann Racuya-Robbins" w:date="2015-10-05T13:11:00Z">
        <w:r w:rsidR="00921D73">
          <w:t xml:space="preserve">that is the richest for </w:t>
        </w:r>
      </w:ins>
      <w:ins w:id="165" w:author="Ann Racuya-Robbins" w:date="2015-10-05T13:12:00Z">
        <w:r w:rsidR="00921D73">
          <w:t>Big</w:t>
        </w:r>
      </w:ins>
      <w:ins w:id="166" w:author="Ann Racuya-Robbins" w:date="2015-10-05T13:11:00Z">
        <w:r w:rsidR="00921D73">
          <w:t xml:space="preserve"> Data be</w:t>
        </w:r>
      </w:ins>
      <w:ins w:id="167" w:author="Ann Racuya-Robbins" w:date="2015-10-05T13:12:00Z">
        <w:r w:rsidR="00921D73">
          <w:t xml:space="preserve">cause many different </w:t>
        </w:r>
      </w:ins>
      <w:ins w:id="168" w:author="Ann Racuya-Robbins" w:date="2015-10-05T13:13:00Z">
        <w:r w:rsidR="00921D73">
          <w:t>schemas</w:t>
        </w:r>
      </w:ins>
      <w:ins w:id="169" w:author="Ann Racuya-Robbins" w:date="2015-10-05T13:12:00Z">
        <w:r w:rsidR="00921D73">
          <w:t xml:space="preserve"> can be applied to the data without altering the richness the raw data contains.</w:t>
        </w:r>
      </w:ins>
      <w:ins w:id="170" w:author="Ann Racuya-Robbins" w:date="2015-10-05T13:13:00Z">
        <w:r w:rsidR="00921D73">
          <w:t xml:space="preserve"> </w:t>
        </w:r>
      </w:ins>
      <w:r w:rsidR="00E80611">
        <w:t>This Big Data concept is described</w:t>
      </w:r>
      <w:r>
        <w:t xml:space="preserve"> </w:t>
      </w:r>
      <w:r w:rsidR="005233B5">
        <w:t>as schema</w:t>
      </w:r>
      <w:r w:rsidR="00695E30">
        <w:t>-</w:t>
      </w:r>
      <w:r w:rsidR="005233B5">
        <w:t>on</w:t>
      </w:r>
      <w:r w:rsidR="00695E30">
        <w:t>-</w:t>
      </w:r>
      <w:r w:rsidR="005233B5">
        <w:t>read.</w:t>
      </w:r>
    </w:p>
    <w:p w14:paraId="7183B9E4" w14:textId="3E02D068" w:rsidR="002E5336" w:rsidRDefault="005233B5" w:rsidP="00A25C32">
      <w:pPr>
        <w:pStyle w:val="BDDefinitionEmphasis"/>
      </w:pPr>
      <w:bookmarkStart w:id="171" w:name="Schema_on_read"/>
      <w:r w:rsidRPr="00A25C32">
        <w:rPr>
          <w:b/>
        </w:rPr>
        <w:t>Schema-on-read</w:t>
      </w:r>
      <w:bookmarkEnd w:id="171"/>
      <w:r w:rsidRPr="00A25C32">
        <w:t xml:space="preserve"> is the </w:t>
      </w:r>
      <w:r w:rsidR="0010170E">
        <w:t xml:space="preserve">application of </w:t>
      </w:r>
      <w:r w:rsidR="00A74A08">
        <w:t xml:space="preserve">a </w:t>
      </w:r>
      <w:r w:rsidR="0010170E">
        <w:t xml:space="preserve">data schema </w:t>
      </w:r>
      <w:ins w:id="172" w:author="Ann Racuya-Robbins" w:date="2015-11-01T14:54:00Z">
        <w:r w:rsidR="002B4BE0" w:rsidRPr="002B4BE0">
          <w:rPr>
            <w:highlight w:val="yellow"/>
          </w:rPr>
          <w:t xml:space="preserve">or model to transform the dataset to better align with the model </w:t>
        </w:r>
      </w:ins>
      <w:r w:rsidR="0010170E" w:rsidRPr="002B4BE0">
        <w:rPr>
          <w:highlight w:val="yellow"/>
        </w:rPr>
        <w:t xml:space="preserve">through </w:t>
      </w:r>
      <w:r w:rsidR="002E5336" w:rsidRPr="002B4BE0">
        <w:rPr>
          <w:highlight w:val="yellow"/>
        </w:rPr>
        <w:t>preparation steps</w:t>
      </w:r>
      <w:ins w:id="173" w:author="Ann Racuya-Robbins" w:date="2015-11-01T14:56:00Z">
        <w:r w:rsidR="002B4BE0">
          <w:t>, changes to dataset</w:t>
        </w:r>
      </w:ins>
      <w:ins w:id="174" w:author="Ann Racuya-Robbins" w:date="2015-11-01T15:13:00Z">
        <w:r w:rsidR="009E07E5">
          <w:t>,</w:t>
        </w:r>
      </w:ins>
      <w:ins w:id="175" w:author="Ann Racuya-Robbins" w:date="2015-11-01T14:56:00Z">
        <w:r w:rsidR="002B4BE0">
          <w:t xml:space="preserve"> </w:t>
        </w:r>
      </w:ins>
      <w:del w:id="176" w:author="Ann Racuya-Robbins" w:date="2015-11-01T14:57:00Z">
        <w:r w:rsidR="002E5336" w:rsidDel="002B4BE0">
          <w:delText xml:space="preserve"> </w:delText>
        </w:r>
      </w:del>
      <w:r w:rsidR="0010170E">
        <w:t>such as</w:t>
      </w:r>
      <w:r w:rsidR="002E5336">
        <w:t xml:space="preserve"> transformations</w:t>
      </w:r>
      <w:r w:rsidR="0010170E">
        <w:t xml:space="preserve">, </w:t>
      </w:r>
      <w:r w:rsidR="002E5336">
        <w:t>cleansing</w:t>
      </w:r>
      <w:ins w:id="177" w:author="Ann Racuya-Robbins" w:date="2015-11-01T14:57:00Z">
        <w:r w:rsidR="002B4BE0">
          <w:t xml:space="preserve"> or removing</w:t>
        </w:r>
      </w:ins>
      <w:ins w:id="178" w:author="Ann Racuya-Robbins" w:date="2015-11-01T15:08:00Z">
        <w:r w:rsidR="003D4E38">
          <w:t xml:space="preserve"> what one analyst considers unnecessary for his or her purposes</w:t>
        </w:r>
      </w:ins>
      <w:r w:rsidR="0010170E">
        <w:t xml:space="preserve">, and integration </w:t>
      </w:r>
      <w:r w:rsidR="002E5336">
        <w:t xml:space="preserve">at the </w:t>
      </w:r>
      <w:r w:rsidR="0010170E">
        <w:t>time the data is read from the database.</w:t>
      </w:r>
      <w:r w:rsidR="00273715">
        <w:t xml:space="preserve"> </w:t>
      </w:r>
      <w:ins w:id="179" w:author="Ann Racuya-Robbins" w:date="2015-11-01T15:09:00Z">
        <w:r w:rsidR="00B17E30">
          <w:t xml:space="preserve">It is important to keep in mind that one analysts </w:t>
        </w:r>
      </w:ins>
      <w:ins w:id="180" w:author="Ann Racuya-Robbins" w:date="2015-11-01T15:10:00Z">
        <w:r w:rsidR="00B17E30">
          <w:t>(</w:t>
        </w:r>
      </w:ins>
      <w:ins w:id="181" w:author="Ann Racuya-Robbins" w:date="2015-11-01T15:09:00Z">
        <w:r w:rsidR="00B17E30">
          <w:t>context</w:t>
        </w:r>
      </w:ins>
      <w:ins w:id="182" w:author="Ann Racuya-Robbins" w:date="2015-11-01T15:10:00Z">
        <w:r w:rsidR="00B17E30">
          <w:t xml:space="preserve">) or dirt is another </w:t>
        </w:r>
      </w:ins>
      <w:ins w:id="183" w:author="Ann Racuya-Robbins" w:date="2015-11-01T15:11:00Z">
        <w:r w:rsidR="00B17E30">
          <w:t xml:space="preserve">analyst’s </w:t>
        </w:r>
      </w:ins>
      <w:ins w:id="184" w:author="Ann Racuya-Robbins" w:date="2015-11-01T15:10:00Z">
        <w:r w:rsidR="00B17E30">
          <w:t>perso</w:t>
        </w:r>
      </w:ins>
      <w:ins w:id="185" w:author="Ann Racuya-Robbins" w:date="2015-11-01T15:11:00Z">
        <w:r w:rsidR="00B17E30">
          <w:t>n</w:t>
        </w:r>
      </w:ins>
      <w:ins w:id="186" w:author="Ann Racuya-Robbins" w:date="2015-11-01T15:10:00Z">
        <w:r w:rsidR="00B17E30">
          <w:t>’s data.</w:t>
        </w:r>
      </w:ins>
      <w:ins w:id="187" w:author="Ann Racuya-Robbins" w:date="2015-11-01T15:11:00Z">
        <w:r w:rsidR="00B17E30">
          <w:t xml:space="preserve"> </w:t>
        </w:r>
      </w:ins>
    </w:p>
    <w:p w14:paraId="657F64AD" w14:textId="77777777" w:rsidR="00CE364D" w:rsidRDefault="005233B5" w:rsidP="005233B5">
      <w:r>
        <w:t>A</w:t>
      </w:r>
      <w:r w:rsidR="00943143">
        <w:t>nother</w:t>
      </w:r>
      <w:r>
        <w:t xml:space="preserve"> </w:t>
      </w:r>
      <w:r w:rsidR="00CE364D">
        <w:t xml:space="preserve">concept </w:t>
      </w:r>
      <w:r>
        <w:t xml:space="preserve">of </w:t>
      </w:r>
      <w:r w:rsidR="00C63FFB">
        <w:t>Big Data</w:t>
      </w:r>
      <w:r>
        <w:t xml:space="preserve"> is often referred to as </w:t>
      </w:r>
      <w:r w:rsidRPr="000B41DF">
        <w:rPr>
          <w:i/>
        </w:rPr>
        <w:t>moving the processing to the data, not the data to the processing</w:t>
      </w:r>
      <w:r w:rsidR="00695E30">
        <w:rPr>
          <w:i/>
        </w:rPr>
        <w:t>.</w:t>
      </w:r>
      <w:r>
        <w:t xml:space="preserve"> </w:t>
      </w:r>
    </w:p>
    <w:p w14:paraId="63461CA2" w14:textId="77777777" w:rsidR="00176ED7" w:rsidRDefault="00CE364D">
      <w:pPr>
        <w:pStyle w:val="BDDefinitionEmphasis"/>
      </w:pPr>
      <w:bookmarkStart w:id="188" w:name="Computational_portability"/>
      <w:r>
        <w:rPr>
          <w:b/>
        </w:rPr>
        <w:t>Computational</w:t>
      </w:r>
      <w:r w:rsidRPr="002830D9">
        <w:rPr>
          <w:b/>
        </w:rPr>
        <w:t xml:space="preserve"> </w:t>
      </w:r>
      <w:r w:rsidR="00CE59D0">
        <w:rPr>
          <w:b/>
        </w:rPr>
        <w:t>p</w:t>
      </w:r>
      <w:r w:rsidRPr="002830D9">
        <w:rPr>
          <w:b/>
        </w:rPr>
        <w:t>ortability</w:t>
      </w:r>
      <w:bookmarkEnd w:id="188"/>
      <w:r w:rsidRPr="002830D9">
        <w:t xml:space="preserve"> is the movement of the computation to the location of the data</w:t>
      </w:r>
      <w:r>
        <w:t>.</w:t>
      </w:r>
    </w:p>
    <w:p w14:paraId="13C56040" w14:textId="29B026BB" w:rsidR="005233B5" w:rsidRDefault="005233B5" w:rsidP="005233B5">
      <w:r>
        <w:t>The implication is that data is too extensive to be queried and moved into another resource for analysis, so the analysis program is instead distributed to the data-holding resources</w:t>
      </w:r>
      <w:r w:rsidR="000F0D2B">
        <w:t>,</w:t>
      </w:r>
      <w:r>
        <w:t xml:space="preserve"> with only the results being aggregated on a remote resource.</w:t>
      </w:r>
      <w:r w:rsidR="00563B94">
        <w:t xml:space="preserve"> </w:t>
      </w:r>
      <w:r w:rsidR="00CB73B6">
        <w:t xml:space="preserve">This concept of data locality is actually a critical aspect of </w:t>
      </w:r>
      <w:r w:rsidR="007C670C">
        <w:t>parallel</w:t>
      </w:r>
      <w:r w:rsidR="00462565">
        <w:t xml:space="preserve"> </w:t>
      </w:r>
      <w:r w:rsidR="00CB73B6">
        <w:t>data architectures</w:t>
      </w:r>
      <w:ins w:id="189" w:author="Ann Racuya-Robbins" w:date="2015-10-05T13:15:00Z">
        <w:r w:rsidR="00505D53">
          <w:t xml:space="preserve"> </w:t>
        </w:r>
        <w:r w:rsidR="00505D53" w:rsidRPr="00DC2130">
          <w:rPr>
            <w:highlight w:val="yellow"/>
          </w:rPr>
          <w:t>and further evidence of how Big Data diverges from a traditional or unexamined data life cycle model or paradig</w:t>
        </w:r>
      </w:ins>
      <w:ins w:id="190" w:author="Ann Racuya-Robbins" w:date="2015-10-05T13:16:00Z">
        <w:r w:rsidR="00505D53" w:rsidRPr="00DC2130">
          <w:rPr>
            <w:highlight w:val="yellow"/>
          </w:rPr>
          <w:t>m</w:t>
        </w:r>
      </w:ins>
      <w:r w:rsidR="00CB73B6" w:rsidRPr="00DC2130">
        <w:rPr>
          <w:highlight w:val="yellow"/>
        </w:rPr>
        <w:t>.</w:t>
      </w:r>
      <w:r w:rsidR="00563B94">
        <w:t xml:space="preserve"> </w:t>
      </w:r>
      <w:r w:rsidR="005B2632">
        <w:t>Additional system concepts are the interoperability (ability for tools to work together), reusability (ability to apply tools from one domain to another), and extendibility (ability to add or modify existing tools for new domains).</w:t>
      </w:r>
      <w:r w:rsidR="00563B94">
        <w:t xml:space="preserve"> </w:t>
      </w:r>
      <w:r w:rsidR="005B2632">
        <w:t xml:space="preserve">These system concepts are not specific to Big Data, but their presence in Big Data can be understood in the examination of a Big Data reference architecture, which is discussed in </w:t>
      </w:r>
      <w:r w:rsidR="0024307E" w:rsidRPr="0024307E">
        <w:rPr>
          <w:i/>
        </w:rPr>
        <w:t>NIST Big Data Interoperability Framework:</w:t>
      </w:r>
      <w:r w:rsidR="0024307E">
        <w:t xml:space="preserve"> </w:t>
      </w:r>
      <w:r w:rsidR="005B2632" w:rsidRPr="00850301">
        <w:rPr>
          <w:i/>
        </w:rPr>
        <w:t>Volume 6</w:t>
      </w:r>
      <w:r w:rsidR="00850301" w:rsidRPr="00850301">
        <w:rPr>
          <w:i/>
        </w:rPr>
        <w:t>,</w:t>
      </w:r>
      <w:r w:rsidR="005B2632" w:rsidRPr="00850301">
        <w:rPr>
          <w:i/>
        </w:rPr>
        <w:t xml:space="preserve"> Reference Architecture</w:t>
      </w:r>
      <w:r w:rsidR="005B2632">
        <w:t xml:space="preserve"> of this series.</w:t>
      </w:r>
      <w:ins w:id="191" w:author="Ann Racuya-Robbins" w:date="2015-11-01T15:12:00Z">
        <w:r w:rsidR="009E07E5">
          <w:t xml:space="preserve"> </w:t>
        </w:r>
      </w:ins>
      <w:ins w:id="192" w:author="Ann Racuya-Robbins" w:date="2015-10-05T13:18:00Z">
        <w:r w:rsidR="00505D53">
          <w:t>The growing need for Interoperability in Big Data can be seen as evidence</w:t>
        </w:r>
      </w:ins>
      <w:ins w:id="193" w:author="Ann Racuya-Robbins" w:date="2015-10-05T13:19:00Z">
        <w:r w:rsidR="00505D53">
          <w:t xml:space="preserve"> that in Big Data</w:t>
        </w:r>
      </w:ins>
      <w:ins w:id="194" w:author="Ann Racuya-Robbins" w:date="2015-10-05T13:20:00Z">
        <w:r w:rsidR="00505D53">
          <w:t xml:space="preserve"> interoperability means inclusion and creates special problems for the Framework metaphor.</w:t>
        </w:r>
      </w:ins>
      <w:ins w:id="195" w:author="Ann Racuya-Robbins" w:date="2015-10-05T13:21:00Z">
        <w:r w:rsidR="00505D53">
          <w:t xml:space="preserve"> It is not clear how the limits of inclusion are determined if at all in Big Data.</w:t>
        </w:r>
      </w:ins>
    </w:p>
    <w:p w14:paraId="160A3239" w14:textId="2B941C2D" w:rsidR="005233B5" w:rsidRDefault="00403F2F" w:rsidP="005233B5">
      <w:r>
        <w:t>A</w:t>
      </w:r>
      <w:r w:rsidR="005233B5">
        <w:t xml:space="preserve">dditional </w:t>
      </w:r>
      <w:r w:rsidR="00E80611">
        <w:t>concepts used in reference to</w:t>
      </w:r>
      <w:r w:rsidR="005233B5">
        <w:t xml:space="preserve"> </w:t>
      </w:r>
      <w:r>
        <w:t xml:space="preserve">the term </w:t>
      </w:r>
      <w:r w:rsidR="00C63FFB">
        <w:t>Big Data</w:t>
      </w:r>
      <w:r w:rsidR="005233B5">
        <w:t xml:space="preserve"> refer to changes in analytics, which will be discussed in </w:t>
      </w:r>
      <w:r>
        <w:t>S</w:t>
      </w:r>
      <w:r w:rsidR="005233B5">
        <w:t xml:space="preserve">ection </w:t>
      </w:r>
      <w:r w:rsidR="00B500DB">
        <w:t>2.2</w:t>
      </w:r>
      <w:r w:rsidR="005233B5">
        <w:t>.</w:t>
      </w:r>
      <w:r w:rsidR="00D41E79" w:rsidRPr="00D41E79">
        <w:t xml:space="preserve"> </w:t>
      </w:r>
      <w:r w:rsidR="00D41E79" w:rsidRPr="00FB6885">
        <w:t>A number of other terms (particularly term</w:t>
      </w:r>
      <w:r w:rsidR="00D41E79">
        <w:t>s</w:t>
      </w:r>
      <w:r w:rsidR="00D41E79" w:rsidRPr="00FB6885">
        <w:t xml:space="preserve"> starting with the letter V</w:t>
      </w:r>
      <w:r w:rsidR="00D41E79">
        <w:t>)</w:t>
      </w:r>
      <w:r w:rsidR="00D41E79" w:rsidRPr="00FB6885">
        <w:t xml:space="preserve"> are also used, several of which refer to the </w:t>
      </w:r>
      <w:r w:rsidR="00F7048E">
        <w:t>data science</w:t>
      </w:r>
      <w:r w:rsidR="00D41E79" w:rsidRPr="00FB6885">
        <w:t xml:space="preserve"> process </w:t>
      </w:r>
      <w:r w:rsidR="00D41E79">
        <w:t>or its benefit</w:t>
      </w:r>
      <w:r w:rsidR="00A70CCD">
        <w:t>,</w:t>
      </w:r>
      <w:r w:rsidR="00D41E79">
        <w:t xml:space="preserve"> </w:t>
      </w:r>
      <w:r w:rsidR="00D41E79" w:rsidRPr="00FB6885">
        <w:t xml:space="preserve">instead of new Big Data </w:t>
      </w:r>
      <w:r w:rsidR="00D41E79">
        <w:t>characteristics</w:t>
      </w:r>
      <w:r w:rsidR="00D41E79" w:rsidRPr="00FB6885">
        <w:t>.</w:t>
      </w:r>
      <w:r w:rsidR="00563B94">
        <w:t xml:space="preserve"> </w:t>
      </w:r>
      <w:r w:rsidR="00D41E79">
        <w:t xml:space="preserve">Some </w:t>
      </w:r>
      <w:r w:rsidR="00F7048E">
        <w:t xml:space="preserve">of these </w:t>
      </w:r>
      <w:r w:rsidR="00D41E79">
        <w:t>additional terms</w:t>
      </w:r>
      <w:r w:rsidR="00F7048E">
        <w:t xml:space="preserve"> </w:t>
      </w:r>
      <w:r w:rsidR="00D41E79">
        <w:t xml:space="preserve">include </w:t>
      </w:r>
      <w:bookmarkStart w:id="196" w:name="veracity"/>
      <w:r w:rsidR="00D41E79" w:rsidRPr="00B95D47">
        <w:rPr>
          <w:b/>
          <w:i/>
        </w:rPr>
        <w:t>veracity</w:t>
      </w:r>
      <w:bookmarkEnd w:id="196"/>
      <w:r w:rsidR="00D41E79">
        <w:t xml:space="preserve"> (i.e., accuracy of the data), </w:t>
      </w:r>
      <w:bookmarkStart w:id="197" w:name="value"/>
      <w:r w:rsidR="00D41E79" w:rsidRPr="00B95D47">
        <w:rPr>
          <w:b/>
          <w:i/>
        </w:rPr>
        <w:t>value</w:t>
      </w:r>
      <w:bookmarkEnd w:id="197"/>
      <w:r w:rsidR="00D41E79">
        <w:t xml:space="preserve"> (i.e., value of the analytics</w:t>
      </w:r>
      <w:r w:rsidR="00D41E79" w:rsidRPr="006672DA">
        <w:t xml:space="preserve"> </w:t>
      </w:r>
      <w:ins w:id="198" w:author="Ann Racuya-Robbins" w:date="2015-10-05T13:24:00Z">
        <w:r w:rsidR="00040D21">
          <w:t xml:space="preserve">individuals, </w:t>
        </w:r>
      </w:ins>
      <w:commentRangeStart w:id="199"/>
      <w:del w:id="200" w:author="Ann Racuya-Robbins" w:date="2015-10-05T13:24:00Z">
        <w:r w:rsidR="00D41E79" w:rsidDel="00040D21">
          <w:delText>to the</w:delText>
        </w:r>
      </w:del>
      <w:r w:rsidR="00D41E79">
        <w:t xml:space="preserve"> organization</w:t>
      </w:r>
      <w:commentRangeEnd w:id="199"/>
      <w:r w:rsidR="00254852">
        <w:rPr>
          <w:rStyle w:val="CommentReference"/>
        </w:rPr>
        <w:commentReference w:id="199"/>
      </w:r>
      <w:ins w:id="201" w:author="Ann Racuya-Robbins" w:date="2015-10-05T13:24:00Z">
        <w:r w:rsidR="00040D21">
          <w:t xml:space="preserve">s </w:t>
        </w:r>
        <w:r w:rsidR="00040D21" w:rsidRPr="00DC2130">
          <w:rPr>
            <w:highlight w:val="yellow"/>
          </w:rPr>
          <w:t>and public welfare</w:t>
        </w:r>
      </w:ins>
      <w:r w:rsidR="00D41E79">
        <w:t xml:space="preserve">), </w:t>
      </w:r>
      <w:bookmarkStart w:id="202" w:name="volatility"/>
      <w:r w:rsidR="00D41E79" w:rsidRPr="00B95D47">
        <w:rPr>
          <w:b/>
          <w:i/>
        </w:rPr>
        <w:t>volatility</w:t>
      </w:r>
      <w:bookmarkEnd w:id="202"/>
      <w:r w:rsidR="00D41E79">
        <w:t xml:space="preserve"> (i.e., tendency for data structures to change over time), and </w:t>
      </w:r>
      <w:bookmarkStart w:id="203" w:name="validity"/>
      <w:r w:rsidR="00D41E79" w:rsidRPr="00B95D47">
        <w:rPr>
          <w:b/>
          <w:i/>
        </w:rPr>
        <w:t>validity</w:t>
      </w:r>
      <w:bookmarkEnd w:id="203"/>
      <w:r w:rsidR="00D41E79">
        <w:t xml:space="preserve"> (i.e., </w:t>
      </w:r>
      <w:r w:rsidR="00703985">
        <w:t>appropriateness of the data for its intended use</w:t>
      </w:r>
      <w:r w:rsidR="00D41E79">
        <w:t>). While these characteristics and others</w:t>
      </w:r>
      <w:r w:rsidR="00EB0250">
        <w:sym w:font="Symbol" w:char="F0BE"/>
      </w:r>
      <w:r w:rsidR="00D41E79">
        <w:t>including quality control,</w:t>
      </w:r>
      <w:r w:rsidR="00F7048E">
        <w:t xml:space="preserve"> metadata, and data provenance</w:t>
      </w:r>
      <w:r w:rsidR="00EB0250">
        <w:sym w:font="Symbol" w:char="F0BE"/>
      </w:r>
      <w:r w:rsidR="00F7048E">
        <w:t>long pre-dated Big Data</w:t>
      </w:r>
      <w:r w:rsidR="00D41E79">
        <w:t>, the</w:t>
      </w:r>
      <w:r w:rsidR="00F47F3B">
        <w:t>ir</w:t>
      </w:r>
      <w:r w:rsidR="00D41E79">
        <w:t xml:space="preserve"> </w:t>
      </w:r>
      <w:r w:rsidR="00CB73B6">
        <w:t>impact</w:t>
      </w:r>
      <w:r w:rsidR="00F47F3B">
        <w:t xml:space="preserve"> is still important in Big Data systems</w:t>
      </w:r>
      <w:r w:rsidR="00D41E79">
        <w:t>.</w:t>
      </w:r>
      <w:r w:rsidR="00563B94">
        <w:t xml:space="preserve"> </w:t>
      </w:r>
      <w:r w:rsidR="00D41E79">
        <w:t>Several of these terms are discussed with respect to Big Data analytics in Section 3.4.</w:t>
      </w:r>
    </w:p>
    <w:p w14:paraId="20356650" w14:textId="66FD9237" w:rsidR="00E54ADA" w:rsidRDefault="00EB0250" w:rsidP="005233B5">
      <w:r>
        <w:t>Essentially</w:t>
      </w:r>
      <w:r w:rsidR="005233B5">
        <w:t xml:space="preserve">, </w:t>
      </w:r>
      <w:r w:rsidR="00C63FFB">
        <w:t>Big Data</w:t>
      </w:r>
      <w:r w:rsidR="005233B5">
        <w:t xml:space="preserve"> refers to the </w:t>
      </w:r>
      <w:r w:rsidR="00CE364D">
        <w:t xml:space="preserve">extensibility </w:t>
      </w:r>
      <w:r w:rsidR="005233B5">
        <w:t xml:space="preserve">of data repositories and </w:t>
      </w:r>
      <w:r w:rsidR="00CE364D">
        <w:t xml:space="preserve">data </w:t>
      </w:r>
      <w:r w:rsidR="005233B5">
        <w:t>processing across resources</w:t>
      </w:r>
      <w:r w:rsidR="001935AF">
        <w:t xml:space="preserve"> working in parallel</w:t>
      </w:r>
      <w:r w:rsidR="005233B5">
        <w:t xml:space="preserve">, in the same way the compute-intensive simulation community embraced </w:t>
      </w:r>
      <w:r w:rsidR="00A70CCD">
        <w:t xml:space="preserve">massively parallel processing </w:t>
      </w:r>
      <w:r w:rsidR="005233B5">
        <w:t xml:space="preserve">two decades ago. </w:t>
      </w:r>
      <w:r w:rsidR="005233B5" w:rsidRPr="00DC2130">
        <w:rPr>
          <w:highlight w:val="yellow"/>
        </w:rPr>
        <w:t>By working out methods for communication among resources</w:t>
      </w:r>
      <w:ins w:id="204" w:author="Ann Racuya-Robbins" w:date="2015-10-05T13:26:00Z">
        <w:r w:rsidR="00040D21" w:rsidRPr="00DC2130">
          <w:rPr>
            <w:highlight w:val="yellow"/>
          </w:rPr>
          <w:t xml:space="preserve"> including uncertainty metrics</w:t>
        </w:r>
      </w:ins>
      <w:r w:rsidR="005233B5" w:rsidRPr="00DC2130">
        <w:rPr>
          <w:highlight w:val="yellow"/>
        </w:rPr>
        <w:t>, the same scaling is now available to data-intensive applications.</w:t>
      </w:r>
    </w:p>
    <w:p w14:paraId="3BA2C7FB" w14:textId="77777777" w:rsidR="005233B5" w:rsidRDefault="004D2799" w:rsidP="00257BF5">
      <w:pPr>
        <w:pStyle w:val="Heading2"/>
      </w:pPr>
      <w:bookmarkStart w:id="205" w:name="_Toc385500470"/>
      <w:bookmarkStart w:id="206" w:name="_Toc415520785"/>
      <w:r>
        <w:lastRenderedPageBreak/>
        <w:t>Data Science Definition</w:t>
      </w:r>
      <w:r w:rsidR="003840C9">
        <w:t>s</w:t>
      </w:r>
      <w:bookmarkEnd w:id="205"/>
      <w:bookmarkEnd w:id="206"/>
    </w:p>
    <w:p w14:paraId="6EDEB582" w14:textId="09BF073F" w:rsidR="004D2799" w:rsidRDefault="004D2799" w:rsidP="004D2799">
      <w:r>
        <w:t xml:space="preserve">In its purest form, data </w:t>
      </w:r>
      <w:r w:rsidR="009054CB">
        <w:t xml:space="preserve">science 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theory, experiment, and </w:t>
      </w:r>
      <w:r w:rsidR="001F2F79">
        <w:t>computational science</w:t>
      </w:r>
      <w:r>
        <w:t>. The fourth p</w:t>
      </w:r>
      <w:r w:rsidR="009054CB">
        <w:t xml:space="preserve">aradigm is a term coined by </w:t>
      </w:r>
      <w:r w:rsidR="001F2F79">
        <w:t xml:space="preserve">Dr. </w:t>
      </w:r>
      <w:r>
        <w:t xml:space="preserve">Jim Gray </w:t>
      </w:r>
      <w:r w:rsidR="001F2F79">
        <w:t>in 2007</w:t>
      </w:r>
      <w:r w:rsidR="001228BC">
        <w:t>.</w:t>
      </w:r>
      <w:r w:rsidR="00EA04D3">
        <w:t xml:space="preserve"> It refers</w:t>
      </w:r>
      <w:r w:rsidR="001F2F79">
        <w:t xml:space="preserve"> </w:t>
      </w:r>
      <w:r>
        <w:t>to the conduct of data analysis as an empirical science, learning directly from data itself. Data science as a paradigm would refer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C66317" w:rsidRPr="00430D72">
        <w:rPr>
          <w:highlight w:val="yellow"/>
        </w:rPr>
        <w:t>In many</w:t>
      </w:r>
      <w:r w:rsidR="00F47F3B" w:rsidRPr="00430D72">
        <w:rPr>
          <w:highlight w:val="yellow"/>
        </w:rPr>
        <w:t xml:space="preserve"> </w:t>
      </w:r>
      <w:r w:rsidR="00EA04D3" w:rsidRPr="00430D72">
        <w:rPr>
          <w:highlight w:val="yellow"/>
        </w:rPr>
        <w:t>data science</w:t>
      </w:r>
      <w:r w:rsidR="00F47F3B" w:rsidRPr="00430D72">
        <w:rPr>
          <w:highlight w:val="yellow"/>
        </w:rPr>
        <w:t xml:space="preserve"> project</w:t>
      </w:r>
      <w:r w:rsidR="00C66317" w:rsidRPr="00430D72">
        <w:rPr>
          <w:highlight w:val="yellow"/>
        </w:rPr>
        <w:t>s,</w:t>
      </w:r>
      <w:r w:rsidR="00F47F3B" w:rsidRPr="00430D72">
        <w:rPr>
          <w:highlight w:val="yellow"/>
        </w:rPr>
        <w:t xml:space="preserve"> </w:t>
      </w:r>
      <w:r w:rsidR="00C66317" w:rsidRPr="00430D72">
        <w:rPr>
          <w:highlight w:val="yellow"/>
        </w:rPr>
        <w:t>the</w:t>
      </w:r>
      <w:r w:rsidR="00F47F3B" w:rsidRPr="00430D72">
        <w:rPr>
          <w:highlight w:val="yellow"/>
        </w:rPr>
        <w:t xml:space="preserve"> </w:t>
      </w:r>
      <w:commentRangeStart w:id="207"/>
      <w:del w:id="208" w:author="Ann Racuya-Robbins" w:date="2015-11-01T15:34:00Z">
        <w:r w:rsidR="00F47F3B" w:rsidRPr="00430D72" w:rsidDel="00430D72">
          <w:rPr>
            <w:highlight w:val="yellow"/>
          </w:rPr>
          <w:delText>raw d</w:delText>
        </w:r>
      </w:del>
      <w:ins w:id="209" w:author="Ann Racuya-Robbins" w:date="2015-11-01T15:34:00Z">
        <w:r w:rsidR="00430D72" w:rsidRPr="00430D72">
          <w:rPr>
            <w:highlight w:val="yellow"/>
          </w:rPr>
          <w:t>d</w:t>
        </w:r>
      </w:ins>
      <w:r w:rsidR="00F47F3B" w:rsidRPr="00430D72">
        <w:rPr>
          <w:highlight w:val="yellow"/>
        </w:rPr>
        <w:t>ata</w:t>
      </w:r>
      <w:ins w:id="210" w:author="Ann Racuya-Robbins" w:date="2015-11-01T15:34:00Z">
        <w:r w:rsidR="00430D72" w:rsidRPr="00430D72">
          <w:rPr>
            <w:highlight w:val="yellow"/>
          </w:rPr>
          <w:t xml:space="preserve"> stored in the form in which it was created</w:t>
        </w:r>
        <w:r w:rsidR="00430D72">
          <w:t xml:space="preserve"> </w:t>
        </w:r>
      </w:ins>
      <w:del w:id="211" w:author="Ann Racuya-Robbins" w:date="2015-11-01T15:34:00Z">
        <w:r w:rsidR="00F47F3B" w:rsidRPr="0093229C" w:rsidDel="00430D72">
          <w:rPr>
            <w:strike/>
          </w:rPr>
          <w:delText xml:space="preserve"> </w:delText>
        </w:r>
      </w:del>
      <w:commentRangeEnd w:id="207"/>
      <w:r w:rsidR="00254852" w:rsidRPr="0093229C">
        <w:rPr>
          <w:rStyle w:val="CommentReference"/>
          <w:strike/>
          <w:highlight w:val="yellow"/>
        </w:rPr>
        <w:commentReference w:id="207"/>
      </w:r>
      <w:r w:rsidR="00F47F3B" w:rsidRPr="0093229C">
        <w:rPr>
          <w:strike/>
          <w:highlight w:val="yellow"/>
        </w:rPr>
        <w:t xml:space="preserve">is </w:t>
      </w:r>
      <w:commentRangeStart w:id="212"/>
      <w:r w:rsidR="00F47F3B" w:rsidRPr="0093229C">
        <w:rPr>
          <w:strike/>
          <w:highlight w:val="yellow"/>
        </w:rPr>
        <w:t>browsed</w:t>
      </w:r>
      <w:commentRangeEnd w:id="212"/>
      <w:r w:rsidR="00D77C38" w:rsidRPr="0093229C">
        <w:rPr>
          <w:rStyle w:val="CommentReference"/>
          <w:strike/>
          <w:highlight w:val="yellow"/>
        </w:rPr>
        <w:commentReference w:id="212"/>
      </w:r>
      <w:r w:rsidR="00F47F3B" w:rsidRPr="0093229C">
        <w:rPr>
          <w:strike/>
          <w:highlight w:val="yellow"/>
        </w:rPr>
        <w:t xml:space="preserve"> first</w:t>
      </w:r>
      <w:ins w:id="213" w:author="Ann Racuya-Robbins" w:date="2015-11-01T15:42:00Z">
        <w:r w:rsidR="004E5A9E">
          <w:t xml:space="preserve"> </w:t>
        </w:r>
        <w:r w:rsidR="004E5A9E" w:rsidRPr="004E5A9E">
          <w:rPr>
            <w:highlight w:val="yellow"/>
          </w:rPr>
          <w:t>thought about or analyzed first</w:t>
        </w:r>
        <w:r w:rsidR="004E5A9E">
          <w:t>,</w:t>
        </w:r>
      </w:ins>
      <w:del w:id="214" w:author="Ann Racuya-Robbins" w:date="2015-11-01T15:43:00Z">
        <w:r w:rsidR="00C66317" w:rsidDel="004E5A9E">
          <w:delText>,</w:delText>
        </w:r>
      </w:del>
      <w:r w:rsidR="00C66317">
        <w:t xml:space="preserve"> which informs</w:t>
      </w:r>
      <w:r w:rsidR="00F47F3B">
        <w:t xml:space="preserve"> a hypothesis, which is then investigated. </w:t>
      </w:r>
      <w:r>
        <w:t xml:space="preserve">As in any experimental science, the end result could be that the original hypothesis itself needs to be reformulated. The key concept is that data science is an empirical science, performing the scientific process directly on the data. Note that the hypothesis may be driven by a business need, </w:t>
      </w:r>
      <w:del w:id="215" w:author="Ann Racuya-Robbins" w:date="2015-10-05T13:30:00Z">
        <w:r w:rsidRPr="004E5A9E" w:rsidDel="00040D21">
          <w:rPr>
            <w:highlight w:val="yellow"/>
          </w:rPr>
          <w:delText xml:space="preserve">or </w:delText>
        </w:r>
      </w:del>
      <w:ins w:id="216" w:author="Ann Racuya-Robbins" w:date="2015-10-05T13:30:00Z">
        <w:r w:rsidR="00040D21" w:rsidRPr="004E5A9E">
          <w:rPr>
            <w:highlight w:val="yellow"/>
          </w:rPr>
          <w:t>public welfare</w:t>
        </w:r>
        <w:r w:rsidR="00040D21">
          <w:t xml:space="preserve"> </w:t>
        </w:r>
      </w:ins>
      <w:ins w:id="217" w:author="Ann Racuya-Robbins" w:date="2015-10-05T13:31:00Z">
        <w:r w:rsidR="00040D21">
          <w:t xml:space="preserve">need </w:t>
        </w:r>
      </w:ins>
      <w:ins w:id="218" w:author="Ann Racuya-Robbins" w:date="2015-10-05T13:30:00Z">
        <w:r w:rsidR="00040D21">
          <w:t xml:space="preserve">or </w:t>
        </w:r>
      </w:ins>
      <w:ins w:id="219" w:author="Ann Racuya-Robbins" w:date="2015-10-05T13:31:00Z">
        <w:r w:rsidR="00040D21">
          <w:t xml:space="preserve">it </w:t>
        </w:r>
      </w:ins>
      <w:r>
        <w:t xml:space="preserve">can be the restatement of a business </w:t>
      </w:r>
      <w:ins w:id="220" w:author="Ann Racuya-Robbins" w:date="2015-10-05T13:31:00Z">
        <w:r w:rsidR="00040D21">
          <w:t xml:space="preserve">or public welfare </w:t>
        </w:r>
      </w:ins>
      <w:r>
        <w:t>need in terms of a technical hypothesis.</w:t>
      </w:r>
      <w:r w:rsidR="00273715">
        <w:t xml:space="preserve"> </w:t>
      </w:r>
    </w:p>
    <w:p w14:paraId="70E62772" w14:textId="5A7D3E9B" w:rsidR="004D2799" w:rsidRPr="000B41DF" w:rsidRDefault="00B84C0B" w:rsidP="00A25C32">
      <w:pPr>
        <w:pStyle w:val="BDDefinitionEmphasis"/>
      </w:pPr>
      <w:r w:rsidRPr="004E5A9E">
        <w:rPr>
          <w:highlight w:val="yellow"/>
        </w:rPr>
        <w:t>The</w:t>
      </w:r>
      <w:r w:rsidRPr="004E5A9E">
        <w:rPr>
          <w:b/>
          <w:highlight w:val="yellow"/>
        </w:rPr>
        <w:t xml:space="preserve"> </w:t>
      </w:r>
      <w:bookmarkStart w:id="221" w:name="data_science_paradigm"/>
      <w:r w:rsidR="00C1030D" w:rsidRPr="004E5A9E">
        <w:rPr>
          <w:b/>
          <w:highlight w:val="yellow"/>
        </w:rPr>
        <w:t>data science paradigm</w:t>
      </w:r>
      <w:bookmarkEnd w:id="221"/>
      <w:r w:rsidRPr="004E5A9E">
        <w:rPr>
          <w:highlight w:val="yellow"/>
        </w:rPr>
        <w:t xml:space="preserve"> </w:t>
      </w:r>
      <w:r w:rsidR="004D2799" w:rsidRPr="004E5A9E">
        <w:rPr>
          <w:highlight w:val="yellow"/>
        </w:rPr>
        <w:t xml:space="preserve">is </w:t>
      </w:r>
      <w:ins w:id="222" w:author="Ann Racuya-Robbins" w:date="2015-10-05T13:32:00Z">
        <w:r w:rsidR="00002158" w:rsidRPr="004E5A9E">
          <w:rPr>
            <w:highlight w:val="yellow"/>
          </w:rPr>
          <w:t xml:space="preserve">appearance </w:t>
        </w:r>
      </w:ins>
      <w:ins w:id="223" w:author="Ann Racuya-Robbins" w:date="2015-11-01T15:47:00Z">
        <w:r w:rsidR="004E5A9E" w:rsidRPr="004E5A9E">
          <w:rPr>
            <w:highlight w:val="yellow"/>
          </w:rPr>
          <w:t xml:space="preserve">or recognition </w:t>
        </w:r>
      </w:ins>
      <w:commentRangeStart w:id="224"/>
      <w:commentRangeStart w:id="225"/>
      <w:del w:id="226" w:author="Ann Racuya-Robbins" w:date="2015-11-01T15:47:00Z">
        <w:r w:rsidR="004D2799" w:rsidRPr="004E5A9E" w:rsidDel="004E5A9E">
          <w:rPr>
            <w:strike/>
            <w:highlight w:val="yellow"/>
          </w:rPr>
          <w:delText>extraction</w:delText>
        </w:r>
        <w:commentRangeEnd w:id="224"/>
        <w:r w:rsidR="00764ECD" w:rsidRPr="004E5A9E" w:rsidDel="004E5A9E">
          <w:rPr>
            <w:rStyle w:val="CommentReference"/>
            <w:rFonts w:eastAsia="Calibri" w:cs="Times New Roman"/>
            <w:i w:val="0"/>
            <w:highlight w:val="yellow"/>
          </w:rPr>
          <w:commentReference w:id="224"/>
        </w:r>
        <w:r w:rsidR="004D2799" w:rsidRPr="004E5A9E" w:rsidDel="004E5A9E">
          <w:rPr>
            <w:highlight w:val="yellow"/>
          </w:rPr>
          <w:delText xml:space="preserve"> </w:delText>
        </w:r>
      </w:del>
      <w:r w:rsidR="004D2799" w:rsidRPr="004E5A9E">
        <w:rPr>
          <w:highlight w:val="yellow"/>
        </w:rPr>
        <w:t xml:space="preserve">of </w:t>
      </w:r>
      <w:del w:id="227" w:author="Ann Racuya-Robbins" w:date="2015-11-01T15:47:00Z">
        <w:r w:rsidR="004D2799" w:rsidRPr="004E5A9E" w:rsidDel="004E5A9E">
          <w:rPr>
            <w:highlight w:val="yellow"/>
          </w:rPr>
          <w:delText xml:space="preserve">actionable </w:delText>
        </w:r>
      </w:del>
      <w:ins w:id="228" w:author="Ann Racuya-Robbins" w:date="2015-11-01T15:47:00Z">
        <w:r w:rsidR="004E5A9E" w:rsidRPr="004E5A9E">
          <w:rPr>
            <w:highlight w:val="yellow"/>
          </w:rPr>
          <w:t>useful</w:t>
        </w:r>
        <w:r w:rsidR="004E5A9E" w:rsidRPr="004E5A9E">
          <w:rPr>
            <w:highlight w:val="yellow"/>
          </w:rPr>
          <w:t xml:space="preserve"> </w:t>
        </w:r>
      </w:ins>
      <w:r w:rsidR="004D2799" w:rsidRPr="004E5A9E">
        <w:rPr>
          <w:highlight w:val="yellow"/>
        </w:rPr>
        <w:t>knowledge</w:t>
      </w:r>
      <w:commentRangeEnd w:id="225"/>
      <w:r w:rsidR="00D77C38" w:rsidRPr="004E5A9E">
        <w:rPr>
          <w:rStyle w:val="CommentReference"/>
          <w:rFonts w:eastAsia="Calibri" w:cs="Times New Roman"/>
          <w:i w:val="0"/>
          <w:highlight w:val="yellow"/>
        </w:rPr>
        <w:commentReference w:id="225"/>
      </w:r>
      <w:r w:rsidR="004D2799" w:rsidRPr="004E5A9E">
        <w:rPr>
          <w:highlight w:val="yellow"/>
        </w:rPr>
        <w:t xml:space="preserve"> directly from data through a process of discovery, hypothesis, and hypothesis testing.</w:t>
      </w:r>
    </w:p>
    <w:p w14:paraId="48843DEB" w14:textId="79782D8D" w:rsidR="00BD44CD" w:rsidRDefault="00BD44CD" w:rsidP="004D2799">
      <w:r>
        <w:t xml:space="preserve">Data </w:t>
      </w:r>
      <w:r w:rsidR="00C1030D">
        <w:t xml:space="preserve">science </w:t>
      </w:r>
      <w:r>
        <w:t xml:space="preserve">can be understood as the </w:t>
      </w:r>
      <w:ins w:id="229" w:author="Ann Racuya-Robbins" w:date="2015-10-05T13:37:00Z">
        <w:r w:rsidR="00764ECD">
          <w:t xml:space="preserve">appreciative </w:t>
        </w:r>
      </w:ins>
      <w:r>
        <w:t>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w:t>
      </w:r>
      <w:del w:id="230" w:author="Ann Racuya-Robbins" w:date="2015-10-05T13:38:00Z">
        <w:r w:rsidR="00CB73B6" w:rsidDel="00764ECD">
          <w:delText xml:space="preserve">against </w:delText>
        </w:r>
      </w:del>
      <w:ins w:id="231" w:author="Ann Racuya-Robbins" w:date="2015-10-05T13:38:00Z">
        <w:r w:rsidR="00764ECD">
          <w:t xml:space="preserve">within </w:t>
        </w:r>
      </w:ins>
      <w:r w:rsidR="00CB73B6">
        <w:t xml:space="preserve">data </w:t>
      </w:r>
      <w:ins w:id="232" w:author="Ann Racuya-Robbins" w:date="2015-10-05T13:38:00Z">
        <w:r w:rsidR="00764ECD">
          <w:t xml:space="preserve">at rest </w:t>
        </w:r>
      </w:ins>
      <w:del w:id="233" w:author="Ann Racuya-Robbins" w:date="2015-10-05T13:38:00Z">
        <w:r w:rsidR="00CB73B6" w:rsidDel="00764ECD">
          <w:delText xml:space="preserve">stored </w:delText>
        </w:r>
      </w:del>
      <w:r w:rsidR="00CB73B6">
        <w:t>in the data layer</w:t>
      </w:r>
      <w:r w:rsidR="00F47F3B">
        <w:t>, in order</w:t>
      </w:r>
      <w:r w:rsidR="00E03FDE">
        <w:t xml:space="preserve"> to </w:t>
      </w:r>
      <w:ins w:id="234" w:author="Ann Racuya-Robbins" w:date="2015-10-05T13:40:00Z">
        <w:r w:rsidR="00764ECD">
          <w:t xml:space="preserve">realize an instance of the </w:t>
        </w:r>
      </w:ins>
      <w:ins w:id="235" w:author="Ann Racuya-Robbins" w:date="2015-10-05T13:41:00Z">
        <w:r w:rsidR="00764ECD">
          <w:t xml:space="preserve">knowledge </w:t>
        </w:r>
      </w:ins>
      <w:ins w:id="236" w:author="Ann Racuya-Robbins" w:date="2015-10-05T13:40:00Z">
        <w:r w:rsidR="00764ECD">
          <w:t>richness</w:t>
        </w:r>
      </w:ins>
      <w:ins w:id="237" w:author="Ann Racuya-Robbins" w:date="2015-10-05T13:41:00Z">
        <w:r w:rsidR="00764ECD">
          <w:t xml:space="preserve"> </w:t>
        </w:r>
      </w:ins>
      <w:del w:id="238" w:author="Ann Racuya-Robbins" w:date="2015-10-05T13:42:00Z">
        <w:r w:rsidR="00E03FDE" w:rsidDel="00764ECD">
          <w:delText xml:space="preserve">extract </w:delText>
        </w:r>
      </w:del>
      <w:ins w:id="239" w:author="Ann Racuya-Robbins" w:date="2015-10-05T13:42:00Z">
        <w:r w:rsidR="00764ECD">
          <w:t>inherent in raw data.</w:t>
        </w:r>
      </w:ins>
      <w:del w:id="240" w:author="Ann Racuya-Robbins" w:date="2015-10-05T13:42:00Z">
        <w:r w:rsidR="00E03FDE" w:rsidDel="00764ECD">
          <w:delText>knowledge from the raw data</w:delText>
        </w:r>
        <w:r w:rsidR="0063477C" w:rsidDel="00764ECD">
          <w:delText xml:space="preserve"> through the complete </w:delText>
        </w:r>
        <w:commentRangeStart w:id="241"/>
        <w:r w:rsidR="0063477C" w:rsidDel="00764ECD">
          <w:delText>data lifecycle</w:delText>
        </w:r>
        <w:commentRangeEnd w:id="241"/>
        <w:r w:rsidR="006C6FF1" w:rsidDel="00764ECD">
          <w:rPr>
            <w:rStyle w:val="CommentReference"/>
          </w:rPr>
          <w:commentReference w:id="241"/>
        </w:r>
        <w:r w:rsidR="0063477C" w:rsidDel="00764ECD">
          <w:delText>.</w:delText>
        </w:r>
      </w:del>
      <w:r>
        <w:t xml:space="preserve"> </w:t>
      </w:r>
    </w:p>
    <w:p w14:paraId="144843CE" w14:textId="2B8219E0" w:rsidR="00176ED7" w:rsidRDefault="00D110E6">
      <w:pPr>
        <w:pStyle w:val="BDDefinitionEmphasis"/>
      </w:pPr>
      <w:r w:rsidRPr="00EB4A3F">
        <w:t xml:space="preserve">The </w:t>
      </w:r>
      <w:bookmarkStart w:id="242" w:name="data_lifecycle"/>
      <w:ins w:id="243" w:author="Ann Racuya-Robbins" w:date="2015-10-05T13:55:00Z">
        <w:r w:rsidR="00080DF2">
          <w:t xml:space="preserve">life of </w:t>
        </w:r>
      </w:ins>
      <w:r w:rsidR="00CE59D0">
        <w:rPr>
          <w:b/>
        </w:rPr>
        <w:t>data</w:t>
      </w:r>
      <w:r w:rsidR="00CE59D0" w:rsidRPr="00EB4A3F">
        <w:rPr>
          <w:b/>
        </w:rPr>
        <w:t xml:space="preserve"> </w:t>
      </w:r>
      <w:del w:id="244" w:author="Ann Racuya-Robbins" w:date="2015-11-01T15:58:00Z">
        <w:r w:rsidR="00622820" w:rsidRPr="00080DF2" w:rsidDel="00040F88">
          <w:rPr>
            <w:b/>
            <w:strike/>
          </w:rPr>
          <w:delText>lifecycle</w:delText>
        </w:r>
        <w:bookmarkEnd w:id="242"/>
        <w:r w:rsidR="00622820" w:rsidRPr="00EB4A3F" w:rsidDel="00040F88">
          <w:delText xml:space="preserve"> </w:delText>
        </w:r>
      </w:del>
      <w:ins w:id="245" w:author="Ann Racuya-Robbins" w:date="2015-11-01T15:55:00Z">
        <w:r w:rsidR="00040F88">
          <w:t xml:space="preserve">is its usefulness and </w:t>
        </w:r>
      </w:ins>
      <w:ins w:id="246" w:author="Ann Racuya-Robbins" w:date="2015-11-01T15:56:00Z">
        <w:r w:rsidR="00040F88">
          <w:t xml:space="preserve">the </w:t>
        </w:r>
      </w:ins>
      <w:ins w:id="247" w:author="Ann Racuya-Robbins" w:date="2015-11-01T15:55:00Z">
        <w:r w:rsidR="00040F88">
          <w:t>benefit</w:t>
        </w:r>
      </w:ins>
      <w:ins w:id="248" w:author="Ann Racuya-Robbins" w:date="2015-11-01T15:56:00Z">
        <w:r w:rsidR="00040F88">
          <w:t>s that</w:t>
        </w:r>
      </w:ins>
      <w:ins w:id="249" w:author="Ann Racuya-Robbins" w:date="2015-11-01T15:55:00Z">
        <w:r w:rsidR="00040F88">
          <w:t xml:space="preserve"> </w:t>
        </w:r>
      </w:ins>
      <w:ins w:id="250" w:author="Ann Racuya-Robbins" w:date="2015-11-01T15:54:00Z">
        <w:r w:rsidR="00040F88">
          <w:t>emerge</w:t>
        </w:r>
      </w:ins>
      <w:ins w:id="251" w:author="Ann Racuya-Robbins" w:date="2015-11-01T15:56:00Z">
        <w:r w:rsidR="00040F88">
          <w:t>.</w:t>
        </w:r>
      </w:ins>
      <w:ins w:id="252" w:author="Ann Racuya-Robbins" w:date="2015-11-01T15:57:00Z">
        <w:r w:rsidR="00040F88">
          <w:t xml:space="preserve"> </w:t>
        </w:r>
      </w:ins>
      <w:del w:id="253" w:author="Ann Racuya-Robbins" w:date="2015-11-01T15:54:00Z">
        <w:r w:rsidRPr="00EB4A3F" w:rsidDel="00040F88">
          <w:delText>is the set</w:delText>
        </w:r>
      </w:del>
      <w:del w:id="254" w:author="Ann Racuya-Robbins" w:date="2015-11-01T15:55:00Z">
        <w:r w:rsidRPr="00EB4A3F" w:rsidDel="00040F88">
          <w:delText xml:space="preserve"> </w:delText>
        </w:r>
      </w:del>
      <w:del w:id="255" w:author="Ann Racuya-Robbins" w:date="2015-11-01T15:58:00Z">
        <w:r w:rsidRPr="00EB4A3F" w:rsidDel="00040F88">
          <w:delText>of process</w:delText>
        </w:r>
        <w:r w:rsidDel="00040F88">
          <w:delText>es</w:delText>
        </w:r>
        <w:r w:rsidRPr="00EB4A3F" w:rsidDel="00040F88">
          <w:delText xml:space="preserve"> that </w:delText>
        </w:r>
        <w:commentRangeStart w:id="256"/>
        <w:r w:rsidRPr="00EB4A3F" w:rsidDel="00040F88">
          <w:delText>transform raw data</w:delText>
        </w:r>
        <w:commentRangeEnd w:id="256"/>
        <w:r w:rsidR="006C6FF1" w:rsidDel="00040F88">
          <w:rPr>
            <w:rStyle w:val="CommentReference"/>
            <w:rFonts w:eastAsia="Calibri" w:cs="Times New Roman"/>
            <w:i w:val="0"/>
          </w:rPr>
          <w:commentReference w:id="256"/>
        </w:r>
        <w:r w:rsidRPr="00EB4A3F" w:rsidDel="00040F88">
          <w:delText xml:space="preserve"> into actionable knowledge</w:delText>
        </w:r>
        <w:r w:rsidR="00622820" w:rsidDel="00040F88">
          <w:delText>.</w:delText>
        </w:r>
      </w:del>
    </w:p>
    <w:p w14:paraId="335DEABD" w14:textId="77777777" w:rsidR="00E03FDE" w:rsidRDefault="00DC48F7" w:rsidP="00E03FDE">
      <w:r>
        <w:t>T</w:t>
      </w:r>
      <w:r w:rsidR="00E03FDE">
        <w:t>raditionally</w:t>
      </w:r>
      <w:r>
        <w:t>,</w:t>
      </w:r>
      <w:r w:rsidR="00E03FDE">
        <w:t xml:space="preserve"> the term analytics </w:t>
      </w:r>
      <w:r>
        <w:t xml:space="preserve">has been used </w:t>
      </w:r>
      <w:r w:rsidR="00E03FDE">
        <w:t>as one of the steps in the data lifecycle of collection, preparation, analysis</w:t>
      </w:r>
      <w:r w:rsidR="00622820">
        <w:t>,</w:t>
      </w:r>
      <w:r w:rsidR="00E03FDE">
        <w:t xml:space="preserve"> and action.</w:t>
      </w:r>
    </w:p>
    <w:p w14:paraId="35031147" w14:textId="6ED51CA0" w:rsidR="00176ED7" w:rsidRDefault="00BD44CD">
      <w:pPr>
        <w:pStyle w:val="BDDefinitionEmphasis"/>
      </w:pPr>
      <w:bookmarkStart w:id="257" w:name="Analytics"/>
      <w:r w:rsidRPr="00EB4A3F">
        <w:rPr>
          <w:b/>
        </w:rPr>
        <w:t>Analytics</w:t>
      </w:r>
      <w:bookmarkEnd w:id="257"/>
      <w:r w:rsidR="00EF4D3F" w:rsidRPr="00EF4D3F">
        <w:t xml:space="preserve"> </w:t>
      </w:r>
      <w:r w:rsidRPr="00EB4A3F">
        <w:t xml:space="preserve">is the </w:t>
      </w:r>
      <w:ins w:id="258" w:author="Ann Racuya-Robbins" w:date="2015-10-05T13:47:00Z">
        <w:r w:rsidR="00D46B34">
          <w:t>appearance</w:t>
        </w:r>
      </w:ins>
      <w:ins w:id="259" w:author="Ann Racuya-Robbins" w:date="2015-10-05T13:50:00Z">
        <w:r w:rsidR="00D46B34">
          <w:t>, sy</w:t>
        </w:r>
      </w:ins>
      <w:ins w:id="260" w:author="Ann Racuya-Robbins" w:date="2015-10-05T13:51:00Z">
        <w:r w:rsidR="00D46B34">
          <w:t>n</w:t>
        </w:r>
      </w:ins>
      <w:ins w:id="261" w:author="Ann Racuya-Robbins" w:date="2015-10-05T13:50:00Z">
        <w:r w:rsidR="00D46B34">
          <w:t>thesis</w:t>
        </w:r>
      </w:ins>
      <w:ins w:id="262" w:author="Ann Racuya-Robbins" w:date="2015-10-05T13:47:00Z">
        <w:r w:rsidR="00D46B34">
          <w:t xml:space="preserve"> </w:t>
        </w:r>
      </w:ins>
      <w:ins w:id="263" w:author="Ann Racuya-Robbins" w:date="2015-10-05T13:49:00Z">
        <w:r w:rsidR="00D46B34">
          <w:t>and</w:t>
        </w:r>
      </w:ins>
      <w:ins w:id="264" w:author="Ann Racuya-Robbins" w:date="2015-10-05T13:47:00Z">
        <w:r w:rsidR="00D46B34">
          <w:t xml:space="preserve"> communication </w:t>
        </w:r>
      </w:ins>
      <w:del w:id="265" w:author="Ann Racuya-Robbins" w:date="2015-10-05T13:48:00Z">
        <w:r w:rsidR="0063477C" w:rsidDel="00D46B34">
          <w:delText>synthesis</w:delText>
        </w:r>
        <w:r w:rsidR="0063477C" w:rsidRPr="00EB4A3F" w:rsidDel="00D46B34">
          <w:delText xml:space="preserve"> </w:delText>
        </w:r>
      </w:del>
      <w:r w:rsidRPr="00EB4A3F">
        <w:t xml:space="preserve">of knowledge from </w:t>
      </w:r>
      <w:ins w:id="266" w:author="Ann Racuya-Robbins" w:date="2015-10-05T13:50:00Z">
        <w:r w:rsidR="00D46B34">
          <w:t>data</w:t>
        </w:r>
      </w:ins>
      <w:del w:id="267" w:author="Ann Racuya-Robbins" w:date="2015-10-05T13:50:00Z">
        <w:r w:rsidRPr="00EB4A3F" w:rsidDel="00D46B34">
          <w:delText>information</w:delText>
        </w:r>
      </w:del>
      <w:r w:rsidR="00622820">
        <w:t>.</w:t>
      </w:r>
    </w:p>
    <w:p w14:paraId="51BAA89C" w14:textId="27CF2DDD" w:rsidR="00D110E6" w:rsidRDefault="00EF4D3F" w:rsidP="00D110E6">
      <w:r>
        <w:t>W</w:t>
      </w:r>
      <w:r w:rsidR="00BD44CD">
        <w:t xml:space="preserve">ith the new </w:t>
      </w:r>
      <w:r w:rsidR="00C63FFB">
        <w:t>Big Data</w:t>
      </w:r>
      <w:r w:rsidR="00BD44CD">
        <w:t xml:space="preserve"> paradigm</w:t>
      </w:r>
      <w:r>
        <w:t>,</w:t>
      </w:r>
      <w:r w:rsidR="00BD44CD">
        <w:t xml:space="preserve"> analytics </w:t>
      </w:r>
      <w:r>
        <w:t xml:space="preserve">are </w:t>
      </w:r>
      <w:r w:rsidR="00BD44CD">
        <w:t xml:space="preserve">no longer separable from the data model and the distribution of that data across </w:t>
      </w:r>
      <w:r w:rsidR="001935AF">
        <w:t>parallel</w:t>
      </w:r>
      <w:r w:rsidR="0075071E">
        <w:t xml:space="preserve"> </w:t>
      </w:r>
      <w:r w:rsidR="00BD44CD">
        <w:t>resources. When structured data was almost exclusively stored</w:t>
      </w:r>
      <w:r w:rsidR="00D110E6">
        <w:t xml:space="preserve"> as organized information </w:t>
      </w:r>
      <w:r w:rsidR="00BD44CD">
        <w:t xml:space="preserve">in a relational model, the analytics could be designed for this structure. While </w:t>
      </w:r>
      <w:r w:rsidR="0075071E">
        <w:t xml:space="preserve">the working </w:t>
      </w:r>
      <w:r w:rsidR="00BD44CD">
        <w:t xml:space="preserve">definition of </w:t>
      </w:r>
      <w:r w:rsidR="00B84C0B">
        <w:t xml:space="preserve">the </w:t>
      </w:r>
      <w:r w:rsidR="00BD44CD">
        <w:t xml:space="preserve">data science </w:t>
      </w:r>
      <w:r w:rsidR="00B84C0B">
        <w:t xml:space="preserve">paradigm </w:t>
      </w:r>
      <w:r w:rsidR="000B4299">
        <w:t xml:space="preserve">refers to learning directly from data, in the </w:t>
      </w:r>
      <w:r w:rsidR="00C63FFB">
        <w:t>Big Data</w:t>
      </w:r>
      <w:r w:rsidR="000B4299">
        <w:t xml:space="preserve"> paradigm this learning must implicitly involve all steps in the </w:t>
      </w:r>
      <w:ins w:id="268" w:author="Ann Racuya-Robbins" w:date="2015-10-05T13:53:00Z">
        <w:r w:rsidR="007F1C3F" w:rsidRPr="00040F88">
          <w:rPr>
            <w:highlight w:val="yellow"/>
          </w:rPr>
          <w:t xml:space="preserve">life of </w:t>
        </w:r>
      </w:ins>
      <w:r w:rsidR="000B4299" w:rsidRPr="00040F88">
        <w:rPr>
          <w:highlight w:val="yellow"/>
        </w:rPr>
        <w:t>data</w:t>
      </w:r>
      <w:del w:id="269" w:author="Ann Racuya-Robbins" w:date="2015-10-05T13:53:00Z">
        <w:r w:rsidR="000B4299" w:rsidDel="007F1C3F">
          <w:delText xml:space="preserve"> lifecycle</w:delText>
        </w:r>
      </w:del>
      <w:r w:rsidR="00B27FE5">
        <w:t>,</w:t>
      </w:r>
      <w:r w:rsidR="000B4299">
        <w:t xml:space="preserve"> with analytics being only a subset.</w:t>
      </w:r>
      <w:r w:rsidR="00273715">
        <w:t xml:space="preserve"> </w:t>
      </w:r>
    </w:p>
    <w:p w14:paraId="00E33E05" w14:textId="6E5EEC53" w:rsidR="00176ED7" w:rsidRDefault="00B84C0B">
      <w:pPr>
        <w:pStyle w:val="BDDefinitionEmphasis"/>
        <w:rPr>
          <w:ins w:id="270" w:author="Ann Racuya-Robbins" w:date="2015-10-05T13:54:00Z"/>
        </w:rPr>
      </w:pPr>
      <w:bookmarkStart w:id="271" w:name="Data_science"/>
      <w:r w:rsidRPr="00EB4A3F">
        <w:rPr>
          <w:b/>
        </w:rPr>
        <w:t xml:space="preserve">Data </w:t>
      </w:r>
      <w:r w:rsidR="00B27FE5">
        <w:rPr>
          <w:b/>
        </w:rPr>
        <w:t>science</w:t>
      </w:r>
      <w:bookmarkEnd w:id="271"/>
      <w:r w:rsidR="00B27FE5" w:rsidRPr="00EB4A3F">
        <w:t xml:space="preserve"> </w:t>
      </w:r>
      <w:r w:rsidRPr="00EB4A3F">
        <w:t>is</w:t>
      </w:r>
      <w:r w:rsidR="00B27FE5">
        <w:t xml:space="preserve"> the</w:t>
      </w:r>
      <w:r w:rsidRPr="00EB4A3F">
        <w:t xml:space="preserve"> </w:t>
      </w:r>
      <w:ins w:id="272" w:author="Ann Racuya-Robbins" w:date="2015-10-05T13:59:00Z">
        <w:r w:rsidR="00B01AA3">
          <w:t xml:space="preserve">appearance </w:t>
        </w:r>
      </w:ins>
      <w:del w:id="273" w:author="Ann Racuya-Robbins" w:date="2015-10-05T14:00:00Z">
        <w:r w:rsidR="005B2632" w:rsidDel="00B01AA3">
          <w:delText>empirical synthesis</w:delText>
        </w:r>
        <w:r w:rsidR="005B2632" w:rsidRPr="00EB4A3F" w:rsidDel="00B01AA3">
          <w:delText xml:space="preserve"> </w:delText>
        </w:r>
      </w:del>
      <w:r w:rsidRPr="00EB4A3F">
        <w:t xml:space="preserve">of </w:t>
      </w:r>
      <w:del w:id="274" w:author="Ann Racuya-Robbins" w:date="2015-11-01T16:06:00Z">
        <w:r w:rsidRPr="00EB4A3F" w:rsidDel="00FA28BA">
          <w:delText xml:space="preserve">actionable </w:delText>
        </w:r>
      </w:del>
      <w:ins w:id="275" w:author="Ann Racuya-Robbins" w:date="2015-11-01T16:06:00Z">
        <w:r w:rsidR="00FA28BA">
          <w:t>useful</w:t>
        </w:r>
        <w:r w:rsidR="00FA28BA" w:rsidRPr="00EB4A3F">
          <w:t xml:space="preserve"> </w:t>
        </w:r>
      </w:ins>
      <w:r w:rsidRPr="00EB4A3F">
        <w:t xml:space="preserve">knowledge </w:t>
      </w:r>
      <w:ins w:id="276" w:author="Ann Racuya-Robbins" w:date="2015-10-05T14:00:00Z">
        <w:r w:rsidR="00B01AA3">
          <w:t xml:space="preserve">through the </w:t>
        </w:r>
      </w:ins>
      <w:ins w:id="277" w:author="Ann Racuya-Robbins" w:date="2015-10-05T14:02:00Z">
        <w:r w:rsidR="00B01AA3">
          <w:t>analytics</w:t>
        </w:r>
      </w:ins>
      <w:ins w:id="278" w:author="Ann Racuya-Robbins" w:date="2015-10-05T14:00:00Z">
        <w:r w:rsidR="00B01AA3">
          <w:t xml:space="preserve"> of</w:t>
        </w:r>
      </w:ins>
      <w:del w:id="279" w:author="Ann Racuya-Robbins" w:date="2015-10-05T14:00:00Z">
        <w:r w:rsidRPr="00EB4A3F" w:rsidDel="00B01AA3">
          <w:delText xml:space="preserve">from </w:delText>
        </w:r>
      </w:del>
      <w:ins w:id="280" w:author="Ann Racuya-Robbins" w:date="2015-10-05T14:00:00Z">
        <w:r w:rsidR="00B01AA3">
          <w:t xml:space="preserve"> </w:t>
        </w:r>
      </w:ins>
      <w:ins w:id="281" w:author="Ann Racuya-Robbins" w:date="2015-10-05T14:02:00Z">
        <w:r w:rsidR="00B01AA3">
          <w:t xml:space="preserve">the life of </w:t>
        </w:r>
      </w:ins>
      <w:del w:id="282" w:author="Ann Racuya-Robbins" w:date="2015-11-01T16:06:00Z">
        <w:r w:rsidRPr="00EB4A3F" w:rsidDel="00FA28BA">
          <w:delText xml:space="preserve">raw </w:delText>
        </w:r>
      </w:del>
      <w:r w:rsidRPr="00EB4A3F">
        <w:t>data</w:t>
      </w:r>
      <w:ins w:id="283" w:author="Ann Racuya-Robbins" w:date="2015-10-05T14:03:00Z">
        <w:r w:rsidR="00B01AA3">
          <w:t>.</w:t>
        </w:r>
      </w:ins>
      <w:del w:id="284" w:author="Ann Racuya-Robbins" w:date="2015-10-05T14:03:00Z">
        <w:r w:rsidRPr="00EB4A3F" w:rsidDel="00B01AA3">
          <w:delText xml:space="preserve"> through the </w:delText>
        </w:r>
      </w:del>
      <w:del w:id="285" w:author="Ann Racuya-Robbins" w:date="2015-10-05T14:01:00Z">
        <w:r w:rsidRPr="00EB4A3F" w:rsidDel="00B01AA3">
          <w:delText>comp</w:delText>
        </w:r>
        <w:r w:rsidR="008A0B50" w:rsidDel="00B01AA3">
          <w:delText>l</w:delText>
        </w:r>
        <w:r w:rsidRPr="00EB4A3F" w:rsidDel="00B01AA3">
          <w:delText>ete data lifecycle</w:delText>
        </w:r>
        <w:r w:rsidR="008A0B50" w:rsidDel="00B01AA3">
          <w:delText xml:space="preserve"> process</w:delText>
        </w:r>
      </w:del>
      <w:del w:id="286" w:author="Ann Racuya-Robbins" w:date="2015-11-01T16:07:00Z">
        <w:r w:rsidRPr="00EB4A3F" w:rsidDel="00FA28BA">
          <w:delText>.</w:delText>
        </w:r>
      </w:del>
    </w:p>
    <w:p w14:paraId="01918E22" w14:textId="4ECB3155" w:rsidR="00080DF2" w:rsidRPr="00080DF2" w:rsidDel="00B01AA3" w:rsidRDefault="00080DF2" w:rsidP="00080DF2">
      <w:pPr>
        <w:rPr>
          <w:del w:id="287" w:author="Ann Racuya-Robbins" w:date="2015-10-05T14:03:00Z"/>
        </w:rPr>
      </w:pPr>
    </w:p>
    <w:p w14:paraId="28CEF506" w14:textId="5CECE2B9" w:rsidR="004D2799" w:rsidRDefault="004D2799" w:rsidP="004D2799">
      <w:r>
        <w:t xml:space="preserve">Data </w:t>
      </w:r>
      <w:r w:rsidR="00DC5844">
        <w:t xml:space="preserve">science </w:t>
      </w:r>
      <w:r w:rsidR="008F71D7">
        <w:t xml:space="preserve">across the entire data lifecycle now </w:t>
      </w:r>
      <w:r>
        <w:t>incorporates principles, techniques</w:t>
      </w:r>
      <w:r w:rsidR="0092479E">
        <w:t>,</w:t>
      </w:r>
      <w:r>
        <w:t xml:space="preserve"> and methods from many disciplines and domains</w:t>
      </w:r>
      <w:r w:rsidR="00190D1E">
        <w:t>,</w:t>
      </w:r>
      <w:r>
        <w:t xml:space="preserve"> including </w:t>
      </w:r>
      <w:r w:rsidR="008F71D7">
        <w:t>the analytics domain</w:t>
      </w:r>
      <w:r w:rsidR="008A0B50">
        <w:t>s</w:t>
      </w:r>
      <w:r w:rsidR="008F71D7">
        <w:t xml:space="preserve"> of </w:t>
      </w:r>
      <w:r>
        <w:t xml:space="preserve">mathematics, </w:t>
      </w:r>
      <w:r w:rsidR="001F2F79">
        <w:t>data mining</w:t>
      </w:r>
      <w:r>
        <w:t xml:space="preserve"> (specifically machine learning and pattern recognition), statistics, operation</w:t>
      </w:r>
      <w:r w:rsidR="008F71D7">
        <w:t>s</w:t>
      </w:r>
      <w:r>
        <w:t xml:space="preserve"> research</w:t>
      </w:r>
      <w:r w:rsidR="00190D1E">
        <w:t>,</w:t>
      </w:r>
      <w:r w:rsidR="008F71D7" w:rsidRPr="008F71D7">
        <w:t xml:space="preserve"> </w:t>
      </w:r>
      <w:r w:rsidR="008F71D7">
        <w:t>and visualization</w:t>
      </w:r>
      <w:r w:rsidR="006D440E">
        <w:t xml:space="preserve">, </w:t>
      </w:r>
      <w:r w:rsidR="008F71D7">
        <w:t xml:space="preserve">along with the domains of </w:t>
      </w:r>
      <w:r>
        <w:t>systems</w:t>
      </w:r>
      <w:r w:rsidR="008F71D7">
        <w:t>, software</w:t>
      </w:r>
      <w:r w:rsidR="0092479E">
        <w:t>,</w:t>
      </w:r>
      <w:r w:rsidR="008F71D7">
        <w:t xml:space="preserve"> and network engineering</w:t>
      </w:r>
      <w:ins w:id="288" w:author="Ann Racuya-Robbins" w:date="2015-11-01T16:08:00Z">
        <w:r w:rsidR="00FA28BA">
          <w:t xml:space="preserve">, </w:t>
        </w:r>
        <w:r w:rsidR="00FA28BA" w:rsidRPr="00FA28BA">
          <w:rPr>
            <w:highlight w:val="yellow"/>
          </w:rPr>
          <w:t>as well as linguistic</w:t>
        </w:r>
        <w:r w:rsidR="00FA28BA">
          <w:t>s</w:t>
        </w:r>
      </w:ins>
      <w:r>
        <w:t xml:space="preserve">. Data </w:t>
      </w:r>
      <w:r w:rsidR="002F6CA4">
        <w:t xml:space="preserve">scientists </w:t>
      </w:r>
      <w:r w:rsidR="00190D1E">
        <w:t xml:space="preserve">and </w:t>
      </w:r>
      <w:r>
        <w:t xml:space="preserve">data science teams solve complex data problems </w:t>
      </w:r>
      <w:r w:rsidRPr="00EB590D">
        <w:rPr>
          <w:strike/>
          <w:highlight w:val="yellow"/>
        </w:rPr>
        <w:t>by</w:t>
      </w:r>
      <w:r>
        <w:t xml:space="preserve"> </w:t>
      </w:r>
      <w:r w:rsidRPr="00FA28BA">
        <w:rPr>
          <w:strike/>
          <w:highlight w:val="yellow"/>
        </w:rPr>
        <w:t>employing deep expertise</w:t>
      </w:r>
      <w:r>
        <w:t xml:space="preserve"> in one or more of these disciplines, </w:t>
      </w:r>
      <w:r w:rsidR="008F71D7">
        <w:t>in the context of</w:t>
      </w:r>
      <w:r>
        <w:t xml:space="preserve"> business strategy</w:t>
      </w:r>
      <w:r w:rsidR="00190D1E">
        <w:t>,</w:t>
      </w:r>
      <w:r>
        <w:t xml:space="preserve"> </w:t>
      </w:r>
      <w:ins w:id="289" w:author="Ann Racuya-Robbins" w:date="2015-11-01T16:13:00Z">
        <w:r w:rsidR="00EB590D" w:rsidRPr="00EB590D">
          <w:rPr>
            <w:highlight w:val="yellow"/>
          </w:rPr>
          <w:t>public welfare</w:t>
        </w:r>
        <w:r w:rsidR="00EB590D">
          <w:t xml:space="preserve"> </w:t>
        </w:r>
      </w:ins>
      <w:r>
        <w:t xml:space="preserve">and </w:t>
      </w:r>
      <w:r w:rsidR="008F71D7">
        <w:t xml:space="preserve">under the </w:t>
      </w:r>
      <w:r w:rsidR="008A0B50">
        <w:t>guidance</w:t>
      </w:r>
      <w:r w:rsidR="008F71D7">
        <w:t xml:space="preserve"> of </w:t>
      </w:r>
      <w:r>
        <w:t>domain knowledge. Personal skills in communication, presentation</w:t>
      </w:r>
      <w:r w:rsidR="00190D1E">
        <w:t>,</w:t>
      </w:r>
      <w:r>
        <w:t xml:space="preserve"> and inquisitiveness are also very important</w:t>
      </w:r>
      <w:r w:rsidR="008F71D7">
        <w:t xml:space="preserve"> given the complexity of interactions </w:t>
      </w:r>
      <w:r w:rsidR="008A0B50">
        <w:t>within</w:t>
      </w:r>
      <w:r w:rsidR="008F71D7">
        <w:t xml:space="preserve"> </w:t>
      </w:r>
      <w:r w:rsidR="00C63FFB">
        <w:t>Big Data</w:t>
      </w:r>
      <w:r w:rsidR="008F71D7">
        <w:t xml:space="preserve"> systems</w:t>
      </w:r>
      <w:r>
        <w:t>.</w:t>
      </w:r>
    </w:p>
    <w:p w14:paraId="269AAB4B" w14:textId="3D24604F" w:rsidR="004D2799" w:rsidRPr="002B03A2" w:rsidRDefault="004D2799" w:rsidP="00A25C32">
      <w:pPr>
        <w:pStyle w:val="BDDefinitionEmphasis"/>
      </w:pPr>
      <w:r w:rsidRPr="00EB590D">
        <w:rPr>
          <w:highlight w:val="yellow"/>
        </w:rPr>
        <w:t xml:space="preserve">A </w:t>
      </w:r>
      <w:r w:rsidR="006D440E" w:rsidRPr="00EB590D">
        <w:rPr>
          <w:b/>
          <w:highlight w:val="yellow"/>
        </w:rPr>
        <w:t xml:space="preserve">data </w:t>
      </w:r>
      <w:r w:rsidR="002F6CA4" w:rsidRPr="00EB590D">
        <w:rPr>
          <w:b/>
          <w:highlight w:val="yellow"/>
        </w:rPr>
        <w:t>scientist</w:t>
      </w:r>
      <w:r w:rsidR="002F6CA4" w:rsidRPr="00EB590D">
        <w:rPr>
          <w:highlight w:val="yellow"/>
        </w:rPr>
        <w:t xml:space="preserve"> </w:t>
      </w:r>
      <w:r w:rsidRPr="00EB590D">
        <w:rPr>
          <w:highlight w:val="yellow"/>
        </w:rPr>
        <w:t xml:space="preserve">is a practitioner who has sufficient knowledge </w:t>
      </w:r>
      <w:ins w:id="290" w:author="Ann Racuya-Robbins" w:date="2015-10-05T14:06:00Z">
        <w:r w:rsidR="00B01AA3" w:rsidRPr="00EB590D">
          <w:rPr>
            <w:highlight w:val="yellow"/>
          </w:rPr>
          <w:t xml:space="preserve">and appreciation </w:t>
        </w:r>
      </w:ins>
      <w:r w:rsidRPr="00EB590D">
        <w:rPr>
          <w:highlight w:val="yellow"/>
        </w:rPr>
        <w:t xml:space="preserve">in the overlapping regimes of business needs, domain knowledge, analytical skills, </w:t>
      </w:r>
      <w:del w:id="291" w:author="Ann Racuya-Robbins" w:date="2015-10-05T14:06:00Z">
        <w:r w:rsidRPr="00EB590D" w:rsidDel="00B01AA3">
          <w:rPr>
            <w:highlight w:val="yellow"/>
          </w:rPr>
          <w:delText xml:space="preserve">and </w:delText>
        </w:r>
      </w:del>
      <w:r w:rsidR="008F71D7" w:rsidRPr="00EB590D">
        <w:rPr>
          <w:highlight w:val="yellow"/>
        </w:rPr>
        <w:t xml:space="preserve">software </w:t>
      </w:r>
      <w:r w:rsidRPr="00EB590D">
        <w:rPr>
          <w:highlight w:val="yellow"/>
        </w:rPr>
        <w:t>and systems engineering</w:t>
      </w:r>
      <w:ins w:id="292" w:author="Ann Racuya-Robbins" w:date="2015-10-05T14:07:00Z">
        <w:r w:rsidR="00B01AA3" w:rsidRPr="00EB590D">
          <w:rPr>
            <w:highlight w:val="yellow"/>
          </w:rPr>
          <w:t xml:space="preserve"> and public welfare</w:t>
        </w:r>
      </w:ins>
      <w:r w:rsidRPr="00EB590D">
        <w:rPr>
          <w:highlight w:val="yellow"/>
        </w:rPr>
        <w:t xml:space="preserve"> to manage the </w:t>
      </w:r>
      <w:del w:id="293" w:author="Ann Racuya-Robbins" w:date="2015-10-05T14:07:00Z">
        <w:r w:rsidRPr="00EB590D" w:rsidDel="00B01AA3">
          <w:rPr>
            <w:highlight w:val="yellow"/>
          </w:rPr>
          <w:delText xml:space="preserve">end-to-end </w:delText>
        </w:r>
        <w:r w:rsidR="008F71D7" w:rsidRPr="00EB590D" w:rsidDel="00B01AA3">
          <w:rPr>
            <w:highlight w:val="yellow"/>
          </w:rPr>
          <w:delText xml:space="preserve">data </w:delText>
        </w:r>
        <w:r w:rsidRPr="00EB590D" w:rsidDel="00B01AA3">
          <w:rPr>
            <w:highlight w:val="yellow"/>
          </w:rPr>
          <w:delText>process</w:delText>
        </w:r>
        <w:r w:rsidR="008F71D7" w:rsidRPr="00EB590D" w:rsidDel="00B01AA3">
          <w:rPr>
            <w:highlight w:val="yellow"/>
          </w:rPr>
          <w:delText>es</w:delText>
        </w:r>
        <w:r w:rsidRPr="00EB590D" w:rsidDel="00B01AA3">
          <w:rPr>
            <w:highlight w:val="yellow"/>
          </w:rPr>
          <w:delText xml:space="preserve"> through </w:delText>
        </w:r>
      </w:del>
      <w:ins w:id="294" w:author="Ann Racuya-Robbins" w:date="2015-10-05T14:05:00Z">
        <w:r w:rsidR="00B01AA3" w:rsidRPr="00EB590D">
          <w:rPr>
            <w:highlight w:val="yellow"/>
          </w:rPr>
          <w:t>the life of data</w:t>
        </w:r>
      </w:ins>
      <w:del w:id="295" w:author="Ann Racuya-Robbins" w:date="2015-10-05T14:05:00Z">
        <w:r w:rsidRPr="00EB590D" w:rsidDel="00B01AA3">
          <w:rPr>
            <w:highlight w:val="yellow"/>
          </w:rPr>
          <w:delText>e</w:delText>
        </w:r>
      </w:del>
      <w:del w:id="296" w:author="Ann Racuya-Robbins" w:date="2015-10-05T14:06:00Z">
        <w:r w:rsidRPr="00EB590D" w:rsidDel="00B01AA3">
          <w:rPr>
            <w:highlight w:val="yellow"/>
          </w:rPr>
          <w:delText>ach stage in the data lifecycle</w:delText>
        </w:r>
      </w:del>
      <w:r w:rsidRPr="00EB590D">
        <w:rPr>
          <w:highlight w:val="yellow"/>
        </w:rPr>
        <w:t>.</w:t>
      </w:r>
    </w:p>
    <w:p w14:paraId="16AA1F7F" w14:textId="77777777" w:rsidR="004D2799" w:rsidRDefault="004D2799" w:rsidP="004D2799">
      <w:r>
        <w:t>While this full collection of skills can be present in a single individual, it is also possible that these skills</w:t>
      </w:r>
      <w:r w:rsidR="006B06F9">
        <w:t>,</w:t>
      </w:r>
      <w:r>
        <w:t xml:space="preserve"> </w:t>
      </w:r>
      <w:r w:rsidR="006B06F9">
        <w:t xml:space="preserve">as shown in Figure 1, </w:t>
      </w:r>
      <w:r>
        <w:t>are covered in the members of a team.</w:t>
      </w:r>
    </w:p>
    <w:p w14:paraId="178712A9" w14:textId="77777777" w:rsidR="000966EC" w:rsidRDefault="000966EC" w:rsidP="000966EC">
      <w:pPr>
        <w:pStyle w:val="Caption"/>
      </w:pPr>
      <w:bookmarkStart w:id="297" w:name="_Toc385525683"/>
      <w:r>
        <w:rPr>
          <w:noProof/>
        </w:rPr>
        <w:lastRenderedPageBreak/>
        <w:drawing>
          <wp:inline distT="0" distB="0" distL="0" distR="0" wp14:anchorId="11C55542" wp14:editId="5A6484AA">
            <wp:extent cx="2733675" cy="22764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with busines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3675" cy="2276475"/>
                    </a:xfrm>
                    <a:prstGeom prst="rect">
                      <a:avLst/>
                    </a:prstGeom>
                  </pic:spPr>
                </pic:pic>
              </a:graphicData>
            </a:graphic>
          </wp:inline>
        </w:drawing>
      </w:r>
    </w:p>
    <w:p w14:paraId="33E38C1D" w14:textId="77777777" w:rsidR="00055C3E" w:rsidRPr="000966EC" w:rsidRDefault="00055C3E" w:rsidP="006A09E3">
      <w:pPr>
        <w:pStyle w:val="BDFigureCaption"/>
      </w:pPr>
      <w:bookmarkStart w:id="298" w:name="_Toc415479421"/>
      <w:r w:rsidRPr="000966EC">
        <w:t xml:space="preserve">Figure </w:t>
      </w:r>
      <w:r w:rsidR="00466042">
        <w:fldChar w:fldCharType="begin"/>
      </w:r>
      <w:r w:rsidR="00A67C6B">
        <w:instrText xml:space="preserve"> SEQ Figure \* ARABIC \s 1 </w:instrText>
      </w:r>
      <w:r w:rsidR="00466042">
        <w:fldChar w:fldCharType="separate"/>
      </w:r>
      <w:r w:rsidR="00A2093B">
        <w:t>1</w:t>
      </w:r>
      <w:r w:rsidR="00466042">
        <w:fldChar w:fldCharType="end"/>
      </w:r>
      <w:r w:rsidRPr="000966EC">
        <w:t>: Skills Needed in Data Science</w:t>
      </w:r>
      <w:bookmarkEnd w:id="297"/>
      <w:bookmarkEnd w:id="298"/>
    </w:p>
    <w:p w14:paraId="3B8304E5" w14:textId="77777777" w:rsidR="00277D2B" w:rsidRDefault="00277D2B" w:rsidP="00277D2B">
      <w:r>
        <w:t xml:space="preserve">Data </w:t>
      </w:r>
      <w:r w:rsidR="004359F7">
        <w:t xml:space="preserve">science </w:t>
      </w:r>
      <w:r>
        <w:t xml:space="preserve">is not solely concerned with analytics, but </w:t>
      </w:r>
      <w:r w:rsidR="00EA2D4F">
        <w:t xml:space="preserve">also </w:t>
      </w:r>
      <w:r>
        <w:t>with the end-to-end experimental lifecycle</w:t>
      </w:r>
      <w:r w:rsidR="001B35C7">
        <w:t xml:space="preserve">, </w:t>
      </w:r>
      <w:r w:rsidR="00EA2D4F">
        <w:t xml:space="preserve">where </w:t>
      </w:r>
      <w:r w:rsidR="001B35C7">
        <w:t xml:space="preserve">the data system </w:t>
      </w:r>
      <w:r w:rsidR="00EA2D4F">
        <w:t xml:space="preserve">is </w:t>
      </w:r>
      <w:r w:rsidR="005B2632">
        <w:t xml:space="preserve">essentially </w:t>
      </w:r>
      <w:r w:rsidR="001B35C7">
        <w:t>the</w:t>
      </w:r>
      <w:r w:rsidR="00EA2D4F">
        <w:t xml:space="preserve"> </w:t>
      </w:r>
      <w:r w:rsidR="005A1074">
        <w:t xml:space="preserve">scientific equipment. </w:t>
      </w:r>
      <w:r>
        <w:t xml:space="preserve">The implication is that the data scientist must be aware of the sources and provenance of the data, the appropriateness and accuracy of the </w:t>
      </w:r>
      <w:r w:rsidR="000863BB">
        <w:t xml:space="preserve">transformations </w:t>
      </w:r>
      <w:r>
        <w:t>on the data, the interplay between the transformation algorithms and processes</w:t>
      </w:r>
      <w:r w:rsidR="0017211C">
        <w:t>,</w:t>
      </w:r>
      <w:r>
        <w:t xml:space="preserve"> and the da</w:t>
      </w:r>
      <w:r w:rsidR="0017211C">
        <w:t xml:space="preserve">ta storage mechanisms. </w:t>
      </w:r>
      <w:r>
        <w:t>This end-to-end overview role ensure</w:t>
      </w:r>
      <w:r w:rsidR="00A30CA5">
        <w:t>s</w:t>
      </w:r>
      <w:r>
        <w:t xml:space="preserve"> that everything is </w:t>
      </w:r>
      <w:r w:rsidR="00A30CA5">
        <w:t xml:space="preserve">performed correctly </w:t>
      </w:r>
      <w:r>
        <w:t>to meaningfully address the hypothesis.</w:t>
      </w:r>
      <w:r w:rsidR="00563B94">
        <w:t xml:space="preserve"> </w:t>
      </w:r>
      <w:r w:rsidR="005B2632">
        <w:t>These analytics concepts are discussed further in Section 3.4.</w:t>
      </w:r>
    </w:p>
    <w:p w14:paraId="2C5FAAE8" w14:textId="77777777" w:rsidR="00277D2B" w:rsidRDefault="008C1609" w:rsidP="00277D2B">
      <w:r>
        <w:t xml:space="preserve">Data </w:t>
      </w:r>
      <w:r w:rsidR="00A861D6">
        <w:t xml:space="preserve">science </w:t>
      </w:r>
      <w:r>
        <w:t xml:space="preserve">is increasingly used to influence </w:t>
      </w:r>
      <w:r w:rsidR="005B2632">
        <w:t>business decisions</w:t>
      </w:r>
      <w:r>
        <w:t xml:space="preserve">. </w:t>
      </w:r>
      <w:r w:rsidR="00277D2B">
        <w:t xml:space="preserve">In </w:t>
      </w:r>
      <w:r w:rsidR="00C63FFB">
        <w:t>Big Data</w:t>
      </w:r>
      <w:r w:rsidR="00277D2B">
        <w:t xml:space="preserve"> systems</w:t>
      </w:r>
      <w:r w:rsidR="00E3707F">
        <w:t>, identifying a correlation is often sufficient for a business to take action.</w:t>
      </w:r>
      <w:r w:rsidR="00277D2B">
        <w:t xml:space="preserve"> As a </w:t>
      </w:r>
      <w:r w:rsidR="001935AF">
        <w:t xml:space="preserve">simple </w:t>
      </w:r>
      <w:r w:rsidR="00277D2B">
        <w:t>example</w:t>
      </w:r>
      <w:r w:rsidR="007A3E0D">
        <w:t>,</w:t>
      </w:r>
      <w:r w:rsidR="00277D2B">
        <w:t xml:space="preserve"> if it can be determined that using the color blue on a website leads to greater sales </w:t>
      </w:r>
      <w:r w:rsidR="006F0A41">
        <w:t>than using</w:t>
      </w:r>
      <w:r w:rsidR="00277D2B">
        <w:t xml:space="preserve"> green, then this correlation can be used to improve the business. The reason for the preference is not needed</w:t>
      </w:r>
      <w:r w:rsidR="00702200">
        <w:sym w:font="Symbol" w:char="F0BE"/>
      </w:r>
      <w:r w:rsidR="00277D2B">
        <w:t>it is enough to determine correlation</w:t>
      </w:r>
      <w:r w:rsidR="00993E70">
        <w:t>.</w:t>
      </w:r>
    </w:p>
    <w:p w14:paraId="6D2C630A" w14:textId="77777777" w:rsidR="00DE3A08" w:rsidRPr="00CC61DB" w:rsidRDefault="008C1609" w:rsidP="00CC61DB">
      <w:r w:rsidRPr="00CC61DB">
        <w:t xml:space="preserve">Several issues are currently being debated within the data science community, two of which are </w:t>
      </w:r>
      <w:commentRangeStart w:id="299"/>
      <w:r w:rsidRPr="00CC61DB">
        <w:t>data sampling</w:t>
      </w:r>
      <w:commentRangeEnd w:id="299"/>
      <w:r w:rsidR="00347FE0">
        <w:rPr>
          <w:rStyle w:val="CommentReference"/>
        </w:rPr>
        <w:commentReference w:id="299"/>
      </w:r>
      <w:r w:rsidR="00702200" w:rsidRPr="00CC61DB">
        <w:t>,</w:t>
      </w:r>
      <w:r w:rsidRPr="00CC61DB">
        <w:t xml:space="preserve"> and the idea that more data </w:t>
      </w:r>
      <w:r w:rsidR="0088214A" w:rsidRPr="00CC61DB">
        <w:t xml:space="preserve">is superior to </w:t>
      </w:r>
      <w:r w:rsidRPr="00CC61DB">
        <w:t xml:space="preserve">better algorithms </w:t>
      </w:r>
    </w:p>
    <w:p w14:paraId="5AE071E3" w14:textId="77777777" w:rsidR="00DE12A1" w:rsidRDefault="00D53568" w:rsidP="00277D2B">
      <w:r>
        <w:t xml:space="preserve">Data sampling, a central </w:t>
      </w:r>
      <w:r w:rsidR="000A0713">
        <w:t>concept of statistics,</w:t>
      </w:r>
      <w:r>
        <w:t xml:space="preserve"> involves the selection of </w:t>
      </w:r>
      <w:r w:rsidR="00D52EB1">
        <w:t xml:space="preserve">a subset of </w:t>
      </w:r>
      <w:r>
        <w:t xml:space="preserve">data </w:t>
      </w:r>
      <w:r w:rsidR="00D52EB1">
        <w:t xml:space="preserve">from the larger data population. The subset of data can be used </w:t>
      </w:r>
      <w:r>
        <w:t>as input for analytical processes</w:t>
      </w:r>
      <w:r w:rsidR="00755F66">
        <w:t>,</w:t>
      </w:r>
      <w:r>
        <w:t xml:space="preserve"> to determine methodology </w:t>
      </w:r>
      <w:r w:rsidR="00D52EB1">
        <w:t xml:space="preserve">to be </w:t>
      </w:r>
      <w:r>
        <w:t>used for experimental procedures</w:t>
      </w:r>
      <w:r w:rsidR="00755F66">
        <w:t>,</w:t>
      </w:r>
      <w:r>
        <w:t xml:space="preserve"> or</w:t>
      </w:r>
      <w:r w:rsidR="00D52EB1">
        <w:t xml:space="preserve"> to address</w:t>
      </w:r>
      <w:r>
        <w:t xml:space="preserve"> questions.</w:t>
      </w:r>
      <w:r w:rsidR="00563B94">
        <w:t xml:space="preserve"> </w:t>
      </w:r>
      <w:r w:rsidR="000A0713">
        <w:t xml:space="preserve">For example, it is possible to </w:t>
      </w:r>
      <w:r w:rsidR="000C2D48">
        <w:t xml:space="preserve">calculate </w:t>
      </w:r>
      <w:r w:rsidR="00277D2B">
        <w:t xml:space="preserve">the </w:t>
      </w:r>
      <w:r w:rsidR="000A0713">
        <w:t xml:space="preserve">data needed </w:t>
      </w:r>
      <w:r w:rsidR="00277D2B">
        <w:t>to determine an outcome</w:t>
      </w:r>
      <w:r w:rsidR="000A0713">
        <w:t xml:space="preserve"> for an experimental procedure</w:t>
      </w:r>
      <w:r>
        <w:t xml:space="preserve"> (e.g., during </w:t>
      </w:r>
      <w:r w:rsidR="00277D2B">
        <w:t>a pharmaceutical clinical trial</w:t>
      </w:r>
      <w:r>
        <w:t>)</w:t>
      </w:r>
      <w:r w:rsidR="00DE12A1">
        <w:t>.</w:t>
      </w:r>
      <w:r w:rsidR="00273715">
        <w:t xml:space="preserve"> </w:t>
      </w:r>
    </w:p>
    <w:p w14:paraId="6F7E0A06" w14:textId="77777777" w:rsidR="00277D2B" w:rsidRDefault="00277D2B" w:rsidP="00277D2B">
      <w:r>
        <w:t xml:space="preserve">When the data mining community began, the emphasis was typically on re-purposed data </w:t>
      </w:r>
      <w:r w:rsidR="003E4665">
        <w:t>(i.e., data used to train models was sampled from a larger dataset that was originally collected for another purpose)</w:t>
      </w:r>
      <w:r w:rsidR="00DE12A1">
        <w:t>.</w:t>
      </w:r>
      <w:r>
        <w:t xml:space="preserve"> The </w:t>
      </w:r>
      <w:r w:rsidR="00DE12A1">
        <w:t>often-overlooked</w:t>
      </w:r>
      <w:r w:rsidR="007A3E0D">
        <w:t xml:space="preserve"> critical step</w:t>
      </w:r>
      <w:r>
        <w:t xml:space="preserve"> </w:t>
      </w:r>
      <w:r w:rsidR="007A3E0D">
        <w:t xml:space="preserve">was to ensure </w:t>
      </w:r>
      <w:r>
        <w:t xml:space="preserve">that the analytics </w:t>
      </w:r>
      <w:r w:rsidR="003E4665">
        <w:t>were not prone to over-fitting</w:t>
      </w:r>
      <w:r>
        <w:t xml:space="preserve"> </w:t>
      </w:r>
      <w:r w:rsidR="004D5E7C">
        <w:t xml:space="preserve">(i.e., </w:t>
      </w:r>
      <w:r>
        <w:t xml:space="preserve">the </w:t>
      </w:r>
      <w:r w:rsidR="004D5E7C">
        <w:t xml:space="preserve">analytical </w:t>
      </w:r>
      <w:r>
        <w:t xml:space="preserve">pattern matched the data sample but did not </w:t>
      </w:r>
      <w:r w:rsidR="00972B33">
        <w:t xml:space="preserve">work </w:t>
      </w:r>
      <w:r>
        <w:t xml:space="preserve">well </w:t>
      </w:r>
      <w:r w:rsidR="00972B33">
        <w:t xml:space="preserve">to answer questions of the overall </w:t>
      </w:r>
      <w:r w:rsidR="000516B6">
        <w:t xml:space="preserve">data </w:t>
      </w:r>
      <w:r w:rsidR="00972B33">
        <w:t>population</w:t>
      </w:r>
      <w:r w:rsidR="004D5E7C">
        <w:t>)</w:t>
      </w:r>
      <w:r w:rsidR="00DE12A1">
        <w:t>.</w:t>
      </w:r>
      <w:r>
        <w:t xml:space="preserve"> In the new Big Data </w:t>
      </w:r>
      <w:r w:rsidR="00FE6EDC">
        <w:t>paradigm</w:t>
      </w:r>
      <w:r>
        <w:t>, it is implied that data</w:t>
      </w:r>
      <w:r w:rsidR="007A3E0D">
        <w:t xml:space="preserve"> </w:t>
      </w:r>
      <w:r w:rsidR="00C007F6">
        <w:t xml:space="preserve">sampling </w:t>
      </w:r>
      <w:r w:rsidR="008062B1">
        <w:t xml:space="preserve">from the overall data population </w:t>
      </w:r>
      <w:r w:rsidR="00C007F6">
        <w:t xml:space="preserve">is no longer necessary </w:t>
      </w:r>
      <w:r w:rsidR="007A3E0D">
        <w:t xml:space="preserve">since the </w:t>
      </w:r>
      <w:r w:rsidR="008062B1">
        <w:t xml:space="preserve">Big Data </w:t>
      </w:r>
      <w:r w:rsidR="007A3E0D">
        <w:t xml:space="preserve">system can theoretically </w:t>
      </w:r>
      <w:r w:rsidR="00C007F6">
        <w:t xml:space="preserve">process </w:t>
      </w:r>
      <w:r w:rsidR="007A3E0D">
        <w:t>all the data</w:t>
      </w:r>
      <w:r w:rsidR="008062B1">
        <w:t xml:space="preserve"> without loss of performance</w:t>
      </w:r>
      <w:r>
        <w:t xml:space="preserve">. </w:t>
      </w:r>
      <w:r w:rsidR="009A1552">
        <w:t>However,</w:t>
      </w:r>
      <w:r>
        <w:t xml:space="preserve"> even if all </w:t>
      </w:r>
      <w:r w:rsidR="00E21482">
        <w:t xml:space="preserve">of </w:t>
      </w:r>
      <w:r>
        <w:t xml:space="preserve">the </w:t>
      </w:r>
      <w:r w:rsidR="001325B3">
        <w:t>available data</w:t>
      </w:r>
      <w:r w:rsidR="00BA6382">
        <w:t xml:space="preserve"> is used</w:t>
      </w:r>
      <w:r w:rsidR="007A3E0D">
        <w:t>,</w:t>
      </w:r>
      <w:r>
        <w:t xml:space="preserve"> it </w:t>
      </w:r>
      <w:r w:rsidR="009A1552">
        <w:t xml:space="preserve">still only represents </w:t>
      </w:r>
      <w:r w:rsidR="00E21482">
        <w:t xml:space="preserve">a population </w:t>
      </w:r>
      <w:r w:rsidR="0088214A">
        <w:t xml:space="preserve">subset </w:t>
      </w:r>
      <w:r w:rsidR="009A1552">
        <w:t>who</w:t>
      </w:r>
      <w:r w:rsidR="0088214A">
        <w:t>se</w:t>
      </w:r>
      <w:r w:rsidR="009A1552">
        <w:t xml:space="preserve"> behaviors led them to produce the data, which might </w:t>
      </w:r>
      <w:r>
        <w:t>not</w:t>
      </w:r>
      <w:r w:rsidR="00BA6382">
        <w:t xml:space="preserve"> </w:t>
      </w:r>
      <w:r w:rsidR="009A1552">
        <w:t>be</w:t>
      </w:r>
      <w:r w:rsidR="00BA6382">
        <w:t xml:space="preserve"> </w:t>
      </w:r>
      <w:r w:rsidR="009A1552">
        <w:t xml:space="preserve">the </w:t>
      </w:r>
      <w:r w:rsidR="00BA6382">
        <w:t xml:space="preserve">true </w:t>
      </w:r>
      <w:r>
        <w:t>population of interest</w:t>
      </w:r>
      <w:r w:rsidR="009A1552">
        <w:t xml:space="preserve">. </w:t>
      </w:r>
      <w:r>
        <w:t xml:space="preserve">For example, studying </w:t>
      </w:r>
      <w:r w:rsidR="005D3AC6">
        <w:t xml:space="preserve">Twitter </w:t>
      </w:r>
      <w:r>
        <w:t>data to analyze people’s behaviors does</w:t>
      </w:r>
      <w:r w:rsidR="00AD0657">
        <w:t xml:space="preserve"> </w:t>
      </w:r>
      <w:r>
        <w:t>n</w:t>
      </w:r>
      <w:r w:rsidR="00AD0657">
        <w:t>o</w:t>
      </w:r>
      <w:r>
        <w:t xml:space="preserve">t </w:t>
      </w:r>
      <w:r w:rsidR="00C007F6">
        <w:t xml:space="preserve">represent </w:t>
      </w:r>
      <w:r>
        <w:t>all people</w:t>
      </w:r>
      <w:r w:rsidR="00972B33">
        <w:t>,</w:t>
      </w:r>
      <w:r>
        <w:t xml:space="preserve"> as not everyone uses </w:t>
      </w:r>
      <w:r w:rsidR="005D3AC6">
        <w:t>Twitter</w:t>
      </w:r>
      <w:r>
        <w:t>.</w:t>
      </w:r>
      <w:r w:rsidR="00755F66">
        <w:t xml:space="preserve"> While less sampling may be used in </w:t>
      </w:r>
      <w:r w:rsidR="00DE12A1">
        <w:t>data science</w:t>
      </w:r>
      <w:r w:rsidR="00755F66">
        <w:t xml:space="preserve"> processes, it is important to be aware of the implicit data sampling when trying to address business questions.</w:t>
      </w:r>
    </w:p>
    <w:p w14:paraId="51536BFC" w14:textId="77777777" w:rsidR="00277D2B" w:rsidRPr="001B38A6" w:rsidRDefault="002C062A" w:rsidP="00277D2B">
      <w:r>
        <w:t>T</w:t>
      </w:r>
      <w:r w:rsidR="00277D2B">
        <w:t xml:space="preserve">he assertion that </w:t>
      </w:r>
      <w:r w:rsidR="00277D2B" w:rsidRPr="00AD0657">
        <w:t xml:space="preserve">more data </w:t>
      </w:r>
      <w:r w:rsidR="00DE3A08">
        <w:t>is superior to</w:t>
      </w:r>
      <w:r w:rsidR="00DE3A08" w:rsidRPr="00AD0657">
        <w:t xml:space="preserve"> </w:t>
      </w:r>
      <w:r w:rsidR="00277D2B" w:rsidRPr="00AD0657">
        <w:t>better algorithms</w:t>
      </w:r>
      <w:r w:rsidR="00733150" w:rsidRPr="00733150">
        <w:t xml:space="preserve"> impl</w:t>
      </w:r>
      <w:r>
        <w:t>ies</w:t>
      </w:r>
      <w:r w:rsidR="00733150" w:rsidRPr="00733150">
        <w:t xml:space="preserve"> that better results </w:t>
      </w:r>
      <w:r w:rsidR="00CC23AE">
        <w:t xml:space="preserve">can be achieved </w:t>
      </w:r>
      <w:r w:rsidR="00733150" w:rsidRPr="00733150">
        <w:t>by analyzing larger samples of data rather that refining the algorithms use</w:t>
      </w:r>
      <w:r w:rsidR="00CC23AE">
        <w:t>d</w:t>
      </w:r>
      <w:r w:rsidR="00733150" w:rsidRPr="00733150">
        <w:t xml:space="preserve"> in </w:t>
      </w:r>
      <w:r w:rsidR="00CC23AE">
        <w:t xml:space="preserve">the </w:t>
      </w:r>
      <w:r w:rsidR="00733150" w:rsidRPr="00733150">
        <w:t>analytics</w:t>
      </w:r>
      <w:r w:rsidR="00277D2B">
        <w:t xml:space="preserve">. The heart of this </w:t>
      </w:r>
      <w:r w:rsidR="00277D2B">
        <w:lastRenderedPageBreak/>
        <w:t xml:space="preserve">debate </w:t>
      </w:r>
      <w:r w:rsidR="00F43364">
        <w:t xml:space="preserve">states </w:t>
      </w:r>
      <w:r w:rsidR="00277D2B">
        <w:t xml:space="preserve">that a few bad data elements are less likely to influence the analytical results in a large dataset than if errors are present in a small sample of that dataset. If the analytics needs are correlation and not causation, then this assertion is easier to justify. Outside </w:t>
      </w:r>
      <w:r w:rsidR="00972B33">
        <w:t xml:space="preserve">the </w:t>
      </w:r>
      <w:r w:rsidR="00277D2B">
        <w:t>context</w:t>
      </w:r>
      <w:r w:rsidR="00972B33">
        <w:t xml:space="preserve"> of large datasets in which aggregate trending behavior is all that matters</w:t>
      </w:r>
      <w:r w:rsidR="00277D2B">
        <w:t>, the</w:t>
      </w:r>
      <w:r w:rsidR="00972B33">
        <w:t xml:space="preserve"> data quality rule </w:t>
      </w:r>
      <w:r w:rsidR="00972B33" w:rsidRPr="001B38A6">
        <w:t>remains “garbage-in, garbage-out”</w:t>
      </w:r>
      <w:r w:rsidR="001B38A6">
        <w:t>, where</w:t>
      </w:r>
      <w:r w:rsidR="001B38A6">
        <w:rPr>
          <w:rStyle w:val="CommentReference"/>
          <w:sz w:val="22"/>
          <w:szCs w:val="22"/>
        </w:rPr>
        <w:t xml:space="preserve"> you canno</w:t>
      </w:r>
      <w:r w:rsidR="001B38A6" w:rsidRPr="001B38A6">
        <w:rPr>
          <w:rStyle w:val="CommentReference"/>
          <w:sz w:val="22"/>
          <w:szCs w:val="22"/>
        </w:rPr>
        <w:t xml:space="preserve">t </w:t>
      </w:r>
      <w:r w:rsidR="001B38A6">
        <w:rPr>
          <w:rStyle w:val="CommentReference"/>
          <w:sz w:val="22"/>
          <w:szCs w:val="22"/>
        </w:rPr>
        <w:t>expect accurate results based on inaccurate data.</w:t>
      </w:r>
    </w:p>
    <w:p w14:paraId="08627A4B" w14:textId="77777777" w:rsidR="00277D2B" w:rsidRDefault="00277D2B" w:rsidP="00277D2B">
      <w:r>
        <w:t xml:space="preserve">For descriptive purposes, analytics activities can be broken into different </w:t>
      </w:r>
      <w:r w:rsidR="00E944AA">
        <w:t>categories</w:t>
      </w:r>
      <w:r w:rsidR="00A21176">
        <w:t>,</w:t>
      </w:r>
      <w:r>
        <w:t xml:space="preserve"> including discovery, exploratory analysis, correlation analysis, predictive</w:t>
      </w:r>
      <w:r w:rsidR="004935EF">
        <w:t xml:space="preserve"> modeling, and machine learning</w:t>
      </w:r>
      <w:r>
        <w:t>. Again</w:t>
      </w:r>
      <w:r w:rsidR="00A21176">
        <w:t>,</w:t>
      </w:r>
      <w:r>
        <w:t xml:space="preserve"> these analytics categories are not specific to </w:t>
      </w:r>
      <w:r w:rsidR="00C63FFB">
        <w:t>Big Data</w:t>
      </w:r>
      <w:r>
        <w:t xml:space="preserve">, but some have gained more visibility due to their greater application in </w:t>
      </w:r>
      <w:r w:rsidR="00056950">
        <w:t>data science</w:t>
      </w:r>
      <w:r>
        <w:t>.</w:t>
      </w:r>
    </w:p>
    <w:p w14:paraId="44FA3742" w14:textId="77777777" w:rsidR="00C175AA" w:rsidRDefault="00277D2B" w:rsidP="00277D2B">
      <w:r>
        <w:t xml:space="preserve">Data </w:t>
      </w:r>
      <w:r w:rsidR="00A21176">
        <w:t xml:space="preserve">science </w:t>
      </w:r>
      <w:r>
        <w:t xml:space="preserve">is tightly linked to Big Data, and refers to the management and execution of the end-to-end data processes, including the behaviors of the data system. As such, </w:t>
      </w:r>
      <w:r w:rsidR="00820B8E">
        <w:t>data science</w:t>
      </w:r>
      <w:r>
        <w:t xml:space="preserve"> includes all of analytics, but analytics does </w:t>
      </w:r>
      <w:r w:rsidR="00695EAC">
        <w:t xml:space="preserve">not </w:t>
      </w:r>
      <w:r>
        <w:t>include all of data science.</w:t>
      </w:r>
    </w:p>
    <w:p w14:paraId="4E26B8AA" w14:textId="77777777" w:rsidR="00AA758A" w:rsidRDefault="00AA758A" w:rsidP="00AA758A">
      <w:pPr>
        <w:pStyle w:val="Heading2"/>
      </w:pPr>
      <w:bookmarkStart w:id="300" w:name="_Toc415520786"/>
      <w:r>
        <w:t>Other Big Data Definitions</w:t>
      </w:r>
      <w:bookmarkEnd w:id="300"/>
    </w:p>
    <w:p w14:paraId="3E873BDB" w14:textId="77777777" w:rsidR="004D07A2" w:rsidRDefault="004D07A2" w:rsidP="004D07A2">
      <w:pPr>
        <w:pStyle w:val="indent"/>
        <w:ind w:firstLine="0"/>
        <w:rPr>
          <w:sz w:val="22"/>
          <w:szCs w:val="22"/>
        </w:rPr>
      </w:pPr>
      <w:r w:rsidRPr="00F63837">
        <w:rPr>
          <w:sz w:val="22"/>
          <w:szCs w:val="22"/>
        </w:rPr>
        <w:t xml:space="preserve">A number of Big Data definitions have been suggested as </w:t>
      </w:r>
      <w:r w:rsidR="00AC3EA0">
        <w:rPr>
          <w:sz w:val="22"/>
          <w:szCs w:val="22"/>
        </w:rPr>
        <w:t xml:space="preserve">efforts have been made </w:t>
      </w:r>
      <w:r w:rsidRPr="00F63837">
        <w:rPr>
          <w:sz w:val="22"/>
          <w:szCs w:val="22"/>
        </w:rPr>
        <w:t xml:space="preserve">to understand the extent of this new field. </w:t>
      </w:r>
      <w:r w:rsidR="00E25200" w:rsidRPr="00F63837">
        <w:rPr>
          <w:sz w:val="22"/>
          <w:szCs w:val="22"/>
        </w:rPr>
        <w:t xml:space="preserve">Several </w:t>
      </w:r>
      <w:r w:rsidR="00AC3EA0">
        <w:rPr>
          <w:sz w:val="22"/>
          <w:szCs w:val="22"/>
        </w:rPr>
        <w:t xml:space="preserve">Big Data </w:t>
      </w:r>
      <w:r w:rsidR="00E25200" w:rsidRPr="00F63837">
        <w:rPr>
          <w:sz w:val="22"/>
          <w:szCs w:val="22"/>
        </w:rPr>
        <w:t>concepts</w:t>
      </w:r>
      <w:r w:rsidR="00AC3EA0">
        <w:rPr>
          <w:sz w:val="22"/>
          <w:szCs w:val="22"/>
        </w:rPr>
        <w:t>,</w:t>
      </w:r>
      <w:r w:rsidR="00E25200" w:rsidRPr="00F63837">
        <w:rPr>
          <w:sz w:val="22"/>
          <w:szCs w:val="22"/>
        </w:rPr>
        <w:t xml:space="preserve"> discussed in previous sections</w:t>
      </w:r>
      <w:r w:rsidR="00AC3EA0">
        <w:rPr>
          <w:sz w:val="22"/>
          <w:szCs w:val="22"/>
        </w:rPr>
        <w:t>,</w:t>
      </w:r>
      <w:r w:rsidR="00E25200" w:rsidRPr="00F63837">
        <w:rPr>
          <w:sz w:val="22"/>
          <w:szCs w:val="22"/>
        </w:rPr>
        <w:t xml:space="preserve"> </w:t>
      </w:r>
      <w:r w:rsidR="00AC3EA0">
        <w:rPr>
          <w:sz w:val="22"/>
          <w:szCs w:val="22"/>
        </w:rPr>
        <w:t>were</w:t>
      </w:r>
      <w:r w:rsidR="0083272F">
        <w:rPr>
          <w:sz w:val="22"/>
          <w:szCs w:val="22"/>
        </w:rPr>
        <w:t xml:space="preserve"> </w:t>
      </w:r>
      <w:r w:rsidR="00B00D49">
        <w:rPr>
          <w:sz w:val="22"/>
          <w:szCs w:val="22"/>
        </w:rPr>
        <w:t xml:space="preserve">observed in </w:t>
      </w:r>
      <w:r w:rsidR="00E25200" w:rsidRPr="00F63837">
        <w:rPr>
          <w:sz w:val="22"/>
          <w:szCs w:val="22"/>
        </w:rPr>
        <w:t>a</w:t>
      </w:r>
      <w:r w:rsidRPr="00F63837">
        <w:rPr>
          <w:sz w:val="22"/>
          <w:szCs w:val="22"/>
        </w:rPr>
        <w:t xml:space="preserve"> sample of definitions taken from blog posts</w:t>
      </w:r>
      <w:r w:rsidR="001B05DB">
        <w:rPr>
          <w:sz w:val="22"/>
          <w:szCs w:val="22"/>
        </w:rPr>
        <w:t xml:space="preserve"> </w:t>
      </w:r>
      <w:r w:rsidR="001B05DB">
        <w:rPr>
          <w:rStyle w:val="EndnoteReference"/>
          <w:sz w:val="22"/>
          <w:szCs w:val="22"/>
        </w:rPr>
        <w:endnoteReference w:id="3"/>
      </w:r>
      <w:r w:rsidRPr="00F63837">
        <w:rPr>
          <w:sz w:val="22"/>
          <w:szCs w:val="22"/>
        </w:rPr>
        <w:t xml:space="preserve"> </w:t>
      </w:r>
      <w:r w:rsidR="001B05DB">
        <w:rPr>
          <w:rStyle w:val="EndnoteReference"/>
          <w:sz w:val="22"/>
          <w:szCs w:val="22"/>
        </w:rPr>
        <w:endnoteReference w:id="4"/>
      </w:r>
      <w:r w:rsidR="001B05DB">
        <w:rPr>
          <w:sz w:val="22"/>
          <w:szCs w:val="22"/>
        </w:rPr>
        <w:t xml:space="preserve"> </w:t>
      </w:r>
      <w:r w:rsidR="001B05DB">
        <w:rPr>
          <w:rStyle w:val="EndnoteReference"/>
          <w:sz w:val="22"/>
          <w:szCs w:val="22"/>
        </w:rPr>
        <w:endnoteReference w:id="5"/>
      </w:r>
      <w:r w:rsidR="001B05DB">
        <w:rPr>
          <w:sz w:val="22"/>
          <w:szCs w:val="22"/>
        </w:rPr>
        <w:t xml:space="preserve"> </w:t>
      </w:r>
      <w:r w:rsidR="001B05DB">
        <w:rPr>
          <w:rStyle w:val="EndnoteReference"/>
          <w:sz w:val="22"/>
          <w:szCs w:val="22"/>
        </w:rPr>
        <w:endnoteReference w:id="6"/>
      </w:r>
      <w:r w:rsidR="00E25200" w:rsidRPr="00F63837">
        <w:rPr>
          <w:sz w:val="22"/>
          <w:szCs w:val="22"/>
        </w:rPr>
        <w:t xml:space="preserve">. The </w:t>
      </w:r>
      <w:r w:rsidR="00B00D49">
        <w:rPr>
          <w:sz w:val="22"/>
          <w:szCs w:val="22"/>
        </w:rPr>
        <w:t xml:space="preserve">sample of </w:t>
      </w:r>
      <w:r w:rsidR="00E25200" w:rsidRPr="00F63837">
        <w:rPr>
          <w:sz w:val="22"/>
          <w:szCs w:val="22"/>
        </w:rPr>
        <w:t>formal and informal definitions</w:t>
      </w:r>
      <w:r w:rsidRPr="00F63837">
        <w:rPr>
          <w:sz w:val="22"/>
          <w:szCs w:val="22"/>
        </w:rPr>
        <w:t xml:space="preserve"> </w:t>
      </w:r>
      <w:r w:rsidR="00B00D49">
        <w:rPr>
          <w:sz w:val="22"/>
          <w:szCs w:val="22"/>
        </w:rPr>
        <w:t>offer</w:t>
      </w:r>
      <w:r w:rsidR="00B00D49" w:rsidRPr="00F63837">
        <w:rPr>
          <w:sz w:val="22"/>
          <w:szCs w:val="22"/>
        </w:rPr>
        <w:t xml:space="preserve"> </w:t>
      </w:r>
      <w:r w:rsidRPr="00F63837">
        <w:rPr>
          <w:sz w:val="22"/>
          <w:szCs w:val="22"/>
        </w:rPr>
        <w:t xml:space="preserve">a sense of the spectrum of concepts applied to the term Big Data. </w:t>
      </w:r>
      <w:r w:rsidR="00F15E70">
        <w:rPr>
          <w:sz w:val="22"/>
          <w:szCs w:val="22"/>
        </w:rPr>
        <w:t xml:space="preserve">The sample of </w:t>
      </w:r>
      <w:r w:rsidR="00022FA4">
        <w:rPr>
          <w:sz w:val="22"/>
          <w:szCs w:val="22"/>
        </w:rPr>
        <w:t xml:space="preserve">Big Data concepts </w:t>
      </w:r>
      <w:r w:rsidR="00F15E70">
        <w:rPr>
          <w:sz w:val="22"/>
          <w:szCs w:val="22"/>
        </w:rPr>
        <w:t xml:space="preserve">and definitions </w:t>
      </w:r>
      <w:r w:rsidR="00022FA4">
        <w:rPr>
          <w:sz w:val="22"/>
          <w:szCs w:val="22"/>
        </w:rPr>
        <w:t xml:space="preserve">are aligned in Table 1. </w:t>
      </w:r>
      <w:r w:rsidRPr="00F63837">
        <w:rPr>
          <w:sz w:val="22"/>
          <w:szCs w:val="22"/>
        </w:rPr>
        <w:t xml:space="preserve">The NBD-PWG’s definition is closest to the Gartner definition, with additional emphasis </w:t>
      </w:r>
      <w:r w:rsidR="00E25200" w:rsidRPr="00F63837">
        <w:rPr>
          <w:sz w:val="22"/>
          <w:szCs w:val="22"/>
        </w:rPr>
        <w:t xml:space="preserve">that the horizontal </w:t>
      </w:r>
      <w:r w:rsidRPr="00F63837">
        <w:rPr>
          <w:sz w:val="22"/>
          <w:szCs w:val="22"/>
        </w:rPr>
        <w:t>scaling</w:t>
      </w:r>
      <w:r w:rsidR="00E25200" w:rsidRPr="00F63837">
        <w:rPr>
          <w:sz w:val="22"/>
          <w:szCs w:val="22"/>
        </w:rPr>
        <w:t xml:space="preserve"> </w:t>
      </w:r>
      <w:r w:rsidR="00F15E70">
        <w:rPr>
          <w:sz w:val="22"/>
          <w:szCs w:val="22"/>
        </w:rPr>
        <w:t xml:space="preserve">is the element </w:t>
      </w:r>
      <w:r w:rsidR="00E25200" w:rsidRPr="00F63837">
        <w:rPr>
          <w:sz w:val="22"/>
          <w:szCs w:val="22"/>
        </w:rPr>
        <w:t>that provides the cost efficiency</w:t>
      </w:r>
      <w:r w:rsidRPr="00F63837">
        <w:rPr>
          <w:sz w:val="22"/>
          <w:szCs w:val="22"/>
        </w:rPr>
        <w:t xml:space="preserve">. The </w:t>
      </w:r>
      <w:r w:rsidR="000B4504">
        <w:rPr>
          <w:sz w:val="22"/>
          <w:szCs w:val="22"/>
        </w:rPr>
        <w:t xml:space="preserve">Big Data </w:t>
      </w:r>
      <w:r w:rsidRPr="00F63837">
        <w:rPr>
          <w:sz w:val="22"/>
          <w:szCs w:val="22"/>
        </w:rPr>
        <w:t>concept</w:t>
      </w:r>
      <w:r w:rsidR="000B4504">
        <w:rPr>
          <w:sz w:val="22"/>
          <w:szCs w:val="22"/>
        </w:rPr>
        <w:t>s and definitions in Table 1</w:t>
      </w:r>
      <w:r w:rsidRPr="00F63837">
        <w:rPr>
          <w:sz w:val="22"/>
          <w:szCs w:val="22"/>
        </w:rPr>
        <w:t xml:space="preserve"> are </w:t>
      </w:r>
      <w:r w:rsidR="00E25200" w:rsidRPr="00F63837">
        <w:rPr>
          <w:sz w:val="22"/>
          <w:szCs w:val="22"/>
        </w:rPr>
        <w:t>not comprehensive</w:t>
      </w:r>
      <w:r w:rsidRPr="00F63837">
        <w:rPr>
          <w:sz w:val="22"/>
          <w:szCs w:val="22"/>
        </w:rPr>
        <w:t xml:space="preserve">, but </w:t>
      </w:r>
      <w:r w:rsidR="000B4504">
        <w:rPr>
          <w:sz w:val="22"/>
          <w:szCs w:val="22"/>
        </w:rPr>
        <w:t xml:space="preserve">rather </w:t>
      </w:r>
      <w:r w:rsidRPr="00F63837">
        <w:rPr>
          <w:sz w:val="22"/>
          <w:szCs w:val="22"/>
        </w:rPr>
        <w:t xml:space="preserve">illustrate the </w:t>
      </w:r>
      <w:r w:rsidR="00E25200" w:rsidRPr="00F63837">
        <w:rPr>
          <w:sz w:val="22"/>
          <w:szCs w:val="22"/>
        </w:rPr>
        <w:t xml:space="preserve">inter-related </w:t>
      </w:r>
      <w:r w:rsidRPr="00F63837">
        <w:rPr>
          <w:sz w:val="22"/>
          <w:szCs w:val="22"/>
        </w:rPr>
        <w:t xml:space="preserve">concepts attributed to </w:t>
      </w:r>
      <w:r w:rsidR="00E25200" w:rsidRPr="00F63837">
        <w:rPr>
          <w:sz w:val="22"/>
          <w:szCs w:val="22"/>
        </w:rPr>
        <w:t xml:space="preserve">the catch-all term </w:t>
      </w:r>
      <w:r w:rsidRPr="00F63837">
        <w:rPr>
          <w:sz w:val="22"/>
          <w:szCs w:val="22"/>
        </w:rPr>
        <w:t>Big Data.</w:t>
      </w:r>
    </w:p>
    <w:p w14:paraId="65102230" w14:textId="77777777" w:rsidR="00C34B51" w:rsidRDefault="00C34B51" w:rsidP="00C34B51">
      <w:pPr>
        <w:pStyle w:val="BDTableCaption"/>
      </w:pPr>
      <w:bookmarkStart w:id="301" w:name="_Toc415479422"/>
      <w:r>
        <w:t>Table 1: Sampling of Concepts Attributed to Big Data</w:t>
      </w:r>
      <w:bookmarkEnd w:id="301"/>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513"/>
        <w:gridCol w:w="1355"/>
        <w:gridCol w:w="6492"/>
      </w:tblGrid>
      <w:tr w:rsidR="00D027B9" w:rsidRPr="00D027B9" w14:paraId="5E306458" w14:textId="77777777" w:rsidTr="00164493">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14:paraId="36FC7F47" w14:textId="77777777" w:rsidR="00D027B9" w:rsidRPr="00DD7816" w:rsidRDefault="00D027B9" w:rsidP="00164493">
            <w:pPr>
              <w:spacing w:before="60" w:after="60"/>
            </w:pPr>
            <w:r w:rsidRPr="00DD7816">
              <w:t>Concept</w:t>
            </w:r>
          </w:p>
        </w:tc>
        <w:tc>
          <w:tcPr>
            <w:tcW w:w="724" w:type="pct"/>
            <w:tcBorders>
              <w:bottom w:val="single" w:sz="12" w:space="0" w:color="1F497D" w:themeColor="text2"/>
            </w:tcBorders>
            <w:hideMark/>
          </w:tcPr>
          <w:p w14:paraId="0FAB9998"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14:paraId="453004AE"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D027B9" w:rsidRPr="00D027B9" w14:paraId="00A4D50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01867BB5" w14:textId="77777777" w:rsidR="00D027B9" w:rsidRPr="00D027B9" w:rsidRDefault="00F537C5" w:rsidP="00F537C5">
            <w:pPr>
              <w:spacing w:after="0"/>
              <w:rPr>
                <w:rFonts w:eastAsia="Times New Roman"/>
                <w:color w:val="000000"/>
              </w:rPr>
            </w:pPr>
            <w:r>
              <w:rPr>
                <w:rFonts w:eastAsia="Times New Roman"/>
                <w:color w:val="000000"/>
              </w:rPr>
              <w:t>4</w:t>
            </w:r>
            <w:r w:rsidR="0090133A">
              <w:rPr>
                <w:rFonts w:eastAsia="Times New Roman"/>
                <w:color w:val="000000"/>
              </w:rPr>
              <w:t>Vs</w:t>
            </w:r>
            <w:r w:rsidR="00D027B9" w:rsidRPr="00D027B9">
              <w:rPr>
                <w:rFonts w:eastAsia="Times New Roman"/>
                <w:color w:val="000000"/>
              </w:rPr>
              <w:t xml:space="preserve"> </w:t>
            </w:r>
            <w:r w:rsidR="003D10FD">
              <w:rPr>
                <w:rFonts w:eastAsia="Times New Roman"/>
                <w:color w:val="000000"/>
              </w:rPr>
              <w:t xml:space="preserve">(Volume, </w:t>
            </w:r>
            <w:r>
              <w:rPr>
                <w:rFonts w:eastAsia="Times New Roman"/>
                <w:color w:val="000000"/>
              </w:rPr>
              <w:t xml:space="preserve">Variety, </w:t>
            </w:r>
            <w:r w:rsidR="003D10FD">
              <w:rPr>
                <w:rFonts w:eastAsia="Times New Roman"/>
                <w:color w:val="000000"/>
              </w:rPr>
              <w:t xml:space="preserve">Velocity, and </w:t>
            </w:r>
            <w:r>
              <w:rPr>
                <w:rFonts w:eastAsia="Times New Roman"/>
                <w:color w:val="000000"/>
              </w:rPr>
              <w:t xml:space="preserve">Variability) </w:t>
            </w:r>
            <w:r w:rsidR="00D027B9" w:rsidRPr="00D027B9">
              <w:rPr>
                <w:rFonts w:eastAsia="Times New Roman"/>
                <w:color w:val="000000"/>
              </w:rPr>
              <w:t>and Engineering</w:t>
            </w:r>
          </w:p>
        </w:tc>
        <w:tc>
          <w:tcPr>
            <w:tcW w:w="724" w:type="pct"/>
            <w:tcBorders>
              <w:top w:val="single" w:sz="12" w:space="0" w:color="1F497D" w:themeColor="text2"/>
              <w:bottom w:val="single" w:sz="12" w:space="0" w:color="1F497D" w:themeColor="text2"/>
            </w:tcBorders>
            <w:hideMark/>
          </w:tcPr>
          <w:p w14:paraId="1F448C4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sidR="00820302">
              <w:rPr>
                <w:rStyle w:val="EndnoteReference"/>
                <w:rFonts w:eastAsia="Times New Roman"/>
                <w:color w:val="000000"/>
              </w:rPr>
              <w:endnoteReference w:id="7"/>
            </w:r>
            <w:r w:rsidRPr="00861A2F">
              <w:rPr>
                <w:rFonts w:eastAsia="Times New Roman"/>
                <w:color w:val="000000"/>
                <w:vertAlign w:val="superscript"/>
              </w:rPr>
              <w:t>,</w:t>
            </w:r>
            <w:r w:rsidR="00820302">
              <w:rPr>
                <w:rStyle w:val="EndnoteReference"/>
                <w:rFonts w:eastAsia="Times New Roman"/>
                <w:color w:val="000000"/>
              </w:rPr>
              <w:endnoteReference w:id="8"/>
            </w:r>
          </w:p>
        </w:tc>
        <w:tc>
          <w:tcPr>
            <w:tcW w:w="3468" w:type="pct"/>
            <w:tcBorders>
              <w:top w:val="single" w:sz="12" w:space="0" w:color="1F497D" w:themeColor="text2"/>
              <w:bottom w:val="single" w:sz="12" w:space="0" w:color="1F497D" w:themeColor="text2"/>
            </w:tcBorders>
            <w:hideMark/>
          </w:tcPr>
          <w:p w14:paraId="23C611C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D027B9" w:rsidRPr="00D027B9" w14:paraId="7801A3F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E8E1612" w14:textId="77777777" w:rsidR="00D027B9" w:rsidRPr="00D027B9" w:rsidRDefault="00D027B9" w:rsidP="00D027B9">
            <w:pPr>
              <w:spacing w:after="0"/>
              <w:rPr>
                <w:rFonts w:eastAsia="Times New Roman"/>
                <w:color w:val="000000"/>
              </w:rPr>
            </w:pPr>
            <w:r w:rsidRPr="00D027B9">
              <w:rPr>
                <w:rFonts w:eastAsia="Times New Roman"/>
                <w:color w:val="000000"/>
              </w:rPr>
              <w:t>Volume</w:t>
            </w:r>
          </w:p>
        </w:tc>
        <w:tc>
          <w:tcPr>
            <w:tcW w:w="724" w:type="pct"/>
            <w:tcBorders>
              <w:top w:val="single" w:sz="12" w:space="0" w:color="1F497D" w:themeColor="text2"/>
              <w:bottom w:val="single" w:sz="8" w:space="0" w:color="A6A6A6" w:themeColor="background1" w:themeShade="A6"/>
            </w:tcBorders>
            <w:hideMark/>
          </w:tcPr>
          <w:p w14:paraId="3BF1978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Techtarget</w:t>
            </w:r>
            <w:bookmarkStart w:id="302" w:name="_Ref410899297"/>
            <w:r w:rsidR="008F5DCB">
              <w:rPr>
                <w:rFonts w:eastAsia="Times New Roman"/>
                <w:color w:val="000000"/>
              </w:rPr>
              <w:t xml:space="preserve"> </w:t>
            </w:r>
            <w:r w:rsidR="00820302">
              <w:rPr>
                <w:rStyle w:val="EndnoteReference"/>
                <w:rFonts w:eastAsia="Times New Roman"/>
                <w:color w:val="000000"/>
              </w:rPr>
              <w:endnoteReference w:id="9"/>
            </w:r>
            <w:bookmarkEnd w:id="302"/>
          </w:p>
        </w:tc>
        <w:tc>
          <w:tcPr>
            <w:tcW w:w="3468" w:type="pct"/>
            <w:tcBorders>
              <w:top w:val="single" w:sz="12" w:space="0" w:color="1F497D" w:themeColor="text2"/>
              <w:bottom w:val="single" w:sz="8" w:space="0" w:color="A6A6A6" w:themeColor="background1" w:themeShade="A6"/>
            </w:tcBorders>
            <w:hideMark/>
          </w:tcPr>
          <w:p w14:paraId="3E4F01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Although Big data doesn't refer to any specific quantity, the term is often used when speaking about petabytes and exabytes of data.</w:t>
            </w:r>
            <w:r>
              <w:rPr>
                <w:rFonts w:eastAsia="Times New Roman"/>
                <w:color w:val="000000"/>
              </w:rPr>
              <w:t>”</w:t>
            </w:r>
          </w:p>
        </w:tc>
      </w:tr>
      <w:tr w:rsidR="00D027B9" w:rsidRPr="00D027B9" w14:paraId="2F917EBA"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1FD314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9590B5A"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sidR="00820302">
              <w:rPr>
                <w:rStyle w:val="EndnoteReference"/>
                <w:rFonts w:eastAsia="Times New Roman"/>
                <w:color w:val="000000"/>
              </w:rPr>
              <w:endnoteReference w:id="10"/>
            </w:r>
          </w:p>
        </w:tc>
        <w:tc>
          <w:tcPr>
            <w:tcW w:w="3468" w:type="pct"/>
            <w:tcBorders>
              <w:top w:val="single" w:sz="8" w:space="0" w:color="A6A6A6" w:themeColor="background1" w:themeShade="A6"/>
              <w:bottom w:val="single" w:sz="12" w:space="0" w:color="1F497D" w:themeColor="text2"/>
            </w:tcBorders>
            <w:hideMark/>
          </w:tcPr>
          <w:p w14:paraId="08152DF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21401C">
              <w:rPr>
                <w:rFonts w:eastAsia="Times New Roman"/>
                <w:color w:val="000000"/>
              </w:rPr>
              <w:t xml:space="preserve">big data n. Computing </w:t>
            </w:r>
            <w:r w:rsidR="00D027B9"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D027B9" w:rsidRPr="00D027B9" w14:paraId="1D20C23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7BB7742B" w14:textId="77777777" w:rsidR="00D027B9" w:rsidRPr="00D027B9" w:rsidRDefault="00D027B9" w:rsidP="00D027B9">
            <w:pPr>
              <w:spacing w:after="0"/>
              <w:rPr>
                <w:rFonts w:eastAsia="Times New Roman"/>
                <w:color w:val="000000"/>
              </w:rPr>
            </w:pPr>
            <w:r w:rsidRPr="00D027B9">
              <w:rPr>
                <w:rFonts w:eastAsia="Times New Roman"/>
                <w:color w:val="000000"/>
              </w:rPr>
              <w:t>Bigger Data</w:t>
            </w:r>
          </w:p>
        </w:tc>
        <w:tc>
          <w:tcPr>
            <w:tcW w:w="724" w:type="pct"/>
            <w:tcBorders>
              <w:top w:val="single" w:sz="12" w:space="0" w:color="1F497D" w:themeColor="text2"/>
              <w:bottom w:val="single" w:sz="12" w:space="0" w:color="1F497D" w:themeColor="text2"/>
            </w:tcBorders>
            <w:hideMark/>
          </w:tcPr>
          <w:p w14:paraId="47F0843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10D0F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data that contains enough observations to demand unusual handling because of its sheer size, though what is unusual changes over time and varies from one discipline to another</w:t>
            </w:r>
            <w:r>
              <w:rPr>
                <w:rFonts w:eastAsia="Times New Roman"/>
                <w:color w:val="000000"/>
              </w:rPr>
              <w:t>.”</w:t>
            </w:r>
          </w:p>
        </w:tc>
      </w:tr>
      <w:tr w:rsidR="00D027B9" w:rsidRPr="00D027B9" w14:paraId="3138560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CC86139" w14:textId="77777777" w:rsidR="00D027B9" w:rsidRPr="00D027B9" w:rsidRDefault="00D027B9" w:rsidP="00D027B9">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14:paraId="7E4690F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7435061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What’s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D027B9" w:rsidRPr="00D027B9" w14:paraId="2AB9D46E"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9496678"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6FECE335"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6DD54B62"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D027B9" w:rsidRPr="00D027B9" w14:paraId="4819553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3617541B" w14:textId="77777777" w:rsidR="00D027B9" w:rsidRPr="00D027B9" w:rsidRDefault="00D027B9" w:rsidP="00D027B9">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14:paraId="380268F9" w14:textId="77777777" w:rsidR="00D027B9" w:rsidRPr="00D027B9" w:rsidRDefault="00D027B9" w:rsidP="00820302">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00820302">
              <w:rPr>
                <w:rStyle w:val="EndnoteReference"/>
                <w:rFonts w:eastAsia="Times New Roman"/>
                <w:color w:val="000000"/>
              </w:rPr>
              <w:endnoteReference w:id="11"/>
            </w:r>
            <w:r w:rsidR="00820302">
              <w:rPr>
                <w:rFonts w:eastAsia="Times New Roman"/>
                <w:color w:val="000000"/>
              </w:rPr>
              <w:t xml:space="preserve"> </w:t>
            </w:r>
            <w:r w:rsidRPr="00D027B9">
              <w:rPr>
                <w:rFonts w:eastAsia="Times New Roman"/>
                <w:color w:val="000000"/>
              </w:rPr>
              <w:t>[16]</w:t>
            </w:r>
          </w:p>
        </w:tc>
        <w:tc>
          <w:tcPr>
            <w:tcW w:w="3468" w:type="pct"/>
            <w:tcBorders>
              <w:top w:val="single" w:sz="12" w:space="0" w:color="1F497D" w:themeColor="text2"/>
              <w:bottom w:val="single" w:sz="8" w:space="0" w:color="A6A6A6" w:themeColor="background1" w:themeShade="A6"/>
            </w:tcBorders>
            <w:hideMark/>
          </w:tcPr>
          <w:p w14:paraId="4F81F82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D027B9" w:rsidRPr="00D027B9" w14:paraId="71697810"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0EE62A05"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EE6C6E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r w:rsidRPr="00D027B9">
              <w:rPr>
                <w:rFonts w:eastAsia="Times New Roman"/>
                <w:color w:val="000000"/>
              </w:rPr>
              <w:t xml:space="preserve"> </w:t>
            </w:r>
          </w:p>
        </w:tc>
        <w:tc>
          <w:tcPr>
            <w:tcW w:w="3468" w:type="pct"/>
            <w:tcBorders>
              <w:top w:val="single" w:sz="8" w:space="0" w:color="A6A6A6" w:themeColor="background1" w:themeShade="A6"/>
            </w:tcBorders>
            <w:hideMark/>
          </w:tcPr>
          <w:p w14:paraId="66695186"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means data that cannot fit easily into a standard relational database.</w:t>
            </w:r>
            <w:r>
              <w:rPr>
                <w:rFonts w:eastAsia="Times New Roman"/>
                <w:color w:val="000000"/>
              </w:rPr>
              <w:t>”</w:t>
            </w:r>
          </w:p>
        </w:tc>
      </w:tr>
      <w:tr w:rsidR="00D027B9" w:rsidRPr="00D027B9" w14:paraId="11F45AA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762FFDB6"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2A2531B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00820302">
              <w:rPr>
                <w:rStyle w:val="EndnoteReference"/>
                <w:rFonts w:eastAsia="Times New Roman"/>
                <w:color w:val="000000"/>
              </w:rPr>
              <w:endnoteReference w:id="12"/>
            </w:r>
          </w:p>
        </w:tc>
        <w:tc>
          <w:tcPr>
            <w:tcW w:w="3468" w:type="pct"/>
            <w:tcBorders>
              <w:bottom w:val="single" w:sz="12" w:space="0" w:color="1F497D" w:themeColor="text2"/>
            </w:tcBorders>
            <w:hideMark/>
          </w:tcPr>
          <w:p w14:paraId="6FF12A65"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D027B9" w:rsidRPr="00D027B9" w14:paraId="1F182F8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645A8BB" w14:textId="77777777" w:rsidR="00D027B9" w:rsidRPr="00D027B9" w:rsidRDefault="00D027B9" w:rsidP="00D027B9">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14:paraId="1966EA6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1C3B041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when your business wants to use data to solve a problem, answer a question, produce a product, etc., …crafting a solution to the problem that leverages the data without simply sampling or tossing out records.</w:t>
            </w:r>
            <w:r>
              <w:rPr>
                <w:rFonts w:eastAsia="Times New Roman"/>
                <w:color w:val="000000"/>
              </w:rPr>
              <w:t>”</w:t>
            </w:r>
          </w:p>
        </w:tc>
      </w:tr>
      <w:tr w:rsidR="00D027B9" w:rsidRPr="00D027B9" w14:paraId="48EA8FBB"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DE36990"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855A3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Peter Skomoroch</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28651530"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D027B9" w:rsidRPr="00D027B9" w14:paraId="0A3AFE14"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98C2BC" w14:textId="77777777" w:rsidR="00D027B9" w:rsidRPr="00D027B9" w:rsidRDefault="00D027B9" w:rsidP="00D027B9">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14:paraId="2473A34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sidR="008F5DCB">
              <w:rPr>
                <w:rStyle w:val="EndnoteReference"/>
                <w:rFonts w:eastAsia="Times New Roman"/>
                <w:color w:val="000000"/>
              </w:rPr>
              <w:endnoteReference w:id="13"/>
            </w:r>
          </w:p>
        </w:tc>
        <w:tc>
          <w:tcPr>
            <w:tcW w:w="3468" w:type="pct"/>
            <w:tcBorders>
              <w:top w:val="single" w:sz="12" w:space="0" w:color="1F497D" w:themeColor="text2"/>
              <w:bottom w:val="single" w:sz="8" w:space="0" w:color="A6A6A6" w:themeColor="background1" w:themeShade="A6"/>
            </w:tcBorders>
            <w:hideMark/>
          </w:tcPr>
          <w:p w14:paraId="034BB3BD" w14:textId="77777777" w:rsidR="00D027B9" w:rsidRPr="00D027B9" w:rsidRDefault="00D027B9"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D027B9" w:rsidRPr="00D027B9" w14:paraId="37128F5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14320363"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5DB8A75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Mark van Rijmenam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0FF7F8D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not all about volume,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D027B9" w:rsidRPr="00D027B9" w14:paraId="545B2D85"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5E112B9B" w14:textId="77777777" w:rsidR="00D027B9" w:rsidRPr="00D027B9" w:rsidRDefault="00D027B9" w:rsidP="00D027B9">
            <w:pPr>
              <w:spacing w:after="0"/>
              <w:rPr>
                <w:rFonts w:eastAsia="Times New Roman"/>
                <w:color w:val="000000"/>
              </w:rPr>
            </w:pPr>
            <w:r w:rsidRPr="00D027B9">
              <w:rPr>
                <w:rFonts w:eastAsia="Times New Roman"/>
                <w:color w:val="000000"/>
              </w:rPr>
              <w:t>Analytics</w:t>
            </w:r>
          </w:p>
        </w:tc>
        <w:tc>
          <w:tcPr>
            <w:tcW w:w="724" w:type="pct"/>
            <w:tcBorders>
              <w:top w:val="single" w:sz="12" w:space="0" w:color="1F497D" w:themeColor="text2"/>
              <w:bottom w:val="single" w:sz="12" w:space="0" w:color="1F497D" w:themeColor="text2"/>
            </w:tcBorders>
            <w:hideMark/>
          </w:tcPr>
          <w:p w14:paraId="53C2CBF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Ryan Swanstrom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316FFAB"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D027B9" w:rsidRPr="00D027B9" w14:paraId="09F7DA2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8EE1E75" w14:textId="77777777" w:rsidR="00D027B9" w:rsidRPr="00D027B9" w:rsidRDefault="00D027B9" w:rsidP="00D027B9">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14:paraId="721351DB"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Joel Gurin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6A38393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D027B9" w:rsidRPr="00D027B9" w14:paraId="4620C3D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04790EF2"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333F084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142E0FCC" w14:textId="77777777" w:rsidR="00D027B9" w:rsidRPr="00D027B9" w:rsidRDefault="00F537C5" w:rsidP="00726A26">
            <w:pPr>
              <w:pStyle w:val="BDTableText"/>
              <w:cnfStyle w:val="000000000000" w:firstRow="0" w:lastRow="0" w:firstColumn="0" w:lastColumn="0" w:oddVBand="0" w:evenVBand="0" w:oddHBand="0" w:evenHBand="0" w:firstRowFirstColumn="0" w:firstRowLastColumn="0" w:lastRowFirstColumn="0" w:lastRowLastColumn="0"/>
            </w:pPr>
            <w:r>
              <w:t>“</w:t>
            </w:r>
            <w:r w:rsidR="00D027B9" w:rsidRPr="00726A26">
              <w:t>Big data is the broad name given to challenges and opportunities we have as data about every aspect of our lives becomes available. It’s not just about data though; it also includes the people, processes, and analysis that turn data into meaning.</w:t>
            </w:r>
            <w:r w:rsidRPr="00726A26">
              <w:t>”</w:t>
            </w:r>
          </w:p>
        </w:tc>
      </w:tr>
      <w:tr w:rsidR="00D027B9" w:rsidRPr="00D027B9" w14:paraId="5B506C61"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720550C3" w14:textId="77777777" w:rsidR="00D027B9" w:rsidRPr="00D027B9" w:rsidRDefault="00D027B9" w:rsidP="00D027B9">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14:paraId="50F8443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5F5F0505"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To me, </w:t>
            </w: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D027B9" w:rsidRPr="00D027B9" w14:paraId="09585358"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375A9DB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A61D6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0665C58D"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D027B9" w:rsidRPr="00D027B9" w14:paraId="525C3D6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C821563" w14:textId="77777777" w:rsidR="00D027B9" w:rsidRPr="00D027B9" w:rsidRDefault="00D027B9" w:rsidP="00D027B9">
            <w:pPr>
              <w:spacing w:after="0"/>
              <w:rPr>
                <w:rFonts w:eastAsia="Times New Roman"/>
                <w:color w:val="000000"/>
              </w:rPr>
            </w:pPr>
          </w:p>
        </w:tc>
        <w:tc>
          <w:tcPr>
            <w:tcW w:w="724" w:type="pct"/>
            <w:hideMark/>
          </w:tcPr>
          <w:p w14:paraId="457B363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22DB4E6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D027B9" w:rsidRPr="00D027B9" w14:paraId="1BC4D58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37AD87A4"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173980E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Gregory Piatetsky-Shapiro</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bottom w:val="single" w:sz="12" w:space="0" w:color="1F497D" w:themeColor="text2"/>
            </w:tcBorders>
            <w:hideMark/>
          </w:tcPr>
          <w:p w14:paraId="141243E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D027B9" w:rsidRPr="00D027B9" w14:paraId="4A068C3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40949A" w14:textId="77777777" w:rsidR="00D027B9" w:rsidRPr="00D027B9" w:rsidRDefault="00D027B9" w:rsidP="00D027B9">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14:paraId="6D91BBB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0ADC8C7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which started as a technological innovation in distributed computing, is now a cultural movement by which we continue to discover how hu</w:t>
            </w:r>
            <w:r w:rsidR="00BC5452">
              <w:rPr>
                <w:rFonts w:eastAsia="Times New Roman"/>
                <w:color w:val="000000"/>
              </w:rPr>
              <w:t>manity interacts with the world—</w:t>
            </w:r>
            <w:r w:rsidR="00D027B9" w:rsidRPr="00D027B9">
              <w:rPr>
                <w:rFonts w:eastAsia="Times New Roman"/>
                <w:color w:val="000000"/>
              </w:rPr>
              <w:t xml:space="preserve">and each </w:t>
            </w:r>
            <w:r w:rsidR="00BC5452">
              <w:rPr>
                <w:rFonts w:eastAsia="Times New Roman"/>
                <w:color w:val="000000"/>
              </w:rPr>
              <w:t>other—</w:t>
            </w:r>
            <w:r w:rsidR="00D027B9" w:rsidRPr="00D027B9">
              <w:rPr>
                <w:rFonts w:eastAsia="Times New Roman"/>
                <w:color w:val="000000"/>
              </w:rPr>
              <w:t>at large-scale.</w:t>
            </w:r>
            <w:r>
              <w:rPr>
                <w:rFonts w:eastAsia="Times New Roman"/>
                <w:color w:val="000000"/>
              </w:rPr>
              <w:t>”</w:t>
            </w:r>
          </w:p>
        </w:tc>
      </w:tr>
      <w:tr w:rsidR="00D027B9" w:rsidRPr="00D027B9" w14:paraId="415940A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783E475D"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0844A0C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Daniel Gillick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4BD83AEC"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D027B9" w:rsidRPr="00D027B9" w14:paraId="15EF67C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8124D77" w14:textId="77777777" w:rsidR="00D027B9" w:rsidRPr="00D027B9" w:rsidRDefault="00D027B9" w:rsidP="00D027B9">
            <w:pPr>
              <w:spacing w:after="0"/>
              <w:rPr>
                <w:rFonts w:eastAsia="Times New Roman"/>
                <w:color w:val="000000"/>
              </w:rPr>
            </w:pPr>
          </w:p>
        </w:tc>
        <w:tc>
          <w:tcPr>
            <w:tcW w:w="724" w:type="pct"/>
            <w:hideMark/>
          </w:tcPr>
          <w:p w14:paraId="11329F4E"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5E163B57"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14:paraId="1C6DEC3B" w14:textId="77777777" w:rsidR="00D027B9" w:rsidRDefault="00D027B9" w:rsidP="00D027B9"/>
    <w:p w14:paraId="400C5539" w14:textId="77777777" w:rsidR="006A3EAA" w:rsidRDefault="006A3EAA" w:rsidP="00277D2B"/>
    <w:p w14:paraId="342E319E" w14:textId="77777777" w:rsidR="006A3EAA" w:rsidRDefault="006A3EAA" w:rsidP="00277D2B">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6B323FEE" w14:textId="77777777" w:rsidR="00FF4E37" w:rsidRDefault="00FF4E37" w:rsidP="00E9376F">
      <w:pPr>
        <w:pStyle w:val="Heading1"/>
      </w:pPr>
      <w:bookmarkStart w:id="303" w:name="_Toc385500471"/>
      <w:bookmarkStart w:id="304" w:name="_Toc415520787"/>
      <w:r>
        <w:lastRenderedPageBreak/>
        <w:t xml:space="preserve">Big Data </w:t>
      </w:r>
      <w:bookmarkEnd w:id="303"/>
      <w:r w:rsidR="000F70B5">
        <w:t>Features</w:t>
      </w:r>
      <w:bookmarkEnd w:id="304"/>
    </w:p>
    <w:p w14:paraId="01CB7CE2" w14:textId="77777777" w:rsidR="00FF4E37" w:rsidRDefault="00DC3E06" w:rsidP="00277D2B">
      <w:r>
        <w:t xml:space="preserve">The diversity of Big Data concepts discussed in Section 2 is similarly reflected in the discussion of Big Data features in Section 3. </w:t>
      </w:r>
      <w:r w:rsidR="00F93868">
        <w:t>Some Big Data terms and concepts are discussed in Section 3 to understand new aspects brought about by the Big Data paradigm</w:t>
      </w:r>
      <w:r w:rsidR="007B7871">
        <w:t xml:space="preserve"> in the context of existing data architecture and analysis context</w:t>
      </w:r>
      <w:r w:rsidR="00F93868">
        <w:t xml:space="preserve">. </w:t>
      </w:r>
    </w:p>
    <w:p w14:paraId="7682A178" w14:textId="77777777" w:rsidR="00FF4E37" w:rsidRDefault="00FF4E37" w:rsidP="00257BF5">
      <w:pPr>
        <w:pStyle w:val="Heading2"/>
      </w:pPr>
      <w:bookmarkStart w:id="305" w:name="_Toc385500472"/>
      <w:bookmarkStart w:id="306" w:name="_Toc415520788"/>
      <w:r>
        <w:t>Data Elements</w:t>
      </w:r>
      <w:bookmarkEnd w:id="305"/>
      <w:r w:rsidR="00245B5E">
        <w:t xml:space="preserve"> and Metadata</w:t>
      </w:r>
      <w:bookmarkEnd w:id="306"/>
    </w:p>
    <w:p w14:paraId="0C7981B8" w14:textId="77777777" w:rsidR="000F70B5" w:rsidRDefault="000F70B5" w:rsidP="00FF4E37">
      <w:r>
        <w:t>Individual data elements have not changed with Big Data</w:t>
      </w:r>
      <w:r w:rsidR="005761A5">
        <w:t xml:space="preserve"> and are not discussed in detail in this document</w:t>
      </w:r>
      <w:r w:rsidR="008331B4">
        <w:t xml:space="preserve">. For </w:t>
      </w:r>
      <w:r w:rsidR="005761A5">
        <w:t>additional information on data types,</w:t>
      </w:r>
      <w:r>
        <w:t xml:space="preserve"> readers</w:t>
      </w:r>
      <w:r w:rsidR="00D16D79">
        <w:t xml:space="preserve"> are directed to </w:t>
      </w:r>
      <w:r w:rsidR="00E1624D">
        <w:t xml:space="preserve">the ISO standard </w:t>
      </w:r>
      <w:r w:rsidR="00D16D79">
        <w:t>ISO/IEC 11404:2007 General Purpose Datatypes</w:t>
      </w:r>
      <w:r w:rsidR="00E1624D">
        <w:rPr>
          <w:rStyle w:val="EndnoteReference"/>
        </w:rPr>
        <w:endnoteReference w:id="14"/>
      </w:r>
      <w:r w:rsidR="00D16D79">
        <w:t>, and</w:t>
      </w:r>
      <w:r w:rsidR="008331B4">
        <w:t>,</w:t>
      </w:r>
      <w:r w:rsidR="00D16D79">
        <w:t xml:space="preserve"> </w:t>
      </w:r>
      <w:r w:rsidR="005761A5">
        <w:t xml:space="preserve">as an </w:t>
      </w:r>
      <w:r w:rsidR="00D16D79">
        <w:t>example</w:t>
      </w:r>
      <w:r w:rsidR="008331B4">
        <w:t>,</w:t>
      </w:r>
      <w:r w:rsidR="00D16D79">
        <w:t xml:space="preserve"> its extension into healthcare information data types in ISO 21090:2011</w:t>
      </w:r>
      <w:r w:rsidR="0017227E">
        <w:t xml:space="preserve"> Health Informatics</w:t>
      </w:r>
      <w:r w:rsidR="00E1624D">
        <w:rPr>
          <w:rStyle w:val="EndnoteReference"/>
        </w:rPr>
        <w:endnoteReference w:id="15"/>
      </w:r>
      <w:r w:rsidR="00D16D79">
        <w:t>.</w:t>
      </w:r>
    </w:p>
    <w:p w14:paraId="2C722379" w14:textId="77777777" w:rsidR="00480F9C" w:rsidRDefault="008331B4" w:rsidP="00FF4E37">
      <w:r>
        <w:t xml:space="preserve">One </w:t>
      </w:r>
      <w:r w:rsidR="00092F27">
        <w:t xml:space="preserve">important </w:t>
      </w:r>
      <w:r w:rsidR="00D16D79">
        <w:t>concept to Big Data is metadata</w:t>
      </w:r>
      <w:r w:rsidR="00577F61">
        <w:t xml:space="preserve">, which </w:t>
      </w:r>
      <w:r w:rsidR="00D16D79">
        <w:t>is often described as “data about data</w:t>
      </w:r>
      <w:r>
        <w:t>.</w:t>
      </w:r>
      <w:r w:rsidR="00D16D79">
        <w:t xml:space="preserve">” </w:t>
      </w:r>
      <w:r w:rsidR="00D16D79" w:rsidRPr="00092F27">
        <w:t>Metadata</w:t>
      </w:r>
      <w:r w:rsidR="00D16D79">
        <w:t xml:space="preserve"> describes </w:t>
      </w:r>
      <w:r w:rsidR="00463858">
        <w:t xml:space="preserve">additional information about the data such as </w:t>
      </w:r>
      <w:r w:rsidR="00D16D79">
        <w:t xml:space="preserve">how and when data was collected and how it has been processed. </w:t>
      </w:r>
      <w:r w:rsidR="00480F9C">
        <w:t xml:space="preserve">Metadata should itself be viewed as data with all the requirements for tracking, change management, and </w:t>
      </w:r>
      <w:r w:rsidR="00F47F3B">
        <w:t>security.</w:t>
      </w:r>
      <w:r w:rsidR="00480F9C">
        <w:t xml:space="preserve"> </w:t>
      </w:r>
      <w:r w:rsidR="00F90B35">
        <w:t xml:space="preserve">Many standards are being developed for metadata, for </w:t>
      </w:r>
      <w:r w:rsidR="00112CBE">
        <w:t xml:space="preserve">general </w:t>
      </w:r>
      <w:r w:rsidR="00F90B35">
        <w:t xml:space="preserve">metadata coverage </w:t>
      </w:r>
      <w:r w:rsidR="00112CBE">
        <w:t>(</w:t>
      </w:r>
      <w:r w:rsidR="00F90B35">
        <w:t xml:space="preserve">e.g., </w:t>
      </w:r>
      <w:r w:rsidR="00112CBE">
        <w:t>ISO</w:t>
      </w:r>
      <w:r w:rsidR="00F90B35">
        <w:t>/IEC</w:t>
      </w:r>
      <w:r w:rsidR="00112CBE">
        <w:t xml:space="preserve"> 11179</w:t>
      </w:r>
      <w:r w:rsidR="00F90B35">
        <w:t>-x</w:t>
      </w:r>
      <w:r w:rsidR="00452144">
        <w:rPr>
          <w:rStyle w:val="EndnoteReference"/>
        </w:rPr>
        <w:endnoteReference w:id="16"/>
      </w:r>
      <w:r w:rsidR="00112CBE">
        <w:t>) and discipline specific</w:t>
      </w:r>
      <w:r w:rsidR="00F47F3B">
        <w:t xml:space="preserve"> </w:t>
      </w:r>
      <w:r w:rsidR="0009547F">
        <w:t xml:space="preserve">metadata </w:t>
      </w:r>
      <w:r w:rsidR="00112CBE">
        <w:t>(</w:t>
      </w:r>
      <w:r w:rsidR="0009547F">
        <w:t xml:space="preserve">e.g., </w:t>
      </w:r>
      <w:r w:rsidR="00112CBE">
        <w:t>ISO 19115</w:t>
      </w:r>
      <w:r w:rsidR="0009547F">
        <w:t>-x</w:t>
      </w:r>
      <w:r w:rsidR="0009547F">
        <w:rPr>
          <w:rStyle w:val="EndnoteReference"/>
        </w:rPr>
        <w:endnoteReference w:id="17"/>
      </w:r>
      <w:r w:rsidR="00112CBE">
        <w:t xml:space="preserve"> for geospatial data)</w:t>
      </w:r>
      <w:r w:rsidR="00480F9C">
        <w:t xml:space="preserve">. </w:t>
      </w:r>
    </w:p>
    <w:p w14:paraId="31C79234" w14:textId="77777777" w:rsidR="000F70B5" w:rsidRDefault="00480F9C" w:rsidP="00FF4E37">
      <w:r>
        <w:t>Metadata that describes the</w:t>
      </w:r>
      <w:r w:rsidR="00D16D79">
        <w:t xml:space="preserve"> history of a dataset is called its </w:t>
      </w:r>
      <w:r w:rsidR="00D16D79" w:rsidRPr="00D16D79">
        <w:rPr>
          <w:i/>
        </w:rPr>
        <w:t>provenance</w:t>
      </w:r>
      <w:r w:rsidR="00D16D79">
        <w:t xml:space="preserve">, </w:t>
      </w:r>
      <w:r w:rsidR="00AA36F5">
        <w:t xml:space="preserve">which is </w:t>
      </w:r>
      <w:r w:rsidR="00D16D79">
        <w:t>discussed in Section 3.</w:t>
      </w:r>
      <w:r w:rsidR="00AA36F5">
        <w:t>6</w:t>
      </w:r>
      <w:r w:rsidR="00D16D79">
        <w:t xml:space="preserve">. </w:t>
      </w:r>
      <w:r w:rsidR="000F70B5">
        <w:t xml:space="preserve">As </w:t>
      </w:r>
      <w:r w:rsidR="000F70B5" w:rsidRPr="00D16D79">
        <w:rPr>
          <w:i/>
        </w:rPr>
        <w:t>open data</w:t>
      </w:r>
      <w:r w:rsidR="000F70B5">
        <w:t xml:space="preserve"> </w:t>
      </w:r>
      <w:r w:rsidR="00D16D79">
        <w:t xml:space="preserve">(data available to others) </w:t>
      </w:r>
      <w:r w:rsidR="000F70B5">
        <w:t xml:space="preserve">and </w:t>
      </w:r>
      <w:r w:rsidR="000F70B5" w:rsidRPr="00D16D79">
        <w:rPr>
          <w:i/>
        </w:rPr>
        <w:t>linked data</w:t>
      </w:r>
      <w:r w:rsidR="00D16D79">
        <w:t xml:space="preserve"> (data that is connected to other data)</w:t>
      </w:r>
      <w:r w:rsidR="0044783D">
        <w:t xml:space="preserve"> become the norm</w:t>
      </w:r>
      <w:r w:rsidR="000F70B5">
        <w:t xml:space="preserve">, it </w:t>
      </w:r>
      <w:r w:rsidR="00493C58">
        <w:t xml:space="preserve">is increasingly </w:t>
      </w:r>
      <w:r w:rsidR="000F70B5">
        <w:t xml:space="preserve">important to have information about how data was collected, transmitted, and processed. </w:t>
      </w:r>
      <w:r w:rsidR="00044168">
        <w:t>P</w:t>
      </w:r>
      <w:r w:rsidR="00493C58">
        <w:t xml:space="preserve">rovenance </w:t>
      </w:r>
      <w:r w:rsidR="00044168">
        <w:t xml:space="preserve">type of metadata </w:t>
      </w:r>
      <w:r w:rsidR="00705142">
        <w:t xml:space="preserve">guides users to </w:t>
      </w:r>
      <w:r w:rsidR="000F70B5">
        <w:t xml:space="preserve">correct </w:t>
      </w:r>
      <w:r w:rsidR="00705142">
        <w:t xml:space="preserve">data </w:t>
      </w:r>
      <w:r w:rsidR="000F70B5">
        <w:t xml:space="preserve">utilization when </w:t>
      </w:r>
      <w:r w:rsidR="00705142">
        <w:t xml:space="preserve">the </w:t>
      </w:r>
      <w:r w:rsidR="000F70B5">
        <w:t>data is repurposed from its original collection process</w:t>
      </w:r>
      <w:r>
        <w:t xml:space="preserve"> </w:t>
      </w:r>
      <w:r w:rsidR="00705142">
        <w:t xml:space="preserve">in an effort to </w:t>
      </w:r>
      <w:r>
        <w:t>extract additional value.</w:t>
      </w:r>
    </w:p>
    <w:p w14:paraId="5040A60A" w14:textId="77777777" w:rsidR="003725CA" w:rsidRDefault="00480F9C" w:rsidP="00FF4E37">
      <w:r w:rsidRPr="001247B7">
        <w:rPr>
          <w:i/>
        </w:rPr>
        <w:t xml:space="preserve">Semantic </w:t>
      </w:r>
      <w:r w:rsidR="001247B7">
        <w:rPr>
          <w:i/>
        </w:rPr>
        <w:t>meta</w:t>
      </w:r>
      <w:r w:rsidRPr="001247B7">
        <w:rPr>
          <w:i/>
        </w:rPr>
        <w:t>data</w:t>
      </w:r>
      <w:r w:rsidR="00044168" w:rsidRPr="00044168">
        <w:t>, another type of metadata,</w:t>
      </w:r>
      <w:r>
        <w:rPr>
          <w:b/>
          <w:i/>
        </w:rPr>
        <w:t xml:space="preserve"> </w:t>
      </w:r>
      <w:r>
        <w:t xml:space="preserve">refers to the definitional description of a data element to </w:t>
      </w:r>
      <w:r w:rsidR="00884E69">
        <w:t xml:space="preserve">assist with </w:t>
      </w:r>
      <w:r>
        <w:t>proper interpret</w:t>
      </w:r>
      <w:r w:rsidR="00884E69">
        <w:t>ation</w:t>
      </w:r>
      <w:r>
        <w:t xml:space="preserve">. </w:t>
      </w:r>
      <w:r w:rsidR="00186BBC">
        <w:t xml:space="preserve">An </w:t>
      </w:r>
      <w:r w:rsidR="00186BBC" w:rsidRPr="00D01AA2">
        <w:rPr>
          <w:i/>
        </w:rPr>
        <w:t>ontology</w:t>
      </w:r>
      <w:r w:rsidR="00186BBC">
        <w:t xml:space="preserve"> can be conceptualized as a graphic model, representing a semantic relationship between entities. Ontologies are semantic models constrained to follow different levels of logic models. Ontologies and semantic models predated Big Data and </w:t>
      </w:r>
      <w:r w:rsidR="009565EB" w:rsidRPr="00104389">
        <w:t xml:space="preserve">not </w:t>
      </w:r>
      <w:r w:rsidR="00C276F2">
        <w:t xml:space="preserve">discussed in depth </w:t>
      </w:r>
      <w:r w:rsidR="009565EB" w:rsidRPr="00104389">
        <w:t>this document</w:t>
      </w:r>
      <w:r w:rsidR="00186BBC">
        <w:t>. Ontologies can be very general or extremely domain specific</w:t>
      </w:r>
      <w:r w:rsidR="00846140">
        <w:t xml:space="preserve"> in nature</w:t>
      </w:r>
      <w:r w:rsidR="00186BBC">
        <w:t>.</w:t>
      </w:r>
      <w:r w:rsidR="00F47F3B">
        <w:t xml:space="preserve"> </w:t>
      </w:r>
      <w:r>
        <w:t>A number of mechanisms exist for implementing these unique definitional descriptions</w:t>
      </w:r>
      <w:r w:rsidR="00C6584C">
        <w:t xml:space="preserve">, and the reader is referred to the </w:t>
      </w:r>
      <w:r w:rsidR="00846140" w:rsidRPr="00846140">
        <w:t xml:space="preserve">World Wide Web Consortium </w:t>
      </w:r>
      <w:r w:rsidR="00846140">
        <w:t>(</w:t>
      </w:r>
      <w:r w:rsidR="00C6584C">
        <w:t>W3C</w:t>
      </w:r>
      <w:r w:rsidR="00846140">
        <w:t>)</w:t>
      </w:r>
      <w:r w:rsidR="00C6584C">
        <w:t xml:space="preserve"> efforts on the </w:t>
      </w:r>
      <w:r w:rsidR="00E7325D">
        <w:t>s</w:t>
      </w:r>
      <w:r w:rsidR="00C6584C">
        <w:t xml:space="preserve">emantic </w:t>
      </w:r>
      <w:r w:rsidR="00E7325D">
        <w:t>w</w:t>
      </w:r>
      <w:r w:rsidR="00C6584C">
        <w:t>eb</w:t>
      </w:r>
      <w:r w:rsidR="00E7325D">
        <w:rPr>
          <w:rStyle w:val="EndnoteReference"/>
        </w:rPr>
        <w:endnoteReference w:id="18"/>
      </w:r>
      <w:r w:rsidR="00E7325D">
        <w:rPr>
          <w:rStyle w:val="EndnoteReference"/>
        </w:rPr>
        <w:endnoteReference w:id="19"/>
      </w:r>
      <w:r w:rsidR="00C6584C">
        <w:t xml:space="preserve"> for additional information. Semantic data is important in the new Big Data Paradigm since </w:t>
      </w:r>
      <w:r w:rsidR="00256312">
        <w:t xml:space="preserve">the Semantic Web represents a Big Data attempt to provide </w:t>
      </w:r>
      <w:r w:rsidR="00564D7B" w:rsidRPr="00104389">
        <w:t xml:space="preserve">cross-cutting </w:t>
      </w:r>
      <w:r w:rsidR="00256312">
        <w:t>meaning</w:t>
      </w:r>
      <w:r w:rsidR="00564D7B">
        <w:t>s</w:t>
      </w:r>
      <w:r w:rsidR="00256312">
        <w:t xml:space="preserve"> for terms. </w:t>
      </w:r>
      <w:r w:rsidR="00564D7B" w:rsidRPr="00104389">
        <w:t>Again, semantic metadata is</w:t>
      </w:r>
      <w:r w:rsidR="00256312">
        <w:t xml:space="preserve"> especially </w:t>
      </w:r>
      <w:r w:rsidR="00564D7B">
        <w:t xml:space="preserve">important </w:t>
      </w:r>
      <w:r w:rsidR="00256312">
        <w:t>for linked data efforts.</w:t>
      </w:r>
    </w:p>
    <w:p w14:paraId="5B2E9C9B" w14:textId="77777777" w:rsidR="000F70B5" w:rsidRDefault="003725CA" w:rsidP="00FF4E37">
      <w:r w:rsidRPr="003725CA">
        <w:rPr>
          <w:i/>
        </w:rPr>
        <w:t>Taxonomies</w:t>
      </w:r>
      <w:r>
        <w:t xml:space="preserve"> represent in some sense metadata about data element relationships. Taxonomy is a hierarchical relationship between entities, where a data element is broken down into </w:t>
      </w:r>
      <w:r w:rsidR="00BD497A">
        <w:t xml:space="preserve">smaller component parts. While these concepts are important, they predated </w:t>
      </w:r>
      <w:r w:rsidR="00564D7B">
        <w:t xml:space="preserve">the Big Data </w:t>
      </w:r>
      <w:r w:rsidR="00BD497A">
        <w:t>paradigm shift</w:t>
      </w:r>
      <w:r>
        <w:t>.</w:t>
      </w:r>
    </w:p>
    <w:p w14:paraId="263AD162" w14:textId="77777777" w:rsidR="000F70B5" w:rsidRDefault="000F70B5" w:rsidP="000F70B5">
      <w:pPr>
        <w:pStyle w:val="Heading2"/>
      </w:pPr>
      <w:bookmarkStart w:id="307" w:name="_Toc415520789"/>
      <w:r>
        <w:t>Data Records</w:t>
      </w:r>
      <w:r w:rsidR="00245B5E">
        <w:t xml:space="preserve"> and Non-Relational Models</w:t>
      </w:r>
      <w:bookmarkEnd w:id="307"/>
    </w:p>
    <w:p w14:paraId="397F65BB" w14:textId="77777777" w:rsidR="00FF4E37" w:rsidRDefault="0063128A" w:rsidP="00FF4E37">
      <w:r>
        <w:t>Data elements are collected into records that describe a particular observation, event, or transaction.</w:t>
      </w:r>
      <w:r w:rsidR="00467011">
        <w:t xml:space="preserve"> </w:t>
      </w:r>
      <w:r w:rsidR="00A97402">
        <w:t>Previously</w:t>
      </w:r>
      <w:r w:rsidR="004935EF">
        <w:t>,</w:t>
      </w:r>
      <w:r w:rsidR="00A97402">
        <w:t xml:space="preserve"> m</w:t>
      </w:r>
      <w:r w:rsidR="00FF4E37">
        <w:t xml:space="preserve">ost of the data in business systems was </w:t>
      </w:r>
      <w:r w:rsidR="00FF4E37" w:rsidRPr="00FF4E37">
        <w:rPr>
          <w:b/>
          <w:i/>
        </w:rPr>
        <w:t>structured</w:t>
      </w:r>
      <w:r w:rsidR="00FF4E37" w:rsidRPr="00FF4E37">
        <w:rPr>
          <w:i/>
        </w:rPr>
        <w:t xml:space="preserve"> </w:t>
      </w:r>
      <w:r w:rsidR="00FF4E37">
        <w:t>data</w:t>
      </w:r>
      <w:r w:rsidR="00AC0BF3">
        <w:t>,</w:t>
      </w:r>
      <w:r w:rsidR="00FF4E37">
        <w:t xml:space="preserve"> </w:t>
      </w:r>
      <w:r w:rsidR="00467011">
        <w:t>where each record</w:t>
      </w:r>
      <w:r w:rsidR="00112CBE">
        <w:t xml:space="preserve"> was consistently structured</w:t>
      </w:r>
      <w:r w:rsidR="00467011">
        <w:t xml:space="preserve"> </w:t>
      </w:r>
      <w:r w:rsidR="00AC0BF3">
        <w:t xml:space="preserve">and </w:t>
      </w:r>
      <w:r w:rsidR="00FF4E37">
        <w:t xml:space="preserve">could be described efficiently in a </w:t>
      </w:r>
      <w:r w:rsidR="00FF4E37" w:rsidRPr="00FF4E37">
        <w:rPr>
          <w:b/>
          <w:i/>
        </w:rPr>
        <w:t>relational model</w:t>
      </w:r>
      <w:r w:rsidR="00FF4E37">
        <w:t xml:space="preserve">. </w:t>
      </w:r>
      <w:r w:rsidR="004F144B">
        <w:t>R</w:t>
      </w:r>
      <w:r w:rsidR="00142EB1">
        <w:t xml:space="preserve">ecords </w:t>
      </w:r>
      <w:r w:rsidR="004F144B">
        <w:t xml:space="preserve">are conceptualized </w:t>
      </w:r>
      <w:r w:rsidR="00142EB1">
        <w:t xml:space="preserve">as the rows in a table where data elements </w:t>
      </w:r>
      <w:r w:rsidR="00BD497A">
        <w:t>are</w:t>
      </w:r>
      <w:r w:rsidR="00142EB1">
        <w:t xml:space="preserve"> in the cells. </w:t>
      </w:r>
      <w:r w:rsidR="00FF4E37">
        <w:t>Unstructured data types</w:t>
      </w:r>
      <w:r w:rsidR="00405327">
        <w:t>,</w:t>
      </w:r>
      <w:r w:rsidR="00FF4E37">
        <w:t xml:space="preserve"> such as text, image, video, and relationship data</w:t>
      </w:r>
      <w:r w:rsidR="00405327">
        <w:t>,</w:t>
      </w:r>
      <w:r w:rsidR="00FF4E37">
        <w:t xml:space="preserve"> have been increasing in both volume and prominence. </w:t>
      </w:r>
      <w:r w:rsidR="001752E9">
        <w:t>While modern relational databases tend to have support for these types of data elements</w:t>
      </w:r>
      <w:r w:rsidR="00714622">
        <w:t>,</w:t>
      </w:r>
      <w:r w:rsidR="001752E9">
        <w:t xml:space="preserve"> </w:t>
      </w:r>
      <w:r w:rsidR="00714622">
        <w:t>their</w:t>
      </w:r>
      <w:r w:rsidR="001752E9">
        <w:t xml:space="preserve"> ability to directly analyze, index, and process them has tended to be both limited and accessed via non-standard SQL extensions. </w:t>
      </w:r>
      <w:r w:rsidR="00FF4E37">
        <w:t xml:space="preserve">The need to </w:t>
      </w:r>
      <w:r w:rsidR="00FF4E37">
        <w:lastRenderedPageBreak/>
        <w:t xml:space="preserve">analyze </w:t>
      </w:r>
      <w:r w:rsidR="00FF4E37" w:rsidRPr="00FF4E37">
        <w:rPr>
          <w:b/>
          <w:i/>
        </w:rPr>
        <w:t>unstructured</w:t>
      </w:r>
      <w:r w:rsidR="00FF4E37">
        <w:t xml:space="preserve"> or </w:t>
      </w:r>
      <w:r w:rsidR="00FF4E37" w:rsidRPr="00FF4E37">
        <w:rPr>
          <w:b/>
          <w:i/>
        </w:rPr>
        <w:t>semi-structured</w:t>
      </w:r>
      <w:r w:rsidR="00FF4E37">
        <w:t xml:space="preserve"> data has been present for many years</w:t>
      </w:r>
      <w:r w:rsidR="00CD2117">
        <w:t>.</w:t>
      </w:r>
      <w:r w:rsidR="00A97402">
        <w:t xml:space="preserve"> </w:t>
      </w:r>
      <w:r w:rsidR="00CD2117">
        <w:t xml:space="preserve">However, </w:t>
      </w:r>
      <w:r w:rsidR="00A97402">
        <w:t xml:space="preserve">the </w:t>
      </w:r>
      <w:r w:rsidR="00FF4E37">
        <w:t xml:space="preserve">Big Data </w:t>
      </w:r>
      <w:r w:rsidR="00FE6EDC">
        <w:t>paradigm</w:t>
      </w:r>
      <w:r w:rsidR="00FF4E37">
        <w:t xml:space="preserve"> shift</w:t>
      </w:r>
      <w:r w:rsidR="00CD2117">
        <w:t xml:space="preserve"> has increased the </w:t>
      </w:r>
      <w:r w:rsidR="00A97402">
        <w:t xml:space="preserve">emphasis on the value </w:t>
      </w:r>
      <w:r w:rsidR="00F50D9C">
        <w:t xml:space="preserve">of </w:t>
      </w:r>
      <w:r w:rsidR="00A97402">
        <w:t xml:space="preserve">unstructured or relationship data, and </w:t>
      </w:r>
      <w:r w:rsidR="00EE5D47">
        <w:t>also on different engineering methods that can handle data more efficiently</w:t>
      </w:r>
      <w:r w:rsidR="00A97402">
        <w:t>.</w:t>
      </w:r>
      <w:r w:rsidR="00FF4E37">
        <w:t xml:space="preserve"> </w:t>
      </w:r>
    </w:p>
    <w:p w14:paraId="676E9B8F" w14:textId="77777777" w:rsidR="00142EB1" w:rsidRDefault="00EF0990" w:rsidP="00FF4E37">
      <w:r w:rsidRPr="00104389">
        <w:t>Again, semantic metadata is</w:t>
      </w:r>
      <w:r w:rsidR="00142EB1">
        <w:t xml:space="preserve">, Big Data Engineering refers to the new ways data is stored in records. In some cases the records are still in the concept of a table structure. </w:t>
      </w:r>
      <w:r w:rsidR="003725CA">
        <w:t xml:space="preserve">One </w:t>
      </w:r>
      <w:r w:rsidR="00BD497A">
        <w:t>storage paradigm</w:t>
      </w:r>
      <w:r w:rsidR="00142EB1">
        <w:t xml:space="preserve"> </w:t>
      </w:r>
      <w:r w:rsidR="003725CA">
        <w:t>is</w:t>
      </w:r>
      <w:r w:rsidR="00142EB1">
        <w:t xml:space="preserve"> </w:t>
      </w:r>
      <w:r w:rsidR="00BD497A">
        <w:t>a</w:t>
      </w:r>
      <w:r w:rsidR="003725CA">
        <w:t xml:space="preserve"> key-value structure</w:t>
      </w:r>
      <w:r w:rsidR="00BD497A">
        <w:t>,</w:t>
      </w:r>
      <w:r w:rsidR="003725CA">
        <w:t xml:space="preserve"> with a record consisting of a key and a string of data together in the value. The </w:t>
      </w:r>
      <w:r w:rsidR="00BD497A">
        <w:t xml:space="preserve">data is retrieved through the key, and the </w:t>
      </w:r>
      <w:r w:rsidR="003725CA">
        <w:t xml:space="preserve">non-relational </w:t>
      </w:r>
      <w:r w:rsidR="00BD497A">
        <w:t xml:space="preserve">database </w:t>
      </w:r>
      <w:r w:rsidR="003725CA">
        <w:t xml:space="preserve">software handles </w:t>
      </w:r>
      <w:r w:rsidR="00BD497A">
        <w:t>accessing the data in the value</w:t>
      </w:r>
      <w:r w:rsidR="00B45C37">
        <w:t>.</w:t>
      </w:r>
      <w:r w:rsidR="001752E9">
        <w:t xml:space="preserve"> </w:t>
      </w:r>
      <w:r w:rsidR="00B45C37">
        <w:t>This</w:t>
      </w:r>
      <w:r w:rsidR="001752E9">
        <w:t xml:space="preserve"> can be viewed as a subset/simplification of a relational database table with a single index field and column</w:t>
      </w:r>
      <w:r w:rsidR="00B45C37">
        <w:t xml:space="preserve">. </w:t>
      </w:r>
      <w:r w:rsidR="00BD497A">
        <w:t>A variant on this is the document store, where the document</w:t>
      </w:r>
      <w:r w:rsidR="00563B94">
        <w:t xml:space="preserve"> </w:t>
      </w:r>
      <w:r w:rsidR="001752E9">
        <w:t>has multiple</w:t>
      </w:r>
      <w:r w:rsidR="00BD497A">
        <w:t xml:space="preserve"> value field</w:t>
      </w:r>
      <w:r w:rsidR="001752E9">
        <w:t>s</w:t>
      </w:r>
      <w:r w:rsidR="004F3D80">
        <w:t>,</w:t>
      </w:r>
      <w:r w:rsidR="001752E9">
        <w:t xml:space="preserve"> any of which can be used as the index/key</w:t>
      </w:r>
      <w:r w:rsidR="00BD497A">
        <w:t xml:space="preserve">. The difference </w:t>
      </w:r>
      <w:r w:rsidR="001752E9">
        <w:t xml:space="preserve">from the relational table model </w:t>
      </w:r>
      <w:r w:rsidR="00BD497A">
        <w:t>is that the</w:t>
      </w:r>
      <w:r w:rsidR="001752E9">
        <w:t xml:space="preserve"> set of documents do not all need to have</w:t>
      </w:r>
      <w:r w:rsidR="00BD497A">
        <w:t xml:space="preserve"> </w:t>
      </w:r>
      <w:r w:rsidR="001752E9">
        <w:t xml:space="preserve">same </w:t>
      </w:r>
      <w:r w:rsidR="00BD497A">
        <w:t>value field</w:t>
      </w:r>
      <w:r w:rsidR="001752E9">
        <w:t>s</w:t>
      </w:r>
      <w:r w:rsidR="00BD497A">
        <w:t>.</w:t>
      </w:r>
    </w:p>
    <w:p w14:paraId="1952BAFB" w14:textId="77777777" w:rsidR="0063128A" w:rsidRDefault="00876A3E" w:rsidP="00D01AA2">
      <w:r w:rsidRPr="00104389">
        <w:t>Another</w:t>
      </w:r>
      <w:r>
        <w:t xml:space="preserve"> </w:t>
      </w:r>
      <w:r w:rsidR="00BD497A">
        <w:t>type of new Big Data record storage is in a graphical model. A graphical model represents</w:t>
      </w:r>
      <w:r w:rsidR="0025219A">
        <w:t xml:space="preserve"> the relationship between data elements. The data elements are nodes, and the relationship is represented as a link between nodes. </w:t>
      </w:r>
      <w:r w:rsidR="001752E9">
        <w:t xml:space="preserve">Graph storage models represent each data element as a series of subject, predicate, </w:t>
      </w:r>
      <w:r>
        <w:t xml:space="preserve">and </w:t>
      </w:r>
      <w:r w:rsidR="001752E9">
        <w:t>object triples.</w:t>
      </w:r>
      <w:r w:rsidR="00563B94">
        <w:t xml:space="preserve"> </w:t>
      </w:r>
      <w:r w:rsidR="00186BBC">
        <w:t>Often</w:t>
      </w:r>
      <w:r w:rsidR="004F3D80">
        <w:t>,</w:t>
      </w:r>
      <w:r w:rsidR="00186BBC">
        <w:t xml:space="preserve"> the available types of objects and relationships are described via </w:t>
      </w:r>
      <w:r w:rsidR="004F3D80">
        <w:t>o</w:t>
      </w:r>
      <w:r w:rsidR="00186BBC">
        <w:t>ntologies as discussed above.</w:t>
      </w:r>
    </w:p>
    <w:p w14:paraId="15DBF698" w14:textId="77777777" w:rsidR="007B137F" w:rsidRDefault="00FF4E37" w:rsidP="007B137F">
      <w:r>
        <w:t>An</w:t>
      </w:r>
      <w:r w:rsidR="00700077">
        <w:t>other</w:t>
      </w:r>
      <w:r>
        <w:t xml:space="preserve"> </w:t>
      </w:r>
      <w:r w:rsidR="007159A6">
        <w:t xml:space="preserve">data element relationship </w:t>
      </w:r>
      <w:r>
        <w:t xml:space="preserve">concept </w:t>
      </w:r>
      <w:r w:rsidR="007159A6">
        <w:t xml:space="preserve">that </w:t>
      </w:r>
      <w:r w:rsidR="00700077">
        <w:t xml:space="preserve">is </w:t>
      </w:r>
      <w:r>
        <w:t xml:space="preserve">not new in the </w:t>
      </w:r>
      <w:r w:rsidR="00876A3E">
        <w:t xml:space="preserve">Big Data </w:t>
      </w:r>
      <w:r>
        <w:t xml:space="preserve">paradigm shift is the presence of </w:t>
      </w:r>
      <w:r w:rsidRPr="00FF4E37">
        <w:rPr>
          <w:i/>
        </w:rPr>
        <w:t>complexity</w:t>
      </w:r>
      <w:r>
        <w:t xml:space="preserve"> </w:t>
      </w:r>
      <w:r w:rsidR="007159A6">
        <w:t xml:space="preserve">between </w:t>
      </w:r>
      <w:r>
        <w:t xml:space="preserve">the data elements. There are systems where data elements cannot be </w:t>
      </w:r>
      <w:r w:rsidR="007159A6">
        <w:t>analyzed outside the context of other data elements</w:t>
      </w:r>
      <w:r>
        <w:t>. This is evident</w:t>
      </w:r>
      <w:r w:rsidR="007B26CA">
        <w:t xml:space="preserve">, </w:t>
      </w:r>
      <w:r w:rsidR="00A97402">
        <w:t>for example</w:t>
      </w:r>
      <w:r w:rsidR="007D363E">
        <w:t>,</w:t>
      </w:r>
      <w:r w:rsidR="007B26CA">
        <w:t xml:space="preserve"> in</w:t>
      </w:r>
      <w:r w:rsidR="00A97402">
        <w:t xml:space="preserve"> </w:t>
      </w:r>
      <w:r w:rsidR="00700077">
        <w:t xml:space="preserve">the </w:t>
      </w:r>
      <w:r>
        <w:t xml:space="preserve">analytics for the </w:t>
      </w:r>
      <w:r w:rsidR="00A97402">
        <w:t>Human Genome</w:t>
      </w:r>
      <w:r w:rsidR="00700077">
        <w:t xml:space="preserve"> Project</w:t>
      </w:r>
      <w:r w:rsidR="00C007F6">
        <w:t>,</w:t>
      </w:r>
      <w:r w:rsidR="00A97402">
        <w:t xml:space="preserve"> </w:t>
      </w:r>
      <w:r w:rsidR="00C007F6">
        <w:t>where</w:t>
      </w:r>
      <w:r w:rsidR="006D440E">
        <w:t xml:space="preserve"> </w:t>
      </w:r>
      <w:r>
        <w:t>it is the relationship between the elements</w:t>
      </w:r>
      <w:r w:rsidR="00700077">
        <w:t xml:space="preserve"> and</w:t>
      </w:r>
      <w:r>
        <w:t xml:space="preserve"> their position and proximity to other elements that matters.</w:t>
      </w:r>
      <w:r w:rsidR="00273715">
        <w:t xml:space="preserve"> </w:t>
      </w:r>
      <w:r>
        <w:t xml:space="preserve">The term </w:t>
      </w:r>
      <w:r w:rsidRPr="00700077">
        <w:rPr>
          <w:i/>
        </w:rPr>
        <w:t>complexity</w:t>
      </w:r>
      <w:r>
        <w:t xml:space="preserve"> </w:t>
      </w:r>
      <w:r w:rsidR="007159A6">
        <w:t xml:space="preserve">is often attributed to Big Data, but it </w:t>
      </w:r>
      <w:r>
        <w:t xml:space="preserve">refers to this inter-relationship between data elements or </w:t>
      </w:r>
      <w:r w:rsidR="007159A6">
        <w:t xml:space="preserve">across </w:t>
      </w:r>
      <w:r>
        <w:t>data records</w:t>
      </w:r>
      <w:r w:rsidR="007407AD">
        <w:t>,</w:t>
      </w:r>
      <w:r w:rsidR="007159A6">
        <w:t xml:space="preserve"> independent</w:t>
      </w:r>
      <w:r w:rsidR="003B286F">
        <w:t xml:space="preserve"> of whether the dataset has the characteristics of Big </w:t>
      </w:r>
      <w:r w:rsidR="00F17D74">
        <w:t>Data</w:t>
      </w:r>
    </w:p>
    <w:p w14:paraId="328FDCAB" w14:textId="77777777" w:rsidR="00FF77AC" w:rsidRDefault="00FF77AC" w:rsidP="00257BF5">
      <w:pPr>
        <w:pStyle w:val="Heading2"/>
      </w:pPr>
      <w:bookmarkStart w:id="308" w:name="_Toc385500473"/>
      <w:bookmarkStart w:id="309" w:name="_Toc415520790"/>
      <w:r>
        <w:t xml:space="preserve">Dataset </w:t>
      </w:r>
      <w:bookmarkEnd w:id="308"/>
      <w:r w:rsidR="00467011">
        <w:t>Characteristics</w:t>
      </w:r>
      <w:r w:rsidR="00245B5E">
        <w:t xml:space="preserve"> and Storage</w:t>
      </w:r>
      <w:bookmarkEnd w:id="309"/>
    </w:p>
    <w:p w14:paraId="54114F7B" w14:textId="77777777" w:rsidR="007706B3" w:rsidRPr="00213583" w:rsidRDefault="003B286F" w:rsidP="00213583">
      <w:r>
        <w:t>Data records are grouped into datasets, which can have the Big Data characteristics of volume, velocity, variety</w:t>
      </w:r>
      <w:r w:rsidR="00081EA7" w:rsidRPr="00104389">
        <w:t>, and variability</w:t>
      </w:r>
      <w:r>
        <w:t xml:space="preserve">. </w:t>
      </w:r>
      <w:r w:rsidR="00FF77AC" w:rsidRPr="00213583">
        <w:t>Data</w:t>
      </w:r>
      <w:r>
        <w:t>set characteristics can refer to the data itself,</w:t>
      </w:r>
      <w:r w:rsidR="007D00CC">
        <w:t xml:space="preserve"> or </w:t>
      </w:r>
      <w:r w:rsidR="007D00CC" w:rsidRPr="007D00CC">
        <w:rPr>
          <w:i/>
        </w:rPr>
        <w:t>data at rest</w:t>
      </w:r>
      <w:r w:rsidR="007D00CC">
        <w:t>,</w:t>
      </w:r>
      <w:r>
        <w:t xml:space="preserve"> while characteristics of the data </w:t>
      </w:r>
      <w:r w:rsidR="00FF77AC" w:rsidRPr="00213583">
        <w:t>that is traversing a network or temporarily residing in computer memory to be read or updated</w:t>
      </w:r>
      <w:r w:rsidR="009C2311">
        <w:t xml:space="preserve"> is </w:t>
      </w:r>
      <w:r w:rsidR="00B02617">
        <w:t xml:space="preserve">referred to as </w:t>
      </w:r>
      <w:r w:rsidR="00B02617" w:rsidRPr="00B02617">
        <w:rPr>
          <w:i/>
        </w:rPr>
        <w:t>data in motion</w:t>
      </w:r>
      <w:r w:rsidR="00B02617">
        <w:t xml:space="preserve">, </w:t>
      </w:r>
      <w:r w:rsidR="00081EA7" w:rsidRPr="00104389">
        <w:t xml:space="preserve">which is </w:t>
      </w:r>
      <w:r w:rsidR="009C2311">
        <w:t>discussed in Section 3.4</w:t>
      </w:r>
      <w:r w:rsidR="00B02617">
        <w:t>.</w:t>
      </w:r>
    </w:p>
    <w:p w14:paraId="372306D6" w14:textId="77777777" w:rsidR="00280961" w:rsidRDefault="00626493" w:rsidP="006C4F78">
      <w:r w:rsidRPr="009D676B">
        <w:rPr>
          <w:b/>
          <w:i/>
        </w:rPr>
        <w:t>Data at Rest:</w:t>
      </w:r>
      <w:r>
        <w:t xml:space="preserve"> </w:t>
      </w:r>
      <w:r w:rsidR="00FF77AC" w:rsidRPr="00FF77AC">
        <w:t xml:space="preserve">Typical characteristics of data at rest that are </w:t>
      </w:r>
      <w:r w:rsidR="006C2754">
        <w:t>notably</w:t>
      </w:r>
      <w:r w:rsidR="006C2754" w:rsidRPr="00FF77AC">
        <w:t xml:space="preserve"> </w:t>
      </w:r>
      <w:r w:rsidR="00FF77AC" w:rsidRPr="00FF77AC">
        <w:t xml:space="preserve">different in the era of </w:t>
      </w:r>
      <w:r w:rsidR="00C63FFB">
        <w:t>Big Data</w:t>
      </w:r>
      <w:r w:rsidR="00FF77AC" w:rsidRPr="00FF77AC">
        <w:t xml:space="preserve"> are </w:t>
      </w:r>
      <w:r w:rsidR="00F87142" w:rsidRPr="0070346F">
        <w:t>v</w:t>
      </w:r>
      <w:r w:rsidR="00FF77AC" w:rsidRPr="0070346F">
        <w:t>olume</w:t>
      </w:r>
      <w:r w:rsidR="00FF77AC" w:rsidRPr="00FF77AC">
        <w:t xml:space="preserve"> and </w:t>
      </w:r>
      <w:r w:rsidR="00F87142" w:rsidRPr="0070346F">
        <w:t>v</w:t>
      </w:r>
      <w:r w:rsidR="00FF77AC" w:rsidRPr="0070346F">
        <w:t>ariety</w:t>
      </w:r>
      <w:r w:rsidR="00FF77AC" w:rsidRPr="00FF77AC">
        <w:t>.</w:t>
      </w:r>
      <w:r w:rsidR="00273715">
        <w:t xml:space="preserve"> </w:t>
      </w:r>
      <w:r w:rsidR="006C4F78" w:rsidRPr="006C2754">
        <w:t>Volume</w:t>
      </w:r>
      <w:r w:rsidR="006C4F78" w:rsidRPr="006C4F78">
        <w:t xml:space="preserve"> is the characteristic of data at rest that is most associated with </w:t>
      </w:r>
      <w:r w:rsidR="00C63FFB">
        <w:t>Big Data</w:t>
      </w:r>
      <w:r w:rsidR="006C4F78" w:rsidRPr="006C4F78">
        <w:t xml:space="preserve">. Estimates show that the </w:t>
      </w:r>
      <w:r w:rsidR="006C4F78" w:rsidRPr="002C69F6">
        <w:t>amount</w:t>
      </w:r>
      <w:r w:rsidR="006C4F78" w:rsidRPr="006C4F78">
        <w:t xml:space="preserve"> of data in the world </w:t>
      </w:r>
      <w:r w:rsidR="00B12249">
        <w:t>doubles</w:t>
      </w:r>
      <w:r w:rsidR="006C4F78" w:rsidRPr="006C4F78">
        <w:t xml:space="preserve"> every two years.</w:t>
      </w:r>
      <w:r w:rsidR="00B4733F">
        <w:rPr>
          <w:rStyle w:val="EndnoteReference"/>
        </w:rPr>
        <w:endnoteReference w:id="20"/>
      </w:r>
      <w:r w:rsidR="006C4F78" w:rsidRPr="006C4F78">
        <w:t xml:space="preserve"> Should this trend continue, by 2020 there </w:t>
      </w:r>
      <w:r w:rsidR="006C2754">
        <w:t xml:space="preserve">would </w:t>
      </w:r>
      <w:r w:rsidR="006C4F78" w:rsidRPr="006C4F78">
        <w:t>be 50</w:t>
      </w:r>
      <w:r w:rsidR="00A306E8">
        <w:t>0</w:t>
      </w:r>
      <w:r w:rsidR="006C4F78" w:rsidRPr="006C4F78">
        <w:t xml:space="preserve"> times the amount of data </w:t>
      </w:r>
      <w:r w:rsidR="00C44CBA">
        <w:t>as existed</w:t>
      </w:r>
      <w:r w:rsidR="00EB5E8A">
        <w:t xml:space="preserve"> </w:t>
      </w:r>
      <w:r w:rsidR="006C4F78" w:rsidRPr="006C4F78">
        <w:t xml:space="preserve">in 2011. The sheer </w:t>
      </w:r>
      <w:r w:rsidR="007B069B">
        <w:t>volume of the data is colossal</w:t>
      </w:r>
      <w:r w:rsidR="006C2754">
        <w:t>.</w:t>
      </w:r>
      <w:r w:rsidR="007B069B">
        <w:t xml:space="preserve"> </w:t>
      </w:r>
      <w:r w:rsidR="00A306E8">
        <w:t>The data volumes</w:t>
      </w:r>
      <w:r w:rsidR="00B82F25">
        <w:t xml:space="preserve"> have</w:t>
      </w:r>
      <w:r w:rsidR="006C4F78" w:rsidRPr="006C4F78">
        <w:t xml:space="preserve"> stimulated new ways for scalable storage across a collection of horizontally</w:t>
      </w:r>
      <w:r w:rsidR="00A5325E">
        <w:t xml:space="preserve"> </w:t>
      </w:r>
      <w:r w:rsidR="006C4F78" w:rsidRPr="006C4F78">
        <w:t xml:space="preserve">coupled resources, </w:t>
      </w:r>
      <w:r w:rsidR="00415BA6">
        <w:t>as</w:t>
      </w:r>
      <w:r w:rsidR="006C4F78" w:rsidRPr="006C4F78">
        <w:t xml:space="preserve"> described in Section 2.1</w:t>
      </w:r>
      <w:r w:rsidR="007B069B">
        <w:t xml:space="preserve">. </w:t>
      </w:r>
    </w:p>
    <w:p w14:paraId="55CA21D3" w14:textId="77777777" w:rsidR="00BC50F7" w:rsidRDefault="00714869" w:rsidP="006C4F78">
      <w:r w:rsidRPr="00714869">
        <w:t xml:space="preserve">The second characteristic of data at rest is the increasing need to use a </w:t>
      </w:r>
      <w:r w:rsidR="00CB26E7" w:rsidRPr="00BA0017">
        <w:t>v</w:t>
      </w:r>
      <w:r w:rsidRPr="00BA0017">
        <w:t xml:space="preserve">ariety </w:t>
      </w:r>
      <w:r w:rsidRPr="00714869">
        <w:t xml:space="preserve">of data, meaning the data represents a number of data domains and a number of data types. Traditionally, a variety of data was handled through </w:t>
      </w:r>
      <w:r w:rsidR="00C229B7">
        <w:t>transformations</w:t>
      </w:r>
      <w:r w:rsidR="00C229B7" w:rsidRPr="00714869">
        <w:t xml:space="preserve"> </w:t>
      </w:r>
      <w:r w:rsidRPr="00714869">
        <w:t>or pre-analytics to extract features that would allow integration with other data.</w:t>
      </w:r>
      <w:r w:rsidR="00BC50F7">
        <w:t xml:space="preserve"> T</w:t>
      </w:r>
      <w:r w:rsidR="00BC50F7" w:rsidRPr="00714869">
        <w:t xml:space="preserve">he wider range of data formats, </w:t>
      </w:r>
      <w:r w:rsidR="00BC50F7">
        <w:t>logical models</w:t>
      </w:r>
      <w:r w:rsidR="00BC50F7" w:rsidRPr="00714869">
        <w:t>, timescales</w:t>
      </w:r>
      <w:r w:rsidR="00BC50F7">
        <w:t>,</w:t>
      </w:r>
      <w:r w:rsidR="00BC50F7" w:rsidRPr="00714869">
        <w:t xml:space="preserve"> and semantics</w:t>
      </w:r>
      <w:r w:rsidR="00BC50F7">
        <w:t xml:space="preserve">, which is </w:t>
      </w:r>
      <w:r w:rsidR="00BC50F7" w:rsidRPr="00714869">
        <w:t xml:space="preserve">desirous to use in analytics, </w:t>
      </w:r>
      <w:r w:rsidR="00BC50F7">
        <w:t xml:space="preserve">complicates </w:t>
      </w:r>
      <w:r w:rsidR="00BC50F7" w:rsidRPr="00714869">
        <w:t xml:space="preserve">the integration of </w:t>
      </w:r>
      <w:r w:rsidR="00BC50F7">
        <w:t>the variety of</w:t>
      </w:r>
      <w:r w:rsidR="00BC50F7" w:rsidRPr="00714869">
        <w:t xml:space="preserve"> data. </w:t>
      </w:r>
      <w:r w:rsidR="00BC50F7">
        <w:t xml:space="preserve">For example, </w:t>
      </w:r>
      <w:r w:rsidR="00BC50F7" w:rsidRPr="00714869">
        <w:t>data to be integrated could be text from social networks, image data, or a raw feed directly from a sensor source.</w:t>
      </w:r>
      <w:r w:rsidRPr="00714869">
        <w:t xml:space="preserve"> </w:t>
      </w:r>
      <w:r w:rsidR="00BC50F7">
        <w:t>To deal with a wider range of data formats</w:t>
      </w:r>
      <w:r w:rsidR="006F0DF3">
        <w:t xml:space="preserve">, a federated database </w:t>
      </w:r>
      <w:r w:rsidR="00BC50F7">
        <w:t>model was designed</w:t>
      </w:r>
      <w:r w:rsidR="006F0DF3">
        <w:t xml:space="preserve"> as a database across the underlying databases. </w:t>
      </w:r>
      <w:r w:rsidR="00BC50F7">
        <w:t>D</w:t>
      </w:r>
      <w:r w:rsidR="00BC50F7" w:rsidRPr="00714869">
        <w:t xml:space="preserve">ata to be integrated for analytics </w:t>
      </w:r>
      <w:r w:rsidR="00BC50F7">
        <w:t xml:space="preserve">could </w:t>
      </w:r>
      <w:r w:rsidR="00915E49">
        <w:t xml:space="preserve">now </w:t>
      </w:r>
      <w:r w:rsidR="00BC50F7" w:rsidRPr="00714869">
        <w:t xml:space="preserve">be of such volume that it cannot be moved to integrate, or it may be that some of the data is not under control of the organization creating the data system. In either case, the variety of </w:t>
      </w:r>
      <w:r w:rsidR="00BC50F7">
        <w:t>Big Data</w:t>
      </w:r>
      <w:r w:rsidR="00BC50F7" w:rsidRPr="00714869">
        <w:t xml:space="preserve"> forces a range of new </w:t>
      </w:r>
      <w:r w:rsidR="00BC50F7">
        <w:t>Big Data</w:t>
      </w:r>
      <w:r w:rsidR="00BC50F7" w:rsidRPr="00714869">
        <w:t xml:space="preserve"> engineering </w:t>
      </w:r>
      <w:r w:rsidR="00BC50F7">
        <w:t xml:space="preserve">solutions </w:t>
      </w:r>
      <w:r w:rsidR="00BC50F7" w:rsidRPr="00714869">
        <w:t>to efficiently and automatically integrate data that is stored across multiple repositories</w:t>
      </w:r>
      <w:r w:rsidR="00BC50F7">
        <w:t>,</w:t>
      </w:r>
      <w:r w:rsidR="00BC50F7" w:rsidRPr="00714869">
        <w:t xml:space="preserve"> in multiple formats</w:t>
      </w:r>
      <w:r w:rsidR="00BC50F7">
        <w:t>, and in multiple logical data models</w:t>
      </w:r>
      <w:r w:rsidR="00BC50F7" w:rsidRPr="00714869">
        <w:t>.</w:t>
      </w:r>
    </w:p>
    <w:p w14:paraId="46806C93" w14:textId="77777777" w:rsidR="0006300D" w:rsidRDefault="00714869" w:rsidP="006C4F78">
      <w:r w:rsidRPr="00714869">
        <w:lastRenderedPageBreak/>
        <w:t xml:space="preserve">Big Data </w:t>
      </w:r>
      <w:r w:rsidR="00D960BE">
        <w:t>engineering</w:t>
      </w:r>
      <w:r w:rsidR="00D960BE" w:rsidRPr="00714869">
        <w:t xml:space="preserve"> </w:t>
      </w:r>
      <w:r w:rsidRPr="00714869">
        <w:t xml:space="preserve">has spawned data storage models that are more efficient for unstructured data than </w:t>
      </w:r>
      <w:r w:rsidR="00232C1A">
        <w:t>the traditional</w:t>
      </w:r>
      <w:r w:rsidRPr="00714869">
        <w:t xml:space="preserve"> relational model, causing a derivative issue for the mechanisms to integrate this data.</w:t>
      </w:r>
      <w:r w:rsidR="00232C1A">
        <w:t xml:space="preserve"> New scalable techniques have arisen to manage and manipulate Big Data not stored in traditional</w:t>
      </w:r>
      <w:r w:rsidR="00232C1A" w:rsidRPr="00213583">
        <w:t xml:space="preserve"> </w:t>
      </w:r>
      <w:r w:rsidR="00232C1A">
        <w:t xml:space="preserve">expensive high-performance </w:t>
      </w:r>
      <w:r w:rsidR="00E44C6A">
        <w:t>“</w:t>
      </w:r>
      <w:r w:rsidR="00232C1A">
        <w:t>vertically</w:t>
      </w:r>
      <w:r w:rsidR="00E44C6A">
        <w:t>”</w:t>
      </w:r>
      <w:r w:rsidR="00232C1A">
        <w:t xml:space="preserve"> scaled</w:t>
      </w:r>
      <w:r w:rsidR="00232C1A" w:rsidRPr="00213583">
        <w:t xml:space="preserve"> systems, </w:t>
      </w:r>
      <w:r w:rsidR="00232C1A">
        <w:t>but</w:t>
      </w:r>
      <w:r w:rsidR="00232C1A" w:rsidRPr="00213583">
        <w:t xml:space="preserve"> </w:t>
      </w:r>
      <w:r w:rsidR="00232C1A">
        <w:t>rather spread</w:t>
      </w:r>
      <w:r w:rsidR="00232C1A" w:rsidRPr="00213583">
        <w:t xml:space="preserve"> across a number of less expensive resources</w:t>
      </w:r>
      <w:r w:rsidR="00232C1A">
        <w:t>.</w:t>
      </w:r>
      <w:r w:rsidRPr="00714869">
        <w:t xml:space="preserve"> </w:t>
      </w:r>
      <w:r w:rsidR="00C51C0C">
        <w:t>For example, t</w:t>
      </w:r>
      <w:r w:rsidR="0006300D">
        <w:t xml:space="preserve">he document </w:t>
      </w:r>
      <w:r w:rsidR="001A6597">
        <w:t>store</w:t>
      </w:r>
      <w:r w:rsidR="0006300D">
        <w:t xml:space="preserve"> was developed specifically to support the idea of storing and indexing heterogeneous data in a common repository for analysis.</w:t>
      </w:r>
      <w:r w:rsidR="00563B94">
        <w:t xml:space="preserve"> </w:t>
      </w:r>
      <w:r w:rsidR="00232C1A">
        <w:t xml:space="preserve">New types of non-relational storage for data records are discussed below. </w:t>
      </w:r>
    </w:p>
    <w:p w14:paraId="47D223D6" w14:textId="77777777" w:rsidR="00245B5E" w:rsidRDefault="005B0EF9" w:rsidP="006C4F78">
      <w:bookmarkStart w:id="310" w:name="Shared_disk_File_Systems"/>
      <w:r w:rsidRPr="009D676B">
        <w:rPr>
          <w:b/>
          <w:i/>
        </w:rPr>
        <w:t>Shared-disk File Systems</w:t>
      </w:r>
      <w:bookmarkEnd w:id="310"/>
      <w:r w:rsidR="0099276C" w:rsidRPr="0099276C">
        <w:rPr>
          <w:b/>
        </w:rPr>
        <w:t>:</w:t>
      </w:r>
      <w:r w:rsidR="0006300D">
        <w:t xml:space="preserve"> </w:t>
      </w:r>
      <w:r w:rsidR="0099276C">
        <w:t xml:space="preserve">These </w:t>
      </w:r>
      <w:r w:rsidR="00B91C01">
        <w:t>approaches</w:t>
      </w:r>
      <w:r w:rsidR="001D4F96">
        <w:t xml:space="preserve">, </w:t>
      </w:r>
      <w:r>
        <w:t xml:space="preserve">such as </w:t>
      </w:r>
      <w:r w:rsidRPr="005B0EF9">
        <w:t>Storage Area Networks (SANs) and Network Attached Storage (NAS)</w:t>
      </w:r>
      <w:r w:rsidR="001D4F96">
        <w:rPr>
          <w:i/>
        </w:rPr>
        <w:t>,</w:t>
      </w:r>
      <w:r w:rsidR="00B91C01">
        <w:t xml:space="preserve"> use a single storage pool</w:t>
      </w:r>
      <w:r w:rsidR="000E7373">
        <w:t>,</w:t>
      </w:r>
      <w:r w:rsidR="00B91C01">
        <w:t xml:space="preserve"> </w:t>
      </w:r>
      <w:r w:rsidR="000E7373">
        <w:t>which</w:t>
      </w:r>
      <w:r w:rsidR="00B91C01">
        <w:t xml:space="preserve"> is accessed from multiple computing resources. While these technologies solved many aspects of accessing very large datasets from multiple nodes simultaneously</w:t>
      </w:r>
      <w:r w:rsidR="00DD426A">
        <w:t>,</w:t>
      </w:r>
      <w:r w:rsidR="00B91C01">
        <w:t xml:space="preserve"> they suffered from issues related to data locking</w:t>
      </w:r>
      <w:r w:rsidR="00DD426A">
        <w:t xml:space="preserve"> and </w:t>
      </w:r>
      <w:r w:rsidR="00B91C01">
        <w:t>updates and</w:t>
      </w:r>
      <w:r w:rsidR="001D4F96">
        <w:t>,</w:t>
      </w:r>
      <w:r w:rsidR="00B91C01">
        <w:t xml:space="preserve"> more importantly</w:t>
      </w:r>
      <w:r w:rsidR="00DD426A">
        <w:t>,</w:t>
      </w:r>
      <w:r w:rsidR="00B91C01">
        <w:t xml:space="preserve"> created a performance bottleneck (</w:t>
      </w:r>
      <w:r w:rsidR="001D4F96">
        <w:t xml:space="preserve">from </w:t>
      </w:r>
      <w:r w:rsidR="00B91C01">
        <w:t xml:space="preserve">every </w:t>
      </w:r>
      <w:r w:rsidR="001A6597">
        <w:t xml:space="preserve">input/output </w:t>
      </w:r>
      <w:r w:rsidR="00AF670A">
        <w:t>[</w:t>
      </w:r>
      <w:r w:rsidR="002A0666">
        <w:t>I/O</w:t>
      </w:r>
      <w:r w:rsidR="00AF670A">
        <w:t>]</w:t>
      </w:r>
      <w:r w:rsidR="002A0666">
        <w:t xml:space="preserve"> </w:t>
      </w:r>
      <w:r w:rsidR="001A6597">
        <w:t xml:space="preserve">operation </w:t>
      </w:r>
      <w:r w:rsidR="001D4F96">
        <w:t xml:space="preserve">accessing </w:t>
      </w:r>
      <w:r w:rsidR="00B91C01">
        <w:t xml:space="preserve">the common storage pool) that limited their ability to scale </w:t>
      </w:r>
      <w:r w:rsidR="001D4F96">
        <w:t xml:space="preserve">up </w:t>
      </w:r>
      <w:r w:rsidR="00B91C01">
        <w:t>to meet the needs of many Big Data applications.</w:t>
      </w:r>
      <w:r w:rsidR="00563B94">
        <w:t xml:space="preserve"> </w:t>
      </w:r>
      <w:r w:rsidR="00B91C01">
        <w:t xml:space="preserve">These limitations were overcome through the implementation of </w:t>
      </w:r>
      <w:r w:rsidR="00B91C01" w:rsidRPr="008C504D">
        <w:t>fully</w:t>
      </w:r>
      <w:r w:rsidR="00B91C01" w:rsidRPr="00FD09F5">
        <w:rPr>
          <w:i/>
        </w:rPr>
        <w:t xml:space="preserve"> distributed file systems</w:t>
      </w:r>
      <w:r w:rsidR="001A63FD">
        <w:rPr>
          <w:i/>
        </w:rPr>
        <w:t>.</w:t>
      </w:r>
      <w:r w:rsidR="00B91C01">
        <w:t xml:space="preserve"> </w:t>
      </w:r>
    </w:p>
    <w:p w14:paraId="63B599D0" w14:textId="77777777" w:rsidR="00543345" w:rsidRDefault="00543345" w:rsidP="00543345">
      <w:bookmarkStart w:id="311" w:name="Distributed_File_Systems"/>
      <w:r w:rsidRPr="009D676B">
        <w:rPr>
          <w:b/>
          <w:i/>
        </w:rPr>
        <w:t xml:space="preserve">Distributed File </w:t>
      </w:r>
      <w:r w:rsidR="00E701E9" w:rsidRPr="009D676B">
        <w:rPr>
          <w:b/>
          <w:i/>
        </w:rPr>
        <w:t>Systems</w:t>
      </w:r>
      <w:bookmarkEnd w:id="311"/>
      <w:r>
        <w:t xml:space="preserve">: </w:t>
      </w:r>
      <w:r w:rsidR="00FB4A83">
        <w:t xml:space="preserve">In </w:t>
      </w:r>
      <w:r>
        <w:t xml:space="preserve">distributed file storage systems, multi-structured (object) datasets are </w:t>
      </w:r>
      <w:r w:rsidR="001A63FD">
        <w:t xml:space="preserve">distributed across the computing nodes of the </w:t>
      </w:r>
      <w:r w:rsidR="006D77AC">
        <w:t xml:space="preserve">server </w:t>
      </w:r>
      <w:r w:rsidR="001A63FD">
        <w:t>cluster</w:t>
      </w:r>
      <w:r w:rsidR="006D77AC">
        <w:t>(s)</w:t>
      </w:r>
      <w:r w:rsidR="001A63FD">
        <w:t xml:space="preserve">.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w:t>
      </w:r>
      <w:r>
        <w:t>Any type of data and many sizes of files can be handled without formal extract, transformation</w:t>
      </w:r>
      <w:r w:rsidR="00FB4A83">
        <w:t>,</w:t>
      </w:r>
      <w:r>
        <w:t xml:space="preserve"> and load conversions, with some technologies performing markedly better for large file sizes. </w:t>
      </w:r>
    </w:p>
    <w:p w14:paraId="48DAAEEF" w14:textId="77777777" w:rsidR="00543345" w:rsidRDefault="00543345" w:rsidP="00543345">
      <w:bookmarkStart w:id="312" w:name="Distributed_Computing"/>
      <w:r w:rsidRPr="009D676B">
        <w:rPr>
          <w:b/>
          <w:i/>
        </w:rPr>
        <w:t>Distributed Computing</w:t>
      </w:r>
      <w:bookmarkEnd w:id="312"/>
      <w:r w:rsidRPr="009D676B">
        <w:rPr>
          <w:b/>
          <w:i/>
        </w:rPr>
        <w:t>:</w:t>
      </w:r>
      <w:r>
        <w:t xml:space="preserve"> </w:t>
      </w:r>
      <w:r w:rsidR="000479CC">
        <w:t>T</w:t>
      </w:r>
      <w:r>
        <w:t>he popular framework for distributed computing consists of a storage layer and processing layer combination that implement</w:t>
      </w:r>
      <w:r w:rsidR="000479CC">
        <w:t>s</w:t>
      </w:r>
      <w:r>
        <w:t xml:space="preserve"> a multiple</w:t>
      </w:r>
      <w:r w:rsidR="000479CC">
        <w:t>-</w:t>
      </w:r>
      <w:r>
        <w:t>class</w:t>
      </w:r>
      <w:r w:rsidR="000479CC">
        <w:t>,</w:t>
      </w:r>
      <w:r>
        <w:t xml:space="preserve"> algorithm</w:t>
      </w:r>
      <w:r w:rsidR="000479CC">
        <w:t>-</w:t>
      </w:r>
      <w:r>
        <w:t>programming model. Low cost servers support</w:t>
      </w:r>
      <w:r w:rsidR="00D54D91">
        <w:t>ing</w:t>
      </w:r>
      <w:r>
        <w:t xml:space="preserve"> the distributed file system that stores the data </w:t>
      </w:r>
      <w:r w:rsidR="00D54D91">
        <w:t xml:space="preserve">can </w:t>
      </w:r>
      <w:r>
        <w:t xml:space="preserve">dramatically lower the storage costs of computing on a large scale of data </w:t>
      </w:r>
      <w:r w:rsidR="00D54D91">
        <w:t xml:space="preserve">(e.g., </w:t>
      </w:r>
      <w:r>
        <w:t>web indexing</w:t>
      </w:r>
      <w:r w:rsidR="00D54D91">
        <w:t>)</w:t>
      </w:r>
      <w:r>
        <w:t xml:space="preserve">. </w:t>
      </w:r>
      <w:r w:rsidRPr="001A6597">
        <w:rPr>
          <w:b/>
          <w:i/>
        </w:rPr>
        <w:t>MapReduce</w:t>
      </w:r>
      <w:r>
        <w:t xml:space="preserve"> is the default processing component</w:t>
      </w:r>
      <w:r w:rsidR="001A6597">
        <w:t xml:space="preserve"> in data-distributed computing</w:t>
      </w:r>
      <w:r>
        <w:t xml:space="preserve">. Processing results are typically then loaded into an analysis environment. </w:t>
      </w:r>
    </w:p>
    <w:p w14:paraId="0875CFA9" w14:textId="77777777" w:rsidR="00543345" w:rsidRDefault="00543345" w:rsidP="00543345">
      <w:r>
        <w:t xml:space="preserve">The use of inexpensive servers is appropriate for slower, batch-speed </w:t>
      </w:r>
      <w:r w:rsidR="00AF3EAF">
        <w:t>B</w:t>
      </w:r>
      <w:r>
        <w:t xml:space="preserve">ig </w:t>
      </w:r>
      <w:r w:rsidR="00AF3EAF">
        <w:t>D</w:t>
      </w:r>
      <w:r>
        <w:t>ata applications, but do not provide good performance for applications requiring low latency processing. The use of basic MapReduce for processing places limitations on updating or iterative access to the data during computation</w:t>
      </w:r>
      <w:r w:rsidR="00AF3EAF">
        <w:t xml:space="preserve">. </w:t>
      </w:r>
      <w:r w:rsidR="00E44C6A">
        <w:t>Bulk Synchronous Parallelism</w:t>
      </w:r>
      <w:r>
        <w:t xml:space="preserve">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w:t>
      </w:r>
      <w:r w:rsidR="0083272F">
        <w:t xml:space="preserve"> </w:t>
      </w:r>
    </w:p>
    <w:p w14:paraId="2AAC28CA" w14:textId="77777777" w:rsidR="00543345" w:rsidRDefault="00543345" w:rsidP="00543345">
      <w:bookmarkStart w:id="313" w:name="Resource_Negotiation"/>
      <w:r w:rsidRPr="009D676B">
        <w:rPr>
          <w:b/>
          <w:i/>
        </w:rPr>
        <w:t>Resource Negotiation</w:t>
      </w:r>
      <w:bookmarkEnd w:id="313"/>
      <w:r w:rsidRPr="009D676B">
        <w:rPr>
          <w:b/>
          <w:i/>
        </w:rPr>
        <w:t>:</w:t>
      </w:r>
      <w:r>
        <w:t xml:space="preserve"> </w:t>
      </w:r>
      <w:r w:rsidR="008E4D78">
        <w:t>T</w:t>
      </w:r>
      <w:r>
        <w:t xml:space="preserve">he common distributed computing system has little in the way of </w:t>
      </w:r>
      <w:r w:rsidR="008E4D78">
        <w:t xml:space="preserve">built-in </w:t>
      </w:r>
      <w:r>
        <w:t xml:space="preserve">data management capabilities. </w:t>
      </w:r>
      <w:r w:rsidR="008E4D78">
        <w:t>In response, s</w:t>
      </w:r>
      <w:r>
        <w:t>everal technologies have been developed to provide the necessary support functions, including operations management, workflow integration, security, and governance</w:t>
      </w:r>
      <w:r w:rsidR="008E4D78">
        <w:t>. O</w:t>
      </w:r>
      <w:r>
        <w:t>f special importance to resource management</w:t>
      </w:r>
      <w:r w:rsidR="008E4D78">
        <w:t xml:space="preserve"> development</w:t>
      </w:r>
      <w:r>
        <w:t xml:space="preserve">, are new features for supporting additional processing models </w:t>
      </w:r>
      <w:r w:rsidR="00781005">
        <w:t>(</w:t>
      </w:r>
      <w:r>
        <w:t>other than MapReduce</w:t>
      </w:r>
      <w:r w:rsidR="00781005">
        <w:t>)</w:t>
      </w:r>
      <w:r>
        <w:t xml:space="preserve"> and controls for multi-tenant environments</w:t>
      </w:r>
      <w:r w:rsidR="00781005">
        <w:t>,</w:t>
      </w:r>
      <w:r>
        <w:t xml:space="preserve"> higher availability</w:t>
      </w:r>
      <w:r w:rsidR="00781005">
        <w:t>,</w:t>
      </w:r>
      <w:r>
        <w:t xml:space="preserve"> and lower latency applications. </w:t>
      </w:r>
    </w:p>
    <w:p w14:paraId="29A58F2C" w14:textId="77777777" w:rsidR="00543345" w:rsidRDefault="00543345" w:rsidP="00543345">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w:t>
      </w:r>
      <w:r w:rsidR="008050BA">
        <w:t xml:space="preserve">its </w:t>
      </w:r>
      <w:r>
        <w:t>own requests</w:t>
      </w:r>
      <w:r w:rsidR="008050BA">
        <w:t>,</w:t>
      </w:r>
      <w:r>
        <w:t xml:space="preserve"> which will be given to other application masters within the same or other node managers. Tasks are assigned a priority value allocated based on available CPU and memory, and provide</w:t>
      </w:r>
      <w:r w:rsidR="008050BA">
        <w:t>d</w:t>
      </w:r>
      <w:r>
        <w:t xml:space="preserve"> the </w:t>
      </w:r>
      <w:r w:rsidR="008050BA">
        <w:t xml:space="preserve">appropriate </w:t>
      </w:r>
      <w:r>
        <w:t>processing resource</w:t>
      </w:r>
      <w:r w:rsidR="008050BA">
        <w:t xml:space="preserve"> in the node</w:t>
      </w:r>
      <w:r>
        <w:t xml:space="preserve">. </w:t>
      </w:r>
    </w:p>
    <w:p w14:paraId="4F7250E4" w14:textId="77777777" w:rsidR="00543345" w:rsidRDefault="00543345" w:rsidP="00543345">
      <w:r>
        <w:lastRenderedPageBreak/>
        <w:t xml:space="preserve">Data movement is normally handled by transfer and </w:t>
      </w:r>
      <w:r w:rsidR="006D77AC" w:rsidRPr="00FD27D5">
        <w:t xml:space="preserve">application program interface </w:t>
      </w:r>
      <w:r w:rsidR="006D77AC">
        <w:t>(</w:t>
      </w:r>
      <w:r>
        <w:t>API</w:t>
      </w:r>
      <w:r w:rsidR="006D77AC">
        <w:t>)</w:t>
      </w:r>
      <w:r>
        <w:t xml:space="preserve"> technologies other than the resource manager. In rare cases, peer</w:t>
      </w:r>
      <w:r w:rsidR="006D77AC">
        <w:t>-</w:t>
      </w:r>
      <w:r>
        <w:t>to</w:t>
      </w:r>
      <w:r w:rsidR="006D77AC">
        <w:t>-</w:t>
      </w:r>
      <w:r>
        <w:t xml:space="preserve">peer (P2P) communications protocols can also propagate or migrate files across networks at scale, meaning that technically these P2P networks are also distributed file systems. The largest social networks, arguably some of the most dominant users of </w:t>
      </w:r>
      <w:r w:rsidR="004D61A3">
        <w:t>B</w:t>
      </w:r>
      <w:r>
        <w:t xml:space="preserve">ig </w:t>
      </w:r>
      <w:r w:rsidR="004D61A3">
        <w:t>D</w:t>
      </w:r>
      <w:r>
        <w:t xml:space="preserve">ata, move binary </w:t>
      </w:r>
      <w:r w:rsidR="00ED5C2F">
        <w:t xml:space="preserve">large objects (BLOBs) </w:t>
      </w:r>
      <w:r>
        <w:t>of over 1</w:t>
      </w:r>
      <w:r w:rsidR="009D676B">
        <w:t xml:space="preserve"> gigabyte (</w:t>
      </w:r>
      <w:r>
        <w:t>GB</w:t>
      </w:r>
      <w:r w:rsidR="009D676B">
        <w:t>)</w:t>
      </w:r>
      <w:r>
        <w:t xml:space="preserve"> in size internally over large numbers of computers via such technologies. The internal use case has been extended to private file synchronization</w:t>
      </w:r>
      <w:r w:rsidR="00ED5C2F">
        <w:t>,</w:t>
      </w:r>
      <w:r>
        <w:t xml:space="preserve"> where the technology permits automatic updates to local folders whenever two end users are linked through the system. </w:t>
      </w:r>
    </w:p>
    <w:p w14:paraId="6F9626B9" w14:textId="77777777" w:rsidR="00543345" w:rsidRDefault="00543345" w:rsidP="00543345">
      <w:r>
        <w:t xml:space="preserve">In external use cases, each end of the P2P system contributes bandwidth to the data movement, making this currently the fastest way to leverage documents to the largest number of concurrent users. </w:t>
      </w:r>
      <w:r w:rsidR="00ED5C2F">
        <w:t xml:space="preserve">For example, </w:t>
      </w:r>
      <w:r>
        <w:t xml:space="preserve">NASA </w:t>
      </w:r>
      <w:r w:rsidR="00FD07E1">
        <w:t xml:space="preserve">(U.S. </w:t>
      </w:r>
      <w:r w:rsidR="00FD07E1" w:rsidRPr="00FD07E1">
        <w:t>National Aeronautics and Space Administration</w:t>
      </w:r>
      <w:r w:rsidR="00FD07E1">
        <w:t>)</w:t>
      </w:r>
      <w:r w:rsidR="00FD07E1" w:rsidRPr="00FD07E1">
        <w:t xml:space="preserve"> </w:t>
      </w:r>
      <w:r>
        <w:t>uses this technology to make 3GB images available to the public</w:t>
      </w:r>
      <w:r w:rsidR="00ED5C2F">
        <w:t>.</w:t>
      </w:r>
      <w:r>
        <w:t xml:space="preserve"> </w:t>
      </w:r>
      <w:r w:rsidR="00ED5C2F">
        <w:t>H</w:t>
      </w:r>
      <w:r>
        <w:t>owever</w:t>
      </w:r>
      <w:r w:rsidR="00ED5C2F">
        <w:t>,</w:t>
      </w:r>
      <w:r>
        <w:t xml:space="preserve"> any large </w:t>
      </w:r>
      <w:r w:rsidR="00B278EB">
        <w:t>bundle</w:t>
      </w:r>
      <w:r w:rsidR="00B278EB" w:rsidDel="00B278EB">
        <w:t xml:space="preserve"> </w:t>
      </w:r>
      <w:r>
        <w:t xml:space="preserve">of data </w:t>
      </w:r>
      <w:r w:rsidR="00ED5C2F">
        <w:t xml:space="preserve">(e.g., </w:t>
      </w:r>
      <w:r>
        <w:t>video</w:t>
      </w:r>
      <w:r w:rsidR="00ED5C2F">
        <w:t>,</w:t>
      </w:r>
      <w:r>
        <w:t xml:space="preserve"> scientific data</w:t>
      </w:r>
      <w:r w:rsidR="00ED5C2F">
        <w:t>)</w:t>
      </w:r>
      <w:r>
        <w:t xml:space="preserve"> can be quickly distributed with lower bandwidth cost. </w:t>
      </w:r>
    </w:p>
    <w:p w14:paraId="6E58769F" w14:textId="77777777" w:rsidR="00D73A15" w:rsidRDefault="00D73A15" w:rsidP="006C4F78">
      <w:r w:rsidRPr="00D73A15">
        <w:t xml:space="preserve">There are additional aspects of </w:t>
      </w:r>
      <w:r w:rsidR="00C63FFB">
        <w:t>Big Data</w:t>
      </w:r>
      <w:r w:rsidRPr="00D73A15">
        <w:t xml:space="preserve"> that </w:t>
      </w:r>
      <w:r w:rsidR="0008607C">
        <w:t>are changing rapidly and are not</w:t>
      </w:r>
      <w:r w:rsidRPr="00D73A15">
        <w:t xml:space="preserve"> fully explored in this </w:t>
      </w:r>
      <w:r w:rsidR="00954F25">
        <w:t>document</w:t>
      </w:r>
      <w:r w:rsidRPr="00D73A15">
        <w:t xml:space="preserve">, including </w:t>
      </w:r>
      <w:r w:rsidR="00543345">
        <w:t>cluster management and other</w:t>
      </w:r>
      <w:r w:rsidR="001A6597">
        <w:t xml:space="preserve"> </w:t>
      </w:r>
      <w:r w:rsidRPr="00D73A15">
        <w:t xml:space="preserve">mechanisms for providing communication among the </w:t>
      </w:r>
      <w:r w:rsidR="001A6597">
        <w:t>cluster</w:t>
      </w:r>
      <w:r w:rsidRPr="00D73A15">
        <w:t xml:space="preserve"> resources holding the data in the </w:t>
      </w:r>
      <w:r w:rsidR="006F0DF3">
        <w:t>non-relational</w:t>
      </w:r>
      <w:r w:rsidRPr="00D73A15">
        <w:t xml:space="preserve"> models.</w:t>
      </w:r>
      <w:r w:rsidR="00273715">
        <w:t xml:space="preserve"> </w:t>
      </w:r>
      <w:r w:rsidR="0008607C">
        <w:t>D</w:t>
      </w:r>
      <w:r w:rsidRPr="00D73A15">
        <w:t xml:space="preserve">iscussion of the use of </w:t>
      </w:r>
      <w:r w:rsidRPr="00966B12">
        <w:t xml:space="preserve">multiple tiers of storage </w:t>
      </w:r>
      <w:r w:rsidRPr="00D73A15">
        <w:t>(</w:t>
      </w:r>
      <w:r w:rsidR="000D197C">
        <w:t xml:space="preserve">e.g., </w:t>
      </w:r>
      <w:r w:rsidRPr="00D73A15">
        <w:t xml:space="preserve">in-memory, cache, solid state drive, hard drive, network drive) </w:t>
      </w:r>
      <w:r w:rsidR="009B56E9">
        <w:t xml:space="preserve">in </w:t>
      </w:r>
      <w:r w:rsidR="00245B5E">
        <w:t xml:space="preserve">the newly emerging </w:t>
      </w:r>
      <w:r w:rsidR="00966B12">
        <w:t xml:space="preserve">software defined storage </w:t>
      </w:r>
      <w:r w:rsidR="000D197C">
        <w:t>can be found in other industry publications</w:t>
      </w:r>
      <w:r w:rsidRPr="00D73A15">
        <w:t>.</w:t>
      </w:r>
      <w:r w:rsidR="00273715">
        <w:t xml:space="preserve"> </w:t>
      </w:r>
      <w:r w:rsidR="003131EB" w:rsidRPr="003131EB">
        <w:t>Software defined storage is the use of software to determine the dynamic allocation of tiers of storage to reduce storage costs while maintaining the required data retrieval performance.</w:t>
      </w:r>
    </w:p>
    <w:p w14:paraId="52CBB5DC" w14:textId="77777777" w:rsidR="002C2B0A" w:rsidRDefault="002C2B0A" w:rsidP="00257BF5">
      <w:pPr>
        <w:pStyle w:val="Heading2"/>
      </w:pPr>
      <w:bookmarkStart w:id="314" w:name="_Toc385500474"/>
      <w:bookmarkStart w:id="315" w:name="_Toc415520791"/>
      <w:r>
        <w:t>Data in Motion</w:t>
      </w:r>
      <w:bookmarkEnd w:id="314"/>
      <w:bookmarkEnd w:id="315"/>
    </w:p>
    <w:p w14:paraId="6C0C9BC0" w14:textId="77777777" w:rsidR="002C2B0A" w:rsidRDefault="00EB6960" w:rsidP="002C2B0A">
      <w:r>
        <w:t xml:space="preserve">Another important characteristic of Big Data </w:t>
      </w:r>
      <w:r w:rsidR="00B278EB">
        <w:t>is</w:t>
      </w:r>
      <w:r>
        <w:t xml:space="preserve"> the time window in which the analysis can take place. </w:t>
      </w:r>
      <w:r w:rsidR="002C2B0A">
        <w:t xml:space="preserve">Data in motion is processed and analyzed in real time, or </w:t>
      </w:r>
      <w:r w:rsidR="008D7069">
        <w:t>near-real time</w:t>
      </w:r>
      <w:r w:rsidR="002C2B0A">
        <w:t xml:space="preserve">, </w:t>
      </w:r>
      <w:r w:rsidR="002540BF">
        <w:t xml:space="preserve">and </w:t>
      </w:r>
      <w:r w:rsidR="002C2B0A">
        <w:t>has to be handled in a very different way</w:t>
      </w:r>
      <w:r w:rsidR="007B069B">
        <w:t xml:space="preserve"> than </w:t>
      </w:r>
      <w:r w:rsidR="001B5C29">
        <w:t xml:space="preserve">data at rest </w:t>
      </w:r>
      <w:r w:rsidR="0009094F">
        <w:t>(i.e.,</w:t>
      </w:r>
      <w:r w:rsidR="001B5C29">
        <w:t xml:space="preserve"> persisted data</w:t>
      </w:r>
      <w:r w:rsidR="0009094F">
        <w:t>)</w:t>
      </w:r>
      <w:r w:rsidR="007B069B">
        <w:t xml:space="preserve">. </w:t>
      </w:r>
      <w:r w:rsidR="002C2B0A">
        <w:t>Data in motion tends to resemble event</w:t>
      </w:r>
      <w:r w:rsidR="00304FCF">
        <w:t>-</w:t>
      </w:r>
      <w:r w:rsidR="002C2B0A">
        <w:t>processing architectures, and focuses on real-time or operational intelligence applications.</w:t>
      </w:r>
      <w:r w:rsidR="00273715">
        <w:t xml:space="preserve"> </w:t>
      </w:r>
    </w:p>
    <w:p w14:paraId="3AC004FE" w14:textId="77777777" w:rsidR="002C2B0A" w:rsidRDefault="0041643A" w:rsidP="002C2B0A">
      <w:r w:rsidRPr="00FF77AC">
        <w:t xml:space="preserve">Typical characteristics of data </w:t>
      </w:r>
      <w:r>
        <w:t xml:space="preserve">in motion </w:t>
      </w:r>
      <w:r w:rsidRPr="00FF77AC">
        <w:t xml:space="preserve">that are significantly different in the era of </w:t>
      </w:r>
      <w:r>
        <w:t xml:space="preserve">Big </w:t>
      </w:r>
      <w:r w:rsidRPr="00B278EB">
        <w:t xml:space="preserve">Data are velocity and variability. </w:t>
      </w:r>
      <w:r w:rsidR="002C2B0A" w:rsidRPr="00B278EB">
        <w:t>The velocity</w:t>
      </w:r>
      <w:r w:rsidR="0009094F" w:rsidRPr="00B278EB">
        <w:t xml:space="preserve"> </w:t>
      </w:r>
      <w:r w:rsidR="002C2B0A" w:rsidRPr="00B278EB">
        <w:t xml:space="preserve">is the </w:t>
      </w:r>
      <w:r w:rsidR="008A4659" w:rsidRPr="00B278EB">
        <w:t xml:space="preserve">rate of flow </w:t>
      </w:r>
      <w:r w:rsidR="002C2B0A" w:rsidRPr="00B278EB">
        <w:t>at which the data is created, stored, analyzed</w:t>
      </w:r>
      <w:r w:rsidR="00D32B61" w:rsidRPr="00B278EB">
        <w:t>,</w:t>
      </w:r>
      <w:r w:rsidR="002C2B0A" w:rsidRPr="00B278EB">
        <w:t xml:space="preserve"> and visualized. </w:t>
      </w:r>
      <w:r w:rsidR="00D64DBE">
        <w:t xml:space="preserve">Big Data velocity </w:t>
      </w:r>
      <w:r w:rsidR="008A4659" w:rsidRPr="00B278EB">
        <w:t>means a large quantity of data</w:t>
      </w:r>
      <w:r w:rsidR="00C776E9" w:rsidRPr="00B278EB">
        <w:t xml:space="preserve"> is</w:t>
      </w:r>
      <w:r w:rsidR="008A4659" w:rsidRPr="00B278EB">
        <w:t xml:space="preserve"> being processed in a short amount of time. </w:t>
      </w:r>
      <w:r w:rsidR="002C2B0A" w:rsidRPr="00B278EB">
        <w:t xml:space="preserve">In the </w:t>
      </w:r>
      <w:r w:rsidR="00C63FFB" w:rsidRPr="00B278EB">
        <w:t>Big Data</w:t>
      </w:r>
      <w:r w:rsidR="002C2B0A" w:rsidRPr="00B278EB">
        <w:t xml:space="preserve"> era, data is created</w:t>
      </w:r>
      <w:r w:rsidR="004F0785" w:rsidRPr="00B278EB">
        <w:t xml:space="preserve"> and passed on</w:t>
      </w:r>
      <w:r w:rsidR="002C2B0A" w:rsidRPr="00B278EB">
        <w:t xml:space="preserve"> in real</w:t>
      </w:r>
      <w:r w:rsidR="00C776E9" w:rsidRPr="00B278EB">
        <w:t xml:space="preserve"> </w:t>
      </w:r>
      <w:r w:rsidR="002C2B0A" w:rsidRPr="00B278EB">
        <w:t>time or near real</w:t>
      </w:r>
      <w:r w:rsidR="00C776E9" w:rsidRPr="00B278EB">
        <w:t xml:space="preserve"> </w:t>
      </w:r>
      <w:r w:rsidR="002C2B0A" w:rsidRPr="00B278EB">
        <w:t xml:space="preserve">time. </w:t>
      </w:r>
      <w:r w:rsidR="00D64DBE">
        <w:t>Increasing d</w:t>
      </w:r>
      <w:r w:rsidR="002C2B0A" w:rsidRPr="00B278EB">
        <w:t xml:space="preserve">ata </w:t>
      </w:r>
      <w:r w:rsidR="004A3478" w:rsidRPr="00B278EB">
        <w:t xml:space="preserve">flow </w:t>
      </w:r>
      <w:r w:rsidR="002C2B0A" w:rsidRPr="00B278EB">
        <w:t>rates creat</w:t>
      </w:r>
      <w:r w:rsidR="00D64DBE">
        <w:t>e</w:t>
      </w:r>
      <w:r w:rsidR="002C2B0A" w:rsidRPr="00B278EB">
        <w:t xml:space="preserve"> new challenges to enable real</w:t>
      </w:r>
      <w:r w:rsidR="004A3478" w:rsidRPr="00B278EB">
        <w:t>-</w:t>
      </w:r>
      <w:r w:rsidR="002C2B0A" w:rsidRPr="00B278EB">
        <w:t xml:space="preserve"> or near real</w:t>
      </w:r>
      <w:r w:rsidR="004A3478" w:rsidRPr="00B278EB">
        <w:t>-</w:t>
      </w:r>
      <w:r w:rsidR="002C2B0A" w:rsidRPr="00B278EB">
        <w:t>time data usage. Traditionally</w:t>
      </w:r>
      <w:r w:rsidR="002C2B0A">
        <w:t xml:space="preserve"> this concept has been described as </w:t>
      </w:r>
      <w:r w:rsidR="002C2B0A" w:rsidRPr="002C2B0A">
        <w:rPr>
          <w:b/>
          <w:i/>
        </w:rPr>
        <w:t>streaming data</w:t>
      </w:r>
      <w:r w:rsidR="002C2B0A">
        <w:t xml:space="preserve">. </w:t>
      </w:r>
      <w:r w:rsidR="00D64DBE">
        <w:t>While these aspects are new for some industries, other industries (e.g., telecommunication</w:t>
      </w:r>
      <w:r w:rsidR="005C5A91">
        <w:t>s</w:t>
      </w:r>
      <w:r w:rsidR="00D64DBE">
        <w:t xml:space="preserve">) have processed high volume and short time interval data for years. </w:t>
      </w:r>
      <w:r w:rsidR="004E61DE">
        <w:t>However, t</w:t>
      </w:r>
      <w:r w:rsidR="002C2B0A">
        <w:t xml:space="preserve">he new </w:t>
      </w:r>
      <w:r w:rsidR="0031191F">
        <w:t xml:space="preserve">in-parallel </w:t>
      </w:r>
      <w:r w:rsidR="002C2B0A">
        <w:t>scaling approaches do</w:t>
      </w:r>
      <w:r w:rsidR="004E61DE">
        <w:t xml:space="preserve"> </w:t>
      </w:r>
      <w:r w:rsidR="002C2B0A">
        <w:t xml:space="preserve">add new </w:t>
      </w:r>
      <w:r w:rsidR="00C63FFB">
        <w:t>Big Data</w:t>
      </w:r>
      <w:r w:rsidR="002C2B0A">
        <w:t xml:space="preserve"> engineering options for efficiently handling this data.</w:t>
      </w:r>
    </w:p>
    <w:p w14:paraId="738C6202" w14:textId="77777777" w:rsidR="002C2B0A" w:rsidRDefault="00AE0B63" w:rsidP="006C4F78">
      <w:r w:rsidRPr="00AE0B63">
        <w:t xml:space="preserve">The second </w:t>
      </w:r>
      <w:r w:rsidR="009570C1">
        <w:t>characteristic</w:t>
      </w:r>
      <w:r w:rsidR="009570C1" w:rsidRPr="00AE0B63">
        <w:t xml:space="preserve"> </w:t>
      </w:r>
      <w:r w:rsidRPr="00AE0B63">
        <w:t>fo</w:t>
      </w:r>
      <w:r w:rsidR="008A3C4A">
        <w:t xml:space="preserve">r </w:t>
      </w:r>
      <w:r w:rsidR="008A3C4A" w:rsidRPr="00B278EB">
        <w:t>data in motion is v</w:t>
      </w:r>
      <w:r w:rsidRPr="00B278EB">
        <w:t>ariability</w:t>
      </w:r>
      <w:r w:rsidR="008A3C4A" w:rsidRPr="00B278EB">
        <w:t>, which</w:t>
      </w:r>
      <w:r w:rsidRPr="00B278EB">
        <w:t xml:space="preserve"> refer</w:t>
      </w:r>
      <w:r w:rsidR="00D11B6E" w:rsidRPr="00B278EB">
        <w:t>s</w:t>
      </w:r>
      <w:r w:rsidRPr="00B278EB">
        <w:t xml:space="preserve"> to </w:t>
      </w:r>
      <w:r w:rsidR="00851170" w:rsidRPr="00B278EB">
        <w:t>a</w:t>
      </w:r>
      <w:r w:rsidR="000F7906" w:rsidRPr="00B278EB">
        <w:t>ny</w:t>
      </w:r>
      <w:r w:rsidR="00851170" w:rsidRPr="00B278EB">
        <w:t xml:space="preserve"> change in </w:t>
      </w:r>
      <w:r w:rsidR="000F7906" w:rsidRPr="00B278EB">
        <w:t xml:space="preserve">data over time, including the </w:t>
      </w:r>
      <w:r w:rsidR="00851170" w:rsidRPr="00B278EB">
        <w:t xml:space="preserve">flow rate, </w:t>
      </w:r>
      <w:r w:rsidR="000F7906" w:rsidRPr="00B278EB">
        <w:t xml:space="preserve">the format, </w:t>
      </w:r>
      <w:r w:rsidR="002A0666" w:rsidRPr="00B278EB">
        <w:t xml:space="preserve">or </w:t>
      </w:r>
      <w:r w:rsidR="000F7906" w:rsidRPr="00B278EB">
        <w:t>the composition</w:t>
      </w:r>
      <w:r w:rsidRPr="00B278EB">
        <w:t>.</w:t>
      </w:r>
      <w:r w:rsidRPr="00AE0B63">
        <w:t xml:space="preserve"> Given </w:t>
      </w:r>
      <w:r w:rsidR="00514213">
        <w:t xml:space="preserve">that </w:t>
      </w:r>
      <w:r w:rsidRPr="00AE0B63">
        <w:t xml:space="preserve">many data processes generate a surge in the amount of data arriving in a given amount of time, new techniques are needed </w:t>
      </w:r>
      <w:r w:rsidR="00514213">
        <w:t>to efficiently handle</w:t>
      </w:r>
      <w:r w:rsidRPr="00AE0B63">
        <w:t xml:space="preserve"> this data. </w:t>
      </w:r>
      <w:r w:rsidR="00F12224">
        <w:t xml:space="preserve">The data processing is </w:t>
      </w:r>
      <w:r w:rsidRPr="00AE0B63">
        <w:t xml:space="preserve">often tied up with the automatic provisioning of additional virtualized resources in a cloud environment. </w:t>
      </w:r>
      <w:r w:rsidR="00D32B61">
        <w:t>Detailed discussions of t</w:t>
      </w:r>
      <w:r w:rsidRPr="00AE0B63">
        <w:t xml:space="preserve">he techniques used </w:t>
      </w:r>
      <w:r w:rsidR="00E26EEA">
        <w:t xml:space="preserve">to process data </w:t>
      </w:r>
      <w:r w:rsidR="00D32B61">
        <w:t>can be found in other industry publication</w:t>
      </w:r>
      <w:r w:rsidR="00E701FC">
        <w:t>s</w:t>
      </w:r>
      <w:r w:rsidR="00D32B61">
        <w:t xml:space="preserve"> that focus on </w:t>
      </w:r>
      <w:r w:rsidRPr="00AE0B63">
        <w:t>operational cloud architectures.</w:t>
      </w:r>
      <w:r w:rsidR="00F66C3F">
        <w:rPr>
          <w:rStyle w:val="EndnoteReference"/>
        </w:rPr>
        <w:endnoteReference w:id="21"/>
      </w:r>
      <w:r w:rsidR="00E0305D">
        <w:t xml:space="preserve"> </w:t>
      </w:r>
      <w:r w:rsidR="00F66C3F">
        <w:rPr>
          <w:rStyle w:val="EndnoteReference"/>
        </w:rPr>
        <w:endnoteReference w:id="22"/>
      </w:r>
      <w:r w:rsidR="00304FCF">
        <w:t xml:space="preserve"> </w:t>
      </w:r>
      <w:r w:rsidR="00192180">
        <w:t xml:space="preserve">Early </w:t>
      </w:r>
      <w:r w:rsidR="00304FCF">
        <w:t xml:space="preserve">Big Data systems </w:t>
      </w:r>
      <w:r w:rsidR="00192180">
        <w:t xml:space="preserve">built by </w:t>
      </w:r>
      <w:r w:rsidR="008D6372">
        <w:t>Internet</w:t>
      </w:r>
      <w:r w:rsidR="00192180">
        <w:t xml:space="preserve"> search providers and others were frequently deployed on bare metal to achieve the best efficiency at distributing I</w:t>
      </w:r>
      <w:r w:rsidR="002A0666">
        <w:t>/</w:t>
      </w:r>
      <w:r w:rsidR="00192180">
        <w:t>O across the clusters and multiple storage devices.</w:t>
      </w:r>
      <w:r w:rsidR="00563B94">
        <w:t xml:space="preserve"> </w:t>
      </w:r>
      <w:r w:rsidR="00192180">
        <w:t>While cloud (</w:t>
      </w:r>
      <w:r w:rsidR="00165346">
        <w:t>i.e.,</w:t>
      </w:r>
      <w:r w:rsidR="00192180">
        <w:t xml:space="preserve"> virtualized) infrastructures were frequently used to test and prototype Big Data deployments</w:t>
      </w:r>
      <w:r w:rsidR="00413367">
        <w:t>,</w:t>
      </w:r>
      <w:r w:rsidR="00192180">
        <w:t xml:space="preserve"> there are recent trends</w:t>
      </w:r>
      <w:r w:rsidR="00413367">
        <w:t>,</w:t>
      </w:r>
      <w:r w:rsidR="00192180">
        <w:t xml:space="preserve"> due to improved efficiency in I</w:t>
      </w:r>
      <w:r w:rsidR="002A0666">
        <w:t>/</w:t>
      </w:r>
      <w:r w:rsidR="00192180">
        <w:t>O virtualization infrastructures</w:t>
      </w:r>
      <w:r w:rsidR="00413367">
        <w:t>,</w:t>
      </w:r>
      <w:r w:rsidR="00192180">
        <w:t xml:space="preserve"> of production solutions being deployed on cloud </w:t>
      </w:r>
      <w:r w:rsidR="002A0666">
        <w:t xml:space="preserve">or Infrastructure-as-a-Service </w:t>
      </w:r>
      <w:r w:rsidR="00192180">
        <w:t>(IaaS) platforms.</w:t>
      </w:r>
      <w:r w:rsidR="00563B94">
        <w:t xml:space="preserve"> </w:t>
      </w:r>
      <w:r w:rsidR="00F71AF7">
        <w:t xml:space="preserve">A high velocity system with high variability </w:t>
      </w:r>
      <w:r w:rsidR="00192180">
        <w:t xml:space="preserve">may </w:t>
      </w:r>
      <w:r w:rsidR="00F71AF7">
        <w:t xml:space="preserve">be deployed on a cloud infrastructure, because of the cost and performance efficiency of being able to add or remove </w:t>
      </w:r>
      <w:r w:rsidR="00851170">
        <w:t>n</w:t>
      </w:r>
      <w:r w:rsidR="00F71AF7">
        <w:t>odes to handle the peak performance.</w:t>
      </w:r>
      <w:r w:rsidR="00563B94">
        <w:t xml:space="preserve"> </w:t>
      </w:r>
      <w:r w:rsidR="00F71AF7">
        <w:t xml:space="preserve">Being able to release those resources </w:t>
      </w:r>
      <w:r w:rsidR="00F71AF7">
        <w:lastRenderedPageBreak/>
        <w:t xml:space="preserve">when </w:t>
      </w:r>
      <w:r w:rsidR="00635085">
        <w:t xml:space="preserve">they are </w:t>
      </w:r>
      <w:r w:rsidR="00F71AF7">
        <w:t xml:space="preserve">no longer needed </w:t>
      </w:r>
      <w:r w:rsidR="003D37D3">
        <w:t>provide</w:t>
      </w:r>
      <w:r w:rsidR="00B66BF2">
        <w:t>s</w:t>
      </w:r>
      <w:r w:rsidR="003D37D3">
        <w:t xml:space="preserve"> significant cost savings for operating this type of Big Data system.</w:t>
      </w:r>
      <w:r w:rsidR="00563B94">
        <w:t xml:space="preserve"> </w:t>
      </w:r>
      <w:r w:rsidR="00192180">
        <w:t xml:space="preserve">Very large implementations and in some cases cloud providers are now implementing this same type of elastic infrastructure on </w:t>
      </w:r>
      <w:r w:rsidR="00B66BF2">
        <w:t>top of their physical hardware</w:t>
      </w:r>
      <w:r w:rsidR="00192180">
        <w:t>.</w:t>
      </w:r>
      <w:r w:rsidR="00563B94">
        <w:t xml:space="preserve"> </w:t>
      </w:r>
      <w:r w:rsidR="00192180">
        <w:t>This is especially true for organizations that already need</w:t>
      </w:r>
      <w:r w:rsidR="00431FB3">
        <w:t xml:space="preserve"> extensive infrastructure but simply need to balance resources across application workloads that can vary.</w:t>
      </w:r>
    </w:p>
    <w:p w14:paraId="6B98C97B" w14:textId="77777777" w:rsidR="000038E5" w:rsidRDefault="000038E5" w:rsidP="000038E5">
      <w:pPr>
        <w:pStyle w:val="Heading2"/>
      </w:pPr>
      <w:bookmarkStart w:id="316" w:name="_Toc415520792"/>
      <w:r>
        <w:t>Data Science Lifecycle Model for Big Data</w:t>
      </w:r>
      <w:bookmarkEnd w:id="316"/>
    </w:p>
    <w:p w14:paraId="5F765D1B" w14:textId="77777777" w:rsidR="000038E5" w:rsidRDefault="000038E5" w:rsidP="000038E5">
      <w:r>
        <w:t>As was introduce</w:t>
      </w:r>
      <w:r w:rsidR="00837CC2">
        <w:t>d</w:t>
      </w:r>
      <w:r>
        <w:t xml:space="preserve"> in </w:t>
      </w:r>
      <w:r w:rsidR="00165346">
        <w:t>S</w:t>
      </w:r>
      <w:r>
        <w:t xml:space="preserve">ection 2.1, the data lifecycle consists of </w:t>
      </w:r>
      <w:r w:rsidR="00C624D3">
        <w:t xml:space="preserve">the following </w:t>
      </w:r>
      <w:r>
        <w:t>four stages:</w:t>
      </w:r>
    </w:p>
    <w:p w14:paraId="5ADEC486" w14:textId="77777777" w:rsidR="000038E5" w:rsidRDefault="000038E5" w:rsidP="000D61B2">
      <w:pPr>
        <w:pStyle w:val="BDTextBulletList"/>
        <w:numPr>
          <w:ilvl w:val="0"/>
          <w:numId w:val="2"/>
        </w:numPr>
      </w:pPr>
      <w:r w:rsidRPr="0029773B">
        <w:rPr>
          <w:b/>
          <w:i/>
        </w:rPr>
        <w:t>Collection</w:t>
      </w:r>
      <w:r>
        <w:t xml:space="preserve">: </w:t>
      </w:r>
      <w:r w:rsidR="00787176">
        <w:t xml:space="preserve">This stage </w:t>
      </w:r>
      <w:r w:rsidR="009570C1">
        <w:t xml:space="preserve">gathers and stores </w:t>
      </w:r>
      <w:r>
        <w:t>data in its original form</w:t>
      </w:r>
      <w:r w:rsidR="009570C1">
        <w:t xml:space="preserve"> (i.e., raw data</w:t>
      </w:r>
      <w:r w:rsidR="00FA0090">
        <w:t>.</w:t>
      </w:r>
      <w:r w:rsidR="009570C1">
        <w:t>)</w:t>
      </w:r>
    </w:p>
    <w:p w14:paraId="2F264237" w14:textId="77777777" w:rsidR="000038E5" w:rsidRDefault="000038E5" w:rsidP="000D61B2">
      <w:pPr>
        <w:pStyle w:val="BDTextBulletList"/>
        <w:numPr>
          <w:ilvl w:val="0"/>
          <w:numId w:val="2"/>
        </w:numPr>
      </w:pPr>
      <w:r w:rsidRPr="0029773B">
        <w:rPr>
          <w:b/>
          <w:i/>
        </w:rPr>
        <w:t>Preparation</w:t>
      </w:r>
      <w:r>
        <w:t xml:space="preserve">: </w:t>
      </w:r>
      <w:r w:rsidR="00787176">
        <w:t xml:space="preserve">This stage involves </w:t>
      </w:r>
      <w:r>
        <w:t xml:space="preserve">the collection of processes that </w:t>
      </w:r>
      <w:r w:rsidR="00787176">
        <w:t xml:space="preserve">convert </w:t>
      </w:r>
      <w:r>
        <w:t>raw data into cleansed, organized information</w:t>
      </w:r>
      <w:r w:rsidR="00FA0090">
        <w:t>.</w:t>
      </w:r>
    </w:p>
    <w:p w14:paraId="69C70348" w14:textId="77777777" w:rsidR="000038E5" w:rsidRDefault="000038E5" w:rsidP="000D61B2">
      <w:pPr>
        <w:pStyle w:val="BDTextBulletList"/>
        <w:numPr>
          <w:ilvl w:val="0"/>
          <w:numId w:val="2"/>
        </w:numPr>
      </w:pPr>
      <w:r w:rsidRPr="0029773B">
        <w:rPr>
          <w:b/>
          <w:i/>
        </w:rPr>
        <w:t>Analysis</w:t>
      </w:r>
      <w:r>
        <w:t xml:space="preserve">: </w:t>
      </w:r>
      <w:r w:rsidR="00787176">
        <w:t xml:space="preserve">This stage involves </w:t>
      </w:r>
      <w:r>
        <w:t>the techniques that produce synthesized knowledge</w:t>
      </w:r>
      <w:r w:rsidR="00787176">
        <w:t xml:space="preserve"> from organized information</w:t>
      </w:r>
      <w:r w:rsidR="00FA0090">
        <w:t>.</w:t>
      </w:r>
    </w:p>
    <w:p w14:paraId="12D5D00E" w14:textId="77777777" w:rsidR="000038E5" w:rsidRDefault="000038E5" w:rsidP="000D61B2">
      <w:pPr>
        <w:pStyle w:val="BDTextBulletList"/>
        <w:numPr>
          <w:ilvl w:val="0"/>
          <w:numId w:val="2"/>
        </w:numPr>
      </w:pPr>
      <w:r w:rsidRPr="0029773B">
        <w:rPr>
          <w:b/>
          <w:i/>
        </w:rPr>
        <w:t>Action</w:t>
      </w:r>
      <w:r>
        <w:t xml:space="preserve">: </w:t>
      </w:r>
      <w:r w:rsidR="00787176">
        <w:t xml:space="preserve">This stage </w:t>
      </w:r>
      <w:r w:rsidR="00435904">
        <w:t xml:space="preserve">involves </w:t>
      </w:r>
      <w:r>
        <w:t xml:space="preserve">processes that </w:t>
      </w:r>
      <w:r w:rsidR="00435904">
        <w:t xml:space="preserve">use the </w:t>
      </w:r>
      <w:r>
        <w:t xml:space="preserve">synthesized knowledge </w:t>
      </w:r>
      <w:r w:rsidR="00435904">
        <w:t xml:space="preserve">to generate </w:t>
      </w:r>
      <w:r>
        <w:t>value for the enterprise</w:t>
      </w:r>
      <w:r w:rsidR="00FA0090">
        <w:t>.</w:t>
      </w:r>
    </w:p>
    <w:p w14:paraId="2F9B55F8" w14:textId="77777777" w:rsidR="000038E5" w:rsidRDefault="000038E5" w:rsidP="000038E5">
      <w:r>
        <w:t xml:space="preserve">In the traditional data warehouse, </w:t>
      </w:r>
      <w:r w:rsidR="00C624D3">
        <w:t xml:space="preserve">the data handling process followed the order above (i.e., </w:t>
      </w:r>
      <w:r>
        <w:t>collect</w:t>
      </w:r>
      <w:r w:rsidR="00C624D3">
        <w:t>ion</w:t>
      </w:r>
      <w:r>
        <w:t>, prepar</w:t>
      </w:r>
      <w:r w:rsidR="00C624D3">
        <w:t>ation</w:t>
      </w:r>
      <w:r>
        <w:t>, stor</w:t>
      </w:r>
      <w:r w:rsidR="00C624D3">
        <w:t>age</w:t>
      </w:r>
      <w:r w:rsidR="008D3C44">
        <w:t>, and analysis</w:t>
      </w:r>
      <w:r>
        <w:t>.</w:t>
      </w:r>
      <w:r w:rsidR="00C624D3">
        <w:t>)</w:t>
      </w:r>
      <w:r>
        <w:t xml:space="preserve"> The relational model was designed in a way that optimized the intended analytics. </w:t>
      </w:r>
      <w:r w:rsidR="008D3C44">
        <w:t>T</w:t>
      </w:r>
      <w:r>
        <w:t>he different Big Data characteristics</w:t>
      </w:r>
      <w:r w:rsidR="008D3C44">
        <w:t xml:space="preserve"> have influenced changes in</w:t>
      </w:r>
      <w:r>
        <w:t xml:space="preserve"> the ordering of the data handling processes</w:t>
      </w:r>
      <w:r w:rsidR="008D3C44">
        <w:t>. Examples of these</w:t>
      </w:r>
      <w:r>
        <w:t xml:space="preserve"> changes </w:t>
      </w:r>
      <w:r w:rsidR="008D3C44">
        <w:t xml:space="preserve">are </w:t>
      </w:r>
      <w:r>
        <w:t>as follows:</w:t>
      </w:r>
    </w:p>
    <w:p w14:paraId="753DDD5D" w14:textId="77777777" w:rsidR="000038E5" w:rsidRDefault="000038E5" w:rsidP="000038E5">
      <w:pPr>
        <w:pStyle w:val="BDTextBulletList"/>
      </w:pPr>
      <w:r w:rsidRPr="004F20DF">
        <w:rPr>
          <w:b/>
          <w:i/>
        </w:rPr>
        <w:t xml:space="preserve">Data </w:t>
      </w:r>
      <w:r>
        <w:rPr>
          <w:b/>
          <w:i/>
        </w:rPr>
        <w:t>w</w:t>
      </w:r>
      <w:r w:rsidRPr="004F20DF">
        <w:rPr>
          <w:b/>
          <w:i/>
        </w:rPr>
        <w:t>arehouse</w:t>
      </w:r>
      <w:r>
        <w:t xml:space="preserve">: </w:t>
      </w:r>
      <w:r w:rsidR="00496B06">
        <w:t>P</w:t>
      </w:r>
      <w:r>
        <w:t>ersistent storage occurs after data preparation</w:t>
      </w:r>
    </w:p>
    <w:p w14:paraId="6162238E" w14:textId="77777777" w:rsidR="000038E5" w:rsidRDefault="000038E5" w:rsidP="000038E5">
      <w:pPr>
        <w:pStyle w:val="BDTextBulletList"/>
      </w:pPr>
      <w:r w:rsidRPr="004F20DF">
        <w:rPr>
          <w:b/>
          <w:i/>
        </w:rPr>
        <w:t xml:space="preserve">Big Data </w:t>
      </w:r>
      <w:r>
        <w:rPr>
          <w:b/>
          <w:i/>
        </w:rPr>
        <w:t>volume system</w:t>
      </w:r>
      <w:r>
        <w:t xml:space="preserve">: </w:t>
      </w:r>
      <w:r w:rsidR="00496B06">
        <w:t>D</w:t>
      </w:r>
      <w:r>
        <w:t>ata is stored immediately in raw form before preparation; preparation occurs on read, and is referred to as ‘schema on read’</w:t>
      </w:r>
    </w:p>
    <w:p w14:paraId="0CFAF8A6" w14:textId="77777777" w:rsidR="000038E5" w:rsidRDefault="000038E5" w:rsidP="000038E5">
      <w:pPr>
        <w:pStyle w:val="BDTextBulletList"/>
      </w:pPr>
      <w:r w:rsidRPr="004F20DF">
        <w:rPr>
          <w:b/>
          <w:i/>
        </w:rPr>
        <w:t xml:space="preserve">Big Data </w:t>
      </w:r>
      <w:r>
        <w:rPr>
          <w:b/>
          <w:i/>
        </w:rPr>
        <w:t>v</w:t>
      </w:r>
      <w:r w:rsidRPr="004F20DF">
        <w:rPr>
          <w:b/>
          <w:i/>
        </w:rPr>
        <w:t>elocity application</w:t>
      </w:r>
      <w:r>
        <w:t xml:space="preserve">: </w:t>
      </w:r>
      <w:r w:rsidR="00496B06">
        <w:t>T</w:t>
      </w:r>
      <w:r>
        <w:t>he collection, preparation, and analytics (alerting) occur on the fly, and possibly includes some summarization or aggregation prior to storage</w:t>
      </w:r>
    </w:p>
    <w:p w14:paraId="1321A7AA" w14:textId="77777777" w:rsidR="000038E5" w:rsidRDefault="000038E5" w:rsidP="006C4F78">
      <w:r>
        <w:t>Just as simulations split the analytical processing across clusters of processors, data processes are redesigned to split data transformations across data nodes. Because the data may be too big to move, the transformation code may be sent in parallel across the data persistence nodes, rather than the data being extracted and brought to the transformation servers.</w:t>
      </w:r>
    </w:p>
    <w:p w14:paraId="0D29D072" w14:textId="77777777" w:rsidR="00C62100" w:rsidRDefault="00331B4A" w:rsidP="00257BF5">
      <w:pPr>
        <w:pStyle w:val="Heading2"/>
      </w:pPr>
      <w:bookmarkStart w:id="317" w:name="_Toc415520793"/>
      <w:bookmarkStart w:id="318" w:name="_Toc385500475"/>
      <w:r>
        <w:t xml:space="preserve">Big Data </w:t>
      </w:r>
      <w:r w:rsidR="00F96967">
        <w:t>Analytics</w:t>
      </w:r>
      <w:bookmarkEnd w:id="317"/>
      <w:r w:rsidR="0074171C">
        <w:t xml:space="preserve"> </w:t>
      </w:r>
      <w:bookmarkEnd w:id="318"/>
    </w:p>
    <w:p w14:paraId="182E54EC" w14:textId="77777777" w:rsidR="00F96967" w:rsidRDefault="003051FA" w:rsidP="00F96967">
      <w:r>
        <w:t xml:space="preserve">Analytic processes are often characterized as </w:t>
      </w:r>
      <w:r w:rsidRPr="00622A0D">
        <w:rPr>
          <w:b/>
          <w:i/>
        </w:rPr>
        <w:t>discovery</w:t>
      </w:r>
      <w:r>
        <w:t xml:space="preserve"> for the initial hypothesis formulation, </w:t>
      </w:r>
      <w:r w:rsidRPr="00622A0D">
        <w:rPr>
          <w:b/>
          <w:i/>
        </w:rPr>
        <w:t>development</w:t>
      </w:r>
      <w:r>
        <w:t xml:space="preserve"> for establishing the analytics process for a specific hypothesis, and </w:t>
      </w:r>
      <w:r w:rsidRPr="00622A0D">
        <w:rPr>
          <w:b/>
          <w:i/>
        </w:rPr>
        <w:t>applied</w:t>
      </w:r>
      <w:r>
        <w:t xml:space="preserve"> for the encapsulation of the analysis into an operational system.</w:t>
      </w:r>
      <w:r w:rsidRPr="00ED03FB">
        <w:t xml:space="preserve"> </w:t>
      </w:r>
      <w:r>
        <w:t xml:space="preserve">While Big Data has </w:t>
      </w:r>
      <w:r w:rsidR="004275D3">
        <w:t xml:space="preserve">touched all three types of analytic processes, the majority of the changes is observed in </w:t>
      </w:r>
      <w:r>
        <w:t xml:space="preserve">development and applied </w:t>
      </w:r>
      <w:r w:rsidR="004275D3">
        <w:t>analytics</w:t>
      </w:r>
      <w:r>
        <w:t xml:space="preserve">. </w:t>
      </w:r>
      <w:r w:rsidR="00C04172">
        <w:t>N</w:t>
      </w:r>
      <w:r w:rsidR="00F96967">
        <w:t xml:space="preserve">ew </w:t>
      </w:r>
      <w:r w:rsidR="00C63FFB">
        <w:t>Big Data</w:t>
      </w:r>
      <w:r w:rsidR="0074171C">
        <w:t xml:space="preserve"> engineering </w:t>
      </w:r>
      <w:r w:rsidR="00F96967">
        <w:t xml:space="preserve">technologies </w:t>
      </w:r>
      <w:r w:rsidR="00514213">
        <w:t xml:space="preserve">change </w:t>
      </w:r>
      <w:r w:rsidR="00D07A08">
        <w:t>the types of</w:t>
      </w:r>
      <w:r w:rsidR="00514213">
        <w:t xml:space="preserve"> analytics </w:t>
      </w:r>
      <w:r w:rsidR="00D07A08">
        <w:t xml:space="preserve">that </w:t>
      </w:r>
      <w:r w:rsidR="00514213">
        <w:t xml:space="preserve">are </w:t>
      </w:r>
      <w:r w:rsidR="00F96967">
        <w:t xml:space="preserve">possible, </w:t>
      </w:r>
      <w:r w:rsidR="00D07A08">
        <w:t xml:space="preserve">but </w:t>
      </w:r>
      <w:r w:rsidR="00514213">
        <w:t xml:space="preserve">do not result in </w:t>
      </w:r>
      <w:r w:rsidR="00F96967">
        <w:t xml:space="preserve">completely new types of analytics. However, given the retrieval speeds, analysts are able to interact with their data in ways that were not previously possible. </w:t>
      </w:r>
      <w:r w:rsidR="00F9113D">
        <w:t>T</w:t>
      </w:r>
      <w:r w:rsidR="00431FB3">
        <w:t xml:space="preserve">raditional statistical </w:t>
      </w:r>
      <w:r w:rsidR="00ED03FB">
        <w:t>analytic techniques downsize</w:t>
      </w:r>
      <w:r w:rsidR="00431FB3">
        <w:t>, sample,</w:t>
      </w:r>
      <w:r w:rsidR="00ED03FB">
        <w:t xml:space="preserve"> or summarize the </w:t>
      </w:r>
      <w:r w:rsidR="00331B4A">
        <w:t xml:space="preserve">data </w:t>
      </w:r>
      <w:r w:rsidR="00ED03FB">
        <w:t xml:space="preserve">before </w:t>
      </w:r>
      <w:r w:rsidR="00431FB3">
        <w:t>analysis</w:t>
      </w:r>
      <w:r w:rsidR="00ED03FB">
        <w:t>.</w:t>
      </w:r>
      <w:r w:rsidR="00563B94">
        <w:t xml:space="preserve"> </w:t>
      </w:r>
      <w:r w:rsidR="00431FB3">
        <w:t>This was done to make analysis of large datasets reasonable on hardware that could not scale</w:t>
      </w:r>
      <w:r w:rsidR="00A346DE">
        <w:t xml:space="preserve"> to the size of the dataset</w:t>
      </w:r>
      <w:r w:rsidR="00431FB3">
        <w:t>.</w:t>
      </w:r>
      <w:r w:rsidR="009952C0">
        <w:t xml:space="preserve"> </w:t>
      </w:r>
      <w:r w:rsidR="002D5E7C">
        <w:t xml:space="preserve">Big Data analytics </w:t>
      </w:r>
      <w:r w:rsidR="008B0B96">
        <w:t>often emphasize</w:t>
      </w:r>
      <w:r w:rsidR="00F96967">
        <w:t xml:space="preserve"> the value of </w:t>
      </w:r>
      <w:r w:rsidR="00431FB3">
        <w:t>computation across the entire dataset</w:t>
      </w:r>
      <w:r w:rsidR="00F9113D">
        <w:t xml:space="preserve">, which gives analysts </w:t>
      </w:r>
      <w:r w:rsidR="009952C0">
        <w:t>better chances to determine causation, rather than just correlation</w:t>
      </w:r>
      <w:r w:rsidR="00F96967">
        <w:t>.</w:t>
      </w:r>
      <w:r w:rsidR="00431FB3">
        <w:t xml:space="preserve"> </w:t>
      </w:r>
      <w:r w:rsidR="00136F79">
        <w:t xml:space="preserve">Correlation, though, is still useful when knowing the direction or trend of something is enough to take action. </w:t>
      </w:r>
      <w:r w:rsidR="009952C0">
        <w:t>Today, m</w:t>
      </w:r>
      <w:r w:rsidR="00F96967">
        <w:t xml:space="preserve">ost analytics </w:t>
      </w:r>
      <w:r w:rsidR="002D5E7C">
        <w:t xml:space="preserve">in statistics and data mining </w:t>
      </w:r>
      <w:r w:rsidR="00431FB3">
        <w:t>focus</w:t>
      </w:r>
      <w:r w:rsidR="00F96967">
        <w:t xml:space="preserve"> on causation</w:t>
      </w:r>
      <w:r w:rsidR="001813FE">
        <w:t>—</w:t>
      </w:r>
      <w:r w:rsidR="00F96967">
        <w:t xml:space="preserve">being able to describe why something is happening. </w:t>
      </w:r>
      <w:r w:rsidR="009626DD">
        <w:t xml:space="preserve">Discovering the cause </w:t>
      </w:r>
      <w:r w:rsidR="00B949F0">
        <w:t xml:space="preserve">aids </w:t>
      </w:r>
      <w:r w:rsidR="009626DD">
        <w:t>actors</w:t>
      </w:r>
      <w:r w:rsidR="00431FB3">
        <w:t xml:space="preserve"> </w:t>
      </w:r>
      <w:r w:rsidR="00B949F0">
        <w:t xml:space="preserve">in </w:t>
      </w:r>
      <w:r w:rsidR="00431FB3">
        <w:t>chang</w:t>
      </w:r>
      <w:r w:rsidR="00B949F0">
        <w:t>ing</w:t>
      </w:r>
      <w:r w:rsidR="00431FB3">
        <w:t xml:space="preserve"> </w:t>
      </w:r>
      <w:r w:rsidR="009626DD">
        <w:t>a</w:t>
      </w:r>
      <w:r w:rsidR="00431FB3">
        <w:t xml:space="preserve"> trend or outcome</w:t>
      </w:r>
      <w:r w:rsidR="00B949F0">
        <w:t>.</w:t>
      </w:r>
      <w:r w:rsidR="00431FB3">
        <w:t xml:space="preserve"> </w:t>
      </w:r>
      <w:r w:rsidR="00136F79">
        <w:t>Actors</w:t>
      </w:r>
      <w:r w:rsidR="00BF3A73">
        <w:t>, which in system development can represent individuals, organizations, software, or hardware,</w:t>
      </w:r>
      <w:r w:rsidR="00136F79">
        <w:t xml:space="preserve"> are discussed in </w:t>
      </w:r>
      <w:r w:rsidR="00136F79" w:rsidRPr="00136F79">
        <w:rPr>
          <w:i/>
        </w:rPr>
        <w:t>NIST Big Data Interoperability Framework: Volume 2, Taxonomy</w:t>
      </w:r>
      <w:r w:rsidR="00136F79">
        <w:t xml:space="preserve">. </w:t>
      </w:r>
      <w:r w:rsidR="00431FB3">
        <w:t xml:space="preserve">Big Data solutions </w:t>
      </w:r>
      <w:r w:rsidR="009626DD">
        <w:t>make it</w:t>
      </w:r>
      <w:r w:rsidR="00431FB3">
        <w:t xml:space="preserve"> more feasible to implement </w:t>
      </w:r>
      <w:r w:rsidR="00CC61DB">
        <w:t xml:space="preserve">causation </w:t>
      </w:r>
      <w:r w:rsidR="00431FB3">
        <w:t>type of complex analytic</w:t>
      </w:r>
      <w:r w:rsidR="00F9113D">
        <w:t>s</w:t>
      </w:r>
      <w:r w:rsidR="00431FB3">
        <w:t xml:space="preserve"> for large, complex, and heterogeneous data.</w:t>
      </w:r>
      <w:r w:rsidR="00563B94">
        <w:t xml:space="preserve"> </w:t>
      </w:r>
    </w:p>
    <w:p w14:paraId="447C9B5B" w14:textId="77777777" w:rsidR="00F96967" w:rsidRDefault="00B949F0" w:rsidP="00F96967">
      <w:r>
        <w:lastRenderedPageBreak/>
        <w:t xml:space="preserve">In addition to </w:t>
      </w:r>
      <w:r w:rsidR="004A2019">
        <w:t>volume, velocity, variety</w:t>
      </w:r>
      <w:r>
        <w:t>,</w:t>
      </w:r>
      <w:r w:rsidR="004A2019">
        <w:t xml:space="preserve"> and variability</w:t>
      </w:r>
      <w:r>
        <w:t>, several terms, many beginning with V, have been used in connection with Big Data</w:t>
      </w:r>
      <w:r w:rsidR="004A2019">
        <w:t xml:space="preserve"> requirements for the system architecture. Some of these terms </w:t>
      </w:r>
      <w:r w:rsidR="00F044F4">
        <w:t xml:space="preserve">strongly relate to </w:t>
      </w:r>
      <w:r w:rsidR="004A2019">
        <w:t>analytics on the data</w:t>
      </w:r>
      <w:r w:rsidR="00A31DF7">
        <w:t>.</w:t>
      </w:r>
      <w:r>
        <w:t xml:space="preserve"> </w:t>
      </w:r>
      <w:r w:rsidR="00A31DF7">
        <w:t xml:space="preserve">Veracity and provenance are two such terms </w:t>
      </w:r>
      <w:r>
        <w:t>and are discussed below</w:t>
      </w:r>
      <w:r w:rsidR="004A2019">
        <w:t>.</w:t>
      </w:r>
    </w:p>
    <w:p w14:paraId="7B60BFAE" w14:textId="77777777" w:rsidR="00F96967" w:rsidRDefault="00F96967" w:rsidP="00A753D8">
      <w:r w:rsidRPr="00AD5BED">
        <w:t>Veracity refers to</w:t>
      </w:r>
      <w:r>
        <w:t xml:space="preserve"> the completeness and accuracy of</w:t>
      </w:r>
      <w:r w:rsidR="001955EF">
        <w:t xml:space="preserve"> the data </w:t>
      </w:r>
      <w:r w:rsidR="00A753D8">
        <w:t xml:space="preserve">and </w:t>
      </w:r>
      <w:r>
        <w:t xml:space="preserve">relates to the </w:t>
      </w:r>
      <w:r w:rsidR="0069652F">
        <w:t xml:space="preserve">vernacular </w:t>
      </w:r>
      <w:r>
        <w:t>“garbage-in</w:t>
      </w:r>
      <w:r w:rsidR="00866210">
        <w:t>,</w:t>
      </w:r>
      <w:r>
        <w:t xml:space="preserve"> garbage-out”</w:t>
      </w:r>
      <w:r w:rsidR="00B66BF2">
        <w:t xml:space="preserve"> description for</w:t>
      </w:r>
      <w:r>
        <w:t xml:space="preserve"> </w:t>
      </w:r>
      <w:r w:rsidR="00A753D8">
        <w:t xml:space="preserve">data </w:t>
      </w:r>
      <w:r w:rsidR="00B66BF2">
        <w:t xml:space="preserve">quality </w:t>
      </w:r>
      <w:r>
        <w:t>issue</w:t>
      </w:r>
      <w:r w:rsidR="00B66BF2">
        <w:t>s</w:t>
      </w:r>
      <w:r w:rsidR="00F37DEF">
        <w:t xml:space="preserve"> </w:t>
      </w:r>
      <w:r w:rsidR="002E2EAD">
        <w:t>in existence</w:t>
      </w:r>
      <w:r w:rsidR="00A753D8">
        <w:t xml:space="preserve"> </w:t>
      </w:r>
      <w:r w:rsidR="001955EF">
        <w:t xml:space="preserve">for a long time. </w:t>
      </w:r>
      <w:r>
        <w:t xml:space="preserve">If the analytics are causal, then the quality of every data element is </w:t>
      </w:r>
      <w:r w:rsidR="004B1925">
        <w:t xml:space="preserve">extremely </w:t>
      </w:r>
      <w:r>
        <w:t xml:space="preserve">important. If the analytics are correlations or trending over massive volume datasets, then individual bad elements </w:t>
      </w:r>
      <w:r w:rsidR="00CC61DB">
        <w:t xml:space="preserve">could </w:t>
      </w:r>
      <w:r>
        <w:t xml:space="preserve">be lost in the overall counts and the trend will still be accurate. </w:t>
      </w:r>
      <w:r w:rsidR="00CC61DB">
        <w:t xml:space="preserve">As mentioned in Section 2.2, </w:t>
      </w:r>
      <w:r w:rsidR="00866210">
        <w:t>many people debate whether</w:t>
      </w:r>
      <w:r>
        <w:t xml:space="preserve"> </w:t>
      </w:r>
      <w:r w:rsidR="00DF4AC1">
        <w:t>“</w:t>
      </w:r>
      <w:r>
        <w:t xml:space="preserve">more data </w:t>
      </w:r>
      <w:r w:rsidR="00136F79">
        <w:t xml:space="preserve">is superior to </w:t>
      </w:r>
      <w:r>
        <w:t>better algorithms</w:t>
      </w:r>
      <w:r w:rsidR="004A2019">
        <w:t>,</w:t>
      </w:r>
      <w:r w:rsidR="00BC4B56">
        <w:t>”</w:t>
      </w:r>
      <w:r w:rsidR="004A2019">
        <w:t xml:space="preserve"> but that is a topic better discussed elsewhere.</w:t>
      </w:r>
    </w:p>
    <w:p w14:paraId="49A67D4E" w14:textId="77777777" w:rsidR="00F96967" w:rsidRDefault="009B342E" w:rsidP="00F96967">
      <w:r>
        <w:t>As discussed in Section 3.1, t</w:t>
      </w:r>
      <w:r w:rsidR="00F96967">
        <w:t xml:space="preserve">he </w:t>
      </w:r>
      <w:r w:rsidR="00F96967" w:rsidRPr="00AD5BED">
        <w:t>provenance</w:t>
      </w:r>
      <w:r w:rsidR="003743C3">
        <w:t>,</w:t>
      </w:r>
      <w:r w:rsidR="00F96967">
        <w:t xml:space="preserve"> or history of the data</w:t>
      </w:r>
      <w:r w:rsidR="003743C3">
        <w:t>,</w:t>
      </w:r>
      <w:r w:rsidR="00F96967">
        <w:t xml:space="preserve"> is </w:t>
      </w:r>
      <w:r>
        <w:t>increasingly a</w:t>
      </w:r>
      <w:r w:rsidR="004B1925">
        <w:t>n</w:t>
      </w:r>
      <w:r>
        <w:t xml:space="preserve"> </w:t>
      </w:r>
      <w:r w:rsidR="004B1925">
        <w:t xml:space="preserve">essential </w:t>
      </w:r>
      <w:r>
        <w:t xml:space="preserve">factor </w:t>
      </w:r>
      <w:r w:rsidR="00F96967">
        <w:t xml:space="preserve">in </w:t>
      </w:r>
      <w:r w:rsidR="00C63FFB">
        <w:t>Big Data</w:t>
      </w:r>
      <w:r w:rsidR="00F96967">
        <w:t xml:space="preserve"> analytics</w:t>
      </w:r>
      <w:r w:rsidR="00F85F24">
        <w:t xml:space="preserve">, as </w:t>
      </w:r>
      <w:r w:rsidR="00F96967">
        <w:t xml:space="preserve">more </w:t>
      </w:r>
      <w:r w:rsidR="00F85F24">
        <w:t xml:space="preserve">and more </w:t>
      </w:r>
      <w:r w:rsidR="00F96967">
        <w:t>data is being repurposed for new types of analytics</w:t>
      </w:r>
      <w:r w:rsidR="00F85F24">
        <w:t xml:space="preserve"> in completely different disciplines from which the data was created</w:t>
      </w:r>
      <w:r w:rsidR="00F96967">
        <w:t xml:space="preserve">. As the usage of data persists far beyond the control of the data producers, it becomes ever more </w:t>
      </w:r>
      <w:r w:rsidR="004B1925">
        <w:t xml:space="preserve">essential </w:t>
      </w:r>
      <w:r w:rsidR="00F96967">
        <w:t>that metadata about the full creation and processing history is made available along with the data.</w:t>
      </w:r>
      <w:r w:rsidR="00431FB3">
        <w:t xml:space="preserve"> In addition, it is </w:t>
      </w:r>
      <w:r w:rsidR="00370F0C">
        <w:t xml:space="preserve">vital </w:t>
      </w:r>
      <w:r w:rsidR="00431FB3">
        <w:t>to know what analytics may have produced the data</w:t>
      </w:r>
      <w:r w:rsidR="002F0D04">
        <w:t>,</w:t>
      </w:r>
      <w:r w:rsidR="00431FB3">
        <w:t xml:space="preserve"> since there are always confidence ranges, error ranges, and precision/recall limits associated with analytic outputs.</w:t>
      </w:r>
    </w:p>
    <w:p w14:paraId="1322065C" w14:textId="77777777" w:rsidR="004E4B94" w:rsidRDefault="00872D08" w:rsidP="00F96967">
      <w:r>
        <w:t xml:space="preserve">Another analytics consideration is the speed of interaction between the analytics processes and the person or process responsible for delivering the actionable insight. </w:t>
      </w:r>
      <w:r w:rsidR="008D403B">
        <w:t xml:space="preserve">Analytic data processing speed can fall along a continuum between batch and streaming oriented processing. </w:t>
      </w:r>
      <w:r w:rsidR="002308CB">
        <w:t>Although t</w:t>
      </w:r>
      <w:r w:rsidR="008D403B">
        <w:t>he processing continuum existed prior to the era of Big Data</w:t>
      </w:r>
      <w:r>
        <w:t xml:space="preserve">, </w:t>
      </w:r>
      <w:r w:rsidR="002308CB">
        <w:t>the desired location on this continuum is</w:t>
      </w:r>
      <w:r>
        <w:t xml:space="preserve"> a large factor in the choice of architectures and component tools to be used.</w:t>
      </w:r>
      <w:r w:rsidR="00247638">
        <w:t xml:space="preserve"> </w:t>
      </w:r>
      <w:r w:rsidR="004E4B94" w:rsidRPr="00A26042">
        <w:t xml:space="preserve">Given the greater query and analytic speeds within </w:t>
      </w:r>
      <w:r w:rsidR="004E4B94">
        <w:t>Big Data</w:t>
      </w:r>
      <w:r w:rsidR="004E4B94" w:rsidRPr="00A26042">
        <w:t xml:space="preserve"> due to the scaling</w:t>
      </w:r>
      <w:r w:rsidR="00102EFE">
        <w:t xml:space="preserve"> across a cluster</w:t>
      </w:r>
      <w:r w:rsidR="004E4B94" w:rsidRPr="00A26042">
        <w:t xml:space="preserve">, there is an increasing emphasis on interactive </w:t>
      </w:r>
      <w:r w:rsidR="002308CB">
        <w:t xml:space="preserve">(i.e., real-time) </w:t>
      </w:r>
      <w:r w:rsidR="008D403B">
        <w:t>processing</w:t>
      </w:r>
      <w:r w:rsidR="00247638">
        <w:t xml:space="preserve"> </w:t>
      </w:r>
      <w:r w:rsidR="004E4B94" w:rsidRPr="00A26042">
        <w:t xml:space="preserve">Rapid analytics cycles allow an analyst to do exploratory discovery on the data, browsing more of the data space than might otherwise have been </w:t>
      </w:r>
      <w:r w:rsidR="004E4B94">
        <w:t>possible</w:t>
      </w:r>
      <w:r w:rsidR="004E4B94" w:rsidRPr="00A26042">
        <w:t xml:space="preserve"> </w:t>
      </w:r>
      <w:r w:rsidR="004E4B94">
        <w:t>in any practical time frame</w:t>
      </w:r>
      <w:r w:rsidR="004E4B94" w:rsidRPr="00A26042">
        <w:t>.</w:t>
      </w:r>
      <w:r w:rsidR="004E4B94">
        <w:t xml:space="preserve"> </w:t>
      </w:r>
      <w:r w:rsidR="002308CB">
        <w:t xml:space="preserve">The processing continuum is further discussed in </w:t>
      </w:r>
      <w:r w:rsidR="002308CB" w:rsidRPr="002308CB">
        <w:rPr>
          <w:i/>
        </w:rPr>
        <w:t>NIST Big Data Interoperability Framework: Volume 6, Reference Architecture</w:t>
      </w:r>
      <w:r w:rsidR="002308CB">
        <w:t>.</w:t>
      </w:r>
    </w:p>
    <w:p w14:paraId="1B5AB5EA" w14:textId="77777777" w:rsidR="00C62100" w:rsidRDefault="008D3968" w:rsidP="00257BF5">
      <w:pPr>
        <w:pStyle w:val="Heading2"/>
      </w:pPr>
      <w:bookmarkStart w:id="319" w:name="_Toc385500476"/>
      <w:bookmarkStart w:id="320" w:name="_Toc415520794"/>
      <w:r>
        <w:t>Big Data Metrics</w:t>
      </w:r>
      <w:bookmarkEnd w:id="319"/>
      <w:r w:rsidR="00BD1EC3">
        <w:t xml:space="preserve"> and Benchmarks</w:t>
      </w:r>
      <w:bookmarkEnd w:id="320"/>
    </w:p>
    <w:p w14:paraId="02019838" w14:textId="77777777" w:rsidR="007B6FF2" w:rsidRDefault="00D32CEB" w:rsidP="007B6FF2">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w:t>
      </w:r>
      <w:r w:rsidR="009D7C2F">
        <w:t xml:space="preserve">As described in Section 2.1, Big Data characteristics </w:t>
      </w:r>
      <w:r>
        <w:t xml:space="preserve">lead </w:t>
      </w:r>
      <w:r w:rsidR="009D7C2F">
        <w:t xml:space="preserve">to use </w:t>
      </w:r>
      <w:r>
        <w:t xml:space="preserve">of </w:t>
      </w:r>
      <w:r w:rsidR="009D7C2F">
        <w:t xml:space="preserve">Big Data </w:t>
      </w:r>
      <w:r w:rsidR="00C71837">
        <w:t>e</w:t>
      </w:r>
      <w:r w:rsidR="009D7C2F">
        <w:t>ngineering techniques to</w:t>
      </w:r>
      <w:r w:rsidR="00BB5957">
        <w:t xml:space="preserve"> allow </w:t>
      </w:r>
      <w:r>
        <w:t xml:space="preserve">the </w:t>
      </w:r>
      <w:r w:rsidR="00BB5957">
        <w:t>data system to operate affordably</w:t>
      </w:r>
      <w:r>
        <w:t xml:space="preserve"> and efficiently</w:t>
      </w:r>
      <w:r w:rsidR="00BB5957">
        <w:t>.</w:t>
      </w:r>
      <w:r w:rsidR="009D7C2F">
        <w:t xml:space="preserve"> </w:t>
      </w:r>
      <w:r w:rsidR="00AD7177">
        <w:t>W</w:t>
      </w:r>
      <w:r w:rsidR="009D7C2F">
        <w:t xml:space="preserve">hether a performance or cost efficiency </w:t>
      </w:r>
      <w:r w:rsidR="00AD7177">
        <w:t xml:space="preserve">can be attained </w:t>
      </w:r>
      <w:r w:rsidR="009D7C2F">
        <w:t xml:space="preserve">for </w:t>
      </w:r>
      <w:r w:rsidR="00AD7177">
        <w:t xml:space="preserve">a particular application </w:t>
      </w:r>
      <w:r w:rsidR="009D7C2F">
        <w:t xml:space="preserve">requires a design analysis, </w:t>
      </w:r>
      <w:r w:rsidR="00AD7177">
        <w:t xml:space="preserve">which </w:t>
      </w:r>
      <w:r w:rsidR="009D7C2F">
        <w:t xml:space="preserve">is beyond the scope of this report. </w:t>
      </w:r>
    </w:p>
    <w:p w14:paraId="12395764" w14:textId="77777777" w:rsidR="007A5606" w:rsidRPr="007B6FF2" w:rsidRDefault="007A5606" w:rsidP="007B6FF2">
      <w:r>
        <w:t xml:space="preserve">There is a significant need for metrics and benchmarking to </w:t>
      </w:r>
      <w:r w:rsidR="00D11A11">
        <w:t xml:space="preserve">provide standards </w:t>
      </w:r>
      <w:r w:rsidR="003373A3">
        <w:t xml:space="preserve">for </w:t>
      </w:r>
      <w:r w:rsidR="00D11A11">
        <w:t xml:space="preserve">the performance of Big Data systems. This topic is being addressed by the </w:t>
      </w:r>
      <w:r w:rsidR="00BD1EC3">
        <w:t xml:space="preserve">Transaction Processing Performance Council </w:t>
      </w:r>
      <w:r w:rsidR="00D11A11">
        <w:t xml:space="preserve">TCP-xHD Big Data Committee, and </w:t>
      </w:r>
      <w:r w:rsidR="007F2D86">
        <w:t xml:space="preserve">available </w:t>
      </w:r>
      <w:r w:rsidR="00D11A11">
        <w:t xml:space="preserve">information from their efforts </w:t>
      </w:r>
      <w:r w:rsidR="007F2D86">
        <w:t xml:space="preserve">may </w:t>
      </w:r>
      <w:r w:rsidR="00D11A11">
        <w:t>be included in future versions of this report.</w:t>
      </w:r>
    </w:p>
    <w:p w14:paraId="3CDA4FE7" w14:textId="77777777" w:rsidR="00C62100" w:rsidRDefault="006A6D35" w:rsidP="00257BF5">
      <w:pPr>
        <w:pStyle w:val="Heading2"/>
      </w:pPr>
      <w:bookmarkStart w:id="321" w:name="_Toc385500477"/>
      <w:bookmarkStart w:id="322" w:name="_Toc415520795"/>
      <w:r>
        <w:t>Big Data Security and P</w:t>
      </w:r>
      <w:r w:rsidR="00827710">
        <w:t>rivacy</w:t>
      </w:r>
      <w:bookmarkEnd w:id="321"/>
      <w:bookmarkEnd w:id="322"/>
    </w:p>
    <w:p w14:paraId="678316CF" w14:textId="083A11DB" w:rsidR="00792791" w:rsidRPr="00792791" w:rsidRDefault="00792791" w:rsidP="00792791">
      <w:r w:rsidRPr="00792791">
        <w:t>Security and privacy have also been affected by the emergence of the Big Data paradigm. A detailed discussion of the influence of Big Data on security and privacy is included in NIST Big Data Interoperability Framework: Volume 4, Security and Privacy. Some of the effects of Big Data characteristics on security and privacy summarized below:</w:t>
      </w:r>
    </w:p>
    <w:p w14:paraId="2B0EF10C" w14:textId="6FD92542" w:rsidR="00792791" w:rsidRPr="00792791" w:rsidRDefault="00792791" w:rsidP="00792791">
      <w:pPr>
        <w:pStyle w:val="BDTextBulletList"/>
      </w:pPr>
      <w:r w:rsidRPr="00792791">
        <w:rPr>
          <w:b/>
        </w:rPr>
        <w:t>Variety:</w:t>
      </w:r>
      <w:r w:rsidRPr="00792791">
        <w:t xml:space="preserve"> Retargeting traditional relational database security to non-relational databases has been a challenge. An emergent phenomenon introduced by Big Data variety that has gained </w:t>
      </w:r>
      <w:r w:rsidRPr="00792791">
        <w:lastRenderedPageBreak/>
        <w:t>considerable importance is the ability to infer identity from anonymized datasets by correlating with apparently innocuous public databases.</w:t>
      </w:r>
    </w:p>
    <w:p w14:paraId="774217C6" w14:textId="099FF7CC" w:rsidR="00792791" w:rsidRPr="00792791" w:rsidRDefault="00792791" w:rsidP="00792791">
      <w:pPr>
        <w:pStyle w:val="BDTextBulletList"/>
      </w:pPr>
      <w:r w:rsidRPr="00792791">
        <w:rPr>
          <w:b/>
        </w:rPr>
        <w:t>Volume:</w:t>
      </w:r>
      <w:r w:rsidRPr="00792791">
        <w:t xml:space="preserve"> The volume of Big Data has necessitated storage in multi-tiered storage media. The movement of data between tiers has led to a requirement of systematically analyzing the threat models and research and development of novel techniques. </w:t>
      </w:r>
    </w:p>
    <w:p w14:paraId="3D96EC88" w14:textId="263609D0" w:rsidR="00792791" w:rsidRPr="00792791" w:rsidRDefault="00792791" w:rsidP="00792791">
      <w:pPr>
        <w:pStyle w:val="BDTextBulletList"/>
      </w:pPr>
      <w:r w:rsidRPr="00792791">
        <w:rPr>
          <w:b/>
        </w:rPr>
        <w:t>Velocity:</w:t>
      </w:r>
      <w:r w:rsidRPr="00792791">
        <w:t xml:space="preserve"> As with non-relational databases, distributed programming frameworks such as Hadoop were not developed with security as a primary objective. </w:t>
      </w:r>
    </w:p>
    <w:p w14:paraId="61FD02EF" w14:textId="51EB7E2D" w:rsidR="00792791" w:rsidRPr="00792791" w:rsidRDefault="00792791" w:rsidP="00792791">
      <w:pPr>
        <w:pStyle w:val="BDTextBulletList"/>
      </w:pPr>
      <w:r w:rsidRPr="00792791">
        <w:rPr>
          <w:b/>
        </w:rPr>
        <w:t>Veracity:</w:t>
      </w:r>
      <w:r w:rsidRPr="00792791">
        <w:t xml:space="preserve"> Complex challenges have been introduced in protecting data integrity as well as maintaining privacy policies as data moves across individual boundaries to groups, communities of interest, state, national, and international boundaries. </w:t>
      </w:r>
    </w:p>
    <w:p w14:paraId="42666962" w14:textId="255C6C17" w:rsidR="00792791" w:rsidRPr="00792791" w:rsidRDefault="00792791" w:rsidP="00792791">
      <w:pPr>
        <w:pStyle w:val="BDTextBulletList"/>
      </w:pPr>
      <w:r w:rsidRPr="00792791">
        <w:rPr>
          <w:b/>
        </w:rPr>
        <w:t>Volatility:</w:t>
      </w:r>
      <w:r w:rsidRPr="00792791">
        <w:t xml:space="preserve"> Security and privacy requirements can shift according to the time dependent nature of roles that collected, processed, aggregated, and stored it. Governance can shift as responsible organizations merge or even disappear</w:t>
      </w:r>
    </w:p>
    <w:p w14:paraId="5921AA08" w14:textId="42D2A441" w:rsidR="00777314" w:rsidRPr="00792791" w:rsidRDefault="00792791" w:rsidP="00792791">
      <w:r w:rsidRPr="00792791">
        <w:t>Privacy concerns, and frameworks to address these concerns, predate Big Data. While bounded in comparison to Big Data, past solutions considered legal, social, and technical requirements for privacy in distributed systems, very large databases, and in HPCC. The addition of variety, volume, velocity, veracity, volatility, and value to the mix has amplified these concerns to the level of a national conversation, with unanticipated impacts on privacy frameworks.</w:t>
      </w:r>
    </w:p>
    <w:p w14:paraId="7B84D541" w14:textId="77777777" w:rsidR="00161CFA" w:rsidRDefault="00161CFA" w:rsidP="00161CFA">
      <w:pPr>
        <w:pStyle w:val="Heading2"/>
      </w:pPr>
      <w:bookmarkStart w:id="323" w:name="_Toc415520796"/>
      <w:r>
        <w:t>Data Governance</w:t>
      </w:r>
      <w:bookmarkEnd w:id="323"/>
    </w:p>
    <w:p w14:paraId="31F62257" w14:textId="77777777" w:rsidR="00AC4620" w:rsidRPr="00F27181" w:rsidRDefault="00D318D7" w:rsidP="00F27181">
      <w:r>
        <w:rPr>
          <w:szCs w:val="24"/>
        </w:rPr>
        <w:t xml:space="preserve">Data governance is a fundamental element in the management of </w:t>
      </w:r>
      <w:r w:rsidR="00AC4620" w:rsidRPr="00F27181">
        <w:t xml:space="preserve">data and data systems. </w:t>
      </w:r>
    </w:p>
    <w:p w14:paraId="4A9023AB" w14:textId="77777777" w:rsidR="00AC4620" w:rsidRPr="00F27181" w:rsidRDefault="00AC4620" w:rsidP="00F27181">
      <w:pPr>
        <w:pStyle w:val="BDDefinitionEmphasis"/>
      </w:pPr>
      <w:bookmarkStart w:id="324" w:name="Data_governance"/>
      <w:r w:rsidRPr="00F27181">
        <w:rPr>
          <w:b/>
        </w:rPr>
        <w:t>Data governance</w:t>
      </w:r>
      <w:bookmarkEnd w:id="324"/>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14:paraId="16B53C94" w14:textId="77777777" w:rsidR="00AC4620" w:rsidRPr="00F27181" w:rsidRDefault="00AC4620" w:rsidP="00F27181">
      <w:r w:rsidRPr="00F27181">
        <w:t>Th</w:t>
      </w:r>
      <w:r w:rsidR="007D659D">
        <w:t>e</w:t>
      </w:r>
      <w:r w:rsidRPr="00F27181">
        <w:t xml:space="preserve"> </w:t>
      </w:r>
      <w:r w:rsidR="007D659D">
        <w:rPr>
          <w:szCs w:val="24"/>
        </w:rPr>
        <w:t xml:space="preserve">definition of data governance </w:t>
      </w:r>
      <w:r w:rsidRPr="00F27181">
        <w:t>includes management across the complete data lifecycle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14:paraId="41E1AAFE" w14:textId="77777777"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 xml:space="preserve">Many questions remain including the following. </w:t>
      </w:r>
      <w:r w:rsidR="00AC4620" w:rsidRPr="00F27181">
        <w:t xml:space="preserve">Do they still own their data, or is the data owned by the hosting company? Do the data producers have the ability to delete their data? Can they control who is allowed to see their data? </w:t>
      </w:r>
    </w:p>
    <w:p w14:paraId="0969B914" w14:textId="77777777"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between the value that one party (</w:t>
      </w:r>
      <w:r>
        <w:t xml:space="preserve">e.g., </w:t>
      </w:r>
      <w:r w:rsidR="00AC4620" w:rsidRPr="00F27181">
        <w:t>the data hosting company) 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14:paraId="37EDEFD6" w14:textId="77777777" w:rsidR="00161CFA" w:rsidRDefault="00161CFA" w:rsidP="006C4F78"/>
    <w:p w14:paraId="3E16A7BB" w14:textId="77777777" w:rsidR="006A3EAA" w:rsidRDefault="006A3EAA" w:rsidP="006C4F78">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062D7340" w14:textId="77777777" w:rsidR="00D71E72" w:rsidRDefault="00D71E72" w:rsidP="00E9376F">
      <w:pPr>
        <w:pStyle w:val="Heading1"/>
      </w:pPr>
      <w:bookmarkStart w:id="325" w:name="_Toc385500478"/>
      <w:bookmarkStart w:id="326" w:name="_Toc415520797"/>
      <w:r>
        <w:lastRenderedPageBreak/>
        <w:t xml:space="preserve">Big Data </w:t>
      </w:r>
      <w:r w:rsidR="0008607C">
        <w:t xml:space="preserve">Engineering </w:t>
      </w:r>
      <w:r>
        <w:t>Patterns</w:t>
      </w:r>
      <w:bookmarkEnd w:id="325"/>
      <w:r w:rsidR="00E7234A">
        <w:t xml:space="preserve"> (F</w:t>
      </w:r>
      <w:r w:rsidR="00DE25AB">
        <w:t xml:space="preserve">undamental </w:t>
      </w:r>
      <w:r w:rsidR="00E7234A">
        <w:t>Co</w:t>
      </w:r>
      <w:r w:rsidR="00DE25AB">
        <w:t>ncepts)</w:t>
      </w:r>
      <w:bookmarkEnd w:id="326"/>
    </w:p>
    <w:p w14:paraId="18AB0836" w14:textId="77777777" w:rsidR="00D71E72" w:rsidRDefault="00D71E72" w:rsidP="006C4F78">
      <w:r w:rsidRPr="00D71E72">
        <w:t xml:space="preserve">To </w:t>
      </w:r>
      <w:r w:rsidR="00DE25AB">
        <w:t>define</w:t>
      </w:r>
      <w:r w:rsidRPr="00D71E72">
        <w:t xml:space="preserve"> the differences </w:t>
      </w:r>
      <w:r w:rsidR="00FB037D">
        <w:t>between</w:t>
      </w:r>
      <w:r w:rsidRPr="00D71E72">
        <w:t xml:space="preserve"> </w:t>
      </w:r>
      <w:r w:rsidR="00C63FFB">
        <w:t>Big Data</w:t>
      </w:r>
      <w:r w:rsidRPr="00D71E72">
        <w:t xml:space="preserve"> technologies, different </w:t>
      </w:r>
      <w:r w:rsidR="00187D39">
        <w:t>‘</w:t>
      </w:r>
      <w:r w:rsidR="00465B9C">
        <w:t>scenarios</w:t>
      </w:r>
      <w:r w:rsidR="00216D67">
        <w:t>’</w:t>
      </w:r>
      <w:r w:rsidRPr="00D71E72">
        <w:t xml:space="preserve"> </w:t>
      </w:r>
      <w:r w:rsidR="00465B9C">
        <w:t>and</w:t>
      </w:r>
      <w:r w:rsidR="00465B9C" w:rsidRPr="00D71E72">
        <w:t xml:space="preserve"> </w:t>
      </w:r>
      <w:r w:rsidR="00187D39">
        <w:t>‘</w:t>
      </w:r>
      <w:r w:rsidRPr="00D71E72">
        <w:t>patterns</w:t>
      </w:r>
      <w:r w:rsidR="00216D67">
        <w:t>’</w:t>
      </w:r>
      <w:r w:rsidRPr="00D71E72">
        <w:t xml:space="preserve"> </w:t>
      </w:r>
      <w:r w:rsidR="00216D67">
        <w:t xml:space="preserve">are </w:t>
      </w:r>
      <w:r w:rsidR="004D6115">
        <w:t>needed to</w:t>
      </w:r>
      <w:r w:rsidRPr="00D71E72">
        <w:t xml:space="preserve"> </w:t>
      </w:r>
      <w:r w:rsidR="00A500F4">
        <w:t>illustrate</w:t>
      </w:r>
      <w:r w:rsidR="00A500F4" w:rsidRPr="00D71E72">
        <w:t xml:space="preserve"> </w:t>
      </w:r>
      <w:r w:rsidR="004D6115">
        <w:t>relationships between</w:t>
      </w:r>
      <w:r w:rsidR="00403609">
        <w:t xml:space="preserve"> Big D</w:t>
      </w:r>
      <w:r w:rsidRPr="00D71E72">
        <w:t xml:space="preserve">ata characteristics </w:t>
      </w:r>
      <w:r w:rsidR="00C80D4B">
        <w:t>(</w:t>
      </w:r>
      <w:r w:rsidR="00C610D7">
        <w:t>S</w:t>
      </w:r>
      <w:r w:rsidRPr="00D71E72">
        <w:t xml:space="preserve">ection </w:t>
      </w:r>
      <w:r w:rsidR="005B7B9F">
        <w:t>2.1</w:t>
      </w:r>
      <w:r w:rsidR="00C80D4B">
        <w:t xml:space="preserve">) and </w:t>
      </w:r>
      <w:r w:rsidR="00294043">
        <w:t xml:space="preserve">between </w:t>
      </w:r>
      <w:r w:rsidR="00C80D4B">
        <w:t>the NBDRA component</w:t>
      </w:r>
      <w:r w:rsidR="005D4D2F">
        <w:t>s</w:t>
      </w:r>
      <w:r w:rsidR="005B7B9F">
        <w:t xml:space="preserve"> found in </w:t>
      </w:r>
      <w:r w:rsidR="00FB037D" w:rsidRPr="00FB037D">
        <w:rPr>
          <w:i/>
        </w:rPr>
        <w:t>NIST Big Data Interoperability Framework:</w:t>
      </w:r>
      <w:r w:rsidR="00FB037D">
        <w:t xml:space="preserve"> </w:t>
      </w:r>
      <w:r w:rsidR="005B7B9F" w:rsidRPr="00E654DE">
        <w:rPr>
          <w:i/>
        </w:rPr>
        <w:t>Volume 6</w:t>
      </w:r>
      <w:r w:rsidR="00E654DE" w:rsidRPr="00E654DE">
        <w:rPr>
          <w:i/>
        </w:rPr>
        <w:t>,</w:t>
      </w:r>
      <w:r w:rsidR="005B7B9F" w:rsidRPr="00E654DE">
        <w:rPr>
          <w:i/>
        </w:rPr>
        <w:t xml:space="preserve"> Reference Architecture</w:t>
      </w:r>
      <w:r w:rsidRPr="00D71E72">
        <w:t xml:space="preserve">. </w:t>
      </w:r>
      <w:r w:rsidR="008D0F60" w:rsidRPr="00D71E72">
        <w:t xml:space="preserve">The </w:t>
      </w:r>
      <w:r w:rsidR="008D0F60">
        <w:t>scenarios</w:t>
      </w:r>
      <w:r w:rsidR="008D0F60" w:rsidRPr="00D71E72">
        <w:t xml:space="preserve"> </w:t>
      </w:r>
      <w:r w:rsidR="008D0F60">
        <w:t xml:space="preserve">would </w:t>
      </w:r>
      <w:r w:rsidR="008D0F60" w:rsidRPr="00D71E72">
        <w:t xml:space="preserve">describe the </w:t>
      </w:r>
      <w:r w:rsidR="008D0F60">
        <w:t>high-level functional</w:t>
      </w:r>
      <w:r w:rsidR="008D0F60" w:rsidRPr="00D71E72">
        <w:t xml:space="preserve"> processes that can be used to categorize and</w:t>
      </w:r>
      <w:r w:rsidR="008D0F60">
        <w:t>,</w:t>
      </w:r>
      <w:r w:rsidR="008D0F60" w:rsidRPr="00D71E72">
        <w:t xml:space="preserve"> therefore</w:t>
      </w:r>
      <w:r w:rsidR="008D0F60">
        <w:t>,</w:t>
      </w:r>
      <w:r w:rsidR="008D0F60" w:rsidRPr="00D71E72">
        <w:t xml:space="preserve"> </w:t>
      </w:r>
      <w:r w:rsidR="008D0F60">
        <w:t xml:space="preserve">provide </w:t>
      </w:r>
      <w:r w:rsidR="008D0F60" w:rsidRPr="00D71E72">
        <w:t>better understand</w:t>
      </w:r>
      <w:r w:rsidR="008D0F60">
        <w:t>ing of</w:t>
      </w:r>
      <w:r w:rsidR="008D0F60" w:rsidRPr="00D71E72">
        <w:t xml:space="preserve"> the different use cases presented in </w:t>
      </w:r>
      <w:r w:rsidR="008D0F60" w:rsidRPr="004F20DF">
        <w:rPr>
          <w:i/>
        </w:rPr>
        <w:t xml:space="preserve">NIST Big Data </w:t>
      </w:r>
      <w:r w:rsidR="008D0F60">
        <w:rPr>
          <w:i/>
        </w:rPr>
        <w:t>Interoperability Framework:</w:t>
      </w:r>
      <w:r w:rsidR="008D0F60" w:rsidRPr="004F20DF">
        <w:rPr>
          <w:i/>
        </w:rPr>
        <w:t xml:space="preserve"> Volume 3</w:t>
      </w:r>
      <w:r w:rsidR="008D0F60">
        <w:rPr>
          <w:i/>
        </w:rPr>
        <w:t>,</w:t>
      </w:r>
      <w:r w:rsidR="008D0F60" w:rsidRPr="004F20DF">
        <w:rPr>
          <w:i/>
        </w:rPr>
        <w:t xml:space="preserve"> Use Cases and General Requirements</w:t>
      </w:r>
      <w:r w:rsidR="008D0F60">
        <w:t xml:space="preserve">, as well as help to clarify the differences in specific implementations of components listed in the </w:t>
      </w:r>
      <w:r w:rsidR="008D0F60" w:rsidRPr="00FB037D">
        <w:rPr>
          <w:i/>
        </w:rPr>
        <w:t>NIST Big Data Interoperability Framework:</w:t>
      </w:r>
      <w:r w:rsidR="008D0F60">
        <w:t xml:space="preserve"> </w:t>
      </w:r>
      <w:r w:rsidR="008D0F60" w:rsidRPr="00642A18">
        <w:rPr>
          <w:i/>
        </w:rPr>
        <w:t>Volume 6, Reference Architecture</w:t>
      </w:r>
      <w:r w:rsidR="008D0F60">
        <w:t>.</w:t>
      </w:r>
      <w:r w:rsidR="008D0F60" w:rsidRPr="00D71E72">
        <w:t xml:space="preserve"> </w:t>
      </w:r>
    </w:p>
    <w:p w14:paraId="7466CEAA" w14:textId="77777777" w:rsidR="00D66757" w:rsidRDefault="007F3134" w:rsidP="004D6115">
      <w:r>
        <w:t>T</w:t>
      </w:r>
      <w:r w:rsidR="0008607C">
        <w:t xml:space="preserve">he </w:t>
      </w:r>
      <w:r w:rsidR="000E3E7C">
        <w:t xml:space="preserve">topics </w:t>
      </w:r>
      <w:r w:rsidR="0008607C">
        <w:t xml:space="preserve">surrounding the relaxation of the principles of a relational model </w:t>
      </w:r>
      <w:r w:rsidR="005B7B9F">
        <w:t xml:space="preserve">in non-relational systems </w:t>
      </w:r>
      <w:r w:rsidR="0008607C">
        <w:t xml:space="preserve">are </w:t>
      </w:r>
      <w:r w:rsidR="0008607C" w:rsidRPr="00D73A15">
        <w:t>very important</w:t>
      </w:r>
      <w:r>
        <w:t>. The</w:t>
      </w:r>
      <w:r w:rsidR="0030099A">
        <w:t>se topics</w:t>
      </w:r>
      <w:r>
        <w:t xml:space="preserve"> </w:t>
      </w:r>
      <w:r w:rsidR="0030099A">
        <w:t xml:space="preserve">are discussed </w:t>
      </w:r>
      <w:r>
        <w:t xml:space="preserve">in industry publications </w:t>
      </w:r>
      <w:r w:rsidR="007C78C4">
        <w:t xml:space="preserve">on </w:t>
      </w:r>
      <w:r w:rsidR="00706407">
        <w:t>concurrency</w:t>
      </w:r>
      <w:r w:rsidR="007C78C4">
        <w:t xml:space="preserve">, </w:t>
      </w:r>
      <w:r>
        <w:t xml:space="preserve">and will be addressed more fully in </w:t>
      </w:r>
      <w:r w:rsidR="004D6115">
        <w:t>of future additions to this document</w:t>
      </w:r>
      <w:r w:rsidR="0008607C">
        <w:t>.</w:t>
      </w:r>
    </w:p>
    <w:p w14:paraId="28D01AA2" w14:textId="77777777" w:rsidR="00D66757" w:rsidRDefault="00D66757" w:rsidP="00D66757"/>
    <w:p w14:paraId="529A856D" w14:textId="77777777" w:rsidR="00667170" w:rsidRDefault="00667170">
      <w:pPr>
        <w:spacing w:after="200" w:line="276" w:lineRule="auto"/>
        <w:sectPr w:rsidR="00667170" w:rsidSect="004D7F70">
          <w:endnotePr>
            <w:numFmt w:val="decimal"/>
          </w:endnotePr>
          <w:pgSz w:w="12240" w:h="15840"/>
          <w:pgMar w:top="1440" w:right="1440" w:bottom="1440" w:left="1440" w:header="720" w:footer="720" w:gutter="0"/>
          <w:lnNumType w:countBy="1" w:restart="continuous"/>
          <w:cols w:space="720"/>
          <w:docGrid w:linePitch="360"/>
        </w:sectPr>
      </w:pPr>
      <w:bookmarkStart w:id="327" w:name="_Toc385425396"/>
      <w:bookmarkStart w:id="328" w:name="_Toc385500488"/>
      <w:bookmarkStart w:id="329" w:name="_Toc385500903"/>
      <w:bookmarkStart w:id="330" w:name="_Toc385500930"/>
      <w:bookmarkStart w:id="331" w:name="_Toc385500963"/>
      <w:bookmarkStart w:id="332" w:name="_Toc385501790"/>
      <w:bookmarkStart w:id="333" w:name="_Toc385502570"/>
      <w:bookmarkStart w:id="334" w:name="_Toc386029107"/>
      <w:bookmarkEnd w:id="327"/>
      <w:bookmarkEnd w:id="328"/>
      <w:bookmarkEnd w:id="329"/>
      <w:bookmarkEnd w:id="330"/>
      <w:bookmarkEnd w:id="331"/>
      <w:bookmarkEnd w:id="332"/>
      <w:bookmarkEnd w:id="333"/>
      <w:bookmarkEnd w:id="334"/>
    </w:p>
    <w:p w14:paraId="0CFD98DE" w14:textId="77777777" w:rsidR="00667170" w:rsidRDefault="00667170" w:rsidP="00044B55">
      <w:pPr>
        <w:pStyle w:val="BDNotNumberedTitles"/>
      </w:pPr>
      <w:bookmarkStart w:id="335" w:name="_Toc385500490"/>
      <w:bookmarkStart w:id="336" w:name="_Toc415520798"/>
      <w:r>
        <w:lastRenderedPageBreak/>
        <w:t>Appendix A</w:t>
      </w:r>
      <w:r w:rsidR="0049162B">
        <w:t xml:space="preserve">: </w:t>
      </w:r>
      <w:bookmarkStart w:id="337" w:name="_Toc385500491"/>
      <w:bookmarkEnd w:id="335"/>
      <w:r w:rsidR="004164AD">
        <w:t xml:space="preserve">Index of </w:t>
      </w:r>
      <w:r>
        <w:t>Terms</w:t>
      </w:r>
      <w:bookmarkEnd w:id="336"/>
      <w:bookmarkEnd w:id="337"/>
      <w:r>
        <w:t xml:space="preserve"> </w:t>
      </w:r>
    </w:p>
    <w:p w14:paraId="547D6A3C" w14:textId="77777777" w:rsidR="003952F0" w:rsidRDefault="003952F0" w:rsidP="003952F0"/>
    <w:p w14:paraId="3ECB20B9" w14:textId="77777777" w:rsidR="003952F0" w:rsidRPr="003952F0" w:rsidRDefault="003952F0" w:rsidP="003952F0"/>
    <w:p w14:paraId="77DE3032" w14:textId="77777777" w:rsidR="00622A0D" w:rsidRPr="00471B3C" w:rsidRDefault="00466042" w:rsidP="00D41465">
      <w:pPr>
        <w:rPr>
          <w:noProof/>
        </w:rPr>
        <w:sectPr w:rsidR="00622A0D" w:rsidRPr="00471B3C" w:rsidSect="004D7F70">
          <w:footerReference w:type="default" r:id="rId23"/>
          <w:endnotePr>
            <w:numFmt w:val="decimal"/>
          </w:endnotePr>
          <w:pgSz w:w="12240" w:h="15840"/>
          <w:pgMar w:top="1440" w:right="1440" w:bottom="1440" w:left="1440" w:header="720" w:footer="720" w:gutter="0"/>
          <w:lnNumType w:countBy="1" w:restart="continuous"/>
          <w:pgNumType w:start="1"/>
          <w:cols w:space="720"/>
          <w:docGrid w:linePitch="360"/>
        </w:sectPr>
      </w:pPr>
      <w:r w:rsidRPr="00471B3C">
        <w:fldChar w:fldCharType="begin"/>
      </w:r>
      <w:r w:rsidR="005E053D" w:rsidRPr="00471B3C">
        <w:instrText xml:space="preserve"> INDEX \h "A" \c "2" \z "1033" </w:instrText>
      </w:r>
      <w:r w:rsidRPr="00471B3C">
        <w:fldChar w:fldCharType="separate"/>
      </w:r>
    </w:p>
    <w:p w14:paraId="21EBED2B"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lastRenderedPageBreak/>
        <w:t>A</w:t>
      </w:r>
    </w:p>
    <w:p w14:paraId="72F65FF6" w14:textId="77777777" w:rsidR="00622A0D" w:rsidRPr="00471B3C" w:rsidRDefault="00622A0D" w:rsidP="00471B3C">
      <w:pPr>
        <w:pStyle w:val="Index1"/>
      </w:pPr>
      <w:r w:rsidRPr="00471B3C">
        <w:t>analytics, 7</w:t>
      </w:r>
    </w:p>
    <w:p w14:paraId="70CC5C4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B</w:t>
      </w:r>
    </w:p>
    <w:p w14:paraId="6AFDBA3B" w14:textId="77777777" w:rsidR="00622A0D" w:rsidRPr="00471B3C" w:rsidRDefault="00622A0D" w:rsidP="00471B3C">
      <w:pPr>
        <w:pStyle w:val="Index1"/>
        <w:rPr>
          <w:szCs w:val="22"/>
        </w:rPr>
      </w:pPr>
      <w:r w:rsidRPr="00471B3C">
        <w:rPr>
          <w:szCs w:val="22"/>
        </w:rPr>
        <w:t>Big Data, 5, 6</w:t>
      </w:r>
    </w:p>
    <w:p w14:paraId="22DE558F" w14:textId="77777777" w:rsidR="00622A0D" w:rsidRPr="00471B3C" w:rsidRDefault="00622A0D" w:rsidP="00471B3C">
      <w:pPr>
        <w:pStyle w:val="Index1"/>
        <w:rPr>
          <w:szCs w:val="22"/>
        </w:rPr>
      </w:pPr>
      <w:r w:rsidRPr="00471B3C">
        <w:rPr>
          <w:szCs w:val="22"/>
        </w:rPr>
        <w:t xml:space="preserve">Big </w:t>
      </w:r>
      <w:r w:rsidR="00BB2989" w:rsidRPr="00471B3C">
        <w:rPr>
          <w:szCs w:val="22"/>
        </w:rPr>
        <w:t xml:space="preserve">Data </w:t>
      </w:r>
      <w:r w:rsidRPr="00471B3C">
        <w:rPr>
          <w:szCs w:val="22"/>
        </w:rPr>
        <w:t>engineering, 5</w:t>
      </w:r>
    </w:p>
    <w:p w14:paraId="4685069F" w14:textId="77777777" w:rsidR="00622A0D" w:rsidRPr="00471B3C" w:rsidRDefault="00622A0D" w:rsidP="00471B3C">
      <w:pPr>
        <w:pStyle w:val="Index1"/>
        <w:rPr>
          <w:szCs w:val="22"/>
        </w:rPr>
      </w:pPr>
      <w:r w:rsidRPr="00471B3C">
        <w:rPr>
          <w:szCs w:val="22"/>
        </w:rPr>
        <w:t>Big Data paradigm, 4</w:t>
      </w:r>
    </w:p>
    <w:p w14:paraId="785BDA06" w14:textId="77777777" w:rsidR="00BB2989" w:rsidRPr="00471B3C" w:rsidRDefault="00BB2989" w:rsidP="00F12224">
      <w:pPr>
        <w:spacing w:after="0"/>
      </w:pPr>
      <w:r w:rsidRPr="00471B3C">
        <w:t>Big Data velocity application, 14</w:t>
      </w:r>
    </w:p>
    <w:p w14:paraId="76C81754" w14:textId="77777777" w:rsidR="00BB2989" w:rsidRPr="00471B3C" w:rsidRDefault="00BB2989" w:rsidP="00F12224">
      <w:pPr>
        <w:spacing w:after="0"/>
      </w:pPr>
      <w:r w:rsidRPr="00471B3C">
        <w:t>Big Data volume system, 14</w:t>
      </w:r>
    </w:p>
    <w:p w14:paraId="7533FB28"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C</w:t>
      </w:r>
    </w:p>
    <w:p w14:paraId="6637214B" w14:textId="77777777" w:rsidR="00801B6A" w:rsidRPr="00471B3C" w:rsidRDefault="00801B6A" w:rsidP="00471B3C">
      <w:pPr>
        <w:pStyle w:val="Index1"/>
      </w:pPr>
      <w:r w:rsidRPr="00471B3C">
        <w:t>complexity, 10</w:t>
      </w:r>
    </w:p>
    <w:p w14:paraId="6C052C82" w14:textId="77777777" w:rsidR="00622A0D" w:rsidRPr="00471B3C" w:rsidRDefault="00622A0D" w:rsidP="00471B3C">
      <w:pPr>
        <w:pStyle w:val="Index1"/>
      </w:pPr>
      <w:r w:rsidRPr="00471B3C">
        <w:t>Computational portability, 6</w:t>
      </w:r>
    </w:p>
    <w:p w14:paraId="1D897782"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D</w:t>
      </w:r>
    </w:p>
    <w:p w14:paraId="3DBA6881" w14:textId="77777777" w:rsidR="00622A0D" w:rsidRPr="00471B3C" w:rsidRDefault="00622A0D" w:rsidP="00471B3C">
      <w:pPr>
        <w:pStyle w:val="Index1"/>
        <w:rPr>
          <w:szCs w:val="22"/>
        </w:rPr>
      </w:pPr>
      <w:r w:rsidRPr="00471B3C">
        <w:rPr>
          <w:szCs w:val="22"/>
        </w:rPr>
        <w:t>data lifecycle, 6</w:t>
      </w:r>
    </w:p>
    <w:p w14:paraId="3347F222" w14:textId="77777777" w:rsidR="00BB2989" w:rsidRPr="00471B3C" w:rsidRDefault="00BB2989" w:rsidP="00471B3C">
      <w:pPr>
        <w:pStyle w:val="Index1"/>
        <w:rPr>
          <w:szCs w:val="22"/>
        </w:rPr>
      </w:pPr>
      <w:r w:rsidRPr="00471B3C">
        <w:rPr>
          <w:szCs w:val="22"/>
        </w:rPr>
        <w:t>data sampling, 8</w:t>
      </w:r>
    </w:p>
    <w:p w14:paraId="6A20D0F3" w14:textId="77777777" w:rsidR="00BB2989" w:rsidRPr="00471B3C" w:rsidRDefault="00BB2989" w:rsidP="00471B3C">
      <w:pPr>
        <w:pStyle w:val="Index1"/>
        <w:rPr>
          <w:szCs w:val="22"/>
        </w:rPr>
      </w:pPr>
      <w:r w:rsidRPr="00471B3C">
        <w:rPr>
          <w:szCs w:val="22"/>
        </w:rPr>
        <w:t>data science, 8</w:t>
      </w:r>
    </w:p>
    <w:p w14:paraId="07FCE8E0" w14:textId="77777777" w:rsidR="00622A0D" w:rsidRPr="00471B3C" w:rsidRDefault="00622A0D" w:rsidP="00471B3C">
      <w:pPr>
        <w:pStyle w:val="Index1"/>
        <w:rPr>
          <w:szCs w:val="22"/>
        </w:rPr>
      </w:pPr>
      <w:r w:rsidRPr="00471B3C">
        <w:rPr>
          <w:szCs w:val="22"/>
        </w:rPr>
        <w:t>data science paradigm, 6</w:t>
      </w:r>
    </w:p>
    <w:p w14:paraId="0C7E90C0" w14:textId="77777777" w:rsidR="00BB2989" w:rsidRPr="00471B3C" w:rsidRDefault="00BB2989" w:rsidP="00F12224">
      <w:pPr>
        <w:spacing w:after="0"/>
      </w:pPr>
      <w:r w:rsidRPr="00471B3C">
        <w:t>data scientist, 7</w:t>
      </w:r>
    </w:p>
    <w:p w14:paraId="6E83D224" w14:textId="77777777" w:rsidR="00BB2989" w:rsidRPr="00471B3C" w:rsidRDefault="00BB2989" w:rsidP="00F12224">
      <w:pPr>
        <w:spacing w:after="0"/>
      </w:pPr>
      <w:r w:rsidRPr="00471B3C">
        <w:t>data warehouse, 14</w:t>
      </w:r>
    </w:p>
    <w:p w14:paraId="5221985A"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F</w:t>
      </w:r>
    </w:p>
    <w:p w14:paraId="6DDE9679" w14:textId="77777777" w:rsidR="00622A0D" w:rsidRPr="00471B3C" w:rsidRDefault="00622A0D" w:rsidP="00471B3C">
      <w:pPr>
        <w:pStyle w:val="Index1"/>
      </w:pPr>
      <w:r w:rsidRPr="00471B3C">
        <w:t>federated database system, 5</w:t>
      </w:r>
    </w:p>
    <w:p w14:paraId="0F3FA1BC" w14:textId="77777777" w:rsidR="00622A0D" w:rsidRPr="00471B3C" w:rsidRDefault="00622A0D" w:rsidP="00471B3C">
      <w:pPr>
        <w:pStyle w:val="Index1"/>
      </w:pPr>
      <w:r w:rsidRPr="00471B3C">
        <w:t>fourth paradigm, 6</w:t>
      </w:r>
    </w:p>
    <w:p w14:paraId="172C73DA"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M</w:t>
      </w:r>
    </w:p>
    <w:p w14:paraId="1F6541C5" w14:textId="77777777" w:rsidR="00C2027A" w:rsidRPr="00471B3C" w:rsidRDefault="00C2027A" w:rsidP="00471B3C">
      <w:pPr>
        <w:pStyle w:val="Index1"/>
      </w:pPr>
      <w:r w:rsidRPr="00471B3C">
        <w:t>massively parallel processing, 4</w:t>
      </w:r>
    </w:p>
    <w:p w14:paraId="0A98F8AA" w14:textId="77777777" w:rsidR="00801B6A" w:rsidRPr="00471B3C" w:rsidRDefault="00801B6A" w:rsidP="00471B3C">
      <w:pPr>
        <w:pStyle w:val="Index1"/>
      </w:pPr>
      <w:r w:rsidRPr="00471B3C">
        <w:t>metadata, 10</w:t>
      </w:r>
    </w:p>
    <w:p w14:paraId="298839E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N</w:t>
      </w:r>
    </w:p>
    <w:p w14:paraId="6A22D3FF" w14:textId="77777777" w:rsidR="00622A0D" w:rsidRPr="00471B3C" w:rsidRDefault="00C2027A" w:rsidP="00471B3C">
      <w:pPr>
        <w:pStyle w:val="Index1"/>
      </w:pPr>
      <w:r w:rsidRPr="00471B3C">
        <w:t>n</w:t>
      </w:r>
      <w:r w:rsidR="00622A0D" w:rsidRPr="00471B3C">
        <w:t>on-relational models, 5NoSQL, 5</w:t>
      </w:r>
    </w:p>
    <w:p w14:paraId="552BBF7E"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lastRenderedPageBreak/>
        <w:t>O</w:t>
      </w:r>
    </w:p>
    <w:p w14:paraId="0A5E2728" w14:textId="77777777" w:rsidR="00801B6A" w:rsidRPr="00471B3C" w:rsidRDefault="00801B6A" w:rsidP="00471B3C">
      <w:pPr>
        <w:pStyle w:val="Index1"/>
      </w:pPr>
      <w:r w:rsidRPr="00471B3C">
        <w:t>ontologies, 10</w:t>
      </w:r>
    </w:p>
    <w:p w14:paraId="5910EFF6"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P</w:t>
      </w:r>
    </w:p>
    <w:p w14:paraId="79D2A6AD" w14:textId="77777777" w:rsidR="00BB2989" w:rsidRPr="00471B3C" w:rsidRDefault="00C2027A" w:rsidP="00471B3C">
      <w:pPr>
        <w:pStyle w:val="Index1"/>
      </w:pPr>
      <w:r w:rsidRPr="00471B3C">
        <w:t>p</w:t>
      </w:r>
      <w:r w:rsidR="00BB2989" w:rsidRPr="00471B3C">
        <w:t>rovenance, 13</w:t>
      </w:r>
    </w:p>
    <w:p w14:paraId="215133C9" w14:textId="77777777" w:rsidR="00BB2989" w:rsidRPr="00471B3C" w:rsidRDefault="00BB2989" w:rsidP="00471B3C">
      <w:pPr>
        <w:pStyle w:val="Index1"/>
      </w:pPr>
    </w:p>
    <w:p w14:paraId="433C6017"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R</w:t>
      </w:r>
    </w:p>
    <w:p w14:paraId="7E3F236D" w14:textId="77777777" w:rsidR="00BB2989" w:rsidRPr="00471B3C" w:rsidRDefault="00BB2989" w:rsidP="00471B3C">
      <w:pPr>
        <w:pStyle w:val="Index1"/>
      </w:pPr>
      <w:r w:rsidRPr="00471B3C">
        <w:t>relational model</w:t>
      </w:r>
      <w:r w:rsidR="00801B6A" w:rsidRPr="00471B3C">
        <w:t>, 10</w:t>
      </w:r>
    </w:p>
    <w:p w14:paraId="573EFAF7"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S</w:t>
      </w:r>
    </w:p>
    <w:p w14:paraId="262EC500" w14:textId="77777777" w:rsidR="00622A0D" w:rsidRPr="00471B3C" w:rsidRDefault="00622A0D" w:rsidP="00471B3C">
      <w:pPr>
        <w:pStyle w:val="Index1"/>
        <w:rPr>
          <w:szCs w:val="22"/>
        </w:rPr>
      </w:pPr>
      <w:r w:rsidRPr="00471B3C">
        <w:rPr>
          <w:szCs w:val="22"/>
        </w:rPr>
        <w:t>Schema-on-read, 6</w:t>
      </w:r>
    </w:p>
    <w:p w14:paraId="6B4860B9" w14:textId="77777777" w:rsidR="00801B6A" w:rsidRPr="00471B3C" w:rsidRDefault="00801B6A" w:rsidP="00F12224">
      <w:pPr>
        <w:spacing w:after="0"/>
      </w:pPr>
      <w:r w:rsidRPr="00471B3C">
        <w:t>semantic data, 10</w:t>
      </w:r>
    </w:p>
    <w:p w14:paraId="52B37D3C" w14:textId="77777777" w:rsidR="00801B6A" w:rsidRPr="00471B3C" w:rsidRDefault="00801B6A" w:rsidP="00F12224">
      <w:pPr>
        <w:spacing w:after="0"/>
      </w:pPr>
      <w:r w:rsidRPr="00471B3C">
        <w:t>semi-structured data, 10</w:t>
      </w:r>
    </w:p>
    <w:p w14:paraId="4AD85384" w14:textId="77777777" w:rsidR="00801B6A" w:rsidRPr="00471B3C" w:rsidRDefault="00BB2989" w:rsidP="00F12224">
      <w:pPr>
        <w:spacing w:after="0"/>
      </w:pPr>
      <w:r w:rsidRPr="00471B3C">
        <w:t>streaming data, 12</w:t>
      </w:r>
    </w:p>
    <w:p w14:paraId="6808DE4B" w14:textId="77777777" w:rsidR="00801B6A" w:rsidRPr="00471B3C" w:rsidRDefault="00801B6A" w:rsidP="00F12224">
      <w:r w:rsidRPr="00471B3C">
        <w:t>structured data, 10</w:t>
      </w:r>
    </w:p>
    <w:p w14:paraId="3744E04D"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T</w:t>
      </w:r>
    </w:p>
    <w:p w14:paraId="685DC9E1" w14:textId="77777777" w:rsidR="00801B6A" w:rsidRPr="00471B3C" w:rsidRDefault="00801B6A" w:rsidP="00471B3C">
      <w:pPr>
        <w:pStyle w:val="Index1"/>
      </w:pPr>
      <w:r w:rsidRPr="00471B3C">
        <w:t>taxonomies, 10</w:t>
      </w:r>
    </w:p>
    <w:p w14:paraId="7116A9C2"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U</w:t>
      </w:r>
    </w:p>
    <w:p w14:paraId="0D7B5C55" w14:textId="77777777" w:rsidR="00801B6A" w:rsidRPr="00471B3C" w:rsidRDefault="00801B6A" w:rsidP="00471B3C">
      <w:pPr>
        <w:pStyle w:val="Index1"/>
      </w:pPr>
      <w:r w:rsidRPr="00471B3C">
        <w:t>unstructured data, 10</w:t>
      </w:r>
    </w:p>
    <w:p w14:paraId="5091EF3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V</w:t>
      </w:r>
    </w:p>
    <w:p w14:paraId="0993C025" w14:textId="77777777" w:rsidR="00622A0D" w:rsidRPr="00471B3C" w:rsidRDefault="00622A0D" w:rsidP="00471B3C">
      <w:pPr>
        <w:pStyle w:val="Index1"/>
      </w:pPr>
      <w:r w:rsidRPr="00471B3C">
        <w:t>validity, 8</w:t>
      </w:r>
    </w:p>
    <w:p w14:paraId="043EFBC6" w14:textId="77777777" w:rsidR="00622A0D" w:rsidRPr="00471B3C" w:rsidRDefault="00622A0D" w:rsidP="00471B3C">
      <w:pPr>
        <w:pStyle w:val="Index1"/>
      </w:pPr>
      <w:r w:rsidRPr="00471B3C">
        <w:t>value, 8</w:t>
      </w:r>
    </w:p>
    <w:p w14:paraId="7F4D9479" w14:textId="77777777" w:rsidR="00C2027A" w:rsidRPr="00471B3C" w:rsidRDefault="00C2027A" w:rsidP="00471B3C">
      <w:pPr>
        <w:pStyle w:val="Index1"/>
      </w:pPr>
      <w:r w:rsidRPr="00471B3C">
        <w:t>variability, 4</w:t>
      </w:r>
    </w:p>
    <w:p w14:paraId="5E45D2FA" w14:textId="77777777" w:rsidR="00C2027A" w:rsidRPr="00471B3C" w:rsidRDefault="00C2027A" w:rsidP="00471B3C">
      <w:pPr>
        <w:pStyle w:val="Index1"/>
      </w:pPr>
      <w:r w:rsidRPr="00471B3C">
        <w:t>variety, 4</w:t>
      </w:r>
    </w:p>
    <w:p w14:paraId="37BBA5C0" w14:textId="77777777" w:rsidR="00622A0D" w:rsidRPr="00471B3C" w:rsidRDefault="00622A0D" w:rsidP="00471B3C">
      <w:pPr>
        <w:pStyle w:val="Index1"/>
      </w:pPr>
      <w:r w:rsidRPr="00471B3C">
        <w:t>velocity, 10</w:t>
      </w:r>
    </w:p>
    <w:p w14:paraId="34D283ED" w14:textId="77777777" w:rsidR="00622A0D" w:rsidRPr="00471B3C" w:rsidRDefault="00622A0D" w:rsidP="00471B3C">
      <w:pPr>
        <w:pStyle w:val="Index1"/>
      </w:pPr>
      <w:r w:rsidRPr="00471B3C">
        <w:t>veracity, 8</w:t>
      </w:r>
    </w:p>
    <w:p w14:paraId="0B1BF863" w14:textId="77777777" w:rsidR="00622A0D" w:rsidRPr="00471B3C" w:rsidRDefault="00622A0D" w:rsidP="00471B3C">
      <w:pPr>
        <w:pStyle w:val="Index1"/>
      </w:pPr>
      <w:r w:rsidRPr="00471B3C">
        <w:t>volatility, 8</w:t>
      </w:r>
    </w:p>
    <w:p w14:paraId="4B14A6E9" w14:textId="77777777" w:rsidR="00622A0D" w:rsidRPr="00471B3C" w:rsidRDefault="00C2027A" w:rsidP="00471B3C">
      <w:pPr>
        <w:pStyle w:val="Index1"/>
        <w:sectPr w:rsidR="00622A0D" w:rsidRPr="00471B3C" w:rsidSect="00622A0D">
          <w:endnotePr>
            <w:numFmt w:val="decimal"/>
          </w:endnotePr>
          <w:type w:val="continuous"/>
          <w:pgSz w:w="12240" w:h="15840"/>
          <w:pgMar w:top="1440" w:right="1440" w:bottom="1440" w:left="1440" w:header="720" w:footer="720" w:gutter="0"/>
          <w:cols w:num="2" w:space="720"/>
          <w:docGrid w:linePitch="360"/>
        </w:sectPr>
      </w:pPr>
      <w:r w:rsidRPr="00471B3C">
        <w:t>v</w:t>
      </w:r>
      <w:r w:rsidR="00622A0D" w:rsidRPr="00471B3C">
        <w:t>olume, 4</w:t>
      </w:r>
    </w:p>
    <w:p w14:paraId="72541447" w14:textId="77777777" w:rsidR="006461CA" w:rsidRPr="00471B3C" w:rsidRDefault="00466042" w:rsidP="00D41465">
      <w:r w:rsidRPr="00471B3C">
        <w:lastRenderedPageBreak/>
        <w:fldChar w:fldCharType="end"/>
      </w:r>
    </w:p>
    <w:p w14:paraId="1E9AED9E" w14:textId="77777777" w:rsidR="006461CA" w:rsidRDefault="006461CA" w:rsidP="00D41465"/>
    <w:p w14:paraId="389A89C2" w14:textId="77777777" w:rsidR="006461CA" w:rsidRDefault="006461CA" w:rsidP="00D41465">
      <w:pPr>
        <w:sectPr w:rsidR="006461CA" w:rsidSect="00622A0D">
          <w:endnotePr>
            <w:numFmt w:val="decimal"/>
          </w:endnotePr>
          <w:type w:val="continuous"/>
          <w:pgSz w:w="12240" w:h="15840"/>
          <w:pgMar w:top="1440" w:right="1440" w:bottom="1440" w:left="1440" w:header="720" w:footer="720" w:gutter="0"/>
          <w:cols w:space="720"/>
          <w:docGrid w:linePitch="360"/>
        </w:sectPr>
      </w:pPr>
    </w:p>
    <w:p w14:paraId="1BA3BCA2" w14:textId="77777777" w:rsidR="00A55BFC" w:rsidRDefault="00A55BFC" w:rsidP="00044B55">
      <w:pPr>
        <w:pStyle w:val="BDNotNumberedTitles"/>
      </w:pPr>
      <w:bookmarkStart w:id="338" w:name="_Toc415520799"/>
      <w:bookmarkStart w:id="339" w:name="_Toc385500492"/>
      <w:r w:rsidRPr="00A55BFC">
        <w:lastRenderedPageBreak/>
        <w:t xml:space="preserve">Appendix </w:t>
      </w:r>
      <w:r>
        <w:t>B</w:t>
      </w:r>
      <w:r w:rsidRPr="00A55BFC">
        <w:t>: Terms and Definitions</w:t>
      </w:r>
      <w:bookmarkEnd w:id="338"/>
    </w:p>
    <w:p w14:paraId="73884E91" w14:textId="77777777" w:rsidR="005D518E" w:rsidRDefault="005D518E" w:rsidP="00BF11AC">
      <w:pPr>
        <w:pStyle w:val="BDDefinitionEmphasis"/>
        <w:ind w:left="216" w:right="0" w:hanging="216"/>
        <w:rPr>
          <w:ins w:id="340" w:author="Ann Racuya-Robbins" w:date="2015-11-01T11:04:00Z"/>
          <w:i w:val="0"/>
        </w:rPr>
      </w:pPr>
      <w:r>
        <w:rPr>
          <w:b/>
          <w:i w:val="0"/>
        </w:rPr>
        <w:fldChar w:fldCharType="begin"/>
      </w:r>
      <w:r>
        <w:rPr>
          <w:i w:val="0"/>
        </w:rPr>
        <w:instrText xml:space="preserve"> REF Analytics \h </w:instrText>
      </w:r>
      <w:r>
        <w:rPr>
          <w:b/>
          <w:i w:val="0"/>
        </w:rPr>
      </w:r>
      <w:r>
        <w:rPr>
          <w:b/>
          <w:i w:val="0"/>
        </w:rPr>
        <w:fldChar w:fldCharType="separate"/>
      </w:r>
      <w:r w:rsidRPr="00EB4A3F">
        <w:rPr>
          <w:b/>
        </w:rPr>
        <w:t>Analytics</w:t>
      </w:r>
      <w:r>
        <w:rPr>
          <w:b/>
          <w:i w:val="0"/>
        </w:rPr>
        <w:fldChar w:fldCharType="end"/>
      </w:r>
      <w:r w:rsidRPr="00224F22">
        <w:rPr>
          <w:i w:val="0"/>
        </w:rPr>
        <w:t xml:space="preserve"> is the synthesis of knowledge from information.</w:t>
      </w:r>
    </w:p>
    <w:p w14:paraId="5F7DF9E9" w14:textId="4B9B08B3" w:rsidR="00A23E79" w:rsidRPr="00A23E79" w:rsidRDefault="00A23E79" w:rsidP="00A23E79">
      <w:ins w:id="341" w:author="Ann Racuya-Robbins" w:date="2015-11-01T11:04:00Z">
        <w:r>
          <w:t>A</w:t>
        </w:r>
        <w:commentRangeStart w:id="342"/>
        <w:r>
          <w:t>ctionable fecund knowledge from knowledge and from data</w:t>
        </w:r>
        <w:commentRangeEnd w:id="342"/>
        <w:r>
          <w:rPr>
            <w:rStyle w:val="CommentReference"/>
          </w:rPr>
          <w:commentReference w:id="342"/>
        </w:r>
      </w:ins>
    </w:p>
    <w:p w14:paraId="4F3B07F6" w14:textId="77777777" w:rsidR="005D518E" w:rsidRPr="00224F22" w:rsidRDefault="005D518E" w:rsidP="00BF11AC">
      <w:pPr>
        <w:pStyle w:val="BDDefinitionEmphasis"/>
        <w:ind w:left="216" w:right="0" w:hanging="216"/>
        <w:rPr>
          <w:i w:val="0"/>
        </w:rPr>
      </w:pPr>
      <w:r>
        <w:rPr>
          <w:b/>
          <w:i w:val="0"/>
        </w:rPr>
        <w:fldChar w:fldCharType="begin"/>
      </w:r>
      <w:r>
        <w:rPr>
          <w:b/>
          <w:i w:val="0"/>
        </w:rPr>
        <w:instrText xml:space="preserve"> REF Big_Data \h </w:instrText>
      </w:r>
      <w:r>
        <w:rPr>
          <w:b/>
          <w:i w:val="0"/>
        </w:rPr>
      </w:r>
      <w:r>
        <w:rPr>
          <w:b/>
          <w:i w:val="0"/>
        </w:rPr>
        <w:fldChar w:fldCharType="separate"/>
      </w:r>
      <w:r w:rsidRPr="00EB7D26">
        <w:rPr>
          <w:b/>
        </w:rPr>
        <w:t xml:space="preserve">Big Data </w:t>
      </w:r>
      <w:r>
        <w:rPr>
          <w:b/>
          <w:i w:val="0"/>
        </w:rPr>
        <w:fldChar w:fldCharType="end"/>
      </w:r>
      <w:r w:rsidRPr="00224F22">
        <w:rPr>
          <w:i w:val="0"/>
        </w:rPr>
        <w:t>consists of extensive datasets</w:t>
      </w:r>
      <w:r w:rsidRPr="00224F22">
        <w:rPr>
          <w:i w:val="0"/>
        </w:rPr>
        <w:sym w:font="Symbol" w:char="F0BE"/>
      </w:r>
      <w:r w:rsidRPr="00224F22">
        <w:rPr>
          <w:i w:val="0"/>
        </w:rPr>
        <w:t>primarily in the characteristics of volume, variety, velocity, and/or variability</w:t>
      </w:r>
      <w:r w:rsidRPr="00224F22">
        <w:rPr>
          <w:i w:val="0"/>
        </w:rPr>
        <w:sym w:font="Symbol" w:char="F0BE"/>
      </w:r>
      <w:r w:rsidRPr="00224F22">
        <w:rPr>
          <w:i w:val="0"/>
        </w:rPr>
        <w:t>that require a scalable architecture for efficient storage, manipulation, and analysis.</w:t>
      </w:r>
    </w:p>
    <w:p w14:paraId="26AD48CD" w14:textId="77777777" w:rsidR="005D518E" w:rsidRDefault="005D518E" w:rsidP="00BF11AC">
      <w:pPr>
        <w:pStyle w:val="BDDefinitionEmphasis"/>
        <w:tabs>
          <w:tab w:val="center" w:pos="4680"/>
        </w:tabs>
        <w:ind w:left="216" w:right="0" w:hanging="216"/>
        <w:rPr>
          <w:i w:val="0"/>
        </w:rPr>
      </w:pPr>
      <w:r>
        <w:rPr>
          <w:b/>
          <w:i w:val="0"/>
        </w:rPr>
        <w:fldChar w:fldCharType="begin"/>
      </w:r>
      <w:r>
        <w:rPr>
          <w:i w:val="0"/>
        </w:rPr>
        <w:instrText xml:space="preserve"> REF Big_Data_engineering \h </w:instrText>
      </w:r>
      <w:r>
        <w:rPr>
          <w:b/>
          <w:i w:val="0"/>
        </w:rPr>
      </w:r>
      <w:r>
        <w:rPr>
          <w:b/>
          <w:i w:val="0"/>
        </w:rPr>
        <w:fldChar w:fldCharType="separate"/>
      </w:r>
      <w:r w:rsidRPr="004B1311">
        <w:rPr>
          <w:b/>
        </w:rPr>
        <w:t xml:space="preserve">Big </w:t>
      </w:r>
      <w:r>
        <w:rPr>
          <w:b/>
        </w:rPr>
        <w:t>D</w:t>
      </w:r>
      <w:r w:rsidRPr="004B1311">
        <w:rPr>
          <w:b/>
        </w:rPr>
        <w:t xml:space="preserve">ata </w:t>
      </w:r>
      <w:r>
        <w:rPr>
          <w:b/>
        </w:rPr>
        <w:t>e</w:t>
      </w:r>
      <w:r w:rsidRPr="004B1311">
        <w:rPr>
          <w:b/>
        </w:rPr>
        <w:t>ngineering</w:t>
      </w:r>
      <w:r>
        <w:t xml:space="preserve"> </w:t>
      </w:r>
      <w:r>
        <w:rPr>
          <w:b/>
          <w:i w:val="0"/>
        </w:rPr>
        <w:fldChar w:fldCharType="end"/>
      </w:r>
      <w:r w:rsidRPr="00224F22">
        <w:rPr>
          <w:i w:val="0"/>
        </w:rPr>
        <w:t>includes advanced techniques that harness independent resources for building scalable data systems when the characteristics of the datasets require new architectures for efficient storage, manipulation, and analysis.</w:t>
      </w:r>
    </w:p>
    <w:p w14:paraId="60CEB18B"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Big_Data_paradigm \h </w:instrText>
      </w:r>
      <w:r>
        <w:rPr>
          <w:b/>
          <w:i w:val="0"/>
        </w:rPr>
      </w:r>
      <w:r>
        <w:rPr>
          <w:b/>
          <w:i w:val="0"/>
        </w:rPr>
        <w:fldChar w:fldCharType="separate"/>
      </w:r>
      <w:r w:rsidRPr="0068358E">
        <w:rPr>
          <w:b/>
        </w:rPr>
        <w:t>B</w:t>
      </w:r>
      <w:r w:rsidRPr="00945254">
        <w:rPr>
          <w:b/>
        </w:rPr>
        <w:t xml:space="preserve">ig </w:t>
      </w:r>
      <w:r>
        <w:rPr>
          <w:b/>
        </w:rPr>
        <w:t>D</w:t>
      </w:r>
      <w:r w:rsidRPr="00945254">
        <w:rPr>
          <w:b/>
        </w:rPr>
        <w:t>ata paradigm</w:t>
      </w:r>
      <w:r>
        <w:rPr>
          <w:b/>
          <w:i w:val="0"/>
        </w:rPr>
        <w:fldChar w:fldCharType="end"/>
      </w:r>
      <w:r>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14:paraId="747E0FDD"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Computational_portability \h </w:instrText>
      </w:r>
      <w:r>
        <w:rPr>
          <w:b/>
          <w:i w:val="0"/>
        </w:rPr>
      </w:r>
      <w:r>
        <w:rPr>
          <w:b/>
          <w:i w:val="0"/>
        </w:rPr>
        <w:fldChar w:fldCharType="separate"/>
      </w:r>
      <w:r>
        <w:rPr>
          <w:b/>
        </w:rPr>
        <w:t>Computational</w:t>
      </w:r>
      <w:r w:rsidRPr="002830D9">
        <w:rPr>
          <w:b/>
        </w:rPr>
        <w:t xml:space="preserve"> </w:t>
      </w:r>
      <w:r>
        <w:rPr>
          <w:b/>
        </w:rPr>
        <w:t>p</w:t>
      </w:r>
      <w:r w:rsidRPr="002830D9">
        <w:rPr>
          <w:b/>
        </w:rPr>
        <w:t>ortability</w:t>
      </w:r>
      <w:r>
        <w:rPr>
          <w:b/>
          <w:i w:val="0"/>
        </w:rPr>
        <w:fldChar w:fldCharType="end"/>
      </w:r>
      <w:r w:rsidRPr="00224F22">
        <w:rPr>
          <w:i w:val="0"/>
        </w:rPr>
        <w:t xml:space="preserve"> is the movement of the computation to the location of the data.</w:t>
      </w:r>
    </w:p>
    <w:p w14:paraId="2333807B" w14:textId="01C4CD67" w:rsidR="005D518E" w:rsidRDefault="005D518E" w:rsidP="003E279D">
      <w:pPr>
        <w:pStyle w:val="BDDefinitionEmphasis"/>
        <w:ind w:left="216" w:hanging="216"/>
        <w:rPr>
          <w:i w:val="0"/>
        </w:rPr>
      </w:pPr>
      <w:r>
        <w:rPr>
          <w:b/>
          <w:i w:val="0"/>
        </w:rPr>
        <w:fldChar w:fldCharType="begin"/>
      </w:r>
      <w:r>
        <w:rPr>
          <w:i w:val="0"/>
        </w:rPr>
        <w:instrText xml:space="preserve"> REF Data_governance \h </w:instrText>
      </w:r>
      <w:r>
        <w:rPr>
          <w:b/>
          <w:i w:val="0"/>
        </w:rPr>
      </w:r>
      <w:r>
        <w:rPr>
          <w:b/>
          <w:i w:val="0"/>
        </w:rPr>
        <w:fldChar w:fldCharType="separate"/>
      </w:r>
      <w:r w:rsidRPr="00F27181">
        <w:rPr>
          <w:b/>
        </w:rPr>
        <w:t>Data governance</w:t>
      </w:r>
      <w:r>
        <w:rPr>
          <w:b/>
          <w:i w:val="0"/>
        </w:rPr>
        <w:fldChar w:fldCharType="end"/>
      </w:r>
      <w:r>
        <w:rPr>
          <w:b/>
          <w:i w:val="0"/>
        </w:rPr>
        <w:t xml:space="preserve"> </w:t>
      </w:r>
      <w:r w:rsidR="003E279D" w:rsidRPr="003E279D">
        <w:t>refers to the overall management of the availability, usability, integrity, and security of the data employed in an enterprise.</w:t>
      </w:r>
    </w:p>
    <w:p w14:paraId="09D4B771"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data_lifecycle \h </w:instrText>
      </w:r>
      <w:r>
        <w:rPr>
          <w:b/>
          <w:i w:val="0"/>
        </w:rPr>
      </w:r>
      <w:r>
        <w:rPr>
          <w:b/>
          <w:i w:val="0"/>
        </w:rPr>
        <w:fldChar w:fldCharType="separate"/>
      </w:r>
      <w:r>
        <w:rPr>
          <w:b/>
        </w:rPr>
        <w:t>data</w:t>
      </w:r>
      <w:r w:rsidRPr="00EB4A3F">
        <w:rPr>
          <w:b/>
        </w:rPr>
        <w:t xml:space="preserve"> </w:t>
      </w:r>
      <w:r>
        <w:rPr>
          <w:b/>
        </w:rPr>
        <w:t>lifecycle</w:t>
      </w:r>
      <w:r>
        <w:rPr>
          <w:b/>
          <w:i w:val="0"/>
        </w:rPr>
        <w:fldChar w:fldCharType="end"/>
      </w:r>
      <w:r w:rsidRPr="00224F22">
        <w:rPr>
          <w:i w:val="0"/>
        </w:rPr>
        <w:t xml:space="preserve"> is the set of processes that transform</w:t>
      </w:r>
      <w:r w:rsidR="00CE41E1">
        <w:rPr>
          <w:i w:val="0"/>
        </w:rPr>
        <w:t>s</w:t>
      </w:r>
      <w:r w:rsidRPr="00224F22">
        <w:rPr>
          <w:i w:val="0"/>
        </w:rPr>
        <w:t xml:space="preserve"> raw data into actionable knowledge</w:t>
      </w:r>
      <w:r w:rsidR="00CE41E1">
        <w:rPr>
          <w:i w:val="0"/>
        </w:rPr>
        <w:t>, which includes data collection, preparation, analytics, visualization, and access</w:t>
      </w:r>
      <w:r w:rsidRPr="00224F22">
        <w:rPr>
          <w:i w:val="0"/>
        </w:rPr>
        <w:t>.</w:t>
      </w:r>
    </w:p>
    <w:p w14:paraId="408E2BD7" w14:textId="77777777" w:rsidR="005D518E" w:rsidRDefault="005D518E" w:rsidP="00BF11AC">
      <w:pPr>
        <w:pStyle w:val="BDDefinitionEmphasis"/>
        <w:ind w:left="216" w:right="0" w:hanging="216"/>
        <w:rPr>
          <w:i w:val="0"/>
        </w:rPr>
      </w:pPr>
      <w:r>
        <w:rPr>
          <w:b/>
          <w:i w:val="0"/>
        </w:rPr>
        <w:fldChar w:fldCharType="begin"/>
      </w:r>
      <w:r>
        <w:rPr>
          <w:i w:val="0"/>
        </w:rPr>
        <w:instrText xml:space="preserve"> REF Data_science \h </w:instrText>
      </w:r>
      <w:r>
        <w:rPr>
          <w:b/>
          <w:i w:val="0"/>
        </w:rPr>
      </w:r>
      <w:r>
        <w:rPr>
          <w:b/>
          <w:i w:val="0"/>
        </w:rPr>
        <w:fldChar w:fldCharType="separate"/>
      </w:r>
      <w:r w:rsidRPr="00EB4A3F">
        <w:rPr>
          <w:b/>
        </w:rPr>
        <w:t xml:space="preserve">Data </w:t>
      </w:r>
      <w:r>
        <w:rPr>
          <w:b/>
        </w:rPr>
        <w:t>science</w:t>
      </w:r>
      <w:r>
        <w:rPr>
          <w:b/>
          <w:i w:val="0"/>
        </w:rPr>
        <w:fldChar w:fldCharType="end"/>
      </w:r>
      <w:r w:rsidRPr="00224F22">
        <w:rPr>
          <w:i w:val="0"/>
        </w:rPr>
        <w:t xml:space="preserve"> is the empirical synthesis of actionable knowledge from raw data through the complete data lifecycle process.</w:t>
      </w:r>
    </w:p>
    <w:p w14:paraId="29349D04" w14:textId="77777777" w:rsidR="005D518E" w:rsidRDefault="005D518E" w:rsidP="005D518E">
      <w:pPr>
        <w:pStyle w:val="BDDefinitionEmphasis"/>
        <w:ind w:left="216" w:right="0" w:hanging="216"/>
        <w:rPr>
          <w:i w:val="0"/>
        </w:rPr>
      </w:pPr>
      <w:r w:rsidRPr="00C102DB">
        <w:rPr>
          <w:i w:val="0"/>
        </w:rPr>
        <w:t xml:space="preserve">The </w:t>
      </w:r>
      <w:r>
        <w:rPr>
          <w:b/>
          <w:i w:val="0"/>
        </w:rPr>
        <w:fldChar w:fldCharType="begin"/>
      </w:r>
      <w:r>
        <w:rPr>
          <w:i w:val="0"/>
        </w:rPr>
        <w:instrText xml:space="preserve"> REF data_science_paradigm \h </w:instrText>
      </w:r>
      <w:r>
        <w:rPr>
          <w:b/>
          <w:i w:val="0"/>
        </w:rPr>
      </w:r>
      <w:r>
        <w:rPr>
          <w:b/>
          <w:i w:val="0"/>
        </w:rPr>
        <w:fldChar w:fldCharType="separate"/>
      </w:r>
      <w:r>
        <w:rPr>
          <w:b/>
        </w:rPr>
        <w:t>data science paradigm</w:t>
      </w:r>
      <w:r>
        <w:rPr>
          <w:b/>
          <w:i w:val="0"/>
        </w:rPr>
        <w:fldChar w:fldCharType="end"/>
      </w:r>
      <w:r w:rsidRPr="00C102DB">
        <w:rPr>
          <w:i w:val="0"/>
        </w:rPr>
        <w:t xml:space="preserve"> is extraction of actionable knowledge directly from data through a process of discovery, hypothesis, and hypothesis testing.</w:t>
      </w:r>
    </w:p>
    <w:p w14:paraId="627867FC" w14:textId="77777777" w:rsidR="005D518E" w:rsidRPr="00224F22" w:rsidRDefault="005D518E" w:rsidP="005D518E">
      <w:pPr>
        <w:pStyle w:val="BDDefinitionEmphasis"/>
        <w:ind w:left="216" w:right="0" w:hanging="216"/>
        <w:rPr>
          <w:i w:val="0"/>
        </w:rPr>
      </w:pPr>
      <w:r w:rsidRPr="00224F22">
        <w:rPr>
          <w:i w:val="0"/>
        </w:rPr>
        <w:t xml:space="preserve">A </w:t>
      </w:r>
      <w:r>
        <w:rPr>
          <w:b/>
          <w:i w:val="0"/>
        </w:rPr>
        <w:fldChar w:fldCharType="begin"/>
      </w:r>
      <w:r>
        <w:rPr>
          <w:i w:val="0"/>
        </w:rPr>
        <w:instrText xml:space="preserve"> REF data_scientist \h </w:instrText>
      </w:r>
      <w:r>
        <w:rPr>
          <w:b/>
          <w:i w:val="0"/>
        </w:rPr>
      </w:r>
      <w:r>
        <w:rPr>
          <w:b/>
          <w:i w:val="0"/>
        </w:rPr>
        <w:fldChar w:fldCharType="separate"/>
      </w:r>
      <w:r>
        <w:rPr>
          <w:b/>
        </w:rPr>
        <w:t>data scientist</w:t>
      </w:r>
      <w:r w:rsidRPr="002B03A2">
        <w:t xml:space="preserve"> </w:t>
      </w:r>
      <w:r>
        <w:rPr>
          <w:b/>
          <w:i w:val="0"/>
        </w:rPr>
        <w:fldChar w:fldCharType="end"/>
      </w:r>
      <w:r w:rsidRPr="00224F22">
        <w:rPr>
          <w:i w:val="0"/>
        </w:rPr>
        <w:t xml:space="preserve"> is a practitioner who has sufficient knowledge in the overlapping regimes of business needs, domain knowledge, analytical skills, and software and systems engineering to manage the end-to-end data processes through each stage in the data lifecycle.</w:t>
      </w:r>
    </w:p>
    <w:p w14:paraId="403A1DF7" w14:textId="0BFA486C" w:rsidR="005D518E" w:rsidRPr="00224F22" w:rsidRDefault="005D518E" w:rsidP="00BF11AC">
      <w:pPr>
        <w:ind w:left="216" w:hanging="216"/>
        <w:rPr>
          <w:b/>
        </w:rPr>
      </w:pPr>
      <w:r>
        <w:rPr>
          <w:b/>
        </w:rPr>
        <w:fldChar w:fldCharType="begin"/>
      </w:r>
      <w:r>
        <w:instrText xml:space="preserve"> REF Distributed_Computing \h </w:instrText>
      </w:r>
      <w:r>
        <w:rPr>
          <w:b/>
        </w:rPr>
      </w:r>
      <w:r>
        <w:rPr>
          <w:b/>
        </w:rPr>
        <w:fldChar w:fldCharType="separate"/>
      </w:r>
      <w:r w:rsidRPr="009D676B">
        <w:rPr>
          <w:b/>
          <w:i/>
        </w:rPr>
        <w:t xml:space="preserve">Distributed </w:t>
      </w:r>
      <w:r w:rsidR="00BC5452">
        <w:rPr>
          <w:b/>
          <w:i/>
        </w:rPr>
        <w:t>c</w:t>
      </w:r>
      <w:r w:rsidRPr="009D676B">
        <w:rPr>
          <w:b/>
          <w:i/>
        </w:rPr>
        <w:t>omputing</w:t>
      </w:r>
      <w:r>
        <w:rPr>
          <w:b/>
        </w:rPr>
        <w:fldChar w:fldCharType="end"/>
      </w:r>
      <w:r w:rsidR="00340F58">
        <w:t xml:space="preserve"> </w:t>
      </w:r>
      <w:r w:rsidR="00340F58" w:rsidRPr="00340F58">
        <w:t xml:space="preserve">is a </w:t>
      </w:r>
      <w:r w:rsidR="00340F58">
        <w:t>computing</w:t>
      </w:r>
      <w:r w:rsidR="00340F58" w:rsidRPr="00340F58">
        <w:t xml:space="preserve"> system in which components located on networked</w:t>
      </w:r>
      <w:r w:rsidR="00340F58">
        <w:t xml:space="preserve"> </w:t>
      </w:r>
      <w:r w:rsidR="00340F58" w:rsidRPr="00340F58">
        <w:rPr>
          <w:bCs/>
        </w:rPr>
        <w:t>computers</w:t>
      </w:r>
      <w:r w:rsidR="00340F58" w:rsidRPr="00340F58">
        <w:t> communicate and coordinate their actions by passing messages.</w:t>
      </w:r>
    </w:p>
    <w:p w14:paraId="109C6A65" w14:textId="433EA9DE" w:rsidR="005D518E" w:rsidRDefault="005D518E" w:rsidP="00BF11AC">
      <w:pPr>
        <w:ind w:left="216" w:hanging="216"/>
      </w:pPr>
      <w:r>
        <w:rPr>
          <w:b/>
        </w:rPr>
        <w:fldChar w:fldCharType="begin"/>
      </w:r>
      <w:r>
        <w:instrText xml:space="preserve"> REF Distributed_File_Systems \h </w:instrText>
      </w:r>
      <w:r>
        <w:rPr>
          <w:b/>
        </w:rPr>
      </w:r>
      <w:r>
        <w:rPr>
          <w:b/>
        </w:rPr>
        <w:fldChar w:fldCharType="separate"/>
      </w:r>
      <w:r w:rsidRPr="009D676B">
        <w:rPr>
          <w:b/>
          <w:i/>
        </w:rPr>
        <w:t xml:space="preserve">Distributed </w:t>
      </w:r>
      <w:r w:rsidR="00BC5452">
        <w:rPr>
          <w:b/>
          <w:i/>
        </w:rPr>
        <w:t>f</w:t>
      </w:r>
      <w:r w:rsidRPr="009D676B">
        <w:rPr>
          <w:b/>
          <w:i/>
        </w:rPr>
        <w:t xml:space="preserve">ile </w:t>
      </w:r>
      <w:r w:rsidR="00BC5452">
        <w:rPr>
          <w:b/>
          <w:i/>
        </w:rPr>
        <w:t>s</w:t>
      </w:r>
      <w:r w:rsidRPr="009D676B">
        <w:rPr>
          <w:b/>
          <w:i/>
        </w:rPr>
        <w:t>ystems</w:t>
      </w:r>
      <w:r>
        <w:rPr>
          <w:b/>
        </w:rPr>
        <w:fldChar w:fldCharType="end"/>
      </w:r>
      <w:r w:rsidRPr="000C3A4C">
        <w:t xml:space="preserve"> </w:t>
      </w:r>
      <w:r w:rsidR="00331942">
        <w:t xml:space="preserve">contain multi-structured (object) datasets </w:t>
      </w:r>
      <w:r w:rsidR="00340F58">
        <w:t xml:space="preserve">that </w:t>
      </w:r>
      <w:r w:rsidR="00331942">
        <w:t>are distributed across the computing nodes of the server cluster(s).</w:t>
      </w:r>
    </w:p>
    <w:p w14:paraId="5BAA5A1D" w14:textId="77777777" w:rsidR="005D518E" w:rsidRPr="00224F22" w:rsidRDefault="005D518E" w:rsidP="005D518E">
      <w:pPr>
        <w:pStyle w:val="BDDefinitionEmphasis"/>
        <w:ind w:left="216" w:right="0" w:hanging="216"/>
        <w:rPr>
          <w:i w:val="0"/>
        </w:rPr>
      </w:pPr>
      <w:r>
        <w:rPr>
          <w:i w:val="0"/>
        </w:rPr>
        <w:t>A</w:t>
      </w:r>
      <w:r w:rsidRPr="00C102DB">
        <w:rPr>
          <w:i w:val="0"/>
        </w:rPr>
        <w:t xml:space="preserve"> </w:t>
      </w:r>
      <w:r>
        <w:rPr>
          <w:b/>
          <w:bCs/>
          <w:i w:val="0"/>
        </w:rPr>
        <w:fldChar w:fldCharType="begin"/>
      </w:r>
      <w:r>
        <w:rPr>
          <w:i w:val="0"/>
        </w:rPr>
        <w:instrText xml:space="preserve"> REF federated_database_system \h </w:instrText>
      </w:r>
      <w:r>
        <w:rPr>
          <w:b/>
          <w:bCs/>
          <w:i w:val="0"/>
        </w:rPr>
      </w:r>
      <w:r>
        <w:rPr>
          <w:b/>
          <w:bCs/>
          <w:i w:val="0"/>
        </w:rPr>
        <w:fldChar w:fldCharType="separate"/>
      </w:r>
      <w:r w:rsidRPr="00AD2CB9">
        <w:rPr>
          <w:b/>
          <w:bCs/>
        </w:rPr>
        <w:t>federated database system</w:t>
      </w:r>
      <w:r>
        <w:rPr>
          <w:b/>
          <w:bCs/>
          <w:i w:val="0"/>
        </w:rPr>
        <w:fldChar w:fldCharType="end"/>
      </w:r>
      <w:r w:rsidRPr="00C102DB">
        <w:rPr>
          <w:b/>
          <w:bCs/>
          <w:i w:val="0"/>
        </w:rPr>
        <w:t xml:space="preserve"> </w:t>
      </w:r>
      <w:r w:rsidRPr="00224F22">
        <w:rPr>
          <w:i w:val="0"/>
        </w:rPr>
        <w:t xml:space="preserve">is a type of meta-database management system, which transparently maps multiple autonomous database systems into a single </w:t>
      </w:r>
      <w:r w:rsidRPr="009E43BC">
        <w:rPr>
          <w:bCs/>
          <w:i w:val="0"/>
        </w:rPr>
        <w:t>federated database.</w:t>
      </w:r>
    </w:p>
    <w:p w14:paraId="314FF7EF" w14:textId="337E956B" w:rsidR="005D518E" w:rsidRPr="00224F22" w:rsidRDefault="005D518E" w:rsidP="00BF11AC">
      <w:pPr>
        <w:ind w:left="216" w:hanging="216"/>
      </w:pPr>
      <w:r>
        <w:rPr>
          <w:b/>
        </w:rPr>
        <w:fldChar w:fldCharType="begin"/>
      </w:r>
      <w:r>
        <w:instrText xml:space="preserve"> REF horizontal_scaling \h </w:instrText>
      </w:r>
      <w:r>
        <w:rPr>
          <w:b/>
        </w:rPr>
      </w:r>
      <w:r>
        <w:rPr>
          <w:b/>
        </w:rPr>
        <w:fldChar w:fldCharType="separate"/>
      </w:r>
      <w:r>
        <w:rPr>
          <w:b/>
          <w:i/>
        </w:rPr>
        <w:t>H</w:t>
      </w:r>
      <w:r w:rsidRPr="00AA6B47">
        <w:rPr>
          <w:b/>
          <w:i/>
        </w:rPr>
        <w:t>orizontal scaling</w:t>
      </w:r>
      <w:r>
        <w:rPr>
          <w:b/>
        </w:rPr>
        <w:fldChar w:fldCharType="end"/>
      </w:r>
      <w:r w:rsidRPr="00224F22">
        <w:t xml:space="preserve"> </w:t>
      </w:r>
      <w:r w:rsidR="006163A6">
        <w:t xml:space="preserve">implies </w:t>
      </w:r>
      <w:r w:rsidR="00340F58">
        <w:t>the coordination</w:t>
      </w:r>
      <w:r w:rsidR="006163A6">
        <w:t xml:space="preserve"> </w:t>
      </w:r>
      <w:r w:rsidRPr="00224F22">
        <w:t xml:space="preserve">of individual resources </w:t>
      </w:r>
      <w:r w:rsidR="006163A6">
        <w:t xml:space="preserve">(e.g., server) </w:t>
      </w:r>
      <w:r w:rsidR="00331942">
        <w:t xml:space="preserve">that are </w:t>
      </w:r>
      <w:r w:rsidRPr="00224F22">
        <w:t xml:space="preserve">integrated to act </w:t>
      </w:r>
      <w:r w:rsidR="00340F58">
        <w:t xml:space="preserve">in parallel </w:t>
      </w:r>
      <w:r w:rsidRPr="00224F22">
        <w:t>as a single system</w:t>
      </w:r>
      <w:r w:rsidR="006163A6">
        <w:t xml:space="preserve"> (i.e., operate as a cluster)</w:t>
      </w:r>
      <w:r w:rsidRPr="00224F22">
        <w:t>.</w:t>
      </w:r>
    </w:p>
    <w:p w14:paraId="63E746CA" w14:textId="77777777" w:rsidR="005D518E" w:rsidRPr="00224F22" w:rsidRDefault="005D518E" w:rsidP="00BF11AC">
      <w:pPr>
        <w:ind w:left="216" w:hanging="216"/>
      </w:pPr>
      <w:bookmarkStart w:id="343" w:name="data_scientist"/>
      <w:bookmarkStart w:id="344" w:name="Latency"/>
      <w:r w:rsidRPr="009D3739">
        <w:rPr>
          <w:b/>
          <w:i/>
        </w:rPr>
        <w:t>Latency</w:t>
      </w:r>
      <w:r w:rsidRPr="009D3739">
        <w:t xml:space="preserve"> </w:t>
      </w:r>
      <w:bookmarkEnd w:id="343"/>
      <w:bookmarkEnd w:id="344"/>
      <w:r w:rsidR="00E8001D">
        <w:t xml:space="preserve">refers to </w:t>
      </w:r>
      <w:r w:rsidRPr="009D3739">
        <w:t>the delay in processing or in availability</w:t>
      </w:r>
      <w:r w:rsidR="00E8001D">
        <w:t>.</w:t>
      </w:r>
    </w:p>
    <w:p w14:paraId="3A93B1B6"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Massively_parallel_processing \h </w:instrText>
      </w:r>
      <w:r>
        <w:rPr>
          <w:b/>
          <w:i w:val="0"/>
        </w:rPr>
      </w:r>
      <w:r>
        <w:rPr>
          <w:b/>
          <w:i w:val="0"/>
        </w:rPr>
        <w:fldChar w:fldCharType="separate"/>
      </w:r>
      <w:r>
        <w:rPr>
          <w:b/>
        </w:rPr>
        <w:t>Massively parallel processing</w:t>
      </w:r>
      <w:r>
        <w:rPr>
          <w:b/>
          <w:i w:val="0"/>
        </w:rPr>
        <w:fldChar w:fldCharType="end"/>
      </w:r>
      <w:r w:rsidRPr="00224F22">
        <w:rPr>
          <w:i w:val="0"/>
        </w:rPr>
        <w:t xml:space="preserve"> refers to a multitude of individual processors working in parallel to execute a particular program. </w:t>
      </w:r>
    </w:p>
    <w:p w14:paraId="4F157666"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Nonrelational_models \h </w:instrText>
      </w:r>
      <w:r>
        <w:rPr>
          <w:b/>
          <w:i w:val="0"/>
        </w:rPr>
      </w:r>
      <w:r>
        <w:rPr>
          <w:b/>
          <w:i w:val="0"/>
        </w:rPr>
        <w:fldChar w:fldCharType="separate"/>
      </w:r>
      <w:r w:rsidRPr="009100BA">
        <w:rPr>
          <w:b/>
        </w:rPr>
        <w:t>Non-relational models</w:t>
      </w:r>
      <w:r>
        <w:rPr>
          <w:b/>
          <w:i w:val="0"/>
        </w:rPr>
        <w:fldChar w:fldCharType="end"/>
      </w:r>
      <w:r w:rsidRPr="00224F22">
        <w:rPr>
          <w:i w:val="0"/>
        </w:rPr>
        <w:t xml:space="preserve">, frequently referred to as </w:t>
      </w:r>
      <w:r w:rsidRPr="009E43BC">
        <w:rPr>
          <w:i w:val="0"/>
        </w:rPr>
        <w:t>NoSQL,</w:t>
      </w:r>
      <w:r w:rsidRPr="00224F22">
        <w:rPr>
          <w:i w:val="0"/>
        </w:rPr>
        <w:t xml:space="preserve"> refer to logical data models that do not follow relational algebra for the storage and manipulation of data.</w:t>
      </w:r>
    </w:p>
    <w:p w14:paraId="056BF462" w14:textId="2738990D" w:rsidR="005D518E" w:rsidRPr="004D7F70" w:rsidRDefault="005D518E" w:rsidP="004D7F70">
      <w:pPr>
        <w:ind w:left="216" w:hanging="216"/>
        <w:rPr>
          <w:b/>
        </w:rPr>
      </w:pPr>
      <w:r>
        <w:rPr>
          <w:b/>
        </w:rPr>
        <w:fldChar w:fldCharType="begin"/>
      </w:r>
      <w:r>
        <w:instrText xml:space="preserve"> REF Resource_Negotiation \h </w:instrText>
      </w:r>
      <w:r>
        <w:rPr>
          <w:b/>
        </w:rPr>
      </w:r>
      <w:r>
        <w:rPr>
          <w:b/>
        </w:rPr>
        <w:fldChar w:fldCharType="separate"/>
      </w:r>
      <w:r w:rsidRPr="009D676B">
        <w:rPr>
          <w:b/>
          <w:i/>
        </w:rPr>
        <w:t xml:space="preserve">Resource </w:t>
      </w:r>
      <w:r w:rsidR="00BC5452">
        <w:rPr>
          <w:b/>
          <w:i/>
        </w:rPr>
        <w:t>n</w:t>
      </w:r>
      <w:r w:rsidRPr="009D676B">
        <w:rPr>
          <w:b/>
          <w:i/>
        </w:rPr>
        <w:t>egotiation</w:t>
      </w:r>
      <w:r>
        <w:rPr>
          <w:b/>
        </w:rPr>
        <w:fldChar w:fldCharType="end"/>
      </w:r>
      <w:r w:rsidRPr="000C3A4C">
        <w:t xml:space="preserve"> </w:t>
      </w:r>
      <w:r w:rsidR="001058CE" w:rsidRPr="001058CE">
        <w:t xml:space="preserve">consists of built-in data management capabilities that provide the necessary support functions, such as operations management, workflow integration, security, governance, </w:t>
      </w:r>
      <w:r w:rsidR="001058CE">
        <w:t>support for</w:t>
      </w:r>
      <w:r w:rsidR="001058CE" w:rsidRPr="001058CE">
        <w:t xml:space="preserve"> additional processing models, and controls for multi-tenant environments</w:t>
      </w:r>
      <w:r w:rsidR="00340F58">
        <w:t xml:space="preserve">, providing </w:t>
      </w:r>
      <w:r w:rsidR="001058CE" w:rsidRPr="001058CE">
        <w:t>higher availability and lower latency applications.</w:t>
      </w:r>
    </w:p>
    <w:p w14:paraId="198B1877" w14:textId="77777777" w:rsidR="005D518E" w:rsidRPr="00224F22" w:rsidRDefault="005D518E" w:rsidP="00BF11AC">
      <w:pPr>
        <w:pStyle w:val="BDDefinitionEmphasis"/>
        <w:ind w:left="216" w:right="0" w:hanging="216"/>
        <w:rPr>
          <w:i w:val="0"/>
        </w:rPr>
      </w:pPr>
      <w:r>
        <w:rPr>
          <w:b/>
          <w:i w:val="0"/>
        </w:rPr>
        <w:lastRenderedPageBreak/>
        <w:fldChar w:fldCharType="begin"/>
      </w:r>
      <w:r>
        <w:rPr>
          <w:i w:val="0"/>
        </w:rPr>
        <w:instrText xml:space="preserve"> REF Schema_on_read \h </w:instrText>
      </w:r>
      <w:r>
        <w:rPr>
          <w:b/>
          <w:i w:val="0"/>
        </w:rPr>
      </w:r>
      <w:r>
        <w:rPr>
          <w:b/>
          <w:i w:val="0"/>
        </w:rPr>
        <w:fldChar w:fldCharType="separate"/>
      </w:r>
      <w:r w:rsidRPr="00A25C32">
        <w:rPr>
          <w:b/>
        </w:rPr>
        <w:t>Schema-on-read</w:t>
      </w:r>
      <w:r>
        <w:rPr>
          <w:b/>
          <w:i w:val="0"/>
        </w:rPr>
        <w:fldChar w:fldCharType="end"/>
      </w:r>
      <w:r w:rsidRPr="00224F22">
        <w:rPr>
          <w:i w:val="0"/>
        </w:rPr>
        <w:t xml:space="preserve"> is the application of a data schema through preparation steps such as transformations, cleansing, and integration at the time the data is read from the database. </w:t>
      </w:r>
    </w:p>
    <w:p w14:paraId="08363DF0" w14:textId="77777777" w:rsidR="005D518E" w:rsidRPr="00224F22" w:rsidRDefault="005D518E" w:rsidP="00BF11AC">
      <w:pPr>
        <w:ind w:left="216" w:hanging="216"/>
        <w:rPr>
          <w:b/>
        </w:rPr>
      </w:pPr>
      <w:r>
        <w:rPr>
          <w:b/>
        </w:rPr>
        <w:fldChar w:fldCharType="begin"/>
      </w:r>
      <w:r>
        <w:instrText xml:space="preserve"> REF Shared_disk_File_Systems \h </w:instrText>
      </w:r>
      <w:r>
        <w:rPr>
          <w:b/>
        </w:rPr>
      </w:r>
      <w:r>
        <w:rPr>
          <w:b/>
        </w:rPr>
        <w:fldChar w:fldCharType="separate"/>
      </w:r>
      <w:r w:rsidRPr="009D676B">
        <w:rPr>
          <w:b/>
          <w:i/>
        </w:rPr>
        <w:t xml:space="preserve">Shared-disk </w:t>
      </w:r>
      <w:r w:rsidR="00BC5452">
        <w:rPr>
          <w:b/>
          <w:i/>
        </w:rPr>
        <w:t>f</w:t>
      </w:r>
      <w:r w:rsidRPr="009D676B">
        <w:rPr>
          <w:b/>
          <w:i/>
        </w:rPr>
        <w:t xml:space="preserve">ile </w:t>
      </w:r>
      <w:r w:rsidR="00BC5452">
        <w:rPr>
          <w:b/>
          <w:i/>
        </w:rPr>
        <w:t>s</w:t>
      </w:r>
      <w:r w:rsidRPr="009D676B">
        <w:rPr>
          <w:b/>
          <w:i/>
        </w:rPr>
        <w:t>ystems</w:t>
      </w:r>
      <w:r>
        <w:rPr>
          <w:b/>
        </w:rPr>
        <w:fldChar w:fldCharType="end"/>
      </w:r>
      <w:r w:rsidR="001E5B10" w:rsidRPr="006163A6">
        <w:t>,</w:t>
      </w:r>
      <w:r w:rsidRPr="000C3A4C">
        <w:t xml:space="preserve"> </w:t>
      </w:r>
      <w:r w:rsidR="001E5B10" w:rsidRPr="001E5B10">
        <w:t>such as Storage Area Networks (SANs) and Network Attached Storage (NAS), use a single storage pool, which is accessed from multiple computing resources.</w:t>
      </w:r>
    </w:p>
    <w:p w14:paraId="23F2D636" w14:textId="77777777" w:rsidR="005D518E" w:rsidRPr="00224F22" w:rsidRDefault="005D518E" w:rsidP="00BF11AC">
      <w:pPr>
        <w:ind w:left="216" w:hanging="216"/>
      </w:pPr>
      <w:r>
        <w:rPr>
          <w:b/>
        </w:rPr>
        <w:fldChar w:fldCharType="begin"/>
      </w:r>
      <w:r>
        <w:instrText xml:space="preserve"> REF validity \h </w:instrText>
      </w:r>
      <w:r>
        <w:rPr>
          <w:b/>
        </w:rPr>
      </w:r>
      <w:r>
        <w:rPr>
          <w:b/>
        </w:rPr>
        <w:fldChar w:fldCharType="separate"/>
      </w:r>
      <w:r>
        <w:rPr>
          <w:b/>
          <w:i/>
        </w:rPr>
        <w:t>V</w:t>
      </w:r>
      <w:r w:rsidRPr="00B95D47">
        <w:rPr>
          <w:b/>
          <w:i/>
        </w:rPr>
        <w:t>alidity</w:t>
      </w:r>
      <w:r>
        <w:rPr>
          <w:b/>
        </w:rPr>
        <w:fldChar w:fldCharType="end"/>
      </w:r>
      <w:r w:rsidRPr="00224F22">
        <w:t xml:space="preserve"> </w:t>
      </w:r>
      <w:r>
        <w:t>refers to</w:t>
      </w:r>
      <w:r w:rsidRPr="00224F22">
        <w:t xml:space="preserve"> appropriateness of the data for its intended use</w:t>
      </w:r>
    </w:p>
    <w:p w14:paraId="3610AE09" w14:textId="64F15E88" w:rsidR="005D518E" w:rsidRPr="00224F22" w:rsidRDefault="005D518E" w:rsidP="00BF11AC">
      <w:pPr>
        <w:ind w:left="216" w:hanging="216"/>
      </w:pPr>
      <w:r>
        <w:rPr>
          <w:b/>
        </w:rPr>
        <w:fldChar w:fldCharType="begin"/>
      </w:r>
      <w:r>
        <w:instrText xml:space="preserve"> REF value \h </w:instrText>
      </w:r>
      <w:r>
        <w:rPr>
          <w:b/>
        </w:rPr>
      </w:r>
      <w:r>
        <w:rPr>
          <w:b/>
        </w:rPr>
        <w:fldChar w:fldCharType="separate"/>
      </w:r>
      <w:r>
        <w:rPr>
          <w:b/>
          <w:i/>
        </w:rPr>
        <w:t>V</w:t>
      </w:r>
      <w:r w:rsidRPr="00B95D47">
        <w:rPr>
          <w:b/>
          <w:i/>
        </w:rPr>
        <w:t>alue</w:t>
      </w:r>
      <w:r>
        <w:rPr>
          <w:b/>
        </w:rPr>
        <w:fldChar w:fldCharType="end"/>
      </w:r>
      <w:r w:rsidRPr="00224F22">
        <w:t xml:space="preserve"> </w:t>
      </w:r>
      <w:r w:rsidR="00340F58" w:rsidRPr="00340F58">
        <w:t>refers to the inherent wealth, economic and social, embedded in any data set</w:t>
      </w:r>
    </w:p>
    <w:p w14:paraId="38F14FA2" w14:textId="77777777" w:rsidR="005D518E" w:rsidRPr="00224F22" w:rsidRDefault="005D518E" w:rsidP="00BF11AC">
      <w:pPr>
        <w:ind w:left="216" w:hanging="216"/>
      </w:pPr>
      <w:r>
        <w:rPr>
          <w:b/>
        </w:rPr>
        <w:fldChar w:fldCharType="begin"/>
      </w:r>
      <w:r>
        <w:instrText xml:space="preserve"> REF variability \h </w:instrText>
      </w:r>
      <w:r>
        <w:rPr>
          <w:b/>
        </w:rPr>
      </w:r>
      <w:r>
        <w:rPr>
          <w:b/>
        </w:rPr>
        <w:fldChar w:fldCharType="separate"/>
      </w:r>
      <w:r>
        <w:rPr>
          <w:b/>
          <w:i/>
        </w:rPr>
        <w:t>V</w:t>
      </w:r>
      <w:r w:rsidRPr="007A1998">
        <w:rPr>
          <w:b/>
          <w:i/>
        </w:rPr>
        <w:t>ariability</w:t>
      </w:r>
      <w:r>
        <w:rPr>
          <w:b/>
        </w:rPr>
        <w:fldChar w:fldCharType="end"/>
      </w:r>
      <w:r w:rsidRPr="00224F22">
        <w:t xml:space="preserve"> </w:t>
      </w:r>
      <w:r>
        <w:t>refers to</w:t>
      </w:r>
      <w:r w:rsidRPr="00224F22">
        <w:t xml:space="preserve"> the</w:t>
      </w:r>
      <w:r>
        <w:t xml:space="preserve"> change in other </w:t>
      </w:r>
      <w:r w:rsidR="00340F58">
        <w:t xml:space="preserve">data </w:t>
      </w:r>
      <w:r>
        <w:t>characteristics</w:t>
      </w:r>
    </w:p>
    <w:p w14:paraId="1C88D4D1" w14:textId="77777777" w:rsidR="005D518E" w:rsidRPr="00224F22" w:rsidRDefault="005D518E" w:rsidP="00BF11AC">
      <w:pPr>
        <w:ind w:left="216" w:hanging="216"/>
      </w:pPr>
      <w:r>
        <w:rPr>
          <w:b/>
        </w:rPr>
        <w:fldChar w:fldCharType="begin"/>
      </w:r>
      <w:r>
        <w:instrText xml:space="preserve"> REF variety \h </w:instrText>
      </w:r>
      <w:r>
        <w:rPr>
          <w:b/>
        </w:rPr>
      </w:r>
      <w:r>
        <w:rPr>
          <w:b/>
        </w:rPr>
        <w:fldChar w:fldCharType="separate"/>
      </w:r>
      <w:r>
        <w:rPr>
          <w:b/>
          <w:i/>
        </w:rPr>
        <w:t>V</w:t>
      </w:r>
      <w:r w:rsidRPr="007A1998">
        <w:rPr>
          <w:b/>
          <w:i/>
        </w:rPr>
        <w:t>ariety</w:t>
      </w:r>
      <w:r>
        <w:rPr>
          <w:b/>
        </w:rPr>
        <w:fldChar w:fldCharType="end"/>
      </w:r>
      <w:r w:rsidRPr="00224F22">
        <w:t xml:space="preserve"> </w:t>
      </w:r>
      <w:r>
        <w:t>refers to</w:t>
      </w:r>
      <w:r w:rsidRPr="00224F22">
        <w:t xml:space="preserve"> data from multiple r</w:t>
      </w:r>
      <w:r>
        <w:t>epositories, domains, or types</w:t>
      </w:r>
    </w:p>
    <w:p w14:paraId="48591D08" w14:textId="77777777" w:rsidR="005D518E" w:rsidRPr="00224F22" w:rsidRDefault="005D518E" w:rsidP="00BF11AC">
      <w:pPr>
        <w:ind w:left="216" w:hanging="216"/>
      </w:pPr>
      <w:r>
        <w:rPr>
          <w:b/>
        </w:rPr>
        <w:fldChar w:fldCharType="begin"/>
      </w:r>
      <w:r>
        <w:instrText xml:space="preserve"> REF velocity \h </w:instrText>
      </w:r>
      <w:r>
        <w:rPr>
          <w:b/>
        </w:rPr>
      </w:r>
      <w:r>
        <w:rPr>
          <w:b/>
        </w:rPr>
        <w:fldChar w:fldCharType="separate"/>
      </w:r>
      <w:r>
        <w:rPr>
          <w:b/>
          <w:i/>
        </w:rPr>
        <w:t>V</w:t>
      </w:r>
      <w:r w:rsidRPr="007A1998">
        <w:rPr>
          <w:b/>
          <w:i/>
        </w:rPr>
        <w:t>elocity</w:t>
      </w:r>
      <w:r>
        <w:rPr>
          <w:b/>
        </w:rPr>
        <w:fldChar w:fldCharType="end"/>
      </w:r>
      <w:r>
        <w:t xml:space="preserve"> refers to </w:t>
      </w:r>
      <w:r w:rsidR="00340F58">
        <w:t xml:space="preserve">the </w:t>
      </w:r>
      <w:r>
        <w:t xml:space="preserve">rate of </w:t>
      </w:r>
      <w:r w:rsidR="00340F58">
        <w:t xml:space="preserve">data </w:t>
      </w:r>
      <w:r>
        <w:t>flow</w:t>
      </w:r>
    </w:p>
    <w:p w14:paraId="1DBBA435" w14:textId="77777777" w:rsidR="005D518E" w:rsidRPr="00224F22" w:rsidRDefault="005D518E" w:rsidP="00BF11AC">
      <w:pPr>
        <w:ind w:left="216" w:hanging="216"/>
      </w:pPr>
      <w:r>
        <w:rPr>
          <w:b/>
        </w:rPr>
        <w:fldChar w:fldCharType="begin"/>
      </w:r>
      <w:r>
        <w:instrText xml:space="preserve"> REF veracity \h </w:instrText>
      </w:r>
      <w:r>
        <w:rPr>
          <w:b/>
        </w:rPr>
      </w:r>
      <w:r>
        <w:rPr>
          <w:b/>
        </w:rPr>
        <w:fldChar w:fldCharType="separate"/>
      </w:r>
      <w:r>
        <w:rPr>
          <w:b/>
          <w:i/>
        </w:rPr>
        <w:t>V</w:t>
      </w:r>
      <w:r w:rsidRPr="00B95D47">
        <w:rPr>
          <w:b/>
          <w:i/>
        </w:rPr>
        <w:t>eracity</w:t>
      </w:r>
      <w:r>
        <w:rPr>
          <w:b/>
        </w:rPr>
        <w:fldChar w:fldCharType="end"/>
      </w:r>
      <w:r>
        <w:t xml:space="preserve"> refers to </w:t>
      </w:r>
      <w:r w:rsidR="003E279D">
        <w:t xml:space="preserve">the </w:t>
      </w:r>
      <w:r>
        <w:t>accuracy of the data</w:t>
      </w:r>
    </w:p>
    <w:p w14:paraId="42975919" w14:textId="77777777" w:rsidR="005D518E" w:rsidRPr="00224F22" w:rsidRDefault="005D518E" w:rsidP="00BF11AC">
      <w:pPr>
        <w:ind w:left="216" w:hanging="216"/>
      </w:pPr>
      <w:r>
        <w:rPr>
          <w:b/>
        </w:rPr>
        <w:fldChar w:fldCharType="begin"/>
      </w:r>
      <w:r>
        <w:instrText xml:space="preserve"> REF Vertical_scaling \h </w:instrText>
      </w:r>
      <w:r>
        <w:rPr>
          <w:b/>
        </w:rPr>
      </w:r>
      <w:r>
        <w:rPr>
          <w:b/>
        </w:rPr>
        <w:fldChar w:fldCharType="separate"/>
      </w:r>
      <w:r w:rsidRPr="0043474D">
        <w:rPr>
          <w:b/>
          <w:i/>
        </w:rPr>
        <w:t>Vertical scaling</w:t>
      </w:r>
      <w:r>
        <w:rPr>
          <w:b/>
        </w:rPr>
        <w:fldChar w:fldCharType="end"/>
      </w:r>
      <w:r w:rsidRPr="00224F22">
        <w:t xml:space="preserve"> implies increasing the system parameters of processing speed, storage, and memory for greater performance.</w:t>
      </w:r>
    </w:p>
    <w:p w14:paraId="4341F7BD" w14:textId="77777777" w:rsidR="005D518E" w:rsidRPr="00224F22" w:rsidRDefault="005D518E" w:rsidP="00BF11AC">
      <w:pPr>
        <w:ind w:left="216" w:hanging="216"/>
      </w:pPr>
      <w:r>
        <w:rPr>
          <w:b/>
        </w:rPr>
        <w:fldChar w:fldCharType="begin"/>
      </w:r>
      <w:r>
        <w:instrText xml:space="preserve"> REF volatility \h </w:instrText>
      </w:r>
      <w:r>
        <w:rPr>
          <w:b/>
        </w:rPr>
      </w:r>
      <w:r>
        <w:rPr>
          <w:b/>
        </w:rPr>
        <w:fldChar w:fldCharType="separate"/>
      </w:r>
      <w:r>
        <w:rPr>
          <w:b/>
          <w:i/>
        </w:rPr>
        <w:t>V</w:t>
      </w:r>
      <w:r w:rsidRPr="00B95D47">
        <w:rPr>
          <w:b/>
          <w:i/>
        </w:rPr>
        <w:t>olatility</w:t>
      </w:r>
      <w:r>
        <w:rPr>
          <w:b/>
        </w:rPr>
        <w:fldChar w:fldCharType="end"/>
      </w:r>
      <w:r w:rsidRPr="00224F22">
        <w:t xml:space="preserve"> </w:t>
      </w:r>
      <w:r>
        <w:t xml:space="preserve">refers to </w:t>
      </w:r>
      <w:r w:rsidR="003E279D">
        <w:t xml:space="preserve">the </w:t>
      </w:r>
      <w:r w:rsidRPr="00224F22">
        <w:t>tendency for data</w:t>
      </w:r>
      <w:r>
        <w:t xml:space="preserve"> structures to change over time</w:t>
      </w:r>
      <w:r w:rsidRPr="00224F22">
        <w:t xml:space="preserve"> </w:t>
      </w:r>
    </w:p>
    <w:p w14:paraId="54C9D777" w14:textId="77777777" w:rsidR="005D518E" w:rsidRPr="00224F22" w:rsidRDefault="005D518E" w:rsidP="00BF11AC">
      <w:pPr>
        <w:ind w:left="216" w:hanging="216"/>
      </w:pPr>
      <w:r>
        <w:rPr>
          <w:b/>
        </w:rPr>
        <w:fldChar w:fldCharType="begin"/>
      </w:r>
      <w:r>
        <w:instrText xml:space="preserve"> REF volume \h </w:instrText>
      </w:r>
      <w:r>
        <w:rPr>
          <w:b/>
        </w:rPr>
      </w:r>
      <w:r>
        <w:rPr>
          <w:b/>
        </w:rPr>
        <w:fldChar w:fldCharType="separate"/>
      </w:r>
      <w:r>
        <w:rPr>
          <w:b/>
          <w:i/>
        </w:rPr>
        <w:t>V</w:t>
      </w:r>
      <w:r w:rsidRPr="007A1998">
        <w:rPr>
          <w:b/>
          <w:i/>
        </w:rPr>
        <w:t>olume</w:t>
      </w:r>
      <w:r>
        <w:rPr>
          <w:b/>
        </w:rPr>
        <w:fldChar w:fldCharType="end"/>
      </w:r>
      <w:r w:rsidRPr="00224F22">
        <w:t xml:space="preserve"> </w:t>
      </w:r>
      <w:r>
        <w:t>refers to the size of the dataset</w:t>
      </w:r>
    </w:p>
    <w:p w14:paraId="5E5BC6D9" w14:textId="77777777" w:rsidR="00A55BFC" w:rsidRPr="00A55BFC" w:rsidRDefault="00A55BFC" w:rsidP="00A55BFC"/>
    <w:p w14:paraId="01E84BC7" w14:textId="77777777" w:rsidR="00A55BFC" w:rsidRDefault="00A55BFC" w:rsidP="00044B55">
      <w:pPr>
        <w:pStyle w:val="BDNotNumberedTitles"/>
        <w:sectPr w:rsidR="00A55BFC" w:rsidSect="004D7F70">
          <w:footerReference w:type="default" r:id="rId24"/>
          <w:endnotePr>
            <w:numFmt w:val="decimal"/>
          </w:endnotePr>
          <w:pgSz w:w="12240" w:h="15840"/>
          <w:pgMar w:top="1440" w:right="1440" w:bottom="1440" w:left="1440" w:header="720" w:footer="720" w:gutter="0"/>
          <w:lnNumType w:countBy="1" w:start="730" w:restart="continuous"/>
          <w:pgNumType w:start="1"/>
          <w:cols w:space="720"/>
          <w:docGrid w:linePitch="360"/>
        </w:sectPr>
      </w:pPr>
    </w:p>
    <w:p w14:paraId="47AFB5B5" w14:textId="77777777" w:rsidR="00667170" w:rsidRDefault="006461CA" w:rsidP="00044B55">
      <w:pPr>
        <w:pStyle w:val="BDNotNumberedTitles"/>
      </w:pPr>
      <w:bookmarkStart w:id="345" w:name="_Toc415520800"/>
      <w:r>
        <w:lastRenderedPageBreak/>
        <w:t xml:space="preserve">Appendix C: </w:t>
      </w:r>
      <w:r w:rsidR="00667170" w:rsidRPr="00667170">
        <w:t>Acronyms</w:t>
      </w:r>
      <w:bookmarkEnd w:id="339"/>
      <w:bookmarkEnd w:id="345"/>
    </w:p>
    <w:p w14:paraId="3ADAC53C" w14:textId="77777777" w:rsidR="00C84E58" w:rsidRPr="00C84E58" w:rsidRDefault="00C84E58" w:rsidP="009B62E3">
      <w:pPr>
        <w:tabs>
          <w:tab w:val="left" w:pos="1368"/>
        </w:tabs>
      </w:pPr>
      <w:r w:rsidRPr="00C84E58">
        <w:t xml:space="preserve">API </w:t>
      </w:r>
      <w:r w:rsidRPr="00C84E58">
        <w:tab/>
        <w:t>application program interface</w:t>
      </w:r>
    </w:p>
    <w:p w14:paraId="75CD6F87" w14:textId="77777777" w:rsidR="00C84E58" w:rsidRPr="00C84E58" w:rsidRDefault="00C84E58" w:rsidP="009B62E3">
      <w:pPr>
        <w:tabs>
          <w:tab w:val="left" w:pos="1368"/>
        </w:tabs>
      </w:pPr>
      <w:r w:rsidRPr="00C84E58">
        <w:t xml:space="preserve">BLOBs </w:t>
      </w:r>
      <w:r w:rsidRPr="00C84E58">
        <w:tab/>
        <w:t>binary large objects</w:t>
      </w:r>
    </w:p>
    <w:p w14:paraId="653C7AFD" w14:textId="77777777" w:rsidR="00C84E58" w:rsidRPr="00C84E58" w:rsidRDefault="00C84E58" w:rsidP="009B62E3">
      <w:pPr>
        <w:tabs>
          <w:tab w:val="left" w:pos="1368"/>
        </w:tabs>
      </w:pPr>
      <w:r w:rsidRPr="00C84E58">
        <w:t xml:space="preserve">GB </w:t>
      </w:r>
      <w:r w:rsidRPr="00C84E58">
        <w:tab/>
        <w:t>gigabyte</w:t>
      </w:r>
    </w:p>
    <w:p w14:paraId="5C4719F2" w14:textId="77777777" w:rsidR="00C84E58" w:rsidRPr="00C84E58" w:rsidRDefault="00C84E58" w:rsidP="009B62E3">
      <w:pPr>
        <w:tabs>
          <w:tab w:val="left" w:pos="1368"/>
        </w:tabs>
      </w:pPr>
      <w:r w:rsidRPr="00C84E58">
        <w:t>I/O</w:t>
      </w:r>
      <w:r w:rsidRPr="00C84E58">
        <w:tab/>
        <w:t xml:space="preserve">input/output </w:t>
      </w:r>
    </w:p>
    <w:p w14:paraId="2EBB312E" w14:textId="77777777" w:rsidR="00C84E58" w:rsidRPr="00C84E58" w:rsidRDefault="00C84E58" w:rsidP="009B62E3">
      <w:pPr>
        <w:tabs>
          <w:tab w:val="left" w:pos="1368"/>
        </w:tabs>
      </w:pPr>
      <w:r w:rsidRPr="00C84E58">
        <w:t>ISO</w:t>
      </w:r>
      <w:r w:rsidRPr="00C84E58">
        <w:tab/>
        <w:t xml:space="preserve">International Organization for Standardization </w:t>
      </w:r>
    </w:p>
    <w:p w14:paraId="5E5A8A80" w14:textId="77777777" w:rsidR="00C84E58" w:rsidRPr="00C84E58" w:rsidRDefault="00C84E58" w:rsidP="009B62E3">
      <w:pPr>
        <w:tabs>
          <w:tab w:val="left" w:pos="1368"/>
        </w:tabs>
      </w:pPr>
      <w:r w:rsidRPr="00C84E58">
        <w:t>ITL</w:t>
      </w:r>
      <w:r w:rsidRPr="00C84E58">
        <w:tab/>
        <w:t xml:space="preserve">Information Technology Laboratory </w:t>
      </w:r>
    </w:p>
    <w:p w14:paraId="528033B4" w14:textId="77777777" w:rsidR="00C84E58" w:rsidRPr="00C84E58" w:rsidRDefault="00C84E58" w:rsidP="009B62E3">
      <w:pPr>
        <w:tabs>
          <w:tab w:val="left" w:pos="1368"/>
        </w:tabs>
      </w:pPr>
      <w:r w:rsidRPr="00C84E58">
        <w:t xml:space="preserve">JTC 1 </w:t>
      </w:r>
      <w:r w:rsidRPr="00C84E58">
        <w:tab/>
        <w:t xml:space="preserve">Joint Technical Committee 1 </w:t>
      </w:r>
    </w:p>
    <w:p w14:paraId="1B4C6D1D" w14:textId="77777777" w:rsidR="00C84E58" w:rsidRPr="00C84E58" w:rsidRDefault="00C84E58" w:rsidP="009B62E3">
      <w:pPr>
        <w:tabs>
          <w:tab w:val="left" w:pos="1368"/>
        </w:tabs>
      </w:pPr>
      <w:r w:rsidRPr="00C84E58">
        <w:t>MPP</w:t>
      </w:r>
      <w:r w:rsidRPr="00C84E58">
        <w:tab/>
        <w:t xml:space="preserve">massively parallel processing </w:t>
      </w:r>
    </w:p>
    <w:p w14:paraId="5E02BA84" w14:textId="77777777" w:rsidR="00C84E58" w:rsidRPr="00C84E58" w:rsidRDefault="00C84E58" w:rsidP="009B62E3">
      <w:pPr>
        <w:tabs>
          <w:tab w:val="left" w:pos="1368"/>
        </w:tabs>
      </w:pPr>
      <w:r w:rsidRPr="00C84E58">
        <w:t>NARA</w:t>
      </w:r>
      <w:r w:rsidRPr="00C84E58">
        <w:tab/>
        <w:t xml:space="preserve">National Archives and Records Administration </w:t>
      </w:r>
    </w:p>
    <w:p w14:paraId="29BA30A6" w14:textId="77777777" w:rsidR="00C84E58" w:rsidRPr="00C84E58" w:rsidRDefault="00C84E58" w:rsidP="009B62E3">
      <w:pPr>
        <w:tabs>
          <w:tab w:val="left" w:pos="1368"/>
        </w:tabs>
      </w:pPr>
      <w:r w:rsidRPr="00C84E58">
        <w:t>NAS</w:t>
      </w:r>
      <w:r w:rsidRPr="00C84E58">
        <w:tab/>
        <w:t xml:space="preserve">Network Attached Storage </w:t>
      </w:r>
    </w:p>
    <w:p w14:paraId="66E909D9" w14:textId="77777777" w:rsidR="00C84E58" w:rsidRPr="00C84E58" w:rsidRDefault="00C84E58" w:rsidP="009B62E3">
      <w:pPr>
        <w:tabs>
          <w:tab w:val="left" w:pos="1368"/>
        </w:tabs>
      </w:pPr>
      <w:r w:rsidRPr="00C84E58">
        <w:t>NASA</w:t>
      </w:r>
      <w:r w:rsidRPr="00C84E58">
        <w:tab/>
        <w:t xml:space="preserve">National Aeronautics and Space Administration </w:t>
      </w:r>
    </w:p>
    <w:p w14:paraId="152BB6DB" w14:textId="77777777" w:rsidR="00C84E58" w:rsidRPr="00C84E58" w:rsidRDefault="00C84E58" w:rsidP="009B62E3">
      <w:pPr>
        <w:tabs>
          <w:tab w:val="left" w:pos="1368"/>
        </w:tabs>
      </w:pPr>
      <w:r w:rsidRPr="00C84E58">
        <w:t>NBD-PWG</w:t>
      </w:r>
      <w:r w:rsidRPr="00C84E58">
        <w:tab/>
        <w:t xml:space="preserve">NIST Big Data Public Working Group </w:t>
      </w:r>
    </w:p>
    <w:p w14:paraId="4912AE0C" w14:textId="77777777" w:rsidR="00C84E58" w:rsidRPr="00C84E58" w:rsidRDefault="00C84E58" w:rsidP="009B62E3">
      <w:pPr>
        <w:tabs>
          <w:tab w:val="left" w:pos="1368"/>
        </w:tabs>
      </w:pPr>
      <w:r w:rsidRPr="00C84E58">
        <w:t>NBDRA</w:t>
      </w:r>
      <w:r w:rsidRPr="00C84E58">
        <w:tab/>
        <w:t xml:space="preserve">NIST Big Data Reference Architecture </w:t>
      </w:r>
    </w:p>
    <w:p w14:paraId="6CABEEEE" w14:textId="77777777" w:rsidR="00C84E58" w:rsidRPr="00C84E58" w:rsidRDefault="00C84E58" w:rsidP="009B62E3">
      <w:pPr>
        <w:tabs>
          <w:tab w:val="left" w:pos="1368"/>
        </w:tabs>
      </w:pPr>
      <w:r w:rsidRPr="00C84E58">
        <w:t>NIST</w:t>
      </w:r>
      <w:r w:rsidRPr="00C84E58">
        <w:tab/>
        <w:t xml:space="preserve">National Institute of Standards and Technology </w:t>
      </w:r>
    </w:p>
    <w:p w14:paraId="1AFA01DF" w14:textId="77777777" w:rsidR="00C84E58" w:rsidRPr="00C84E58" w:rsidRDefault="00C84E58" w:rsidP="009B62E3">
      <w:pPr>
        <w:tabs>
          <w:tab w:val="left" w:pos="1368"/>
        </w:tabs>
      </w:pPr>
      <w:r w:rsidRPr="00C84E58">
        <w:t>NSF</w:t>
      </w:r>
      <w:r w:rsidRPr="00C84E58">
        <w:tab/>
        <w:t xml:space="preserve">National Science Foundation </w:t>
      </w:r>
    </w:p>
    <w:p w14:paraId="04268096" w14:textId="77777777" w:rsidR="00C84E58" w:rsidRPr="00C84E58" w:rsidRDefault="00C84E58" w:rsidP="009B62E3">
      <w:pPr>
        <w:tabs>
          <w:tab w:val="left" w:pos="1368"/>
        </w:tabs>
      </w:pPr>
      <w:r w:rsidRPr="00C84E58">
        <w:t xml:space="preserve">OED </w:t>
      </w:r>
      <w:r w:rsidRPr="00C84E58">
        <w:tab/>
        <w:t xml:space="preserve">Oxford English Dictionary </w:t>
      </w:r>
    </w:p>
    <w:p w14:paraId="541FB349" w14:textId="77777777" w:rsidR="00C84E58" w:rsidRDefault="00C84E58" w:rsidP="009B62E3">
      <w:pPr>
        <w:tabs>
          <w:tab w:val="left" w:pos="1368"/>
        </w:tabs>
      </w:pPr>
      <w:r w:rsidRPr="00C84E58">
        <w:t>P2P</w:t>
      </w:r>
      <w:r w:rsidRPr="00C84E58">
        <w:tab/>
        <w:t xml:space="preserve">peer-to-peer </w:t>
      </w:r>
    </w:p>
    <w:p w14:paraId="5F2DEB95" w14:textId="77777777" w:rsidR="00C84E58" w:rsidRPr="00C84E58" w:rsidRDefault="00C84E58" w:rsidP="009B62E3">
      <w:pPr>
        <w:tabs>
          <w:tab w:val="left" w:pos="1368"/>
        </w:tabs>
      </w:pPr>
      <w:r w:rsidRPr="00C84E58">
        <w:t xml:space="preserve">SANs </w:t>
      </w:r>
      <w:r w:rsidRPr="00C84E58">
        <w:tab/>
        <w:t xml:space="preserve">Storage Area Networks </w:t>
      </w:r>
    </w:p>
    <w:p w14:paraId="7FB39AD3" w14:textId="77777777" w:rsidR="00C84E58" w:rsidRPr="00C84E58" w:rsidRDefault="00C84E58" w:rsidP="009B62E3">
      <w:pPr>
        <w:tabs>
          <w:tab w:val="left" w:pos="1368"/>
        </w:tabs>
      </w:pPr>
      <w:r w:rsidRPr="00C84E58">
        <w:t xml:space="preserve">SQL </w:t>
      </w:r>
      <w:r w:rsidRPr="00C84E58">
        <w:tab/>
        <w:t>Structured Query Language</w:t>
      </w:r>
    </w:p>
    <w:p w14:paraId="28479FD8" w14:textId="77777777" w:rsidR="00C84E58" w:rsidRPr="00C84E58" w:rsidRDefault="00C84E58" w:rsidP="009B62E3">
      <w:pPr>
        <w:tabs>
          <w:tab w:val="left" w:pos="1368"/>
        </w:tabs>
      </w:pPr>
      <w:r w:rsidRPr="00C84E58">
        <w:t>NoSQL</w:t>
      </w:r>
      <w:r w:rsidRPr="00C84E58">
        <w:tab/>
        <w:t xml:space="preserve">Not Only or No Structured Query Language </w:t>
      </w:r>
    </w:p>
    <w:p w14:paraId="5ECBD970" w14:textId="77777777" w:rsidR="006461CA" w:rsidRDefault="00C84E58" w:rsidP="004D7F70">
      <w:pPr>
        <w:tabs>
          <w:tab w:val="left" w:pos="1368"/>
        </w:tabs>
      </w:pPr>
      <w:r w:rsidRPr="00C84E58">
        <w:t xml:space="preserve">W3C </w:t>
      </w:r>
      <w:r w:rsidRPr="00C84E58">
        <w:tab/>
        <w:t xml:space="preserve">World Wide Web Consortium </w:t>
      </w:r>
    </w:p>
    <w:p w14:paraId="4D6191D3" w14:textId="77777777" w:rsidR="006461CA" w:rsidRDefault="006461CA" w:rsidP="00D41465"/>
    <w:p w14:paraId="33243A53" w14:textId="77777777" w:rsidR="006461CA" w:rsidRDefault="006461CA" w:rsidP="00D41465">
      <w:pPr>
        <w:sectPr w:rsidR="006461CA" w:rsidSect="004D7F70">
          <w:footerReference w:type="default" r:id="rId25"/>
          <w:endnotePr>
            <w:numFmt w:val="decimal"/>
          </w:endnotePr>
          <w:pgSz w:w="12240" w:h="15840"/>
          <w:pgMar w:top="1440" w:right="1440" w:bottom="1440" w:left="1440" w:header="720" w:footer="720" w:gutter="0"/>
          <w:lnNumType w:countBy="1" w:restart="continuous"/>
          <w:pgNumType w:start="1"/>
          <w:cols w:space="720"/>
          <w:docGrid w:linePitch="360"/>
        </w:sectPr>
      </w:pPr>
    </w:p>
    <w:p w14:paraId="0FDE407F" w14:textId="77777777" w:rsidR="00667170" w:rsidRDefault="006461CA" w:rsidP="00044B55">
      <w:pPr>
        <w:pStyle w:val="BDNotNumberedTitles"/>
      </w:pPr>
      <w:bookmarkStart w:id="346" w:name="_Toc385500493"/>
      <w:bookmarkStart w:id="347" w:name="_Toc415520801"/>
      <w:r>
        <w:lastRenderedPageBreak/>
        <w:t xml:space="preserve">Appendix D: </w:t>
      </w:r>
      <w:r w:rsidR="00667170" w:rsidRPr="00667170">
        <w:t>References</w:t>
      </w:r>
      <w:bookmarkEnd w:id="346"/>
      <w:bookmarkEnd w:id="347"/>
    </w:p>
    <w:p w14:paraId="5C5D0068" w14:textId="77777777" w:rsidR="00F9150F" w:rsidRPr="00D41465" w:rsidRDefault="00F9150F" w:rsidP="00E45017">
      <w:pPr>
        <w:pStyle w:val="BDAppendixsubheading1"/>
      </w:pPr>
      <w:r>
        <w:t>Document References</w:t>
      </w:r>
    </w:p>
    <w:sectPr w:rsidR="00F9150F" w:rsidRPr="00D41465" w:rsidSect="00343DCF">
      <w:footerReference w:type="default" r:id="rId26"/>
      <w:endnotePr>
        <w:numFmt w:val="decimal"/>
      </w:endnotePr>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 Racuya-Robbins" w:date="2015-11-01T10:52:00Z" w:initials="AR">
    <w:p w14:paraId="0E313FA2" w14:textId="77777777" w:rsidR="00573224" w:rsidRDefault="00573224">
      <w:pPr>
        <w:pStyle w:val="CommentText"/>
      </w:pPr>
      <w:r>
        <w:rPr>
          <w:rStyle w:val="CommentReference"/>
        </w:rPr>
        <w:annotationRef/>
      </w:r>
    </w:p>
    <w:p w14:paraId="186C8EB1" w14:textId="6E0D668D" w:rsidR="00573224" w:rsidRDefault="00573224">
      <w:pPr>
        <w:pStyle w:val="CommentText"/>
      </w:pPr>
      <w:r>
        <w:rPr>
          <w:b/>
          <w:sz w:val="44"/>
          <w:szCs w:val="44"/>
        </w:rPr>
        <w:pict w14:anchorId="76E2C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55pt" strokeweight="1pt">
            <v:imagedata r:id="rId1" o:title=""/>
            <v:path shadowok="f"/>
            <o:lock v:ext="edit" aspectratio="f"/>
            <o:ink i="AAA=&#10;"/>
          </v:shape>
        </w:pict>
      </w:r>
    </w:p>
  </w:comment>
  <w:comment w:id="14" w:author="Ann Racuya-Robbins" w:date="2015-09-28T15:30:00Z" w:initials="ARR">
    <w:p w14:paraId="48BCB43B" w14:textId="59891AAB" w:rsidR="00573224" w:rsidRDefault="00573224">
      <w:pPr>
        <w:pStyle w:val="CommentText"/>
      </w:pPr>
      <w:r>
        <w:rPr>
          <w:rStyle w:val="CommentReference"/>
        </w:rPr>
        <w:annotationRef/>
      </w:r>
      <w:r>
        <w:t>The term actionable needs to be defined as well as the phrase “actionable knowledge from data. Since this is so close to the kernel of the raison d’etre of Big Data it must be carefully defined.</w:t>
      </w:r>
    </w:p>
  </w:comment>
  <w:comment w:id="18" w:author="Ann Racuya-Robbins" w:date="2015-10-05T11:26:00Z" w:initials="ARR">
    <w:p w14:paraId="5DAF4D70" w14:textId="0EBDB7A6" w:rsidR="00573224" w:rsidRDefault="00573224">
      <w:pPr>
        <w:pStyle w:val="CommentText"/>
      </w:pPr>
      <w:r>
        <w:rPr>
          <w:rStyle w:val="CommentReference"/>
        </w:rPr>
        <w:annotationRef/>
      </w:r>
      <w:r>
        <w:t>There needs to be some work done to make the overlapping and interconnected nature of data and knowledge clear. For example data can be found in data and knowledge in data  and knowledge in knowledge. This is largely attributable to data and knowledges fecund nature as it traverses many people and processes.</w:t>
      </w:r>
    </w:p>
  </w:comment>
  <w:comment w:id="49" w:author="Ann Racuya-Robbins" w:date="2015-11-01T11:47:00Z" w:initials="AR">
    <w:p w14:paraId="478FF692" w14:textId="77777777" w:rsidR="00092FAB" w:rsidRDefault="00092FAB">
      <w:pPr>
        <w:pStyle w:val="CommentText"/>
      </w:pPr>
      <w:r>
        <w:rPr>
          <w:rStyle w:val="CommentReference"/>
        </w:rPr>
        <w:annotationRef/>
      </w:r>
    </w:p>
    <w:p w14:paraId="2F0A2C34" w14:textId="3E122637" w:rsidR="00092FAB" w:rsidRDefault="00092FAB">
      <w:pPr>
        <w:pStyle w:val="CommentText"/>
      </w:pPr>
      <w:r>
        <w:rPr>
          <w:sz w:val="22"/>
          <w:szCs w:val="22"/>
        </w:rPr>
        <w:pict w14:anchorId="21CBF8E0">
          <v:shape id="_x0000_i1026" type="#_x0000_t75" style="width:36pt;height:.55pt" strokeweight="1pt">
            <v:imagedata r:id="rId1" o:title=""/>
            <v:path shadowok="f"/>
            <o:lock v:ext="edit" aspectratio="f"/>
            <o:ink i="AAA=&#10;"/>
          </v:shape>
        </w:pict>
      </w:r>
    </w:p>
  </w:comment>
  <w:comment w:id="60" w:author="Ann Racuya-Robbins" w:date="2015-10-05T11:28:00Z" w:initials="ARR">
    <w:p w14:paraId="7B07E25E" w14:textId="78841D17" w:rsidR="00573224" w:rsidRDefault="00573224">
      <w:pPr>
        <w:pStyle w:val="CommentText"/>
      </w:pPr>
      <w:r>
        <w:rPr>
          <w:rStyle w:val="CommentReference"/>
        </w:rPr>
        <w:annotationRef/>
      </w:r>
    </w:p>
  </w:comment>
  <w:comment w:id="121" w:author="Ann Racuya-Robbins" w:date="2015-10-05T12:17:00Z" w:initials="ARR">
    <w:p w14:paraId="1D069923" w14:textId="157655EF" w:rsidR="00573224" w:rsidRDefault="00573224">
      <w:pPr>
        <w:pStyle w:val="CommentText"/>
      </w:pPr>
      <w:r>
        <w:rPr>
          <w:rStyle w:val="CommentReference"/>
        </w:rPr>
        <w:annotationRef/>
      </w:r>
      <w:r>
        <w:t>What traditional data lifecycle processes are you referring to? Needs definition.</w:t>
      </w:r>
    </w:p>
  </w:comment>
  <w:comment w:id="128" w:author="Ann Racuya-Robbins" w:date="2015-10-05T12:20:00Z" w:initials="ARR">
    <w:p w14:paraId="2868A850" w14:textId="0F3B27A1" w:rsidR="00573224" w:rsidRDefault="00573224">
      <w:pPr>
        <w:pStyle w:val="CommentText"/>
      </w:pPr>
      <w:r>
        <w:rPr>
          <w:rStyle w:val="CommentReference"/>
        </w:rPr>
        <w:annotationRef/>
      </w:r>
      <w:r>
        <w:t xml:space="preserve">Added prescient, evaluation, process cycling,  </w:t>
      </w:r>
    </w:p>
  </w:comment>
  <w:comment w:id="134" w:author="Ann Racuya-Robbins" w:date="2015-10-05T12:23:00Z" w:initials="ARR">
    <w:p w14:paraId="714581FF" w14:textId="6AFA13BA" w:rsidR="00573224" w:rsidRDefault="00573224">
      <w:pPr>
        <w:pStyle w:val="CommentText"/>
      </w:pPr>
      <w:r>
        <w:rPr>
          <w:rStyle w:val="CommentReference"/>
        </w:rPr>
        <w:annotationRef/>
      </w:r>
      <w:r>
        <w:t xml:space="preserve">What is meant and intended here by time window. I am not sure that knowledge and data in the Big Data context have a life cycle. </w:t>
      </w:r>
    </w:p>
  </w:comment>
  <w:comment w:id="140" w:author="Ann Racuya-Robbins" w:date="2015-10-05T13:07:00Z" w:initials="ARR">
    <w:p w14:paraId="1D24BAC3" w14:textId="3D20CB53" w:rsidR="00573224" w:rsidRDefault="00573224">
      <w:pPr>
        <w:pStyle w:val="CommentText"/>
      </w:pPr>
      <w:r>
        <w:rPr>
          <w:rStyle w:val="CommentReference"/>
        </w:rPr>
        <w:annotationRef/>
      </w:r>
      <w:r>
        <w:t xml:space="preserve">One persons (context) dirt is another person’s (context’s) data </w:t>
      </w:r>
    </w:p>
  </w:comment>
  <w:comment w:id="199" w:author="Ann Racuya-Robbins" w:date="2015-09-28T15:56:00Z" w:initials="ARR">
    <w:p w14:paraId="6F602FE2" w14:textId="56738BF0" w:rsidR="00573224" w:rsidRDefault="00573224">
      <w:pPr>
        <w:pStyle w:val="CommentText"/>
      </w:pPr>
      <w:r>
        <w:rPr>
          <w:rStyle w:val="CommentReference"/>
        </w:rPr>
        <w:annotationRef/>
      </w:r>
      <w:r>
        <w:t>Within differing contexts and for differing parties with those contexts</w:t>
      </w:r>
    </w:p>
  </w:comment>
  <w:comment w:id="207" w:author="Ann Racuya-Robbins" w:date="2015-09-28T16:55:00Z" w:initials="ARR">
    <w:p w14:paraId="39549C52" w14:textId="7DA56212" w:rsidR="00573224" w:rsidRDefault="00573224">
      <w:pPr>
        <w:pStyle w:val="CommentText"/>
      </w:pPr>
      <w:r>
        <w:rPr>
          <w:rStyle w:val="CommentReference"/>
        </w:rPr>
        <w:annotationRef/>
      </w:r>
      <w:r>
        <w:t xml:space="preserve">Raw data needs to be defined more clearly and carefully. It may be a misnomer. I would say that the term “rich data” is more accurate because “raw data” contains the most complexity and specificity.  </w:t>
      </w:r>
    </w:p>
  </w:comment>
  <w:comment w:id="212" w:author="Ann Racuya-Robbins" w:date="2015-09-28T16:04:00Z" w:initials="ARR">
    <w:p w14:paraId="6233C877" w14:textId="20B43555" w:rsidR="00573224" w:rsidRDefault="00573224">
      <w:pPr>
        <w:pStyle w:val="CommentText"/>
      </w:pPr>
      <w:r>
        <w:rPr>
          <w:rStyle w:val="CommentReference"/>
        </w:rPr>
        <w:annotationRef/>
      </w:r>
      <w:r>
        <w:t xml:space="preserve">What is meant by browsed here? </w:t>
      </w:r>
    </w:p>
  </w:comment>
  <w:comment w:id="224" w:author="Ann Racuya-Robbins" w:date="2015-10-05T13:35:00Z" w:initials="ARR">
    <w:p w14:paraId="43194BD4" w14:textId="3843D04B" w:rsidR="00573224" w:rsidRDefault="00573224">
      <w:pPr>
        <w:pStyle w:val="CommentText"/>
      </w:pPr>
      <w:r>
        <w:rPr>
          <w:rStyle w:val="CommentReference"/>
        </w:rPr>
        <w:annotationRef/>
      </w:r>
      <w:r>
        <w:t>The knowledge is still there and does not need necessarily to be taken somewhere else.</w:t>
      </w:r>
    </w:p>
  </w:comment>
  <w:comment w:id="225" w:author="Ann Racuya-Robbins" w:date="2015-09-28T17:00:00Z" w:initials="ARR">
    <w:p w14:paraId="37C5A8BE" w14:textId="57A62330" w:rsidR="00573224" w:rsidRDefault="00573224">
      <w:pPr>
        <w:pStyle w:val="CommentText"/>
      </w:pPr>
      <w:r>
        <w:rPr>
          <w:rStyle w:val="CommentReference"/>
        </w:rPr>
        <w:annotationRef/>
      </w:r>
      <w:r>
        <w:t xml:space="preserve">The claim by the data scientist that he/she/they have extracted something valuable (actionable) is relying too much on a real world extractive industry metaphor allows for the claim that he/she/they have discovered something the value of which belong to he/she/they. It is also arguable whether something was discovered or simply emerged by looking at it which is more an attribute of human perception and/or many other possible scenarios. Because of this doubt no credit or ownership can be taken exclusive of the source of the data. At best the value must be shared with the source, sources of the data. </w:t>
      </w:r>
    </w:p>
  </w:comment>
  <w:comment w:id="241" w:author="Ann Racuya-Robbins" w:date="2015-09-28T16:21:00Z" w:initials="ARR">
    <w:p w14:paraId="577CDD04" w14:textId="6E726968" w:rsidR="00573224" w:rsidRDefault="00573224">
      <w:pPr>
        <w:pStyle w:val="CommentText"/>
      </w:pPr>
      <w:r>
        <w:rPr>
          <w:rStyle w:val="CommentReference"/>
        </w:rPr>
        <w:annotationRef/>
      </w:r>
      <w:r>
        <w:t>Data lifecycle is not clear here. Needs more definition.</w:t>
      </w:r>
    </w:p>
  </w:comment>
  <w:comment w:id="256" w:author="Ann Racuya-Robbins" w:date="2015-09-28T16:37:00Z" w:initials="ARR">
    <w:p w14:paraId="2715622F" w14:textId="3890E61A" w:rsidR="00573224" w:rsidRDefault="00573224">
      <w:pPr>
        <w:pStyle w:val="CommentText"/>
      </w:pPr>
      <w:r>
        <w:rPr>
          <w:rStyle w:val="CommentReference"/>
        </w:rPr>
        <w:annotationRef/>
      </w:r>
      <w:r>
        <w:t xml:space="preserve">Again without a clearer definition of actionable this definition becomes too circular. Raw data is filled with “actionable” knowledge in its native state. The data lifecycle description makes it seem that there is an endpoint at which no more knowledge is possible or I am not sure what else…. </w:t>
      </w:r>
    </w:p>
  </w:comment>
  <w:comment w:id="299" w:author="Ann Racuya-Robbins" w:date="2015-09-28T16:46:00Z" w:initials="ARR">
    <w:p w14:paraId="012C3A12" w14:textId="2AE6B76D" w:rsidR="00573224" w:rsidRDefault="00573224">
      <w:pPr>
        <w:pStyle w:val="CommentText"/>
      </w:pPr>
      <w:r>
        <w:rPr>
          <w:rStyle w:val="CommentReference"/>
        </w:rPr>
        <w:annotationRef/>
      </w:r>
      <w:r>
        <w:t xml:space="preserve">Data sampling is but one largely uncharacterized sources of uncertainty in measurement.  </w:t>
      </w:r>
    </w:p>
  </w:comment>
  <w:comment w:id="342" w:author="Ann Racuya-Robbins" w:date="2015-09-28T15:30:00Z" w:initials="ARR">
    <w:p w14:paraId="1DAEA766" w14:textId="77777777" w:rsidR="00A23E79" w:rsidRDefault="00A23E79" w:rsidP="00A23E79">
      <w:pPr>
        <w:pStyle w:val="CommentText"/>
      </w:pPr>
      <w:r>
        <w:rPr>
          <w:rStyle w:val="CommentReference"/>
        </w:rPr>
        <w:annotationRef/>
      </w:r>
      <w:r>
        <w:t>The term actionable needs to be defined as well as the phrase “actionable knowledge from data. Since this is so close to the kernel of the raison d’etre of Big Data it must be carefully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C8EB1" w15:done="0"/>
  <w15:commentEx w15:paraId="48BCB43B" w15:done="0"/>
  <w15:commentEx w15:paraId="5DAF4D70" w15:done="0"/>
  <w15:commentEx w15:paraId="2F0A2C34" w15:done="0"/>
  <w15:commentEx w15:paraId="7B07E25E" w15:done="0"/>
  <w15:commentEx w15:paraId="1D069923" w15:done="0"/>
  <w15:commentEx w15:paraId="2868A850" w15:done="0"/>
  <w15:commentEx w15:paraId="714581FF" w15:done="0"/>
  <w15:commentEx w15:paraId="1D24BAC3" w15:done="0"/>
  <w15:commentEx w15:paraId="6F602FE2" w15:done="0"/>
  <w15:commentEx w15:paraId="39549C52" w15:done="0"/>
  <w15:commentEx w15:paraId="6233C877" w15:done="0"/>
  <w15:commentEx w15:paraId="43194BD4" w15:done="0"/>
  <w15:commentEx w15:paraId="37C5A8BE" w15:done="0"/>
  <w15:commentEx w15:paraId="577CDD04" w15:done="0"/>
  <w15:commentEx w15:paraId="2715622F" w15:done="0"/>
  <w15:commentEx w15:paraId="012C3A12" w15:done="0"/>
  <w15:commentEx w15:paraId="1DAEA7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10F93" w14:textId="77777777" w:rsidR="000037FB" w:rsidRDefault="000037FB" w:rsidP="00E23DD2">
      <w:pPr>
        <w:spacing w:after="0"/>
      </w:pPr>
      <w:r>
        <w:separator/>
      </w:r>
    </w:p>
  </w:endnote>
  <w:endnote w:type="continuationSeparator" w:id="0">
    <w:p w14:paraId="7710AFA8" w14:textId="77777777" w:rsidR="000037FB" w:rsidRDefault="000037FB" w:rsidP="00E23DD2">
      <w:pPr>
        <w:spacing w:after="0"/>
      </w:pPr>
      <w:r>
        <w:continuationSeparator/>
      </w:r>
    </w:p>
  </w:endnote>
  <w:endnote w:id="1">
    <w:p w14:paraId="1F68F2A2" w14:textId="6A970449" w:rsidR="00573224" w:rsidRDefault="00573224" w:rsidP="00C47DB7">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Fonts w:ascii="Times New Roman" w:hAnsi="Times New Roman"/>
          </w:rPr>
          <w:t>http://www.whitehouse.gov/blog/2012/03/29/big-data-big-deal</w:t>
        </w:r>
      </w:hyperlink>
      <w:r w:rsidRPr="00245DB2">
        <w:t>.</w:t>
      </w:r>
    </w:p>
  </w:endnote>
  <w:endnote w:id="2">
    <w:p w14:paraId="1830EEBF" w14:textId="13AAF935" w:rsidR="00573224" w:rsidRDefault="00573224">
      <w:pPr>
        <w:pStyle w:val="EndnoteText"/>
      </w:pPr>
      <w:r>
        <w:rPr>
          <w:rStyle w:val="EndnoteReference"/>
        </w:rPr>
        <w:endnoteRef/>
      </w:r>
      <w:r>
        <w:t xml:space="preserve"> </w:t>
      </w:r>
      <w:r w:rsidRPr="00245DB2">
        <w:t xml:space="preserve">Gordon Moore, "Cramming More Components Onto Integrated Circuits," </w:t>
      </w:r>
      <w:r w:rsidRPr="00266BAA">
        <w:rPr>
          <w:i/>
        </w:rPr>
        <w:t>Electronics</w:t>
      </w:r>
      <w:r w:rsidRPr="00245DB2">
        <w:t>, Volume 38, Number 8 (1965), pages 114-117.</w:t>
      </w:r>
    </w:p>
  </w:endnote>
  <w:endnote w:id="3">
    <w:p w14:paraId="2843CA37" w14:textId="02BEA096" w:rsidR="00573224" w:rsidRDefault="00573224">
      <w:pPr>
        <w:pStyle w:val="EndnoteText"/>
      </w:pPr>
      <w:r>
        <w:rPr>
          <w:rStyle w:val="EndnoteReference"/>
        </w:rPr>
        <w:endnoteRef/>
      </w:r>
      <w:r>
        <w:t xml:space="preserve"> </w:t>
      </w:r>
      <w:r w:rsidRPr="00245DB2">
        <w:t>Jenna Dutcher, “What is Big Data</w:t>
      </w:r>
      <w:r>
        <w:t>,</w:t>
      </w:r>
      <w:r w:rsidRPr="00245DB2">
        <w:t xml:space="preserve">” </w:t>
      </w:r>
      <w:r w:rsidRPr="00266BAA">
        <w:rPr>
          <w:i/>
        </w:rPr>
        <w:t>Data Science at Berkeley Blog</w:t>
      </w:r>
      <w:r w:rsidRPr="00245DB2">
        <w:t xml:space="preserve">, September 3, 2014, </w:t>
      </w:r>
      <w:hyperlink r:id="rId2" w:history="1">
        <w:r w:rsidRPr="00264CAE">
          <w:rPr>
            <w:rStyle w:val="Hyperlink"/>
            <w:rFonts w:ascii="Times New Roman" w:hAnsi="Times New Roman"/>
          </w:rPr>
          <w:t>http://datascience.berkeley.edu/what-is-big-data/</w:t>
        </w:r>
      </w:hyperlink>
      <w:r w:rsidRPr="00245DB2">
        <w:t>.</w:t>
      </w:r>
    </w:p>
  </w:endnote>
  <w:endnote w:id="4">
    <w:p w14:paraId="4BB155A1" w14:textId="29F7F277" w:rsidR="00573224" w:rsidRDefault="00573224">
      <w:pPr>
        <w:pStyle w:val="EndnoteText"/>
      </w:pPr>
      <w:r>
        <w:rPr>
          <w:rStyle w:val="EndnoteReference"/>
        </w:rPr>
        <w:endnoteRef/>
      </w:r>
      <w:r>
        <w:t xml:space="preserve"> </w:t>
      </w:r>
      <w:r w:rsidRPr="00245DB2">
        <w:t xml:space="preserve">Emerging Technology From the arXiv (Contributor), “The Big Data Conundrum: How to Define It?,” MIT Technology Review, October 3, 2013, </w:t>
      </w:r>
      <w:hyperlink r:id="rId3" w:history="1">
        <w:r w:rsidRPr="00264CAE">
          <w:rPr>
            <w:rStyle w:val="Hyperlink"/>
            <w:rFonts w:ascii="Times New Roman" w:hAnsi="Times New Roman"/>
          </w:rPr>
          <w:t>http://www.technologyreview.com/view/519851/the-big-data-conundrum-how-to-define-it/</w:t>
        </w:r>
      </w:hyperlink>
      <w:r w:rsidRPr="00245DB2">
        <w:t>.</w:t>
      </w:r>
    </w:p>
  </w:endnote>
  <w:endnote w:id="5">
    <w:p w14:paraId="6D2EDD6C" w14:textId="03E112CC" w:rsidR="00573224" w:rsidRDefault="00573224">
      <w:pPr>
        <w:pStyle w:val="EndnoteText"/>
      </w:pPr>
      <w:r>
        <w:rPr>
          <w:rStyle w:val="EndnoteReference"/>
        </w:rPr>
        <w:endnoteRef/>
      </w:r>
      <w:r>
        <w:t xml:space="preserve"> </w:t>
      </w:r>
      <w:r w:rsidRPr="002A1FD8">
        <w:t xml:space="preserve">ISO/IEC JTC 1 Study Group on Big Data (SGBD), “N0095 Final SGBD Report to JTC1,” September 3, 2014, </w:t>
      </w:r>
      <w:hyperlink r:id="rId4" w:history="1">
        <w:r w:rsidRPr="00264CAE">
          <w:rPr>
            <w:rStyle w:val="Hyperlink"/>
            <w:rFonts w:ascii="Times New Roman" w:hAnsi="Times New Roman"/>
          </w:rPr>
          <w:t>http://jtc1bigdatasg.nist.gov/_uploadfiles/N0095_Final_SGBD_Report_to_JTC1.docx</w:t>
        </w:r>
      </w:hyperlink>
      <w:r>
        <w:t xml:space="preserve">.  </w:t>
      </w:r>
    </w:p>
  </w:endnote>
  <w:endnote w:id="6">
    <w:p w14:paraId="39F17391" w14:textId="735020CA" w:rsidR="00573224" w:rsidRDefault="00573224">
      <w:pPr>
        <w:pStyle w:val="EndnoteText"/>
      </w:pPr>
      <w:r>
        <w:rPr>
          <w:rStyle w:val="EndnoteReference"/>
        </w:rPr>
        <w:endnoteRef/>
      </w:r>
      <w:r>
        <w:t xml:space="preserve"> </w:t>
      </w:r>
      <w:r w:rsidRPr="002A1FD8">
        <w:t xml:space="preserve">Gil Press (Contributor), “12 Big Data Definitions: What’s Yours?,” </w:t>
      </w:r>
      <w:r w:rsidRPr="00266BAA">
        <w:rPr>
          <w:i/>
        </w:rPr>
        <w:t>Forbes.com</w:t>
      </w:r>
      <w:r w:rsidRPr="002A1FD8">
        <w:t xml:space="preserve">, accessed November 17, 2014, </w:t>
      </w:r>
      <w:hyperlink r:id="rId5" w:history="1">
        <w:r w:rsidRPr="00264CAE">
          <w:rPr>
            <w:rStyle w:val="Hyperlink"/>
            <w:rFonts w:ascii="Times New Roman" w:hAnsi="Times New Roman"/>
          </w:rPr>
          <w:t>http://www.forbes.com/sites/gilpress/2014/09/03/12-big-data-definitions-whats-yours/</w:t>
        </w:r>
      </w:hyperlink>
      <w:r w:rsidRPr="002A1FD8">
        <w:t>.</w:t>
      </w:r>
    </w:p>
  </w:endnote>
  <w:endnote w:id="7">
    <w:p w14:paraId="7EEB5AE9" w14:textId="31468F29" w:rsidR="00573224" w:rsidRDefault="00573224">
      <w:pPr>
        <w:pStyle w:val="EndnoteText"/>
      </w:pPr>
      <w:r>
        <w:rPr>
          <w:rStyle w:val="EndnoteReference"/>
        </w:rPr>
        <w:endnoteRef/>
      </w:r>
      <w:r>
        <w:t xml:space="preserve"> </w:t>
      </w:r>
      <w:r w:rsidRPr="002A1FD8">
        <w:t xml:space="preserve">ISO/IEC JTC 1 Study Group on Big Data (SGBD), “N0095 Final SGBD Report to JTC1,” September 3, 2014, </w:t>
      </w:r>
      <w:hyperlink r:id="rId6" w:history="1">
        <w:r w:rsidRPr="00264CAE">
          <w:rPr>
            <w:rStyle w:val="Hyperlink"/>
            <w:rFonts w:ascii="Times New Roman" w:hAnsi="Times New Roman"/>
          </w:rPr>
          <w:t>http://jtc1bigdatasg.nist.gov/_uploadfiles/N0095_Final_SGBD_Report_to_JTC1.docx</w:t>
        </w:r>
      </w:hyperlink>
      <w:r>
        <w:t xml:space="preserve">.  </w:t>
      </w:r>
    </w:p>
  </w:endnote>
  <w:endnote w:id="8">
    <w:p w14:paraId="260BA9A9" w14:textId="62848AAF" w:rsidR="00573224" w:rsidRDefault="00573224">
      <w:pPr>
        <w:pStyle w:val="EndnoteText"/>
      </w:pPr>
      <w:r>
        <w:rPr>
          <w:rStyle w:val="EndnoteReference"/>
        </w:rPr>
        <w:endnoteRef/>
      </w:r>
      <w:r>
        <w:t xml:space="preserve"> </w:t>
      </w:r>
      <w:r w:rsidRPr="00F340A6">
        <w:t xml:space="preserve">Gartner IT Glossary, “Big Data” (definition), </w:t>
      </w:r>
      <w:r w:rsidRPr="00266BAA">
        <w:rPr>
          <w:i/>
        </w:rPr>
        <w:t>Gartner.com</w:t>
      </w:r>
      <w:r w:rsidRPr="00F340A6">
        <w:t xml:space="preserve">, accessed November 17, 2014, </w:t>
      </w:r>
      <w:hyperlink r:id="rId7" w:history="1">
        <w:r w:rsidRPr="00264CAE">
          <w:rPr>
            <w:rStyle w:val="Hyperlink"/>
            <w:rFonts w:ascii="Times New Roman" w:hAnsi="Times New Roman"/>
          </w:rPr>
          <w:t>http://www.gartner.com/it-glossary/big-data</w:t>
        </w:r>
      </w:hyperlink>
      <w:r w:rsidRPr="00F340A6">
        <w:t>.</w:t>
      </w:r>
    </w:p>
  </w:endnote>
  <w:endnote w:id="9">
    <w:p w14:paraId="28788C8A" w14:textId="316E179F" w:rsidR="00573224" w:rsidRDefault="00573224">
      <w:pPr>
        <w:pStyle w:val="EndnoteText"/>
      </w:pPr>
      <w:r>
        <w:rPr>
          <w:rStyle w:val="EndnoteReference"/>
        </w:rPr>
        <w:endnoteRef/>
      </w:r>
      <w:r>
        <w:t xml:space="preserve"> </w:t>
      </w:r>
      <w:r w:rsidRPr="00F340A6">
        <w:t>Je</w:t>
      </w:r>
      <w:r>
        <w:t>nna Dutcher, “What is Big Data,”</w:t>
      </w:r>
      <w:r w:rsidRPr="00F340A6">
        <w:t xml:space="preserve"> </w:t>
      </w:r>
      <w:r w:rsidRPr="00266BAA">
        <w:rPr>
          <w:i/>
        </w:rPr>
        <w:t>Data Science at Berkeley Blog</w:t>
      </w:r>
      <w:r w:rsidRPr="00F340A6">
        <w:t xml:space="preserve">, September 3, 2014, </w:t>
      </w:r>
      <w:hyperlink r:id="rId8" w:history="1">
        <w:r w:rsidRPr="00264CAE">
          <w:rPr>
            <w:rStyle w:val="Hyperlink"/>
            <w:rFonts w:ascii="Times New Roman" w:hAnsi="Times New Roman"/>
          </w:rPr>
          <w:t>http://datascience.berkeley.edu/what-is-big-data/</w:t>
        </w:r>
      </w:hyperlink>
      <w:r w:rsidRPr="00F340A6">
        <w:t>.</w:t>
      </w:r>
    </w:p>
  </w:endnote>
  <w:endnote w:id="10">
    <w:p w14:paraId="33B4634C" w14:textId="75093034" w:rsidR="00573224" w:rsidRDefault="00573224">
      <w:pPr>
        <w:pStyle w:val="EndnoteText"/>
      </w:pPr>
      <w:r>
        <w:rPr>
          <w:rStyle w:val="EndnoteReference"/>
        </w:rPr>
        <w:endnoteRef/>
      </w:r>
      <w:r>
        <w:t xml:space="preserve"> </w:t>
      </w:r>
      <w:r w:rsidRPr="00D0012F">
        <w:t xml:space="preserve">Oxford English Dictionary, “Big Data” (definition), </w:t>
      </w:r>
      <w:r w:rsidRPr="00266BAA">
        <w:rPr>
          <w:i/>
        </w:rPr>
        <w:t>OED.com</w:t>
      </w:r>
      <w:r w:rsidRPr="00D0012F">
        <w:t xml:space="preserve">, accessed November 17, 2014, </w:t>
      </w:r>
      <w:hyperlink r:id="rId9" w:anchor="eid301162178" w:history="1">
        <w:r w:rsidRPr="00264CAE">
          <w:rPr>
            <w:rStyle w:val="Hyperlink"/>
            <w:rFonts w:ascii="Times New Roman" w:hAnsi="Times New Roman"/>
          </w:rPr>
          <w:t>http://www.oed.com/view/Entry/18833#eid301162178</w:t>
        </w:r>
      </w:hyperlink>
      <w:r w:rsidRPr="00D0012F">
        <w:t>.</w:t>
      </w:r>
    </w:p>
  </w:endnote>
  <w:endnote w:id="11">
    <w:p w14:paraId="2A523A4B" w14:textId="702F5465" w:rsidR="00573224" w:rsidRDefault="00573224">
      <w:pPr>
        <w:pStyle w:val="EndnoteText"/>
      </w:pPr>
      <w:r>
        <w:rPr>
          <w:rStyle w:val="EndnoteReference"/>
        </w:rPr>
        <w:endnoteRef/>
      </w:r>
      <w:r>
        <w:t xml:space="preserve"> </w:t>
      </w:r>
      <w:r w:rsidRPr="00D0012F">
        <w:t xml:space="preserve">John Gantz and David Reinsel, “Extracting Value from Chaos,” </w:t>
      </w:r>
      <w:r w:rsidRPr="00266BAA">
        <w:rPr>
          <w:i/>
        </w:rPr>
        <w:t>IDC iView sponsored by EMC Corp</w:t>
      </w:r>
      <w:r w:rsidRPr="00D0012F">
        <w:t xml:space="preserve">, accessed November 17, 2014, </w:t>
      </w:r>
      <w:hyperlink r:id="rId10" w:history="1">
        <w:r w:rsidRPr="00264CAE">
          <w:rPr>
            <w:rStyle w:val="Hyperlink"/>
            <w:rFonts w:ascii="Times New Roman" w:hAnsi="Times New Roman"/>
          </w:rPr>
          <w:t>http://www.emc.com/collateral/analyst-reports/idc-extracting-value-from-chaos-ar.pdf</w:t>
        </w:r>
      </w:hyperlink>
      <w:r w:rsidRPr="00D0012F">
        <w:t>.</w:t>
      </w:r>
    </w:p>
  </w:endnote>
  <w:endnote w:id="12">
    <w:p w14:paraId="2F93275D" w14:textId="7E47EAA0" w:rsidR="00573224" w:rsidRDefault="00573224">
      <w:pPr>
        <w:pStyle w:val="EndnoteText"/>
      </w:pPr>
      <w:r>
        <w:rPr>
          <w:rStyle w:val="EndnoteReference"/>
        </w:rPr>
        <w:endnoteRef/>
      </w:r>
      <w:r>
        <w:t xml:space="preserve"> </w:t>
      </w:r>
      <w:r w:rsidRPr="00D0012F">
        <w:t>James Manyika et al., “Big data: The next frontier for innovation, competition, and productivity,” McKinsey Global Institute, May 2011.</w:t>
      </w:r>
    </w:p>
  </w:endnote>
  <w:endnote w:id="13">
    <w:p w14:paraId="3B59E5A4" w14:textId="7921BCC2" w:rsidR="00573224" w:rsidRDefault="00573224">
      <w:pPr>
        <w:pStyle w:val="EndnoteText"/>
      </w:pPr>
      <w:r>
        <w:rPr>
          <w:rStyle w:val="EndnoteReference"/>
        </w:rPr>
        <w:endnoteRef/>
      </w:r>
      <w:r>
        <w:t xml:space="preserve"> </w:t>
      </w:r>
      <w:r w:rsidRPr="00F7691B">
        <w:t>Tom Davenport, “Big Data@Work,” Harvard Business Review Press, February 25, 2014.</w:t>
      </w:r>
    </w:p>
  </w:endnote>
  <w:endnote w:id="14">
    <w:p w14:paraId="02CB89AB" w14:textId="4E1558A6" w:rsidR="00573224" w:rsidRDefault="00573224" w:rsidP="00E1624D">
      <w:pPr>
        <w:pStyle w:val="EndnoteText"/>
      </w:pPr>
      <w:r>
        <w:rPr>
          <w:rStyle w:val="EndnoteReference"/>
        </w:rPr>
        <w:endnoteRef/>
      </w:r>
      <w:r>
        <w:t xml:space="preserve"> </w:t>
      </w:r>
      <w:r w:rsidRPr="00F7691B">
        <w:t xml:space="preserve">ISO/IEC 11404:2007, “Information technology -- General-Purpose Datatypes (GPD),” </w:t>
      </w:r>
      <w:r w:rsidRPr="000A3E4D">
        <w:rPr>
          <w:i/>
        </w:rPr>
        <w:t>International Organization for Standardization</w:t>
      </w:r>
      <w:r w:rsidRPr="00F7691B">
        <w:t xml:space="preserve">, </w:t>
      </w:r>
      <w:hyperlink r:id="rId11" w:history="1">
        <w:r w:rsidRPr="00264CAE">
          <w:rPr>
            <w:rStyle w:val="Hyperlink"/>
            <w:rFonts w:ascii="Times New Roman" w:hAnsi="Times New Roman"/>
          </w:rPr>
          <w:t>http://www.iso.org/iso/home/store/catalogue_ics/catalogue_detail_ics.htm?csnumber=39479</w:t>
        </w:r>
      </w:hyperlink>
      <w:r w:rsidRPr="00F7691B">
        <w:t>.</w:t>
      </w:r>
    </w:p>
  </w:endnote>
  <w:endnote w:id="15">
    <w:p w14:paraId="556D045D" w14:textId="4F064BA9" w:rsidR="00573224" w:rsidRDefault="00573224">
      <w:pPr>
        <w:pStyle w:val="EndnoteText"/>
      </w:pPr>
      <w:r>
        <w:rPr>
          <w:rStyle w:val="EndnoteReference"/>
        </w:rPr>
        <w:endnoteRef/>
      </w:r>
      <w:r>
        <w:t xml:space="preserve"> </w:t>
      </w:r>
      <w:r w:rsidRPr="00F7691B">
        <w:t xml:space="preserve">ISO 21090:2011, “Health informatics -- Harmonized data types for information interchange,” </w:t>
      </w:r>
      <w:r w:rsidRPr="000A3E4D">
        <w:rPr>
          <w:i/>
        </w:rPr>
        <w:t>International Organization for Standardization</w:t>
      </w:r>
      <w:r w:rsidRPr="00F7691B">
        <w:t xml:space="preserve">, </w:t>
      </w:r>
      <w:hyperlink r:id="rId12" w:history="1">
        <w:r w:rsidRPr="00264CAE">
          <w:rPr>
            <w:rStyle w:val="Hyperlink"/>
            <w:rFonts w:ascii="Times New Roman" w:hAnsi="Times New Roman"/>
          </w:rPr>
          <w:t>http://www.iso.org/iso/home/store/catalogue_tc/catalogue_detail.htm?csnumber=35646</w:t>
        </w:r>
      </w:hyperlink>
      <w:r w:rsidRPr="00F7691B">
        <w:t xml:space="preserve">. </w:t>
      </w:r>
      <w:r>
        <w:t xml:space="preserve"> </w:t>
      </w:r>
    </w:p>
  </w:endnote>
  <w:endnote w:id="16">
    <w:p w14:paraId="524D5A2C" w14:textId="768ECAC6" w:rsidR="00573224" w:rsidRDefault="00573224">
      <w:pPr>
        <w:pStyle w:val="EndnoteText"/>
      </w:pPr>
      <w:r>
        <w:rPr>
          <w:rStyle w:val="EndnoteReference"/>
        </w:rPr>
        <w:endnoteRef/>
      </w:r>
      <w:r>
        <w:t xml:space="preserve"> </w:t>
      </w:r>
      <w:r w:rsidRPr="00F7691B">
        <w:t xml:space="preserve">ISO/IEC 11179-2004, Information technology – “Metadata registries (MDR) – Part 1: Framework,” </w:t>
      </w:r>
      <w:r w:rsidRPr="000A3E4D">
        <w:rPr>
          <w:i/>
        </w:rPr>
        <w:t>International Organization for Standardization</w:t>
      </w:r>
      <w:r w:rsidRPr="00F7691B">
        <w:t xml:space="preserve">, </w:t>
      </w:r>
      <w:hyperlink r:id="rId13" w:history="1">
        <w:r w:rsidRPr="00264CAE">
          <w:rPr>
            <w:rStyle w:val="Hyperlink"/>
            <w:rFonts w:ascii="Times New Roman" w:hAnsi="Times New Roman"/>
          </w:rPr>
          <w:t>http://www.iso.org/iso/home/store/catalogue_tc/catalogue_detail.htm?csnumber=35343</w:t>
        </w:r>
      </w:hyperlink>
      <w:r w:rsidRPr="00F7691B">
        <w:t>.</w:t>
      </w:r>
      <w:r>
        <w:t xml:space="preserve"> </w:t>
      </w:r>
    </w:p>
  </w:endnote>
  <w:endnote w:id="17">
    <w:p w14:paraId="7C893A86" w14:textId="35708C7E" w:rsidR="00573224" w:rsidRDefault="00573224">
      <w:pPr>
        <w:pStyle w:val="EndnoteText"/>
      </w:pPr>
      <w:r>
        <w:rPr>
          <w:rStyle w:val="EndnoteReference"/>
        </w:rPr>
        <w:endnoteRef/>
      </w:r>
      <w:r>
        <w:t xml:space="preserve"> </w:t>
      </w:r>
      <w:r w:rsidRPr="00AD2097">
        <w:t xml:space="preserve">ISO 19115-2014, “Geographic information – Metadata – Part 1: Fundamentals,” </w:t>
      </w:r>
      <w:r w:rsidRPr="000A3E4D">
        <w:rPr>
          <w:i/>
        </w:rPr>
        <w:t>International Organization for Standardization</w:t>
      </w:r>
      <w:r w:rsidRPr="00AD2097">
        <w:t xml:space="preserve">, </w:t>
      </w:r>
      <w:hyperlink r:id="rId14" w:history="1">
        <w:r w:rsidRPr="00264CAE">
          <w:rPr>
            <w:rStyle w:val="Hyperlink"/>
            <w:rFonts w:ascii="Times New Roman" w:hAnsi="Times New Roman"/>
          </w:rPr>
          <w:t>http://www.iso.org/iso/home/store/catalogue_tc/catalogue_detail.htm?csnumber=53798</w:t>
        </w:r>
      </w:hyperlink>
      <w:r w:rsidRPr="00AD2097">
        <w:t>.</w:t>
      </w:r>
    </w:p>
  </w:endnote>
  <w:endnote w:id="18">
    <w:p w14:paraId="37972024" w14:textId="54D1AB41" w:rsidR="00573224" w:rsidRDefault="00573224">
      <w:pPr>
        <w:pStyle w:val="EndnoteText"/>
      </w:pPr>
      <w:r>
        <w:rPr>
          <w:rStyle w:val="EndnoteReference"/>
        </w:rPr>
        <w:endnoteRef/>
      </w:r>
      <w:r>
        <w:t xml:space="preserve"> </w:t>
      </w:r>
      <w:r w:rsidRPr="00AD2097">
        <w:t xml:space="preserve">Phil Archer, “W3C Data Activity Building the Web of Data,” </w:t>
      </w:r>
      <w:r w:rsidRPr="000A3E4D">
        <w:rPr>
          <w:i/>
        </w:rPr>
        <w:t>W3C</w:t>
      </w:r>
      <w:r w:rsidRPr="00AD2097">
        <w:t xml:space="preserve">, </w:t>
      </w:r>
      <w:hyperlink r:id="rId15" w:history="1">
        <w:r w:rsidRPr="00264CAE">
          <w:rPr>
            <w:rStyle w:val="Hyperlink"/>
            <w:rFonts w:ascii="Times New Roman" w:hAnsi="Times New Roman"/>
          </w:rPr>
          <w:t>http://www.w3.org/2013/data/</w:t>
        </w:r>
      </w:hyperlink>
      <w:r w:rsidRPr="00AD2097">
        <w:t>.</w:t>
      </w:r>
    </w:p>
  </w:endnote>
  <w:endnote w:id="19">
    <w:p w14:paraId="3BB8C97D" w14:textId="0AA3C8D0" w:rsidR="00573224" w:rsidRDefault="00573224">
      <w:pPr>
        <w:pStyle w:val="EndnoteText"/>
      </w:pPr>
      <w:r>
        <w:rPr>
          <w:rStyle w:val="EndnoteReference"/>
        </w:rPr>
        <w:endnoteRef/>
      </w:r>
      <w:r>
        <w:t xml:space="preserve"> </w:t>
      </w:r>
      <w:r w:rsidRPr="00AD2097">
        <w:t xml:space="preserve">Dan Brickley and Ivan Herman, “Semantic Web Interest Group,” </w:t>
      </w:r>
      <w:r w:rsidRPr="000A3E4D">
        <w:rPr>
          <w:i/>
        </w:rPr>
        <w:t>W3C</w:t>
      </w:r>
      <w:r w:rsidRPr="00AD2097">
        <w:t xml:space="preserve">, June 16, 2012, </w:t>
      </w:r>
      <w:hyperlink r:id="rId16" w:history="1">
        <w:r w:rsidRPr="00264CAE">
          <w:rPr>
            <w:rStyle w:val="Hyperlink"/>
            <w:rFonts w:ascii="Times New Roman" w:hAnsi="Times New Roman"/>
          </w:rPr>
          <w:t>http://www.w3.org/2001/sw/interest/</w:t>
        </w:r>
      </w:hyperlink>
      <w:r w:rsidRPr="00AD2097">
        <w:t>.</w:t>
      </w:r>
    </w:p>
  </w:endnote>
  <w:endnote w:id="20">
    <w:p w14:paraId="3B169408" w14:textId="01F7CD6B" w:rsidR="00573224" w:rsidRDefault="00573224">
      <w:pPr>
        <w:pStyle w:val="EndnoteText"/>
      </w:pPr>
      <w:r>
        <w:rPr>
          <w:rStyle w:val="EndnoteReference"/>
        </w:rPr>
        <w:endnoteRef/>
      </w:r>
      <w:r>
        <w:t xml:space="preserve"> </w:t>
      </w:r>
      <w:r w:rsidRPr="00AD2097">
        <w:t xml:space="preserve">EMC2, “Digital Universe,” </w:t>
      </w:r>
      <w:r w:rsidRPr="000A3E4D">
        <w:rPr>
          <w:i/>
        </w:rPr>
        <w:t>EMC</w:t>
      </w:r>
      <w:r w:rsidRPr="00AD2097">
        <w:t xml:space="preserve">, accessed February 21, 2014, </w:t>
      </w:r>
      <w:hyperlink r:id="rId17" w:history="1">
        <w:r w:rsidRPr="00264CAE">
          <w:rPr>
            <w:rStyle w:val="Hyperlink"/>
            <w:rFonts w:ascii="Times New Roman" w:hAnsi="Times New Roman"/>
          </w:rPr>
          <w:t>http://www.emc.com/leadership/programs/digital-universe.htm</w:t>
        </w:r>
      </w:hyperlink>
      <w:r w:rsidRPr="00AD2097">
        <w:t>.</w:t>
      </w:r>
    </w:p>
  </w:endnote>
  <w:endnote w:id="21">
    <w:p w14:paraId="6C39C5A7" w14:textId="6FBF0641" w:rsidR="00573224" w:rsidRDefault="00573224">
      <w:pPr>
        <w:pStyle w:val="EndnoteText"/>
      </w:pPr>
      <w:r>
        <w:rPr>
          <w:rStyle w:val="EndnoteReference"/>
        </w:rPr>
        <w:endnoteRef/>
      </w:r>
      <w:r>
        <w:t xml:space="preserve"> </w:t>
      </w:r>
      <w:r w:rsidRPr="00536040">
        <w:t xml:space="preserve">Lee Badger, David Bernstein, Robert Bohn, Frederic de Vaulx, Mike Hogan, Michaela Iorga, Jian Mao, John Messina, Kevin Mills, Eric Simmon, Annie Sokol, Jin Tong, Fred Whiteside, and Dawn Leaf, “US Government Cloud Computing Technology Roadmap Volume I: High-Priority Requirements to Further USG Agency Cloud Computing Adoption; and Volume II: Useful Information for Cloud Adopters,” </w:t>
      </w:r>
      <w:r w:rsidRPr="000A3E4D">
        <w:rPr>
          <w:i/>
        </w:rPr>
        <w:t>National Institute of Standards and Technology</w:t>
      </w:r>
      <w:r w:rsidRPr="00536040">
        <w:t xml:space="preserve">, October 21, 2014, </w:t>
      </w:r>
      <w:hyperlink r:id="rId18" w:history="1">
        <w:r w:rsidRPr="00264CAE">
          <w:rPr>
            <w:rStyle w:val="Hyperlink"/>
            <w:rFonts w:ascii="Times New Roman" w:hAnsi="Times New Roman"/>
          </w:rPr>
          <w:t>http://dx.doi.org/10.6028/NIST.SP.500-293</w:t>
        </w:r>
      </w:hyperlink>
      <w:r w:rsidRPr="00536040">
        <w:t>.</w:t>
      </w:r>
    </w:p>
  </w:endnote>
  <w:endnote w:id="22">
    <w:p w14:paraId="7F609432" w14:textId="40A42FD0" w:rsidR="00573224" w:rsidRDefault="00573224" w:rsidP="00E0305D">
      <w:pPr>
        <w:pStyle w:val="EndnoteText"/>
      </w:pPr>
      <w:r>
        <w:rPr>
          <w:rStyle w:val="EndnoteReference"/>
        </w:rPr>
        <w:endnoteRef/>
      </w:r>
      <w:r>
        <w:t xml:space="preserve"> </w:t>
      </w:r>
      <w:r w:rsidRPr="00FE392C">
        <w:t xml:space="preserve">Lee Badger, Tim Grance, Robert Patt-Corner, and Jeff Voas, “Cloud Computing Synopsis and Recommendations,” </w:t>
      </w:r>
      <w:r w:rsidRPr="000A3E4D">
        <w:rPr>
          <w:i/>
        </w:rPr>
        <w:t>National Institute of Standards and Technology</w:t>
      </w:r>
      <w:r w:rsidRPr="00FE392C">
        <w:t xml:space="preserve">, May 2012, </w:t>
      </w:r>
      <w:hyperlink r:id="rId19" w:history="1">
        <w:r w:rsidRPr="00264CAE">
          <w:rPr>
            <w:rStyle w:val="Hyperlink"/>
            <w:rFonts w:ascii="Times New Roman" w:hAnsi="Times New Roman"/>
          </w:rPr>
          <w:t>http://csrc.nist.gov/publications/nistpubs/800-146/sp800-146.pdf</w:t>
        </w:r>
      </w:hyperlink>
      <w:r>
        <w:t xml:space="preserve">. </w:t>
      </w:r>
    </w:p>
    <w:p w14:paraId="37223E2C" w14:textId="77777777" w:rsidR="00573224" w:rsidRDefault="00573224" w:rsidP="000D61B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752273"/>
      <w:docPartObj>
        <w:docPartGallery w:val="Page Numbers (Bottom of Page)"/>
        <w:docPartUnique/>
      </w:docPartObj>
    </w:sdtPr>
    <w:sdtEndPr>
      <w:rPr>
        <w:noProof/>
      </w:rPr>
    </w:sdtEndPr>
    <w:sdtContent>
      <w:p w14:paraId="56BAD5E6" w14:textId="77777777" w:rsidR="00573224" w:rsidRDefault="00573224">
        <w:pPr>
          <w:pStyle w:val="Footer"/>
          <w:jc w:val="center"/>
        </w:pPr>
        <w:r>
          <w:fldChar w:fldCharType="begin"/>
        </w:r>
        <w:r>
          <w:instrText xml:space="preserve"> PAGE   \* MERGEFORMAT </w:instrText>
        </w:r>
        <w:r>
          <w:fldChar w:fldCharType="separate"/>
        </w:r>
        <w:r w:rsidR="00255B6D">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214891"/>
      <w:docPartObj>
        <w:docPartGallery w:val="Page Numbers (Bottom of Page)"/>
        <w:docPartUnique/>
      </w:docPartObj>
    </w:sdtPr>
    <w:sdtEndPr>
      <w:rPr>
        <w:noProof/>
      </w:rPr>
    </w:sdtEndPr>
    <w:sdtContent>
      <w:p w14:paraId="789A2C71" w14:textId="77777777" w:rsidR="00573224" w:rsidRDefault="00573224">
        <w:pPr>
          <w:pStyle w:val="Footer"/>
          <w:jc w:val="center"/>
        </w:pPr>
        <w:r>
          <w:fldChar w:fldCharType="begin"/>
        </w:r>
        <w:r>
          <w:instrText xml:space="preserve"> PAGE   \* MERGEFORMAT </w:instrText>
        </w:r>
        <w:r>
          <w:fldChar w:fldCharType="separate"/>
        </w:r>
        <w:r w:rsidR="00255B6D">
          <w:rPr>
            <w:noProof/>
          </w:rPr>
          <w:t>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41245"/>
      <w:docPartObj>
        <w:docPartGallery w:val="Page Numbers (Bottom of Page)"/>
        <w:docPartUnique/>
      </w:docPartObj>
    </w:sdtPr>
    <w:sdtEndPr>
      <w:rPr>
        <w:noProof/>
      </w:rPr>
    </w:sdtEndPr>
    <w:sdtContent>
      <w:p w14:paraId="3B3B8DEB" w14:textId="77777777" w:rsidR="00573224" w:rsidRDefault="00573224">
        <w:pPr>
          <w:pStyle w:val="Footer"/>
          <w:jc w:val="center"/>
        </w:pPr>
        <w:r>
          <w:t>A-</w:t>
        </w:r>
        <w:r>
          <w:fldChar w:fldCharType="begin"/>
        </w:r>
        <w:r>
          <w:instrText xml:space="preserve"> PAGE   \* MERGEFORMAT </w:instrText>
        </w:r>
        <w:r>
          <w:fldChar w:fldCharType="separate"/>
        </w:r>
        <w:r w:rsidR="00EB590D">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728742"/>
      <w:docPartObj>
        <w:docPartGallery w:val="Page Numbers (Bottom of Page)"/>
        <w:docPartUnique/>
      </w:docPartObj>
    </w:sdtPr>
    <w:sdtEndPr>
      <w:rPr>
        <w:noProof/>
      </w:rPr>
    </w:sdtEndPr>
    <w:sdtContent>
      <w:p w14:paraId="465C9449" w14:textId="77777777" w:rsidR="00573224" w:rsidRDefault="00573224">
        <w:pPr>
          <w:pStyle w:val="Footer"/>
          <w:jc w:val="center"/>
        </w:pPr>
        <w:r>
          <w:t>B-</w:t>
        </w:r>
        <w:r>
          <w:fldChar w:fldCharType="begin"/>
        </w:r>
        <w:r>
          <w:instrText xml:space="preserve"> PAGE   \* MERGEFORMAT </w:instrText>
        </w:r>
        <w:r>
          <w:fldChar w:fldCharType="separate"/>
        </w:r>
        <w:r w:rsidR="00EB590D">
          <w:rPr>
            <w:noProof/>
          </w:rPr>
          <w:t>2</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16491"/>
      <w:docPartObj>
        <w:docPartGallery w:val="Page Numbers (Bottom of Page)"/>
        <w:docPartUnique/>
      </w:docPartObj>
    </w:sdtPr>
    <w:sdtEndPr>
      <w:rPr>
        <w:noProof/>
      </w:rPr>
    </w:sdtEndPr>
    <w:sdtContent>
      <w:p w14:paraId="7EEE6E3F" w14:textId="77777777" w:rsidR="00573224" w:rsidRDefault="00573224">
        <w:pPr>
          <w:pStyle w:val="Footer"/>
          <w:jc w:val="center"/>
        </w:pPr>
        <w:r>
          <w:t>C-</w:t>
        </w:r>
        <w:r>
          <w:fldChar w:fldCharType="begin"/>
        </w:r>
        <w:r>
          <w:instrText xml:space="preserve"> PAGE   \* MERGEFORMAT </w:instrText>
        </w:r>
        <w:r>
          <w:fldChar w:fldCharType="separate"/>
        </w:r>
        <w:r w:rsidR="00EB590D">
          <w:rPr>
            <w:noProof/>
          </w:rPr>
          <w:t>1</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908291"/>
      <w:docPartObj>
        <w:docPartGallery w:val="Page Numbers (Bottom of Page)"/>
        <w:docPartUnique/>
      </w:docPartObj>
    </w:sdtPr>
    <w:sdtEndPr>
      <w:rPr>
        <w:noProof/>
      </w:rPr>
    </w:sdtEndPr>
    <w:sdtContent>
      <w:p w14:paraId="073FC7F0" w14:textId="77777777" w:rsidR="00573224" w:rsidRDefault="00573224">
        <w:pPr>
          <w:pStyle w:val="Footer"/>
          <w:jc w:val="center"/>
        </w:pPr>
        <w:r>
          <w:t>D-</w:t>
        </w:r>
        <w:r>
          <w:fldChar w:fldCharType="begin"/>
        </w:r>
        <w:r>
          <w:instrText xml:space="preserve"> PAGE   \* MERGEFORMAT </w:instrText>
        </w:r>
        <w:r>
          <w:fldChar w:fldCharType="separate"/>
        </w:r>
        <w:r w:rsidR="00FA28BA">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B9D03" w14:textId="77777777" w:rsidR="000037FB" w:rsidRDefault="000037FB" w:rsidP="00E23DD2">
      <w:pPr>
        <w:spacing w:after="0"/>
      </w:pPr>
      <w:r>
        <w:separator/>
      </w:r>
    </w:p>
  </w:footnote>
  <w:footnote w:type="continuationSeparator" w:id="0">
    <w:p w14:paraId="2363A4B1" w14:textId="77777777" w:rsidR="000037FB" w:rsidRDefault="000037FB" w:rsidP="00E23D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7FEB3" w14:textId="77777777" w:rsidR="00573224" w:rsidRPr="005227A6" w:rsidRDefault="00573224" w:rsidP="005227A6">
    <w:pPr>
      <w:pStyle w:val="Header"/>
      <w:rPr>
        <w:smallCaps/>
        <w:sz w:val="20"/>
      </w:rPr>
    </w:pPr>
    <w:sdt>
      <w:sdtPr>
        <w:rPr>
          <w:smallCaps/>
          <w:sz w:val="20"/>
        </w:rPr>
        <w:id w:val="552344596"/>
        <w:docPartObj>
          <w:docPartGallery w:val="Watermarks"/>
          <w:docPartUnique/>
        </w:docPartObj>
      </w:sdtPr>
      <w:sdtContent>
        <w:r>
          <w:rPr>
            <w:smallCaps/>
            <w:noProof/>
            <w:sz w:val="20"/>
            <w:lang w:eastAsia="zh-TW"/>
          </w:rPr>
          <w:pict w14:anchorId="05B582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8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smallCaps/>
        <w:sz w:val="20"/>
      </w:rPr>
      <w:t xml:space="preserve">DRAFT </w:t>
    </w:r>
    <w:r w:rsidRPr="00E23DD2">
      <w:rPr>
        <w:smallCaps/>
        <w:sz w:val="20"/>
      </w:rPr>
      <w:t xml:space="preserve">NIST Big Data </w:t>
    </w:r>
    <w:r>
      <w:rPr>
        <w:smallCaps/>
        <w:sz w:val="20"/>
      </w:rPr>
      <w:t>Interoperability Framework</w:t>
    </w:r>
    <w:r w:rsidRPr="00E23DD2">
      <w:rPr>
        <w:smallCaps/>
        <w:sz w:val="20"/>
      </w:rPr>
      <w:t>: Volume 1</w:t>
    </w:r>
    <w:r>
      <w:rPr>
        <w:smallCaps/>
        <w:sz w:val="20"/>
      </w:rPr>
      <w:t>, Definitions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D7C46"/>
    <w:multiLevelType w:val="multilevel"/>
    <w:tmpl w:val="C9D8D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E1F9F"/>
    <w:multiLevelType w:val="multilevel"/>
    <w:tmpl w:val="8EC45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34E130F"/>
    <w:multiLevelType w:val="hybridMultilevel"/>
    <w:tmpl w:val="A328CE90"/>
    <w:lvl w:ilvl="0" w:tplc="DF4C2576">
      <w:start w:val="1"/>
      <w:numFmt w:val="decimal"/>
      <w:pStyle w:val="BDText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5"/>
  </w:num>
  <w:num w:numId="6">
    <w:abstractNumId w:val="12"/>
  </w:num>
  <w:num w:numId="7">
    <w:abstractNumId w:val="4"/>
  </w:num>
  <w:num w:numId="8">
    <w:abstractNumId w:val="0"/>
  </w:num>
  <w:num w:numId="9">
    <w:abstractNumId w:val="9"/>
  </w:num>
  <w:num w:numId="10">
    <w:abstractNumId w:val="8"/>
  </w:num>
  <w:num w:numId="11">
    <w:abstractNumId w:val="11"/>
  </w:num>
  <w:num w:numId="12">
    <w:abstractNumId w:val="14"/>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 Racuya-Robbins">
    <w15:presenceInfo w15:providerId="None" w15:userId="Ann Racuya-Robb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oNotTrackFormatting/>
  <w:defaultTabStop w:val="720"/>
  <w:characterSpacingControl w:val="doNotCompress"/>
  <w:hdrShapeDefaults>
    <o:shapedefaults v:ext="edit" spidmax="208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52"/>
    <w:rsid w:val="0000097D"/>
    <w:rsid w:val="00002158"/>
    <w:rsid w:val="00002C26"/>
    <w:rsid w:val="0000366D"/>
    <w:rsid w:val="000037FB"/>
    <w:rsid w:val="000038E5"/>
    <w:rsid w:val="0000628A"/>
    <w:rsid w:val="0001225F"/>
    <w:rsid w:val="0001249A"/>
    <w:rsid w:val="000163F1"/>
    <w:rsid w:val="00016B9A"/>
    <w:rsid w:val="00020349"/>
    <w:rsid w:val="00020BE4"/>
    <w:rsid w:val="00021046"/>
    <w:rsid w:val="00022FA4"/>
    <w:rsid w:val="0002466F"/>
    <w:rsid w:val="000304EA"/>
    <w:rsid w:val="00031CE2"/>
    <w:rsid w:val="000327F4"/>
    <w:rsid w:val="0003454A"/>
    <w:rsid w:val="000364DE"/>
    <w:rsid w:val="000369BD"/>
    <w:rsid w:val="00037733"/>
    <w:rsid w:val="00040D21"/>
    <w:rsid w:val="00040F88"/>
    <w:rsid w:val="000410D5"/>
    <w:rsid w:val="0004164D"/>
    <w:rsid w:val="00043D05"/>
    <w:rsid w:val="00044168"/>
    <w:rsid w:val="00044246"/>
    <w:rsid w:val="00044B55"/>
    <w:rsid w:val="00045611"/>
    <w:rsid w:val="000464F3"/>
    <w:rsid w:val="00046AD9"/>
    <w:rsid w:val="000477F9"/>
    <w:rsid w:val="000479CC"/>
    <w:rsid w:val="00047A0D"/>
    <w:rsid w:val="000516B6"/>
    <w:rsid w:val="00051E4F"/>
    <w:rsid w:val="00051EEA"/>
    <w:rsid w:val="00054513"/>
    <w:rsid w:val="00055C3E"/>
    <w:rsid w:val="00056950"/>
    <w:rsid w:val="00056DE5"/>
    <w:rsid w:val="0005742D"/>
    <w:rsid w:val="00057BCC"/>
    <w:rsid w:val="00057BCF"/>
    <w:rsid w:val="00062E74"/>
    <w:rsid w:val="0006300D"/>
    <w:rsid w:val="000643AE"/>
    <w:rsid w:val="00066575"/>
    <w:rsid w:val="000673E9"/>
    <w:rsid w:val="00071B46"/>
    <w:rsid w:val="00072C64"/>
    <w:rsid w:val="00074035"/>
    <w:rsid w:val="00077D66"/>
    <w:rsid w:val="00080DF2"/>
    <w:rsid w:val="000811B1"/>
    <w:rsid w:val="00081EA7"/>
    <w:rsid w:val="0008607C"/>
    <w:rsid w:val="000863BB"/>
    <w:rsid w:val="0009094F"/>
    <w:rsid w:val="00092F27"/>
    <w:rsid w:val="00092FAB"/>
    <w:rsid w:val="00094DB3"/>
    <w:rsid w:val="0009547F"/>
    <w:rsid w:val="0009575A"/>
    <w:rsid w:val="000966EC"/>
    <w:rsid w:val="00097281"/>
    <w:rsid w:val="000A0713"/>
    <w:rsid w:val="000A0A2D"/>
    <w:rsid w:val="000A3E4D"/>
    <w:rsid w:val="000A6084"/>
    <w:rsid w:val="000A6F7E"/>
    <w:rsid w:val="000A792C"/>
    <w:rsid w:val="000A7A80"/>
    <w:rsid w:val="000A7C79"/>
    <w:rsid w:val="000B3952"/>
    <w:rsid w:val="000B4299"/>
    <w:rsid w:val="000B4504"/>
    <w:rsid w:val="000B4B13"/>
    <w:rsid w:val="000B5334"/>
    <w:rsid w:val="000C0D6A"/>
    <w:rsid w:val="000C0F83"/>
    <w:rsid w:val="000C2D48"/>
    <w:rsid w:val="000C30E5"/>
    <w:rsid w:val="000C31EB"/>
    <w:rsid w:val="000C393F"/>
    <w:rsid w:val="000C3A4C"/>
    <w:rsid w:val="000C44B6"/>
    <w:rsid w:val="000C6D13"/>
    <w:rsid w:val="000C73D4"/>
    <w:rsid w:val="000C75BA"/>
    <w:rsid w:val="000D1639"/>
    <w:rsid w:val="000D17CC"/>
    <w:rsid w:val="000D197C"/>
    <w:rsid w:val="000D3DE0"/>
    <w:rsid w:val="000D61B2"/>
    <w:rsid w:val="000D62AA"/>
    <w:rsid w:val="000D7433"/>
    <w:rsid w:val="000D7BDE"/>
    <w:rsid w:val="000E0225"/>
    <w:rsid w:val="000E1E03"/>
    <w:rsid w:val="000E2AF2"/>
    <w:rsid w:val="000E3E7C"/>
    <w:rsid w:val="000E5825"/>
    <w:rsid w:val="000E6689"/>
    <w:rsid w:val="000E7373"/>
    <w:rsid w:val="000F0D2B"/>
    <w:rsid w:val="000F13F6"/>
    <w:rsid w:val="000F270B"/>
    <w:rsid w:val="000F3A5D"/>
    <w:rsid w:val="000F4848"/>
    <w:rsid w:val="000F52CD"/>
    <w:rsid w:val="000F5B64"/>
    <w:rsid w:val="000F6097"/>
    <w:rsid w:val="000F6118"/>
    <w:rsid w:val="000F6338"/>
    <w:rsid w:val="000F70B5"/>
    <w:rsid w:val="000F7416"/>
    <w:rsid w:val="000F7906"/>
    <w:rsid w:val="001007DA"/>
    <w:rsid w:val="0010170E"/>
    <w:rsid w:val="00102EFE"/>
    <w:rsid w:val="00103B39"/>
    <w:rsid w:val="00104827"/>
    <w:rsid w:val="001058CE"/>
    <w:rsid w:val="0010702E"/>
    <w:rsid w:val="0010730D"/>
    <w:rsid w:val="0011126F"/>
    <w:rsid w:val="001128E5"/>
    <w:rsid w:val="00112CBE"/>
    <w:rsid w:val="001177F4"/>
    <w:rsid w:val="0011799E"/>
    <w:rsid w:val="001228BC"/>
    <w:rsid w:val="00122F6D"/>
    <w:rsid w:val="001230C9"/>
    <w:rsid w:val="001247B7"/>
    <w:rsid w:val="00124943"/>
    <w:rsid w:val="00125BCA"/>
    <w:rsid w:val="00127DD4"/>
    <w:rsid w:val="001308A2"/>
    <w:rsid w:val="0013151A"/>
    <w:rsid w:val="0013180A"/>
    <w:rsid w:val="00131943"/>
    <w:rsid w:val="001325B3"/>
    <w:rsid w:val="001361CC"/>
    <w:rsid w:val="001366EC"/>
    <w:rsid w:val="00136F79"/>
    <w:rsid w:val="00137479"/>
    <w:rsid w:val="00140D78"/>
    <w:rsid w:val="00140EAA"/>
    <w:rsid w:val="00141895"/>
    <w:rsid w:val="00142EB1"/>
    <w:rsid w:val="00144F5E"/>
    <w:rsid w:val="00145A21"/>
    <w:rsid w:val="00146DED"/>
    <w:rsid w:val="00150B14"/>
    <w:rsid w:val="00152CEF"/>
    <w:rsid w:val="00160178"/>
    <w:rsid w:val="00161CFA"/>
    <w:rsid w:val="00162448"/>
    <w:rsid w:val="001624B1"/>
    <w:rsid w:val="001624DD"/>
    <w:rsid w:val="00164493"/>
    <w:rsid w:val="00165346"/>
    <w:rsid w:val="00165916"/>
    <w:rsid w:val="00165C06"/>
    <w:rsid w:val="00166FFB"/>
    <w:rsid w:val="00171FEB"/>
    <w:rsid w:val="0017211C"/>
    <w:rsid w:val="0017227E"/>
    <w:rsid w:val="001751F0"/>
    <w:rsid w:val="001752E9"/>
    <w:rsid w:val="00176297"/>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27FB"/>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2F9"/>
    <w:rsid w:val="001B5C29"/>
    <w:rsid w:val="001B6AFA"/>
    <w:rsid w:val="001C02FA"/>
    <w:rsid w:val="001C0440"/>
    <w:rsid w:val="001C1A98"/>
    <w:rsid w:val="001C1E26"/>
    <w:rsid w:val="001C1E85"/>
    <w:rsid w:val="001C37CB"/>
    <w:rsid w:val="001C580E"/>
    <w:rsid w:val="001C6393"/>
    <w:rsid w:val="001C6CC9"/>
    <w:rsid w:val="001C7E4D"/>
    <w:rsid w:val="001D2887"/>
    <w:rsid w:val="001D2E4A"/>
    <w:rsid w:val="001D39DA"/>
    <w:rsid w:val="001D433F"/>
    <w:rsid w:val="001D48E9"/>
    <w:rsid w:val="001D4F96"/>
    <w:rsid w:val="001D6195"/>
    <w:rsid w:val="001D651C"/>
    <w:rsid w:val="001D7789"/>
    <w:rsid w:val="001D7B06"/>
    <w:rsid w:val="001D7D7C"/>
    <w:rsid w:val="001E236D"/>
    <w:rsid w:val="001E5B10"/>
    <w:rsid w:val="001F053C"/>
    <w:rsid w:val="001F2F79"/>
    <w:rsid w:val="001F6009"/>
    <w:rsid w:val="001F66DE"/>
    <w:rsid w:val="001F6997"/>
    <w:rsid w:val="0020160F"/>
    <w:rsid w:val="00205012"/>
    <w:rsid w:val="0020547D"/>
    <w:rsid w:val="00206A64"/>
    <w:rsid w:val="00206A7A"/>
    <w:rsid w:val="00206C12"/>
    <w:rsid w:val="00213583"/>
    <w:rsid w:val="0021401C"/>
    <w:rsid w:val="00215387"/>
    <w:rsid w:val="00216D67"/>
    <w:rsid w:val="00222220"/>
    <w:rsid w:val="00224829"/>
    <w:rsid w:val="00224F22"/>
    <w:rsid w:val="00226177"/>
    <w:rsid w:val="00226535"/>
    <w:rsid w:val="00230112"/>
    <w:rsid w:val="002302AF"/>
    <w:rsid w:val="002308CB"/>
    <w:rsid w:val="00230F38"/>
    <w:rsid w:val="00232C1A"/>
    <w:rsid w:val="002330D6"/>
    <w:rsid w:val="002368B5"/>
    <w:rsid w:val="00237001"/>
    <w:rsid w:val="0024307E"/>
    <w:rsid w:val="00245B5E"/>
    <w:rsid w:val="00245C63"/>
    <w:rsid w:val="00245D4F"/>
    <w:rsid w:val="00245DB2"/>
    <w:rsid w:val="00247638"/>
    <w:rsid w:val="002476C7"/>
    <w:rsid w:val="00247B21"/>
    <w:rsid w:val="00251C2F"/>
    <w:rsid w:val="0025219A"/>
    <w:rsid w:val="00253B32"/>
    <w:rsid w:val="002540BF"/>
    <w:rsid w:val="00254852"/>
    <w:rsid w:val="00254A05"/>
    <w:rsid w:val="00255683"/>
    <w:rsid w:val="00255B6D"/>
    <w:rsid w:val="00255D39"/>
    <w:rsid w:val="00256312"/>
    <w:rsid w:val="00257BF5"/>
    <w:rsid w:val="00257CE9"/>
    <w:rsid w:val="00261F7C"/>
    <w:rsid w:val="002626C0"/>
    <w:rsid w:val="00262F37"/>
    <w:rsid w:val="00264958"/>
    <w:rsid w:val="00266BAA"/>
    <w:rsid w:val="00267A14"/>
    <w:rsid w:val="00267C3E"/>
    <w:rsid w:val="002731E7"/>
    <w:rsid w:val="00273715"/>
    <w:rsid w:val="00274EE2"/>
    <w:rsid w:val="002771BF"/>
    <w:rsid w:val="00277D2B"/>
    <w:rsid w:val="00280961"/>
    <w:rsid w:val="00282F6E"/>
    <w:rsid w:val="002830D9"/>
    <w:rsid w:val="00283CB4"/>
    <w:rsid w:val="0028507F"/>
    <w:rsid w:val="00285618"/>
    <w:rsid w:val="0028670D"/>
    <w:rsid w:val="00286D53"/>
    <w:rsid w:val="002925AC"/>
    <w:rsid w:val="00294043"/>
    <w:rsid w:val="00294999"/>
    <w:rsid w:val="00295CF1"/>
    <w:rsid w:val="00296C2F"/>
    <w:rsid w:val="0029773B"/>
    <w:rsid w:val="00297CD0"/>
    <w:rsid w:val="002A0666"/>
    <w:rsid w:val="002A1FD8"/>
    <w:rsid w:val="002A2974"/>
    <w:rsid w:val="002A39E6"/>
    <w:rsid w:val="002A415D"/>
    <w:rsid w:val="002A4280"/>
    <w:rsid w:val="002A4A86"/>
    <w:rsid w:val="002B1949"/>
    <w:rsid w:val="002B1EE1"/>
    <w:rsid w:val="002B2CE0"/>
    <w:rsid w:val="002B4BE0"/>
    <w:rsid w:val="002B5EA2"/>
    <w:rsid w:val="002B648B"/>
    <w:rsid w:val="002B749C"/>
    <w:rsid w:val="002B750F"/>
    <w:rsid w:val="002C062A"/>
    <w:rsid w:val="002C2B0A"/>
    <w:rsid w:val="002C69F6"/>
    <w:rsid w:val="002C6F04"/>
    <w:rsid w:val="002C71A1"/>
    <w:rsid w:val="002D5E7C"/>
    <w:rsid w:val="002D66C9"/>
    <w:rsid w:val="002D66D3"/>
    <w:rsid w:val="002D76C5"/>
    <w:rsid w:val="002E1EBC"/>
    <w:rsid w:val="002E2944"/>
    <w:rsid w:val="002E2EAD"/>
    <w:rsid w:val="002E48B0"/>
    <w:rsid w:val="002E5336"/>
    <w:rsid w:val="002E5CFE"/>
    <w:rsid w:val="002E755F"/>
    <w:rsid w:val="002F025D"/>
    <w:rsid w:val="002F0D04"/>
    <w:rsid w:val="002F3C5F"/>
    <w:rsid w:val="002F6819"/>
    <w:rsid w:val="002F6CA4"/>
    <w:rsid w:val="002F6E34"/>
    <w:rsid w:val="002F791F"/>
    <w:rsid w:val="0030099A"/>
    <w:rsid w:val="003015FD"/>
    <w:rsid w:val="0030304E"/>
    <w:rsid w:val="00303685"/>
    <w:rsid w:val="00303714"/>
    <w:rsid w:val="00303951"/>
    <w:rsid w:val="00304FCF"/>
    <w:rsid w:val="003051FA"/>
    <w:rsid w:val="00306A96"/>
    <w:rsid w:val="0031123E"/>
    <w:rsid w:val="0031191F"/>
    <w:rsid w:val="003131EB"/>
    <w:rsid w:val="0031570A"/>
    <w:rsid w:val="00317FDF"/>
    <w:rsid w:val="00324AE2"/>
    <w:rsid w:val="00325834"/>
    <w:rsid w:val="00325FD7"/>
    <w:rsid w:val="0032604B"/>
    <w:rsid w:val="00326CA4"/>
    <w:rsid w:val="003276A5"/>
    <w:rsid w:val="00327E0B"/>
    <w:rsid w:val="00330D25"/>
    <w:rsid w:val="00331942"/>
    <w:rsid w:val="00331B4A"/>
    <w:rsid w:val="00333501"/>
    <w:rsid w:val="00336BB2"/>
    <w:rsid w:val="0033710D"/>
    <w:rsid w:val="003373A3"/>
    <w:rsid w:val="00340F58"/>
    <w:rsid w:val="00341035"/>
    <w:rsid w:val="00343DCF"/>
    <w:rsid w:val="003447C4"/>
    <w:rsid w:val="00346104"/>
    <w:rsid w:val="003464B9"/>
    <w:rsid w:val="00347FE0"/>
    <w:rsid w:val="00350429"/>
    <w:rsid w:val="00351FB8"/>
    <w:rsid w:val="00353ADF"/>
    <w:rsid w:val="003554C4"/>
    <w:rsid w:val="00356E0A"/>
    <w:rsid w:val="00357C9B"/>
    <w:rsid w:val="00362FF6"/>
    <w:rsid w:val="00363835"/>
    <w:rsid w:val="00364309"/>
    <w:rsid w:val="003664EF"/>
    <w:rsid w:val="003667BD"/>
    <w:rsid w:val="0036748C"/>
    <w:rsid w:val="00367E3E"/>
    <w:rsid w:val="00370F0C"/>
    <w:rsid w:val="00371CA5"/>
    <w:rsid w:val="003725CA"/>
    <w:rsid w:val="00374093"/>
    <w:rsid w:val="003743C3"/>
    <w:rsid w:val="00381CF7"/>
    <w:rsid w:val="0038217B"/>
    <w:rsid w:val="00383A7B"/>
    <w:rsid w:val="003840C9"/>
    <w:rsid w:val="00384652"/>
    <w:rsid w:val="003861C2"/>
    <w:rsid w:val="00386508"/>
    <w:rsid w:val="003909A9"/>
    <w:rsid w:val="00390C7F"/>
    <w:rsid w:val="003914B9"/>
    <w:rsid w:val="003952F0"/>
    <w:rsid w:val="0039561B"/>
    <w:rsid w:val="0039595B"/>
    <w:rsid w:val="003965C4"/>
    <w:rsid w:val="003A1972"/>
    <w:rsid w:val="003B286F"/>
    <w:rsid w:val="003B3055"/>
    <w:rsid w:val="003B3E77"/>
    <w:rsid w:val="003B5963"/>
    <w:rsid w:val="003B644D"/>
    <w:rsid w:val="003C0A30"/>
    <w:rsid w:val="003C1A71"/>
    <w:rsid w:val="003C4B86"/>
    <w:rsid w:val="003C518E"/>
    <w:rsid w:val="003C5F22"/>
    <w:rsid w:val="003C68C8"/>
    <w:rsid w:val="003C70F6"/>
    <w:rsid w:val="003D020F"/>
    <w:rsid w:val="003D096A"/>
    <w:rsid w:val="003D0B67"/>
    <w:rsid w:val="003D10FD"/>
    <w:rsid w:val="003D1439"/>
    <w:rsid w:val="003D1BD0"/>
    <w:rsid w:val="003D336D"/>
    <w:rsid w:val="003D37D3"/>
    <w:rsid w:val="003D45B3"/>
    <w:rsid w:val="003D4E38"/>
    <w:rsid w:val="003D56E2"/>
    <w:rsid w:val="003D681B"/>
    <w:rsid w:val="003E0B46"/>
    <w:rsid w:val="003E0EA8"/>
    <w:rsid w:val="003E1198"/>
    <w:rsid w:val="003E279D"/>
    <w:rsid w:val="003E33B3"/>
    <w:rsid w:val="003E3816"/>
    <w:rsid w:val="003E4665"/>
    <w:rsid w:val="003E5FB3"/>
    <w:rsid w:val="003E63A5"/>
    <w:rsid w:val="003E7465"/>
    <w:rsid w:val="003F0ECB"/>
    <w:rsid w:val="003F145C"/>
    <w:rsid w:val="003F1CD6"/>
    <w:rsid w:val="003F2B93"/>
    <w:rsid w:val="003F312F"/>
    <w:rsid w:val="003F3A33"/>
    <w:rsid w:val="0040009C"/>
    <w:rsid w:val="004013FA"/>
    <w:rsid w:val="00403609"/>
    <w:rsid w:val="00403F2F"/>
    <w:rsid w:val="00405327"/>
    <w:rsid w:val="004071F4"/>
    <w:rsid w:val="00413367"/>
    <w:rsid w:val="004135AC"/>
    <w:rsid w:val="00413B8F"/>
    <w:rsid w:val="004146D9"/>
    <w:rsid w:val="00415382"/>
    <w:rsid w:val="0041551E"/>
    <w:rsid w:val="00415BA6"/>
    <w:rsid w:val="0041643A"/>
    <w:rsid w:val="004164AD"/>
    <w:rsid w:val="00417378"/>
    <w:rsid w:val="0041764B"/>
    <w:rsid w:val="00425D17"/>
    <w:rsid w:val="0042636F"/>
    <w:rsid w:val="0042695F"/>
    <w:rsid w:val="004275D3"/>
    <w:rsid w:val="00427C4E"/>
    <w:rsid w:val="00430D72"/>
    <w:rsid w:val="00431FA6"/>
    <w:rsid w:val="00431FB3"/>
    <w:rsid w:val="004333AF"/>
    <w:rsid w:val="004344DB"/>
    <w:rsid w:val="0043474D"/>
    <w:rsid w:val="00435904"/>
    <w:rsid w:val="004359F7"/>
    <w:rsid w:val="004411B6"/>
    <w:rsid w:val="00446037"/>
    <w:rsid w:val="0044615D"/>
    <w:rsid w:val="004473EB"/>
    <w:rsid w:val="0044762B"/>
    <w:rsid w:val="0044783D"/>
    <w:rsid w:val="0045019A"/>
    <w:rsid w:val="00451A38"/>
    <w:rsid w:val="00452144"/>
    <w:rsid w:val="004548BB"/>
    <w:rsid w:val="00454AD9"/>
    <w:rsid w:val="0045687D"/>
    <w:rsid w:val="00462565"/>
    <w:rsid w:val="004625CD"/>
    <w:rsid w:val="00463858"/>
    <w:rsid w:val="00464052"/>
    <w:rsid w:val="00465B9C"/>
    <w:rsid w:val="00466042"/>
    <w:rsid w:val="004665E0"/>
    <w:rsid w:val="00467011"/>
    <w:rsid w:val="00467225"/>
    <w:rsid w:val="00467692"/>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2019"/>
    <w:rsid w:val="004A21AC"/>
    <w:rsid w:val="004A3478"/>
    <w:rsid w:val="004A3993"/>
    <w:rsid w:val="004A4CA8"/>
    <w:rsid w:val="004A4DAD"/>
    <w:rsid w:val="004A61DF"/>
    <w:rsid w:val="004A6FFE"/>
    <w:rsid w:val="004B1311"/>
    <w:rsid w:val="004B1925"/>
    <w:rsid w:val="004B3839"/>
    <w:rsid w:val="004B5DA0"/>
    <w:rsid w:val="004B6286"/>
    <w:rsid w:val="004B68C3"/>
    <w:rsid w:val="004C2243"/>
    <w:rsid w:val="004C236B"/>
    <w:rsid w:val="004C2F8C"/>
    <w:rsid w:val="004C3C11"/>
    <w:rsid w:val="004C6F02"/>
    <w:rsid w:val="004C76BC"/>
    <w:rsid w:val="004D0023"/>
    <w:rsid w:val="004D07A2"/>
    <w:rsid w:val="004D0FD7"/>
    <w:rsid w:val="004D2799"/>
    <w:rsid w:val="004D482B"/>
    <w:rsid w:val="004D5E7C"/>
    <w:rsid w:val="004D6115"/>
    <w:rsid w:val="004D61A3"/>
    <w:rsid w:val="004D6A64"/>
    <w:rsid w:val="004D7F70"/>
    <w:rsid w:val="004E17F9"/>
    <w:rsid w:val="004E4B94"/>
    <w:rsid w:val="004E5A7C"/>
    <w:rsid w:val="004E5A9E"/>
    <w:rsid w:val="004E61DE"/>
    <w:rsid w:val="004F0785"/>
    <w:rsid w:val="004F144B"/>
    <w:rsid w:val="004F2004"/>
    <w:rsid w:val="004F20DF"/>
    <w:rsid w:val="004F2957"/>
    <w:rsid w:val="004F3D80"/>
    <w:rsid w:val="004F48D8"/>
    <w:rsid w:val="004F6EE4"/>
    <w:rsid w:val="004F7697"/>
    <w:rsid w:val="005013AA"/>
    <w:rsid w:val="005020D8"/>
    <w:rsid w:val="00505D53"/>
    <w:rsid w:val="00506A8D"/>
    <w:rsid w:val="00511223"/>
    <w:rsid w:val="0051331F"/>
    <w:rsid w:val="00513480"/>
    <w:rsid w:val="00514213"/>
    <w:rsid w:val="00514EB4"/>
    <w:rsid w:val="0052182A"/>
    <w:rsid w:val="005227A6"/>
    <w:rsid w:val="00522BCF"/>
    <w:rsid w:val="005233B5"/>
    <w:rsid w:val="005246AB"/>
    <w:rsid w:val="00525024"/>
    <w:rsid w:val="0052618E"/>
    <w:rsid w:val="00530CDB"/>
    <w:rsid w:val="0053220C"/>
    <w:rsid w:val="0053221C"/>
    <w:rsid w:val="00536040"/>
    <w:rsid w:val="00537B29"/>
    <w:rsid w:val="00541D7F"/>
    <w:rsid w:val="00542A61"/>
    <w:rsid w:val="00543345"/>
    <w:rsid w:val="005441BE"/>
    <w:rsid w:val="00545E5D"/>
    <w:rsid w:val="00551594"/>
    <w:rsid w:val="00553174"/>
    <w:rsid w:val="00555A23"/>
    <w:rsid w:val="00555CC4"/>
    <w:rsid w:val="0056078B"/>
    <w:rsid w:val="00561B04"/>
    <w:rsid w:val="00563B94"/>
    <w:rsid w:val="00563E1C"/>
    <w:rsid w:val="00564D7B"/>
    <w:rsid w:val="00565A73"/>
    <w:rsid w:val="00565C4A"/>
    <w:rsid w:val="00565EC9"/>
    <w:rsid w:val="00567A73"/>
    <w:rsid w:val="00567C6A"/>
    <w:rsid w:val="00571E7A"/>
    <w:rsid w:val="00573224"/>
    <w:rsid w:val="00573537"/>
    <w:rsid w:val="005739D0"/>
    <w:rsid w:val="00573C94"/>
    <w:rsid w:val="00574E55"/>
    <w:rsid w:val="0057528E"/>
    <w:rsid w:val="005761A5"/>
    <w:rsid w:val="00576636"/>
    <w:rsid w:val="005769DA"/>
    <w:rsid w:val="00576FDB"/>
    <w:rsid w:val="00577F61"/>
    <w:rsid w:val="00580366"/>
    <w:rsid w:val="0058141C"/>
    <w:rsid w:val="00583EC0"/>
    <w:rsid w:val="0058552E"/>
    <w:rsid w:val="00585A8D"/>
    <w:rsid w:val="00590174"/>
    <w:rsid w:val="00593676"/>
    <w:rsid w:val="005956EE"/>
    <w:rsid w:val="005963DC"/>
    <w:rsid w:val="005A0799"/>
    <w:rsid w:val="005A1074"/>
    <w:rsid w:val="005A3484"/>
    <w:rsid w:val="005A3FDD"/>
    <w:rsid w:val="005A4188"/>
    <w:rsid w:val="005A524E"/>
    <w:rsid w:val="005A6BD7"/>
    <w:rsid w:val="005A7CE8"/>
    <w:rsid w:val="005A7F94"/>
    <w:rsid w:val="005B0EF9"/>
    <w:rsid w:val="005B172A"/>
    <w:rsid w:val="005B2632"/>
    <w:rsid w:val="005B5436"/>
    <w:rsid w:val="005B6B57"/>
    <w:rsid w:val="005B6BF1"/>
    <w:rsid w:val="005B7B9F"/>
    <w:rsid w:val="005C40F0"/>
    <w:rsid w:val="005C5A91"/>
    <w:rsid w:val="005C62E8"/>
    <w:rsid w:val="005C6E74"/>
    <w:rsid w:val="005C7A3D"/>
    <w:rsid w:val="005D100F"/>
    <w:rsid w:val="005D1418"/>
    <w:rsid w:val="005D15C0"/>
    <w:rsid w:val="005D3AC6"/>
    <w:rsid w:val="005D3F4A"/>
    <w:rsid w:val="005D48A2"/>
    <w:rsid w:val="005D4D2F"/>
    <w:rsid w:val="005D518E"/>
    <w:rsid w:val="005D61B5"/>
    <w:rsid w:val="005D7C87"/>
    <w:rsid w:val="005E053D"/>
    <w:rsid w:val="005E17A7"/>
    <w:rsid w:val="005E54CF"/>
    <w:rsid w:val="005E5E7B"/>
    <w:rsid w:val="005E6270"/>
    <w:rsid w:val="005E7F82"/>
    <w:rsid w:val="005F6C78"/>
    <w:rsid w:val="005F6D78"/>
    <w:rsid w:val="00603C2F"/>
    <w:rsid w:val="00604203"/>
    <w:rsid w:val="00607F2F"/>
    <w:rsid w:val="00610895"/>
    <w:rsid w:val="00610A6B"/>
    <w:rsid w:val="00611EF4"/>
    <w:rsid w:val="0061213E"/>
    <w:rsid w:val="00612448"/>
    <w:rsid w:val="00612686"/>
    <w:rsid w:val="00614640"/>
    <w:rsid w:val="00615A5A"/>
    <w:rsid w:val="00615F1B"/>
    <w:rsid w:val="006163A6"/>
    <w:rsid w:val="006213D6"/>
    <w:rsid w:val="00621DF0"/>
    <w:rsid w:val="006224AD"/>
    <w:rsid w:val="0062268A"/>
    <w:rsid w:val="00622820"/>
    <w:rsid w:val="00622A0D"/>
    <w:rsid w:val="00624C59"/>
    <w:rsid w:val="00624DB1"/>
    <w:rsid w:val="00626493"/>
    <w:rsid w:val="00626515"/>
    <w:rsid w:val="006308B8"/>
    <w:rsid w:val="00630D32"/>
    <w:rsid w:val="00630DEF"/>
    <w:rsid w:val="0063128A"/>
    <w:rsid w:val="00631CF2"/>
    <w:rsid w:val="0063477C"/>
    <w:rsid w:val="00635085"/>
    <w:rsid w:val="00641D90"/>
    <w:rsid w:val="0064217C"/>
    <w:rsid w:val="00642A18"/>
    <w:rsid w:val="0064368E"/>
    <w:rsid w:val="006461CA"/>
    <w:rsid w:val="00647277"/>
    <w:rsid w:val="006529E3"/>
    <w:rsid w:val="00653138"/>
    <w:rsid w:val="006540CF"/>
    <w:rsid w:val="00654C88"/>
    <w:rsid w:val="00656814"/>
    <w:rsid w:val="00662FB7"/>
    <w:rsid w:val="0066303C"/>
    <w:rsid w:val="00664C2D"/>
    <w:rsid w:val="00667170"/>
    <w:rsid w:val="006672DA"/>
    <w:rsid w:val="0066745A"/>
    <w:rsid w:val="00673367"/>
    <w:rsid w:val="006738BC"/>
    <w:rsid w:val="00673A08"/>
    <w:rsid w:val="00674766"/>
    <w:rsid w:val="00674EC6"/>
    <w:rsid w:val="00675008"/>
    <w:rsid w:val="00680910"/>
    <w:rsid w:val="00682323"/>
    <w:rsid w:val="00683313"/>
    <w:rsid w:val="0068358E"/>
    <w:rsid w:val="0068680D"/>
    <w:rsid w:val="006875C5"/>
    <w:rsid w:val="00695660"/>
    <w:rsid w:val="0069592A"/>
    <w:rsid w:val="00695E30"/>
    <w:rsid w:val="00695EAC"/>
    <w:rsid w:val="0069652F"/>
    <w:rsid w:val="00696E3C"/>
    <w:rsid w:val="006A0554"/>
    <w:rsid w:val="006A07FD"/>
    <w:rsid w:val="006A09E3"/>
    <w:rsid w:val="006A2C9B"/>
    <w:rsid w:val="006A3EAA"/>
    <w:rsid w:val="006A4B4E"/>
    <w:rsid w:val="006A6456"/>
    <w:rsid w:val="006A6D35"/>
    <w:rsid w:val="006B06F9"/>
    <w:rsid w:val="006B09B8"/>
    <w:rsid w:val="006B25D3"/>
    <w:rsid w:val="006B25F1"/>
    <w:rsid w:val="006B3690"/>
    <w:rsid w:val="006B41DA"/>
    <w:rsid w:val="006B4D6C"/>
    <w:rsid w:val="006B5B92"/>
    <w:rsid w:val="006B6125"/>
    <w:rsid w:val="006B7396"/>
    <w:rsid w:val="006C2711"/>
    <w:rsid w:val="006C2754"/>
    <w:rsid w:val="006C34B6"/>
    <w:rsid w:val="006C40AB"/>
    <w:rsid w:val="006C4DFA"/>
    <w:rsid w:val="006C4F78"/>
    <w:rsid w:val="006C581C"/>
    <w:rsid w:val="006C6FF1"/>
    <w:rsid w:val="006D0012"/>
    <w:rsid w:val="006D0484"/>
    <w:rsid w:val="006D1DD1"/>
    <w:rsid w:val="006D1FA1"/>
    <w:rsid w:val="006D317B"/>
    <w:rsid w:val="006D440E"/>
    <w:rsid w:val="006D4613"/>
    <w:rsid w:val="006D4F0B"/>
    <w:rsid w:val="006D5700"/>
    <w:rsid w:val="006D686B"/>
    <w:rsid w:val="006D6C92"/>
    <w:rsid w:val="006D77AC"/>
    <w:rsid w:val="006E0FCD"/>
    <w:rsid w:val="006E1812"/>
    <w:rsid w:val="006E266B"/>
    <w:rsid w:val="006E3698"/>
    <w:rsid w:val="006E3B83"/>
    <w:rsid w:val="006E62D2"/>
    <w:rsid w:val="006E65D6"/>
    <w:rsid w:val="006E68C9"/>
    <w:rsid w:val="006F0A41"/>
    <w:rsid w:val="006F0DF3"/>
    <w:rsid w:val="006F220D"/>
    <w:rsid w:val="006F6165"/>
    <w:rsid w:val="006F6526"/>
    <w:rsid w:val="00700077"/>
    <w:rsid w:val="007010AB"/>
    <w:rsid w:val="00701510"/>
    <w:rsid w:val="00702200"/>
    <w:rsid w:val="00703120"/>
    <w:rsid w:val="0070346F"/>
    <w:rsid w:val="00703985"/>
    <w:rsid w:val="00705142"/>
    <w:rsid w:val="00706407"/>
    <w:rsid w:val="00711BE8"/>
    <w:rsid w:val="00712A28"/>
    <w:rsid w:val="00713265"/>
    <w:rsid w:val="00714622"/>
    <w:rsid w:val="00714869"/>
    <w:rsid w:val="00714A52"/>
    <w:rsid w:val="007159A6"/>
    <w:rsid w:val="007205E7"/>
    <w:rsid w:val="00726A26"/>
    <w:rsid w:val="00727B47"/>
    <w:rsid w:val="00733150"/>
    <w:rsid w:val="007339E0"/>
    <w:rsid w:val="00735685"/>
    <w:rsid w:val="00735781"/>
    <w:rsid w:val="00735A31"/>
    <w:rsid w:val="007378EE"/>
    <w:rsid w:val="007407AD"/>
    <w:rsid w:val="0074171C"/>
    <w:rsid w:val="00746E2C"/>
    <w:rsid w:val="0075071E"/>
    <w:rsid w:val="0075387E"/>
    <w:rsid w:val="00754B7A"/>
    <w:rsid w:val="00755F66"/>
    <w:rsid w:val="00757029"/>
    <w:rsid w:val="00764ECD"/>
    <w:rsid w:val="0076784F"/>
    <w:rsid w:val="007706B3"/>
    <w:rsid w:val="0077268B"/>
    <w:rsid w:val="00773BC8"/>
    <w:rsid w:val="00775316"/>
    <w:rsid w:val="00775BEE"/>
    <w:rsid w:val="007770E3"/>
    <w:rsid w:val="00777314"/>
    <w:rsid w:val="00777482"/>
    <w:rsid w:val="00777BA9"/>
    <w:rsid w:val="00781005"/>
    <w:rsid w:val="00781C7A"/>
    <w:rsid w:val="007834B0"/>
    <w:rsid w:val="00787176"/>
    <w:rsid w:val="007876F8"/>
    <w:rsid w:val="007903BB"/>
    <w:rsid w:val="00790DA3"/>
    <w:rsid w:val="00792791"/>
    <w:rsid w:val="00795306"/>
    <w:rsid w:val="00795869"/>
    <w:rsid w:val="00795F83"/>
    <w:rsid w:val="00796725"/>
    <w:rsid w:val="00797417"/>
    <w:rsid w:val="007A04D1"/>
    <w:rsid w:val="007A1420"/>
    <w:rsid w:val="007A14C2"/>
    <w:rsid w:val="007A3E0D"/>
    <w:rsid w:val="007A4039"/>
    <w:rsid w:val="007A504E"/>
    <w:rsid w:val="007A5606"/>
    <w:rsid w:val="007A5B19"/>
    <w:rsid w:val="007A7572"/>
    <w:rsid w:val="007A7DB9"/>
    <w:rsid w:val="007A7E92"/>
    <w:rsid w:val="007A7ED0"/>
    <w:rsid w:val="007B069B"/>
    <w:rsid w:val="007B137F"/>
    <w:rsid w:val="007B26CA"/>
    <w:rsid w:val="007B2833"/>
    <w:rsid w:val="007B2EE4"/>
    <w:rsid w:val="007B30BD"/>
    <w:rsid w:val="007B39A4"/>
    <w:rsid w:val="007B6262"/>
    <w:rsid w:val="007B6904"/>
    <w:rsid w:val="007B6FF2"/>
    <w:rsid w:val="007B7871"/>
    <w:rsid w:val="007C1663"/>
    <w:rsid w:val="007C1EE0"/>
    <w:rsid w:val="007C3588"/>
    <w:rsid w:val="007C392D"/>
    <w:rsid w:val="007C670C"/>
    <w:rsid w:val="007C78C4"/>
    <w:rsid w:val="007D00CC"/>
    <w:rsid w:val="007D17D2"/>
    <w:rsid w:val="007D1C34"/>
    <w:rsid w:val="007D363E"/>
    <w:rsid w:val="007D4726"/>
    <w:rsid w:val="007D659D"/>
    <w:rsid w:val="007D7C93"/>
    <w:rsid w:val="007D7FC9"/>
    <w:rsid w:val="007E0249"/>
    <w:rsid w:val="007E1F48"/>
    <w:rsid w:val="007E5C51"/>
    <w:rsid w:val="007F0061"/>
    <w:rsid w:val="007F1A9E"/>
    <w:rsid w:val="007F1C3F"/>
    <w:rsid w:val="007F2D86"/>
    <w:rsid w:val="007F3134"/>
    <w:rsid w:val="007F39F1"/>
    <w:rsid w:val="007F447E"/>
    <w:rsid w:val="007F4867"/>
    <w:rsid w:val="007F748A"/>
    <w:rsid w:val="008006AD"/>
    <w:rsid w:val="008008C5"/>
    <w:rsid w:val="00801B6A"/>
    <w:rsid w:val="0080482D"/>
    <w:rsid w:val="008050BA"/>
    <w:rsid w:val="008062B1"/>
    <w:rsid w:val="00813ACD"/>
    <w:rsid w:val="00814016"/>
    <w:rsid w:val="00814BD2"/>
    <w:rsid w:val="00815331"/>
    <w:rsid w:val="008164E5"/>
    <w:rsid w:val="00820302"/>
    <w:rsid w:val="0082038B"/>
    <w:rsid w:val="00820580"/>
    <w:rsid w:val="00820892"/>
    <w:rsid w:val="00820B8E"/>
    <w:rsid w:val="008221EE"/>
    <w:rsid w:val="0082260A"/>
    <w:rsid w:val="00823412"/>
    <w:rsid w:val="00827710"/>
    <w:rsid w:val="00827729"/>
    <w:rsid w:val="008305F8"/>
    <w:rsid w:val="00832552"/>
    <w:rsid w:val="0083272F"/>
    <w:rsid w:val="008331B4"/>
    <w:rsid w:val="00835322"/>
    <w:rsid w:val="008353EC"/>
    <w:rsid w:val="00835703"/>
    <w:rsid w:val="00836454"/>
    <w:rsid w:val="00837331"/>
    <w:rsid w:val="00837340"/>
    <w:rsid w:val="00837CC2"/>
    <w:rsid w:val="00844496"/>
    <w:rsid w:val="00844573"/>
    <w:rsid w:val="008451AA"/>
    <w:rsid w:val="00846140"/>
    <w:rsid w:val="00847BD4"/>
    <w:rsid w:val="00847E12"/>
    <w:rsid w:val="00850301"/>
    <w:rsid w:val="00850BD8"/>
    <w:rsid w:val="00851170"/>
    <w:rsid w:val="00853FFB"/>
    <w:rsid w:val="008546E9"/>
    <w:rsid w:val="00855775"/>
    <w:rsid w:val="00857461"/>
    <w:rsid w:val="00860E7A"/>
    <w:rsid w:val="00861280"/>
    <w:rsid w:val="00861A2F"/>
    <w:rsid w:val="00864A2D"/>
    <w:rsid w:val="00866210"/>
    <w:rsid w:val="00866BC6"/>
    <w:rsid w:val="0087060D"/>
    <w:rsid w:val="00871581"/>
    <w:rsid w:val="00872D08"/>
    <w:rsid w:val="00875AFE"/>
    <w:rsid w:val="00876A3E"/>
    <w:rsid w:val="008772D4"/>
    <w:rsid w:val="008778AA"/>
    <w:rsid w:val="00877FC3"/>
    <w:rsid w:val="00880B5A"/>
    <w:rsid w:val="0088214A"/>
    <w:rsid w:val="00884E69"/>
    <w:rsid w:val="00886D7D"/>
    <w:rsid w:val="0089017F"/>
    <w:rsid w:val="008915F9"/>
    <w:rsid w:val="0089179A"/>
    <w:rsid w:val="00891848"/>
    <w:rsid w:val="00893637"/>
    <w:rsid w:val="0089387A"/>
    <w:rsid w:val="008939F6"/>
    <w:rsid w:val="00895B28"/>
    <w:rsid w:val="0089676A"/>
    <w:rsid w:val="00897AF2"/>
    <w:rsid w:val="008A0AA4"/>
    <w:rsid w:val="008A0B4B"/>
    <w:rsid w:val="008A0B50"/>
    <w:rsid w:val="008A20E6"/>
    <w:rsid w:val="008A2D79"/>
    <w:rsid w:val="008A3C4A"/>
    <w:rsid w:val="008A4659"/>
    <w:rsid w:val="008B0308"/>
    <w:rsid w:val="008B0B96"/>
    <w:rsid w:val="008B1362"/>
    <w:rsid w:val="008B1840"/>
    <w:rsid w:val="008B312E"/>
    <w:rsid w:val="008B3D61"/>
    <w:rsid w:val="008C0333"/>
    <w:rsid w:val="008C14B1"/>
    <w:rsid w:val="008C1609"/>
    <w:rsid w:val="008C4D31"/>
    <w:rsid w:val="008C504D"/>
    <w:rsid w:val="008C559C"/>
    <w:rsid w:val="008C72D8"/>
    <w:rsid w:val="008D031D"/>
    <w:rsid w:val="008D0F60"/>
    <w:rsid w:val="008D347A"/>
    <w:rsid w:val="008D3968"/>
    <w:rsid w:val="008D3C44"/>
    <w:rsid w:val="008D403B"/>
    <w:rsid w:val="008D6372"/>
    <w:rsid w:val="008D7069"/>
    <w:rsid w:val="008D74B5"/>
    <w:rsid w:val="008D77EA"/>
    <w:rsid w:val="008D7869"/>
    <w:rsid w:val="008D7CA6"/>
    <w:rsid w:val="008E0CE6"/>
    <w:rsid w:val="008E27B9"/>
    <w:rsid w:val="008E3687"/>
    <w:rsid w:val="008E489E"/>
    <w:rsid w:val="008E4D78"/>
    <w:rsid w:val="008E701F"/>
    <w:rsid w:val="008E720A"/>
    <w:rsid w:val="008F3E28"/>
    <w:rsid w:val="008F438A"/>
    <w:rsid w:val="008F586E"/>
    <w:rsid w:val="008F5DCB"/>
    <w:rsid w:val="008F696F"/>
    <w:rsid w:val="008F71D7"/>
    <w:rsid w:val="009006CC"/>
    <w:rsid w:val="0090133A"/>
    <w:rsid w:val="00901606"/>
    <w:rsid w:val="00901FA0"/>
    <w:rsid w:val="00902F86"/>
    <w:rsid w:val="00905209"/>
    <w:rsid w:val="009054CB"/>
    <w:rsid w:val="009100BA"/>
    <w:rsid w:val="009106CA"/>
    <w:rsid w:val="00911173"/>
    <w:rsid w:val="00912C06"/>
    <w:rsid w:val="0091405E"/>
    <w:rsid w:val="009152A4"/>
    <w:rsid w:val="00915361"/>
    <w:rsid w:val="00915D29"/>
    <w:rsid w:val="00915E49"/>
    <w:rsid w:val="00917CA9"/>
    <w:rsid w:val="00921D73"/>
    <w:rsid w:val="00921D76"/>
    <w:rsid w:val="009231F2"/>
    <w:rsid w:val="00923B23"/>
    <w:rsid w:val="0092479E"/>
    <w:rsid w:val="009256B4"/>
    <w:rsid w:val="0093033C"/>
    <w:rsid w:val="00931177"/>
    <w:rsid w:val="00931AB9"/>
    <w:rsid w:val="00931E4B"/>
    <w:rsid w:val="0093229C"/>
    <w:rsid w:val="0093287D"/>
    <w:rsid w:val="009334D8"/>
    <w:rsid w:val="009334E8"/>
    <w:rsid w:val="00934314"/>
    <w:rsid w:val="009358D5"/>
    <w:rsid w:val="00943143"/>
    <w:rsid w:val="00943463"/>
    <w:rsid w:val="00943E89"/>
    <w:rsid w:val="00945254"/>
    <w:rsid w:val="00945644"/>
    <w:rsid w:val="0094659B"/>
    <w:rsid w:val="009478BA"/>
    <w:rsid w:val="00947925"/>
    <w:rsid w:val="009531AA"/>
    <w:rsid w:val="00953FBD"/>
    <w:rsid w:val="00954F25"/>
    <w:rsid w:val="009565EB"/>
    <w:rsid w:val="00956B9A"/>
    <w:rsid w:val="009570C1"/>
    <w:rsid w:val="00960147"/>
    <w:rsid w:val="00960C8C"/>
    <w:rsid w:val="009626DD"/>
    <w:rsid w:val="00963E26"/>
    <w:rsid w:val="00966B12"/>
    <w:rsid w:val="00970A4C"/>
    <w:rsid w:val="009715CB"/>
    <w:rsid w:val="009724BD"/>
    <w:rsid w:val="00972B33"/>
    <w:rsid w:val="00974BAB"/>
    <w:rsid w:val="009753F4"/>
    <w:rsid w:val="00975837"/>
    <w:rsid w:val="00976183"/>
    <w:rsid w:val="009765D1"/>
    <w:rsid w:val="00977310"/>
    <w:rsid w:val="00977BFD"/>
    <w:rsid w:val="0098376A"/>
    <w:rsid w:val="009844F1"/>
    <w:rsid w:val="00986BBF"/>
    <w:rsid w:val="0099139C"/>
    <w:rsid w:val="00991BFB"/>
    <w:rsid w:val="0099276C"/>
    <w:rsid w:val="00992854"/>
    <w:rsid w:val="00992D32"/>
    <w:rsid w:val="00993E70"/>
    <w:rsid w:val="009952C0"/>
    <w:rsid w:val="009957BC"/>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56E9"/>
    <w:rsid w:val="009B62E3"/>
    <w:rsid w:val="009B6FC5"/>
    <w:rsid w:val="009B7232"/>
    <w:rsid w:val="009B7B8B"/>
    <w:rsid w:val="009C1276"/>
    <w:rsid w:val="009C2311"/>
    <w:rsid w:val="009C26CB"/>
    <w:rsid w:val="009C420A"/>
    <w:rsid w:val="009C63DD"/>
    <w:rsid w:val="009D21FD"/>
    <w:rsid w:val="009D3739"/>
    <w:rsid w:val="009D4019"/>
    <w:rsid w:val="009D4889"/>
    <w:rsid w:val="009D6612"/>
    <w:rsid w:val="009D676B"/>
    <w:rsid w:val="009D7C2F"/>
    <w:rsid w:val="009E07E5"/>
    <w:rsid w:val="009E1424"/>
    <w:rsid w:val="009E43BC"/>
    <w:rsid w:val="009E44FE"/>
    <w:rsid w:val="009E5FE8"/>
    <w:rsid w:val="009F0454"/>
    <w:rsid w:val="009F3882"/>
    <w:rsid w:val="009F3A64"/>
    <w:rsid w:val="009F4816"/>
    <w:rsid w:val="009F604A"/>
    <w:rsid w:val="009F621A"/>
    <w:rsid w:val="00A01153"/>
    <w:rsid w:val="00A026DB"/>
    <w:rsid w:val="00A02B46"/>
    <w:rsid w:val="00A05128"/>
    <w:rsid w:val="00A0615F"/>
    <w:rsid w:val="00A12D76"/>
    <w:rsid w:val="00A15AB5"/>
    <w:rsid w:val="00A2093B"/>
    <w:rsid w:val="00A21176"/>
    <w:rsid w:val="00A23E79"/>
    <w:rsid w:val="00A241FD"/>
    <w:rsid w:val="00A25611"/>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500F4"/>
    <w:rsid w:val="00A50D03"/>
    <w:rsid w:val="00A51192"/>
    <w:rsid w:val="00A5325E"/>
    <w:rsid w:val="00A54A58"/>
    <w:rsid w:val="00A55698"/>
    <w:rsid w:val="00A55BFC"/>
    <w:rsid w:val="00A55F48"/>
    <w:rsid w:val="00A605E6"/>
    <w:rsid w:val="00A64C09"/>
    <w:rsid w:val="00A660CA"/>
    <w:rsid w:val="00A662B4"/>
    <w:rsid w:val="00A67C6B"/>
    <w:rsid w:val="00A70CCD"/>
    <w:rsid w:val="00A70ECA"/>
    <w:rsid w:val="00A7137B"/>
    <w:rsid w:val="00A71F7E"/>
    <w:rsid w:val="00A72504"/>
    <w:rsid w:val="00A7354C"/>
    <w:rsid w:val="00A74A08"/>
    <w:rsid w:val="00A753D8"/>
    <w:rsid w:val="00A81008"/>
    <w:rsid w:val="00A83051"/>
    <w:rsid w:val="00A832AF"/>
    <w:rsid w:val="00A8418C"/>
    <w:rsid w:val="00A8604C"/>
    <w:rsid w:val="00A861D6"/>
    <w:rsid w:val="00A8753B"/>
    <w:rsid w:val="00A87A46"/>
    <w:rsid w:val="00A911F5"/>
    <w:rsid w:val="00A91A95"/>
    <w:rsid w:val="00A9284E"/>
    <w:rsid w:val="00A94DA6"/>
    <w:rsid w:val="00A960F8"/>
    <w:rsid w:val="00A97402"/>
    <w:rsid w:val="00AA3199"/>
    <w:rsid w:val="00AA35F6"/>
    <w:rsid w:val="00AA36F5"/>
    <w:rsid w:val="00AA4DFD"/>
    <w:rsid w:val="00AA59F3"/>
    <w:rsid w:val="00AA6B47"/>
    <w:rsid w:val="00AA758A"/>
    <w:rsid w:val="00AB23BA"/>
    <w:rsid w:val="00AB282D"/>
    <w:rsid w:val="00AB367E"/>
    <w:rsid w:val="00AB5E4D"/>
    <w:rsid w:val="00AB6B51"/>
    <w:rsid w:val="00AB70D8"/>
    <w:rsid w:val="00AC09CA"/>
    <w:rsid w:val="00AC0BF3"/>
    <w:rsid w:val="00AC2B90"/>
    <w:rsid w:val="00AC3EA0"/>
    <w:rsid w:val="00AC4620"/>
    <w:rsid w:val="00AC6FE5"/>
    <w:rsid w:val="00AC7649"/>
    <w:rsid w:val="00AD0657"/>
    <w:rsid w:val="00AD0C4E"/>
    <w:rsid w:val="00AD2097"/>
    <w:rsid w:val="00AD2CB9"/>
    <w:rsid w:val="00AD393E"/>
    <w:rsid w:val="00AD508E"/>
    <w:rsid w:val="00AD54CD"/>
    <w:rsid w:val="00AD55B5"/>
    <w:rsid w:val="00AD5BED"/>
    <w:rsid w:val="00AD7177"/>
    <w:rsid w:val="00AD73DB"/>
    <w:rsid w:val="00AE0B63"/>
    <w:rsid w:val="00AE230D"/>
    <w:rsid w:val="00AE3926"/>
    <w:rsid w:val="00AE4BF6"/>
    <w:rsid w:val="00AE5694"/>
    <w:rsid w:val="00AF00EA"/>
    <w:rsid w:val="00AF079E"/>
    <w:rsid w:val="00AF22F9"/>
    <w:rsid w:val="00AF3654"/>
    <w:rsid w:val="00AF365D"/>
    <w:rsid w:val="00AF3B49"/>
    <w:rsid w:val="00AF3EAF"/>
    <w:rsid w:val="00AF4138"/>
    <w:rsid w:val="00AF505E"/>
    <w:rsid w:val="00AF670A"/>
    <w:rsid w:val="00B00D49"/>
    <w:rsid w:val="00B0131D"/>
    <w:rsid w:val="00B01AA3"/>
    <w:rsid w:val="00B02617"/>
    <w:rsid w:val="00B0494E"/>
    <w:rsid w:val="00B06551"/>
    <w:rsid w:val="00B06B24"/>
    <w:rsid w:val="00B12249"/>
    <w:rsid w:val="00B15599"/>
    <w:rsid w:val="00B17148"/>
    <w:rsid w:val="00B17213"/>
    <w:rsid w:val="00B17E30"/>
    <w:rsid w:val="00B21E10"/>
    <w:rsid w:val="00B2420A"/>
    <w:rsid w:val="00B259DE"/>
    <w:rsid w:val="00B278EB"/>
    <w:rsid w:val="00B27FE5"/>
    <w:rsid w:val="00B30936"/>
    <w:rsid w:val="00B30D6B"/>
    <w:rsid w:val="00B32B38"/>
    <w:rsid w:val="00B33FEC"/>
    <w:rsid w:val="00B4109C"/>
    <w:rsid w:val="00B42C50"/>
    <w:rsid w:val="00B4317F"/>
    <w:rsid w:val="00B4388A"/>
    <w:rsid w:val="00B45C37"/>
    <w:rsid w:val="00B4733F"/>
    <w:rsid w:val="00B500DB"/>
    <w:rsid w:val="00B502D9"/>
    <w:rsid w:val="00B52D45"/>
    <w:rsid w:val="00B5447D"/>
    <w:rsid w:val="00B54555"/>
    <w:rsid w:val="00B54A3B"/>
    <w:rsid w:val="00B54E23"/>
    <w:rsid w:val="00B56D47"/>
    <w:rsid w:val="00B57447"/>
    <w:rsid w:val="00B57707"/>
    <w:rsid w:val="00B60FC1"/>
    <w:rsid w:val="00B617B1"/>
    <w:rsid w:val="00B63379"/>
    <w:rsid w:val="00B651F1"/>
    <w:rsid w:val="00B66BF2"/>
    <w:rsid w:val="00B73DE6"/>
    <w:rsid w:val="00B743D5"/>
    <w:rsid w:val="00B761F7"/>
    <w:rsid w:val="00B76E19"/>
    <w:rsid w:val="00B77CDC"/>
    <w:rsid w:val="00B80265"/>
    <w:rsid w:val="00B817E8"/>
    <w:rsid w:val="00B82F25"/>
    <w:rsid w:val="00B845D6"/>
    <w:rsid w:val="00B84C0B"/>
    <w:rsid w:val="00B877FC"/>
    <w:rsid w:val="00B90AD0"/>
    <w:rsid w:val="00B911E6"/>
    <w:rsid w:val="00B91C01"/>
    <w:rsid w:val="00B933ED"/>
    <w:rsid w:val="00B949F0"/>
    <w:rsid w:val="00B95D47"/>
    <w:rsid w:val="00B96F1F"/>
    <w:rsid w:val="00BA0017"/>
    <w:rsid w:val="00BA11B3"/>
    <w:rsid w:val="00BA4F51"/>
    <w:rsid w:val="00BA6382"/>
    <w:rsid w:val="00BA743C"/>
    <w:rsid w:val="00BA7940"/>
    <w:rsid w:val="00BB02CB"/>
    <w:rsid w:val="00BB0BDF"/>
    <w:rsid w:val="00BB0C10"/>
    <w:rsid w:val="00BB12BE"/>
    <w:rsid w:val="00BB2989"/>
    <w:rsid w:val="00BB4874"/>
    <w:rsid w:val="00BB4C9D"/>
    <w:rsid w:val="00BB5957"/>
    <w:rsid w:val="00BB7846"/>
    <w:rsid w:val="00BB7BE1"/>
    <w:rsid w:val="00BC0332"/>
    <w:rsid w:val="00BC0468"/>
    <w:rsid w:val="00BC05E5"/>
    <w:rsid w:val="00BC2D1E"/>
    <w:rsid w:val="00BC41C3"/>
    <w:rsid w:val="00BC4B56"/>
    <w:rsid w:val="00BC50F7"/>
    <w:rsid w:val="00BC5452"/>
    <w:rsid w:val="00BD1EC3"/>
    <w:rsid w:val="00BD2A1D"/>
    <w:rsid w:val="00BD44CD"/>
    <w:rsid w:val="00BD478C"/>
    <w:rsid w:val="00BD47F3"/>
    <w:rsid w:val="00BD497A"/>
    <w:rsid w:val="00BD60E8"/>
    <w:rsid w:val="00BE26DA"/>
    <w:rsid w:val="00BE2E90"/>
    <w:rsid w:val="00BE4D10"/>
    <w:rsid w:val="00BE4F23"/>
    <w:rsid w:val="00BE6D17"/>
    <w:rsid w:val="00BE6ED6"/>
    <w:rsid w:val="00BE706F"/>
    <w:rsid w:val="00BF103E"/>
    <w:rsid w:val="00BF11AC"/>
    <w:rsid w:val="00BF12E6"/>
    <w:rsid w:val="00BF3A73"/>
    <w:rsid w:val="00BF4F3A"/>
    <w:rsid w:val="00BF54F9"/>
    <w:rsid w:val="00BF6437"/>
    <w:rsid w:val="00C007F6"/>
    <w:rsid w:val="00C03164"/>
    <w:rsid w:val="00C04172"/>
    <w:rsid w:val="00C05DE2"/>
    <w:rsid w:val="00C06D78"/>
    <w:rsid w:val="00C07018"/>
    <w:rsid w:val="00C07B8E"/>
    <w:rsid w:val="00C102DB"/>
    <w:rsid w:val="00C1030D"/>
    <w:rsid w:val="00C119F7"/>
    <w:rsid w:val="00C124AE"/>
    <w:rsid w:val="00C128A8"/>
    <w:rsid w:val="00C1296A"/>
    <w:rsid w:val="00C13270"/>
    <w:rsid w:val="00C149EE"/>
    <w:rsid w:val="00C175AA"/>
    <w:rsid w:val="00C2027A"/>
    <w:rsid w:val="00C22338"/>
    <w:rsid w:val="00C229B7"/>
    <w:rsid w:val="00C25415"/>
    <w:rsid w:val="00C276F2"/>
    <w:rsid w:val="00C278AD"/>
    <w:rsid w:val="00C3163C"/>
    <w:rsid w:val="00C31928"/>
    <w:rsid w:val="00C32662"/>
    <w:rsid w:val="00C32843"/>
    <w:rsid w:val="00C34B51"/>
    <w:rsid w:val="00C3529B"/>
    <w:rsid w:val="00C35F69"/>
    <w:rsid w:val="00C367F5"/>
    <w:rsid w:val="00C4311C"/>
    <w:rsid w:val="00C44CBA"/>
    <w:rsid w:val="00C44D28"/>
    <w:rsid w:val="00C461FA"/>
    <w:rsid w:val="00C46DCF"/>
    <w:rsid w:val="00C477E2"/>
    <w:rsid w:val="00C47DB7"/>
    <w:rsid w:val="00C50535"/>
    <w:rsid w:val="00C51204"/>
    <w:rsid w:val="00C51C0C"/>
    <w:rsid w:val="00C52DB3"/>
    <w:rsid w:val="00C52FAB"/>
    <w:rsid w:val="00C53B67"/>
    <w:rsid w:val="00C57AB5"/>
    <w:rsid w:val="00C601A3"/>
    <w:rsid w:val="00C610D7"/>
    <w:rsid w:val="00C62100"/>
    <w:rsid w:val="00C624D3"/>
    <w:rsid w:val="00C63EA5"/>
    <w:rsid w:val="00C63FFB"/>
    <w:rsid w:val="00C64D1F"/>
    <w:rsid w:val="00C64E04"/>
    <w:rsid w:val="00C6584C"/>
    <w:rsid w:val="00C65D6C"/>
    <w:rsid w:val="00C66317"/>
    <w:rsid w:val="00C666A9"/>
    <w:rsid w:val="00C71837"/>
    <w:rsid w:val="00C74A33"/>
    <w:rsid w:val="00C74B41"/>
    <w:rsid w:val="00C756FF"/>
    <w:rsid w:val="00C776E9"/>
    <w:rsid w:val="00C80D4B"/>
    <w:rsid w:val="00C81E56"/>
    <w:rsid w:val="00C83991"/>
    <w:rsid w:val="00C84A5B"/>
    <w:rsid w:val="00C84E58"/>
    <w:rsid w:val="00C9172B"/>
    <w:rsid w:val="00C921C4"/>
    <w:rsid w:val="00C9259E"/>
    <w:rsid w:val="00C93DF4"/>
    <w:rsid w:val="00CA1344"/>
    <w:rsid w:val="00CA2ADD"/>
    <w:rsid w:val="00CA2D7B"/>
    <w:rsid w:val="00CA3D2D"/>
    <w:rsid w:val="00CA5BD4"/>
    <w:rsid w:val="00CA6825"/>
    <w:rsid w:val="00CA6B13"/>
    <w:rsid w:val="00CA742C"/>
    <w:rsid w:val="00CB06F4"/>
    <w:rsid w:val="00CB0D81"/>
    <w:rsid w:val="00CB15BC"/>
    <w:rsid w:val="00CB26E7"/>
    <w:rsid w:val="00CB2B0D"/>
    <w:rsid w:val="00CB5495"/>
    <w:rsid w:val="00CB7242"/>
    <w:rsid w:val="00CB73B6"/>
    <w:rsid w:val="00CB775A"/>
    <w:rsid w:val="00CC166C"/>
    <w:rsid w:val="00CC23AE"/>
    <w:rsid w:val="00CC61DB"/>
    <w:rsid w:val="00CD0931"/>
    <w:rsid w:val="00CD174A"/>
    <w:rsid w:val="00CD2117"/>
    <w:rsid w:val="00CD2822"/>
    <w:rsid w:val="00CD282D"/>
    <w:rsid w:val="00CD5871"/>
    <w:rsid w:val="00CE0D6E"/>
    <w:rsid w:val="00CE316B"/>
    <w:rsid w:val="00CE364D"/>
    <w:rsid w:val="00CE41E1"/>
    <w:rsid w:val="00CE55D8"/>
    <w:rsid w:val="00CE59D0"/>
    <w:rsid w:val="00CF02B3"/>
    <w:rsid w:val="00CF1DA5"/>
    <w:rsid w:val="00CF33D6"/>
    <w:rsid w:val="00CF3A04"/>
    <w:rsid w:val="00CF4416"/>
    <w:rsid w:val="00CF6EFB"/>
    <w:rsid w:val="00D0012F"/>
    <w:rsid w:val="00D01AA2"/>
    <w:rsid w:val="00D02606"/>
    <w:rsid w:val="00D027B9"/>
    <w:rsid w:val="00D062CC"/>
    <w:rsid w:val="00D07A08"/>
    <w:rsid w:val="00D110E6"/>
    <w:rsid w:val="00D112FD"/>
    <w:rsid w:val="00D11A11"/>
    <w:rsid w:val="00D11B6E"/>
    <w:rsid w:val="00D13783"/>
    <w:rsid w:val="00D13E92"/>
    <w:rsid w:val="00D14296"/>
    <w:rsid w:val="00D16D79"/>
    <w:rsid w:val="00D213BC"/>
    <w:rsid w:val="00D21902"/>
    <w:rsid w:val="00D22CAC"/>
    <w:rsid w:val="00D233A6"/>
    <w:rsid w:val="00D26B60"/>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6B34"/>
    <w:rsid w:val="00D47C12"/>
    <w:rsid w:val="00D52EB1"/>
    <w:rsid w:val="00D530C9"/>
    <w:rsid w:val="00D53568"/>
    <w:rsid w:val="00D54D91"/>
    <w:rsid w:val="00D621F8"/>
    <w:rsid w:val="00D622BB"/>
    <w:rsid w:val="00D63391"/>
    <w:rsid w:val="00D634AE"/>
    <w:rsid w:val="00D64DBE"/>
    <w:rsid w:val="00D66672"/>
    <w:rsid w:val="00D66757"/>
    <w:rsid w:val="00D66A78"/>
    <w:rsid w:val="00D66D50"/>
    <w:rsid w:val="00D673DC"/>
    <w:rsid w:val="00D70015"/>
    <w:rsid w:val="00D70191"/>
    <w:rsid w:val="00D718F5"/>
    <w:rsid w:val="00D71E72"/>
    <w:rsid w:val="00D72A8E"/>
    <w:rsid w:val="00D73A15"/>
    <w:rsid w:val="00D75888"/>
    <w:rsid w:val="00D77C38"/>
    <w:rsid w:val="00D80866"/>
    <w:rsid w:val="00D82984"/>
    <w:rsid w:val="00D83237"/>
    <w:rsid w:val="00D917AC"/>
    <w:rsid w:val="00D93675"/>
    <w:rsid w:val="00D93B8E"/>
    <w:rsid w:val="00D94B11"/>
    <w:rsid w:val="00D94E2A"/>
    <w:rsid w:val="00D960BE"/>
    <w:rsid w:val="00DA3D8D"/>
    <w:rsid w:val="00DA3DAA"/>
    <w:rsid w:val="00DA77C9"/>
    <w:rsid w:val="00DB5E17"/>
    <w:rsid w:val="00DB7E06"/>
    <w:rsid w:val="00DC2130"/>
    <w:rsid w:val="00DC3E06"/>
    <w:rsid w:val="00DC48F7"/>
    <w:rsid w:val="00DC5844"/>
    <w:rsid w:val="00DC5D34"/>
    <w:rsid w:val="00DD410B"/>
    <w:rsid w:val="00DD426A"/>
    <w:rsid w:val="00DD53CC"/>
    <w:rsid w:val="00DD68B3"/>
    <w:rsid w:val="00DD7816"/>
    <w:rsid w:val="00DE12A1"/>
    <w:rsid w:val="00DE25AB"/>
    <w:rsid w:val="00DE3977"/>
    <w:rsid w:val="00DE3A08"/>
    <w:rsid w:val="00DE52B9"/>
    <w:rsid w:val="00DE6914"/>
    <w:rsid w:val="00DF024F"/>
    <w:rsid w:val="00DF4AC1"/>
    <w:rsid w:val="00DF5715"/>
    <w:rsid w:val="00DF5E76"/>
    <w:rsid w:val="00DF7457"/>
    <w:rsid w:val="00E0089A"/>
    <w:rsid w:val="00E023E3"/>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5200"/>
    <w:rsid w:val="00E25F9B"/>
    <w:rsid w:val="00E262AA"/>
    <w:rsid w:val="00E26EEA"/>
    <w:rsid w:val="00E2708B"/>
    <w:rsid w:val="00E307C9"/>
    <w:rsid w:val="00E30864"/>
    <w:rsid w:val="00E3413B"/>
    <w:rsid w:val="00E35FC4"/>
    <w:rsid w:val="00E365B1"/>
    <w:rsid w:val="00E3707F"/>
    <w:rsid w:val="00E3747C"/>
    <w:rsid w:val="00E377BA"/>
    <w:rsid w:val="00E40C68"/>
    <w:rsid w:val="00E43749"/>
    <w:rsid w:val="00E44C6A"/>
    <w:rsid w:val="00E45017"/>
    <w:rsid w:val="00E47E20"/>
    <w:rsid w:val="00E50E55"/>
    <w:rsid w:val="00E54ADA"/>
    <w:rsid w:val="00E55C16"/>
    <w:rsid w:val="00E5625D"/>
    <w:rsid w:val="00E569A5"/>
    <w:rsid w:val="00E6007A"/>
    <w:rsid w:val="00E63670"/>
    <w:rsid w:val="00E643DA"/>
    <w:rsid w:val="00E654DE"/>
    <w:rsid w:val="00E701E9"/>
    <w:rsid w:val="00E701FC"/>
    <w:rsid w:val="00E7234A"/>
    <w:rsid w:val="00E7325D"/>
    <w:rsid w:val="00E735F2"/>
    <w:rsid w:val="00E7594C"/>
    <w:rsid w:val="00E7692E"/>
    <w:rsid w:val="00E8001D"/>
    <w:rsid w:val="00E8060E"/>
    <w:rsid w:val="00E80611"/>
    <w:rsid w:val="00E80FA5"/>
    <w:rsid w:val="00E814B6"/>
    <w:rsid w:val="00E84943"/>
    <w:rsid w:val="00E8531F"/>
    <w:rsid w:val="00E919E3"/>
    <w:rsid w:val="00E92DB3"/>
    <w:rsid w:val="00E9376F"/>
    <w:rsid w:val="00E93F23"/>
    <w:rsid w:val="00E944AA"/>
    <w:rsid w:val="00E96A2B"/>
    <w:rsid w:val="00EA04D3"/>
    <w:rsid w:val="00EA0551"/>
    <w:rsid w:val="00EA2D4F"/>
    <w:rsid w:val="00EA3049"/>
    <w:rsid w:val="00EA3052"/>
    <w:rsid w:val="00EA32FF"/>
    <w:rsid w:val="00EA4BA6"/>
    <w:rsid w:val="00EA4BB8"/>
    <w:rsid w:val="00EA5FAF"/>
    <w:rsid w:val="00EA7955"/>
    <w:rsid w:val="00EA7B76"/>
    <w:rsid w:val="00EB0250"/>
    <w:rsid w:val="00EB05FB"/>
    <w:rsid w:val="00EB0D4A"/>
    <w:rsid w:val="00EB1CFB"/>
    <w:rsid w:val="00EB212C"/>
    <w:rsid w:val="00EB3A9D"/>
    <w:rsid w:val="00EB4485"/>
    <w:rsid w:val="00EB4A3F"/>
    <w:rsid w:val="00EB590D"/>
    <w:rsid w:val="00EB5AC4"/>
    <w:rsid w:val="00EB5E8A"/>
    <w:rsid w:val="00EB63E6"/>
    <w:rsid w:val="00EB6960"/>
    <w:rsid w:val="00EB7750"/>
    <w:rsid w:val="00EB7D26"/>
    <w:rsid w:val="00EB7F08"/>
    <w:rsid w:val="00EC08DC"/>
    <w:rsid w:val="00EC3D12"/>
    <w:rsid w:val="00EC5424"/>
    <w:rsid w:val="00ED03FB"/>
    <w:rsid w:val="00ED14A2"/>
    <w:rsid w:val="00ED2065"/>
    <w:rsid w:val="00ED5C2F"/>
    <w:rsid w:val="00EE5D47"/>
    <w:rsid w:val="00EF0057"/>
    <w:rsid w:val="00EF073A"/>
    <w:rsid w:val="00EF0990"/>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105F7"/>
    <w:rsid w:val="00F111AE"/>
    <w:rsid w:val="00F1165F"/>
    <w:rsid w:val="00F12224"/>
    <w:rsid w:val="00F15BE8"/>
    <w:rsid w:val="00F15E68"/>
    <w:rsid w:val="00F15E70"/>
    <w:rsid w:val="00F15F1B"/>
    <w:rsid w:val="00F17384"/>
    <w:rsid w:val="00F175D6"/>
    <w:rsid w:val="00F17D74"/>
    <w:rsid w:val="00F17F4D"/>
    <w:rsid w:val="00F257F7"/>
    <w:rsid w:val="00F27181"/>
    <w:rsid w:val="00F27BA1"/>
    <w:rsid w:val="00F340A6"/>
    <w:rsid w:val="00F37DEF"/>
    <w:rsid w:val="00F401FE"/>
    <w:rsid w:val="00F40D26"/>
    <w:rsid w:val="00F43364"/>
    <w:rsid w:val="00F44B00"/>
    <w:rsid w:val="00F476B0"/>
    <w:rsid w:val="00F47F3B"/>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6C3F"/>
    <w:rsid w:val="00F672D5"/>
    <w:rsid w:val="00F7048E"/>
    <w:rsid w:val="00F71628"/>
    <w:rsid w:val="00F71AF7"/>
    <w:rsid w:val="00F71F1D"/>
    <w:rsid w:val="00F722EC"/>
    <w:rsid w:val="00F737EB"/>
    <w:rsid w:val="00F7691B"/>
    <w:rsid w:val="00F800F1"/>
    <w:rsid w:val="00F80F9E"/>
    <w:rsid w:val="00F81673"/>
    <w:rsid w:val="00F8338B"/>
    <w:rsid w:val="00F8507F"/>
    <w:rsid w:val="00F85F24"/>
    <w:rsid w:val="00F87142"/>
    <w:rsid w:val="00F87672"/>
    <w:rsid w:val="00F87B5A"/>
    <w:rsid w:val="00F90B35"/>
    <w:rsid w:val="00F9113D"/>
    <w:rsid w:val="00F9126D"/>
    <w:rsid w:val="00F9150F"/>
    <w:rsid w:val="00F92F8E"/>
    <w:rsid w:val="00F93868"/>
    <w:rsid w:val="00F9562C"/>
    <w:rsid w:val="00F9633A"/>
    <w:rsid w:val="00F96967"/>
    <w:rsid w:val="00F96C07"/>
    <w:rsid w:val="00F96D39"/>
    <w:rsid w:val="00F96EAE"/>
    <w:rsid w:val="00FA0090"/>
    <w:rsid w:val="00FA28BA"/>
    <w:rsid w:val="00FA4EAA"/>
    <w:rsid w:val="00FA63CE"/>
    <w:rsid w:val="00FB037D"/>
    <w:rsid w:val="00FB10A3"/>
    <w:rsid w:val="00FB330F"/>
    <w:rsid w:val="00FB3656"/>
    <w:rsid w:val="00FB4A83"/>
    <w:rsid w:val="00FB5C7F"/>
    <w:rsid w:val="00FB6885"/>
    <w:rsid w:val="00FC03E5"/>
    <w:rsid w:val="00FC0672"/>
    <w:rsid w:val="00FC0AD8"/>
    <w:rsid w:val="00FC1D01"/>
    <w:rsid w:val="00FC1F25"/>
    <w:rsid w:val="00FC45DE"/>
    <w:rsid w:val="00FC48B3"/>
    <w:rsid w:val="00FC4BEE"/>
    <w:rsid w:val="00FC69D2"/>
    <w:rsid w:val="00FC7E84"/>
    <w:rsid w:val="00FD0419"/>
    <w:rsid w:val="00FD05C3"/>
    <w:rsid w:val="00FD07E1"/>
    <w:rsid w:val="00FD09F5"/>
    <w:rsid w:val="00FD12D2"/>
    <w:rsid w:val="00FD1D37"/>
    <w:rsid w:val="00FD2F56"/>
    <w:rsid w:val="00FD56A4"/>
    <w:rsid w:val="00FD627E"/>
    <w:rsid w:val="00FD7E8D"/>
    <w:rsid w:val="00FD7F86"/>
    <w:rsid w:val="00FE04D4"/>
    <w:rsid w:val="00FE2638"/>
    <w:rsid w:val="00FE392C"/>
    <w:rsid w:val="00FE41EE"/>
    <w:rsid w:val="00FE5D96"/>
    <w:rsid w:val="00FE5FA5"/>
    <w:rsid w:val="00FE6973"/>
    <w:rsid w:val="00FE6EDC"/>
    <w:rsid w:val="00FE73EE"/>
    <w:rsid w:val="00FF077A"/>
    <w:rsid w:val="00FF0CCD"/>
    <w:rsid w:val="00FF1739"/>
    <w:rsid w:val="00FF1BF0"/>
    <w:rsid w:val="00FF4634"/>
    <w:rsid w:val="00FF4C71"/>
    <w:rsid w:val="00FF4E37"/>
    <w:rsid w:val="00FF5D92"/>
    <w:rsid w:val="00FF5F6B"/>
    <w:rsid w:val="00FF6368"/>
    <w:rsid w:val="00FF6A5F"/>
    <w:rsid w:val="00FF7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3"/>
    <o:shapelayout v:ext="edit">
      <o:idmap v:ext="edit" data="1"/>
    </o:shapelayout>
  </w:shapeDefaults>
  <w:decimalSymbol w:val="."/>
  <w:listSeparator w:val=","/>
  <w14:docId w14:val="7EC0D5F8"/>
  <w15:docId w15:val="{4D8793A0-A886-4CAF-9115-B84D9B84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5E7B"/>
    <w:pPr>
      <w:keepNext/>
      <w:keepLines/>
      <w:numPr>
        <w:numId w:val="10"/>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5E5E7B"/>
    <w:pPr>
      <w:keepNext/>
      <w:keepLines/>
      <w:numPr>
        <w:ilvl w:val="1"/>
        <w:numId w:val="10"/>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5E5E7B"/>
    <w:pPr>
      <w:keepNext/>
      <w:keepLines/>
      <w:numPr>
        <w:ilvl w:val="2"/>
        <w:numId w:val="10"/>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5E5E7B"/>
    <w:pPr>
      <w:keepNext/>
      <w:keepLines/>
      <w:numPr>
        <w:ilvl w:val="3"/>
        <w:numId w:val="10"/>
      </w:numPr>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26495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495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5E5E7B"/>
    <w:pPr>
      <w:spacing w:after="240"/>
      <w:jc w:val="center"/>
    </w:pPr>
    <w:rPr>
      <w:rFonts w:ascii="Arial" w:eastAsiaTheme="minorHAnsi" w:hAnsi="Arial" w:cstheme="minorBidi"/>
      <w:b/>
      <w:sz w:val="28"/>
    </w:rPr>
  </w:style>
  <w:style w:type="character" w:styleId="Hyperlink">
    <w:name w:val="Hyperlink"/>
    <w:basedOn w:val="DefaultParagraphFont"/>
    <w:uiPriority w:val="99"/>
    <w:unhideWhenUsed/>
    <w:rsid w:val="00773BC8"/>
    <w:rPr>
      <w:rFonts w:ascii="Arial" w:hAnsi="Arial"/>
      <w:color w:val="0000FF" w:themeColor="hyperlink"/>
      <w:u w:val="single"/>
    </w:rPr>
  </w:style>
  <w:style w:type="character" w:customStyle="1" w:styleId="Heading1Char">
    <w:name w:val="Heading 1 Char"/>
    <w:basedOn w:val="DefaultParagraphFont"/>
    <w:link w:val="Heading1"/>
    <w:uiPriority w:val="9"/>
    <w:rsid w:val="005E5E7B"/>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5E5E7B"/>
    <w:rPr>
      <w:rFonts w:ascii="arial bold" w:eastAsiaTheme="majorEastAsia" w:hAnsi="arial bold" w:cstheme="majorBidi"/>
      <w:b/>
      <w:bCs/>
      <w:smallCaps/>
      <w:color w:val="262626" w:themeColor="text1" w:themeTint="D9"/>
      <w:sz w:val="28"/>
      <w:szCs w:val="26"/>
    </w:rPr>
  </w:style>
  <w:style w:type="paragraph" w:customStyle="1" w:styleId="BDNotNumberedTitles">
    <w:name w:val="BD NotNumbered Titles"/>
    <w:next w:val="Normal"/>
    <w:link w:val="BDNotNumberedTitlesChar"/>
    <w:qFormat/>
    <w:rsid w:val="005E5E7B"/>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Heading3Char">
    <w:name w:val="Heading 3 Char"/>
    <w:basedOn w:val="DefaultParagraphFont"/>
    <w:link w:val="Heading3"/>
    <w:uiPriority w:val="9"/>
    <w:rsid w:val="005E5E7B"/>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5E5E7B"/>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264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qFormat/>
    <w:rsid w:val="005E5E7B"/>
    <w:pPr>
      <w:numPr>
        <w:numId w:val="5"/>
      </w:numPr>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5E5E7B"/>
    <w:pPr>
      <w:numPr>
        <w:numId w:val="6"/>
      </w:numPr>
    </w:pPr>
  </w:style>
  <w:style w:type="paragraph" w:customStyle="1" w:styleId="BDDefinitionEmphasis">
    <w:name w:val="BD Definition Emphasis"/>
    <w:basedOn w:val="Normal"/>
    <w:next w:val="Normal"/>
    <w:qFormat/>
    <w:rsid w:val="005E5E7B"/>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5E5E7B"/>
    <w:pPr>
      <w:spacing w:line="240" w:lineRule="auto"/>
    </w:pPr>
    <w:rPr>
      <w:rFonts w:ascii="arial bold" w:eastAsiaTheme="majorEastAsia" w:hAnsi="arial bold" w:cstheme="majorBidi"/>
      <w:b/>
      <w:bCs/>
      <w:smallCaps/>
      <w:color w:val="262626" w:themeColor="text1" w:themeTint="D9"/>
      <w:sz w:val="28"/>
      <w:szCs w:val="26"/>
    </w:rPr>
  </w:style>
  <w:style w:type="paragraph" w:customStyle="1" w:styleId="BDAppendixsubheading2">
    <w:name w:val="BD Appendix subheading2"/>
    <w:qFormat/>
    <w:rsid w:val="005E5E7B"/>
    <w:pPr>
      <w:spacing w:after="120" w:line="240" w:lineRule="auto"/>
    </w:pPr>
    <w:rPr>
      <w:rFonts w:ascii="Arial" w:eastAsiaTheme="majorEastAsia" w:hAnsi="Arial"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BDNotNumberedTitles"/>
    <w:qFormat/>
    <w:rsid w:val="005E5E7B"/>
    <w:pPr>
      <w:pBdr>
        <w:bottom w:val="single" w:sz="8" w:space="1" w:color="000000" w:themeColor="text1"/>
      </w:pBdr>
      <w:spacing w:before="480"/>
    </w:pPr>
  </w:style>
  <w:style w:type="paragraph" w:customStyle="1" w:styleId="BDFigureCaption">
    <w:name w:val="BD Figure Caption"/>
    <w:qFormat/>
    <w:rsid w:val="005E5E7B"/>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MarcusTables">
    <w:name w:val="BD Marcus Tables"/>
    <w:basedOn w:val="TableNormal"/>
    <w:uiPriority w:val="99"/>
    <w:rsid w:val="005E5E7B"/>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character" w:customStyle="1" w:styleId="BDNotNumberedTitlesChar">
    <w:name w:val="BD NotNumbered Titles Char"/>
    <w:basedOn w:val="DefaultParagraphFont"/>
    <w:link w:val="BDNotNumberedTitles"/>
    <w:rsid w:val="005E5E7B"/>
    <w:rPr>
      <w:rFonts w:ascii="Arial" w:hAnsi="Arial"/>
      <w:b/>
      <w:color w:val="000000" w:themeColor="text1"/>
      <w:sz w:val="36"/>
    </w:rPr>
  </w:style>
  <w:style w:type="paragraph" w:customStyle="1" w:styleId="BDSectionGoal">
    <w:name w:val="BD SectionGoal"/>
    <w:basedOn w:val="Normal"/>
    <w:next w:val="Normal"/>
    <w:qFormat/>
    <w:rsid w:val="005E5E7B"/>
    <w:pPr>
      <w:shd w:val="clear" w:color="auto" w:fill="92D050"/>
    </w:pPr>
  </w:style>
  <w:style w:type="paragraph" w:customStyle="1" w:styleId="BDSubsectionGoal">
    <w:name w:val="BD SubsectionGoal"/>
    <w:basedOn w:val="Normal"/>
    <w:next w:val="Normal"/>
    <w:qFormat/>
    <w:rsid w:val="005E5E7B"/>
    <w:pPr>
      <w:shd w:val="clear" w:color="auto" w:fill="EAF1DD" w:themeFill="accent3" w:themeFillTint="33"/>
    </w:pPr>
  </w:style>
  <w:style w:type="paragraph" w:customStyle="1" w:styleId="BDTableBulletList">
    <w:name w:val="BD Table Bullet List"/>
    <w:qFormat/>
    <w:rsid w:val="005E5E7B"/>
    <w:pPr>
      <w:numPr>
        <w:numId w:val="4"/>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5E5E7B"/>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5E5E7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5E5E7B"/>
    <w:pPr>
      <w:numPr>
        <w:numId w:val="7"/>
      </w:numPr>
    </w:pPr>
  </w:style>
  <w:style w:type="paragraph" w:customStyle="1" w:styleId="BDTextLetterList">
    <w:name w:val="BD Text Letter List"/>
    <w:basedOn w:val="BDTextBulletList"/>
    <w:next w:val="Normal"/>
    <w:qFormat/>
    <w:rsid w:val="005E5E7B"/>
    <w:pPr>
      <w:keepNext/>
      <w:keepLines/>
      <w:numPr>
        <w:numId w:val="8"/>
      </w:numPr>
      <w:spacing w:before="120" w:after="40"/>
    </w:pPr>
    <w:rPr>
      <w:rFonts w:ascii="Arial" w:hAnsi="Arial"/>
      <w:b/>
      <w:smallCaps/>
    </w:rPr>
  </w:style>
  <w:style w:type="paragraph" w:customStyle="1" w:styleId="BDTextComponentList">
    <w:name w:val="BD Text Component List"/>
    <w:basedOn w:val="BDTextLetterList"/>
    <w:next w:val="Normal"/>
    <w:qFormat/>
    <w:rsid w:val="005E5E7B"/>
    <w:pPr>
      <w:numPr>
        <w:numId w:val="0"/>
      </w:numPr>
    </w:pPr>
  </w:style>
  <w:style w:type="paragraph" w:customStyle="1" w:styleId="BDTextNumberedList0">
    <w:name w:val="BD Text Numbered List"/>
    <w:next w:val="Normal"/>
    <w:qFormat/>
    <w:rsid w:val="005E5E7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5E5E7B"/>
    <w:pPr>
      <w:numPr>
        <w:numId w:val="9"/>
      </w:numPr>
    </w:pPr>
  </w:style>
  <w:style w:type="paragraph" w:customStyle="1" w:styleId="BDUseCaseSubheading">
    <w:name w:val="BD UseCase Subheading"/>
    <w:next w:val="Normal"/>
    <w:qFormat/>
    <w:rsid w:val="005E5E7B"/>
    <w:pPr>
      <w:spacing w:before="240" w:after="0" w:line="240" w:lineRule="auto"/>
    </w:pPr>
    <w:rPr>
      <w:rFonts w:ascii="Arial" w:eastAsia="Times New Roman" w:hAnsi="Arial" w:cstheme="majorBidi"/>
      <w:b/>
      <w:bCs/>
      <w:i/>
      <w:smallCaps/>
      <w:color w:val="262626" w:themeColor="text1" w:themeTint="D9"/>
      <w:szCs w:val="26"/>
      <w:u w:val="single"/>
    </w:rPr>
  </w:style>
  <w:style w:type="paragraph" w:customStyle="1" w:styleId="indent">
    <w:name w:val="indent"/>
    <w:basedOn w:val="Normal"/>
    <w:rsid w:val="004D07A2"/>
    <w:pPr>
      <w:spacing w:before="100" w:beforeAutospacing="1" w:after="100" w:afterAutospacing="1"/>
      <w:ind w:firstLine="360"/>
    </w:pPr>
    <w:rPr>
      <w:rFonts w:eastAsiaTheme="minorEastAsia"/>
      <w:sz w:val="24"/>
      <w:szCs w:val="24"/>
    </w:r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pncr7t-x-x-801">
    <w:name w:val="pncr7t-x-x-801"/>
    <w:basedOn w:val="DefaultParagraphFont"/>
    <w:rsid w:val="000D61B2"/>
    <w:rPr>
      <w:b/>
      <w:bCs/>
      <w:sz w:val="19"/>
      <w:szCs w:val="19"/>
    </w:rPr>
  </w:style>
  <w:style w:type="character" w:customStyle="1" w:styleId="citation">
    <w:name w:val="citation"/>
    <w:basedOn w:val="DefaultParagraphFont"/>
    <w:rsid w:val="00DF024F"/>
  </w:style>
  <w:style w:type="character" w:customStyle="1" w:styleId="apple-converted-space">
    <w:name w:val="apple-converted-space"/>
    <w:basedOn w:val="DefaultParagraphFont"/>
    <w:rsid w:val="00DF024F"/>
  </w:style>
  <w:style w:type="character" w:styleId="LineNumber">
    <w:name w:val="line number"/>
    <w:basedOn w:val="DefaultParagraphFont"/>
    <w:uiPriority w:val="99"/>
    <w:semiHidden/>
    <w:unhideWhenUsed/>
    <w:rsid w:val="004D7F70"/>
  </w:style>
  <w:style w:type="paragraph" w:customStyle="1" w:styleId="bdtextbulletlist0">
    <w:name w:val="bdtextbulletlist"/>
    <w:basedOn w:val="Normal"/>
    <w:rsid w:val="00792791"/>
    <w:pPr>
      <w:spacing w:after="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ist.gov/publication-portal.cfm" TargetMode="External"/><Relationship Id="rId18" Type="http://schemas.openxmlformats.org/officeDocument/2006/relationships/hyperlink" Target="mailto:SP1500comments@nist.gov"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bigdatawg.nist.gov/_uploadfiles/SP1500-1-to-7_comment_templat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bigdatawg.nist.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hyperlink" Target="http://dx.doi.org/10.6028/NIST.SP.1500-1" TargetMode="External"/><Relationship Id="rId19" Type="http://schemas.openxmlformats.org/officeDocument/2006/relationships/hyperlink" Target="mailto:wchang@nist.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P1500comments@nist.gov" TargetMode="External"/><Relationship Id="rId22" Type="http://schemas.openxmlformats.org/officeDocument/2006/relationships/image" Target="media/image4.png"/><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datascience.berkeley.edu/what-is-big-data/" TargetMode="External"/><Relationship Id="rId13" Type="http://schemas.openxmlformats.org/officeDocument/2006/relationships/hyperlink" Target="http://www.iso.org/iso/home/store/catalogue_tc/catalogue_detail.htm?csnumber=35343" TargetMode="External"/><Relationship Id="rId18" Type="http://schemas.openxmlformats.org/officeDocument/2006/relationships/hyperlink" Target="http://dx.doi.org/10.6028/NIST.SP.500-293" TargetMode="External"/><Relationship Id="rId3" Type="http://schemas.openxmlformats.org/officeDocument/2006/relationships/hyperlink" Target="http://www.technologyreview.com/view/519851/the-big-data-conundrum-how-to-define-it/" TargetMode="External"/><Relationship Id="rId7" Type="http://schemas.openxmlformats.org/officeDocument/2006/relationships/hyperlink" Target="http://www.gartner.com/it-glossary/big-data" TargetMode="External"/><Relationship Id="rId12" Type="http://schemas.openxmlformats.org/officeDocument/2006/relationships/hyperlink" Target="http://www.iso.org/iso/home/store/catalogue_tc/catalogue_detail.htm?csnumber=35646" TargetMode="External"/><Relationship Id="rId17" Type="http://schemas.openxmlformats.org/officeDocument/2006/relationships/hyperlink" Target="http://www.emc.com/leadership/programs/digital-universe.htm" TargetMode="External"/><Relationship Id="rId2" Type="http://schemas.openxmlformats.org/officeDocument/2006/relationships/hyperlink" Target="http://datascience.berkeley.edu/what-is-big-data/" TargetMode="External"/><Relationship Id="rId16" Type="http://schemas.openxmlformats.org/officeDocument/2006/relationships/hyperlink" Target="http://www.w3.org/2001/sw/interest/"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jtc1bigdatasg.nist.gov/_uploadfiles/N0095_Final_SGBD_Report_to_JTC1.docx" TargetMode="External"/><Relationship Id="rId11" Type="http://schemas.openxmlformats.org/officeDocument/2006/relationships/hyperlink" Target="http://www.iso.org/iso/home/store/catalogue_ics/catalogue_detail_ics.htm?csnumber=39479" TargetMode="External"/><Relationship Id="rId5" Type="http://schemas.openxmlformats.org/officeDocument/2006/relationships/hyperlink" Target="http://www.forbes.com/sites/gilpress/2014/09/03/12-big-data-definitions-whats-yours/" TargetMode="External"/><Relationship Id="rId15" Type="http://schemas.openxmlformats.org/officeDocument/2006/relationships/hyperlink" Target="http://www.w3.org/2013/data/" TargetMode="External"/><Relationship Id="rId10" Type="http://schemas.openxmlformats.org/officeDocument/2006/relationships/hyperlink" Target="http://www.emc.com/collateral/analyst-reports/idc-extracting-value-from-chaos-ar.pdf" TargetMode="External"/><Relationship Id="rId19" Type="http://schemas.openxmlformats.org/officeDocument/2006/relationships/hyperlink" Target="http://csrc.nist.gov/publications/nistpubs/800-146/sp800-146.pdf" TargetMode="External"/><Relationship Id="rId4" Type="http://schemas.openxmlformats.org/officeDocument/2006/relationships/hyperlink" Target="http://jtc1bigdatasg.nist.gov/_uploadfiles/N0095_Final_SGBD_Report_to_JTC1.docx" TargetMode="External"/><Relationship Id="rId9" Type="http://schemas.openxmlformats.org/officeDocument/2006/relationships/hyperlink" Target="http://www.oed.com/view/Entry/18833" TargetMode="External"/><Relationship Id="rId14" Type="http://schemas.openxmlformats.org/officeDocument/2006/relationships/hyperlink" Target="http://www.iso.org/iso/home/store/catalogue_tc/catalogue_detail.htm?csnumber=53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BC177-C0A6-488D-9A56-FB6B11A5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13671</Words>
  <Characters>77930</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LAldape</dc:creator>
  <cp:keywords>8</cp:keywords>
  <cp:lastModifiedBy>Ann Racuya-Robbins</cp:lastModifiedBy>
  <cp:revision>2</cp:revision>
  <cp:lastPrinted>2014-04-30T19:05:00Z</cp:lastPrinted>
  <dcterms:created xsi:type="dcterms:W3CDTF">2015-11-01T21:36:00Z</dcterms:created>
  <dcterms:modified xsi:type="dcterms:W3CDTF">2015-11-01T21:36:00Z</dcterms:modified>
</cp:coreProperties>
</file>