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6F24B" w14:textId="4AAB755F" w:rsidR="00DE7B77" w:rsidRDefault="00DE7B77" w:rsidP="00925FF3">
      <w:pPr>
        <w:widowControl w:val="0"/>
        <w:autoSpaceDE w:val="0"/>
        <w:autoSpaceDN w:val="0"/>
        <w:adjustRightInd w:val="0"/>
        <w:rPr>
          <w:ins w:id="0" w:author="Nancy Grady" w:date="2014-05-08T11:51:00Z"/>
          <w:rFonts w:ascii="Consolas" w:hAnsi="Consolas" w:cs="Consolas"/>
          <w:sz w:val="22"/>
          <w:szCs w:val="22"/>
        </w:rPr>
      </w:pPr>
      <w:ins w:id="1" w:author="Nancy Grady" w:date="2014-05-08T11:49:00Z">
        <w:r w:rsidRPr="00DE7B77">
          <w:rPr>
            <w:rFonts w:ascii="Consolas" w:hAnsi="Consolas" w:cs="Consolas"/>
            <w:sz w:val="22"/>
            <w:szCs w:val="22"/>
            <w:rPrChange w:id="2" w:author="Nancy Grady" w:date="2014-05-08T11:49:00Z">
              <w:rPr>
                <w:rFonts w:ascii="Consolas" w:hAnsi="Consolas" w:cs="Consolas"/>
              </w:rPr>
            </w:rPrChange>
          </w:rPr>
          <w:t>The following</w:t>
        </w:r>
        <w:r>
          <w:rPr>
            <w:rFonts w:ascii="Consolas" w:hAnsi="Consolas" w:cs="Consolas"/>
            <w:sz w:val="22"/>
            <w:szCs w:val="22"/>
          </w:rPr>
          <w:t xml:space="preserve"> are comments by Frank </w:t>
        </w:r>
      </w:ins>
      <w:proofErr w:type="spellStart"/>
      <w:ins w:id="3" w:author="Nancy Grady" w:date="2014-05-08T11:50:00Z">
        <w:r>
          <w:rPr>
            <w:rFonts w:ascii="Consolas" w:hAnsi="Consolas" w:cs="Consolas"/>
            <w:sz w:val="22"/>
            <w:szCs w:val="22"/>
          </w:rPr>
          <w:t>Farance</w:t>
        </w:r>
        <w:proofErr w:type="spellEnd"/>
        <w:r>
          <w:rPr>
            <w:rFonts w:ascii="Consolas" w:hAnsi="Consolas" w:cs="Consolas"/>
            <w:sz w:val="22"/>
            <w:szCs w:val="22"/>
          </w:rPr>
          <w:t xml:space="preserve"> of the INCITS Ad hoc on Big Data. We did discuss this somewhat on our 5/6 weekly call, but I thought I’d upload for those who weren</w:t>
        </w:r>
      </w:ins>
      <w:ins w:id="4" w:author="Nancy Grady" w:date="2014-05-08T11:51:00Z">
        <w:r>
          <w:rPr>
            <w:rFonts w:ascii="Consolas" w:hAnsi="Consolas" w:cs="Consolas"/>
            <w:sz w:val="22"/>
            <w:szCs w:val="22"/>
          </w:rPr>
          <w:t>’t on the call.</w:t>
        </w:r>
      </w:ins>
    </w:p>
    <w:p w14:paraId="27DFAAE2" w14:textId="77777777" w:rsidR="00DE7B77" w:rsidRDefault="00DE7B77" w:rsidP="00925FF3">
      <w:pPr>
        <w:widowControl w:val="0"/>
        <w:autoSpaceDE w:val="0"/>
        <w:autoSpaceDN w:val="0"/>
        <w:adjustRightInd w:val="0"/>
        <w:rPr>
          <w:ins w:id="5" w:author="Nancy Grady" w:date="2014-05-08T11:51:00Z"/>
          <w:rFonts w:ascii="Consolas" w:hAnsi="Consolas" w:cs="Consolas"/>
          <w:sz w:val="22"/>
          <w:szCs w:val="22"/>
        </w:rPr>
      </w:pPr>
    </w:p>
    <w:p w14:paraId="2EC28C1D" w14:textId="473EC8F0" w:rsidR="00DE7B77" w:rsidRDefault="00DE7B77" w:rsidP="00925FF3">
      <w:pPr>
        <w:widowControl w:val="0"/>
        <w:autoSpaceDE w:val="0"/>
        <w:autoSpaceDN w:val="0"/>
        <w:adjustRightInd w:val="0"/>
        <w:rPr>
          <w:ins w:id="6" w:author="Nancy Grady" w:date="2014-05-08T11:51:00Z"/>
          <w:rFonts w:ascii="Consolas" w:hAnsi="Consolas" w:cs="Consolas"/>
          <w:sz w:val="22"/>
          <w:szCs w:val="22"/>
        </w:rPr>
      </w:pPr>
      <w:ins w:id="7" w:author="Nancy Grady" w:date="2014-05-08T11:51:00Z">
        <w:r>
          <w:rPr>
            <w:rFonts w:ascii="Consolas" w:hAnsi="Consolas" w:cs="Consolas"/>
            <w:sz w:val="22"/>
            <w:szCs w:val="22"/>
          </w:rPr>
          <w:t>Nancy Grady</w:t>
        </w:r>
      </w:ins>
    </w:p>
    <w:p w14:paraId="7885FCC3" w14:textId="77777777" w:rsidR="00DE7B77" w:rsidRDefault="00DE7B77" w:rsidP="00925FF3">
      <w:pPr>
        <w:widowControl w:val="0"/>
        <w:autoSpaceDE w:val="0"/>
        <w:autoSpaceDN w:val="0"/>
        <w:adjustRightInd w:val="0"/>
        <w:rPr>
          <w:ins w:id="8" w:author="Nancy Grady" w:date="2014-05-08T11:51:00Z"/>
          <w:rFonts w:ascii="Consolas" w:hAnsi="Consolas" w:cs="Consolas"/>
          <w:sz w:val="22"/>
          <w:szCs w:val="22"/>
        </w:rPr>
      </w:pPr>
    </w:p>
    <w:p w14:paraId="4EAF8204" w14:textId="77777777" w:rsidR="00DE7B77" w:rsidRDefault="00DE7B77" w:rsidP="00925FF3">
      <w:pPr>
        <w:widowControl w:val="0"/>
        <w:autoSpaceDE w:val="0"/>
        <w:autoSpaceDN w:val="0"/>
        <w:adjustRightInd w:val="0"/>
        <w:rPr>
          <w:ins w:id="9" w:author="Nancy Grady" w:date="2014-05-08T11:51:00Z"/>
          <w:rFonts w:ascii="Consolas" w:hAnsi="Consolas" w:cs="Consolas"/>
          <w:sz w:val="22"/>
          <w:szCs w:val="22"/>
        </w:rPr>
      </w:pPr>
    </w:p>
    <w:p w14:paraId="3E1BC3B2" w14:textId="77777777" w:rsidR="00DE7B77" w:rsidRPr="00DE7B77" w:rsidRDefault="00DE7B77" w:rsidP="00925FF3">
      <w:pPr>
        <w:widowControl w:val="0"/>
        <w:autoSpaceDE w:val="0"/>
        <w:autoSpaceDN w:val="0"/>
        <w:adjustRightInd w:val="0"/>
        <w:rPr>
          <w:ins w:id="10" w:author="Nancy Grady" w:date="2014-05-08T11:49:00Z"/>
          <w:rFonts w:ascii="Consolas" w:hAnsi="Consolas" w:cs="Consolas"/>
          <w:sz w:val="22"/>
          <w:szCs w:val="22"/>
          <w:rPrChange w:id="11" w:author="Nancy Grady" w:date="2014-05-08T11:49:00Z">
            <w:rPr>
              <w:ins w:id="12" w:author="Nancy Grady" w:date="2014-05-08T11:49:00Z"/>
              <w:rFonts w:ascii="Consolas" w:hAnsi="Consolas" w:cs="Consolas"/>
            </w:rPr>
          </w:rPrChange>
        </w:rPr>
      </w:pPr>
      <w:bookmarkStart w:id="13" w:name="_GoBack"/>
      <w:bookmarkEnd w:id="13"/>
    </w:p>
    <w:p w14:paraId="26A9E8F6" w14:textId="77777777" w:rsidR="00DE7B77" w:rsidRPr="00DE7B77" w:rsidRDefault="00DE7B77" w:rsidP="00925FF3">
      <w:pPr>
        <w:widowControl w:val="0"/>
        <w:autoSpaceDE w:val="0"/>
        <w:autoSpaceDN w:val="0"/>
        <w:adjustRightInd w:val="0"/>
        <w:rPr>
          <w:ins w:id="14" w:author="Nancy Grady" w:date="2014-05-08T11:49:00Z"/>
          <w:rFonts w:ascii="Consolas" w:hAnsi="Consolas" w:cs="Consolas"/>
          <w:sz w:val="22"/>
          <w:szCs w:val="22"/>
          <w:rPrChange w:id="15" w:author="Nancy Grady" w:date="2014-05-08T11:49:00Z">
            <w:rPr>
              <w:ins w:id="16" w:author="Nancy Grady" w:date="2014-05-08T11:49:00Z"/>
              <w:rFonts w:ascii="Consolas" w:hAnsi="Consolas" w:cs="Consolas"/>
            </w:rPr>
          </w:rPrChange>
        </w:rPr>
      </w:pPr>
    </w:p>
    <w:p w14:paraId="68C1BCC8" w14:textId="77777777" w:rsidR="00925FF3" w:rsidRPr="00DE7B77" w:rsidRDefault="00925FF3" w:rsidP="00925FF3">
      <w:pPr>
        <w:widowControl w:val="0"/>
        <w:autoSpaceDE w:val="0"/>
        <w:autoSpaceDN w:val="0"/>
        <w:adjustRightInd w:val="0"/>
        <w:rPr>
          <w:rFonts w:ascii="Consolas" w:hAnsi="Consolas" w:cs="Consolas"/>
          <w:sz w:val="22"/>
          <w:szCs w:val="22"/>
          <w:rPrChange w:id="17" w:author="Nancy Grady" w:date="2014-05-08T11:49:00Z">
            <w:rPr>
              <w:rFonts w:ascii="Consolas" w:hAnsi="Consolas" w:cs="Consolas"/>
            </w:rPr>
          </w:rPrChange>
        </w:rPr>
      </w:pPr>
      <w:r w:rsidRPr="00DE7B77">
        <w:rPr>
          <w:rFonts w:ascii="Consolas" w:hAnsi="Consolas" w:cs="Consolas"/>
          <w:sz w:val="22"/>
          <w:szCs w:val="22"/>
          <w:rPrChange w:id="18" w:author="Nancy Grady" w:date="2014-05-08T11:49:00Z">
            <w:rPr>
              <w:rFonts w:ascii="Consolas" w:hAnsi="Consolas" w:cs="Consolas"/>
            </w:rPr>
          </w:rPrChange>
        </w:rPr>
        <w:t>I have a good number of problems with the Definitions document.  In short, the definitions and understandings are problematic and counter to the relevant and applicable sciences (terminology science, computer science, etc.).  Furthermore, this notion that all descriptive characteristics need to begin with the letter V (as in Victor) is terribly English-centric, which impedes international adoption, and artificially skews the terminology in to Cutesy Words, not words that have good, consistent, scientific meanings and basis.</w:t>
      </w:r>
    </w:p>
    <w:p w14:paraId="6B743F16" w14:textId="492997C3" w:rsidR="00925FF3" w:rsidRPr="00DE7B77" w:rsidRDefault="00925FF3" w:rsidP="00925FF3">
      <w:pPr>
        <w:widowControl w:val="0"/>
        <w:autoSpaceDE w:val="0"/>
        <w:autoSpaceDN w:val="0"/>
        <w:adjustRightInd w:val="0"/>
        <w:rPr>
          <w:ins w:id="19" w:author="Nancy Grady" w:date="2014-05-06T12:31:00Z"/>
          <w:rFonts w:ascii="Consolas" w:hAnsi="Consolas" w:cs="Consolas"/>
          <w:sz w:val="22"/>
          <w:szCs w:val="22"/>
          <w:rPrChange w:id="20" w:author="Nancy Grady" w:date="2014-05-08T11:49:00Z">
            <w:rPr>
              <w:ins w:id="21" w:author="Nancy Grady" w:date="2014-05-06T12:31:00Z"/>
              <w:rFonts w:ascii="Consolas" w:hAnsi="Consolas" w:cs="Consolas"/>
            </w:rPr>
          </w:rPrChange>
        </w:rPr>
      </w:pPr>
      <w:ins w:id="22" w:author="Nancy Grady" w:date="2014-05-06T12:31:00Z">
        <w:r w:rsidRPr="00DE7B77">
          <w:rPr>
            <w:rFonts w:ascii="Consolas" w:hAnsi="Consolas" w:cs="Consolas"/>
            <w:sz w:val="22"/>
            <w:szCs w:val="22"/>
            <w:rPrChange w:id="23" w:author="Nancy Grady" w:date="2014-05-08T11:49:00Z">
              <w:rPr>
                <w:rFonts w:ascii="Consolas" w:hAnsi="Consolas" w:cs="Consolas"/>
              </w:rPr>
            </w:rPrChange>
          </w:rPr>
          <w:t xml:space="preserve">Given that volume, velocity, and variety are in common usage, it would not make sense to use any other terms to represent those </w:t>
        </w:r>
      </w:ins>
      <w:ins w:id="24" w:author="Nancy Grady" w:date="2014-05-06T16:03:00Z">
        <w:r w:rsidR="00F32836" w:rsidRPr="00DE7B77">
          <w:rPr>
            <w:rFonts w:ascii="Consolas" w:hAnsi="Consolas" w:cs="Consolas"/>
            <w:sz w:val="22"/>
            <w:szCs w:val="22"/>
            <w:rPrChange w:id="25" w:author="Nancy Grady" w:date="2014-05-08T11:49:00Z">
              <w:rPr>
                <w:rFonts w:ascii="Consolas" w:hAnsi="Consolas" w:cs="Consolas"/>
              </w:rPr>
            </w:rPrChange>
          </w:rPr>
          <w:t xml:space="preserve">dataset </w:t>
        </w:r>
      </w:ins>
      <w:ins w:id="26" w:author="Nancy Grady" w:date="2014-05-06T12:31:00Z">
        <w:r w:rsidRPr="00DE7B77">
          <w:rPr>
            <w:rFonts w:ascii="Consolas" w:hAnsi="Consolas" w:cs="Consolas"/>
            <w:sz w:val="22"/>
            <w:szCs w:val="22"/>
            <w:rPrChange w:id="27" w:author="Nancy Grady" w:date="2014-05-08T11:49:00Z">
              <w:rPr>
                <w:rFonts w:ascii="Consolas" w:hAnsi="Consolas" w:cs="Consolas"/>
              </w:rPr>
            </w:rPrChange>
          </w:rPr>
          <w:t>characteristics.</w:t>
        </w:r>
      </w:ins>
      <w:ins w:id="28" w:author="Nancy Grady" w:date="2014-05-06T12:32:00Z">
        <w:r w:rsidRPr="00DE7B77">
          <w:rPr>
            <w:rFonts w:ascii="Consolas" w:hAnsi="Consolas" w:cs="Consolas"/>
            <w:sz w:val="22"/>
            <w:szCs w:val="22"/>
            <w:rPrChange w:id="29" w:author="Nancy Grady" w:date="2014-05-08T11:49:00Z">
              <w:rPr>
                <w:rFonts w:ascii="Consolas" w:hAnsi="Consolas" w:cs="Consolas"/>
              </w:rPr>
            </w:rPrChange>
          </w:rPr>
          <w:t xml:space="preserve"> These words are of course English-centric, and other languages could use the</w:t>
        </w:r>
      </w:ins>
      <w:ins w:id="30" w:author="Nancy Grady" w:date="2014-05-06T12:33:00Z">
        <w:r w:rsidRPr="00DE7B77">
          <w:rPr>
            <w:rFonts w:ascii="Consolas" w:hAnsi="Consolas" w:cs="Consolas"/>
            <w:sz w:val="22"/>
            <w:szCs w:val="22"/>
            <w:rPrChange w:id="31" w:author="Nancy Grady" w:date="2014-05-08T11:49:00Z">
              <w:rPr>
                <w:rFonts w:ascii="Consolas" w:hAnsi="Consolas" w:cs="Consolas"/>
              </w:rPr>
            </w:rPrChange>
          </w:rPr>
          <w:t xml:space="preserve"> appropriate</w:t>
        </w:r>
      </w:ins>
      <w:ins w:id="32" w:author="Nancy Grady" w:date="2014-05-06T12:32:00Z">
        <w:r w:rsidRPr="00DE7B77">
          <w:rPr>
            <w:rFonts w:ascii="Consolas" w:hAnsi="Consolas" w:cs="Consolas"/>
            <w:sz w:val="22"/>
            <w:szCs w:val="22"/>
            <w:rPrChange w:id="33" w:author="Nancy Grady" w:date="2014-05-08T11:49:00Z">
              <w:rPr>
                <w:rFonts w:ascii="Consolas" w:hAnsi="Consolas" w:cs="Consolas"/>
              </w:rPr>
            </w:rPrChange>
          </w:rPr>
          <w:t xml:space="preserve"> translation of the terms</w:t>
        </w:r>
      </w:ins>
      <w:ins w:id="34" w:author="Nancy Grady" w:date="2014-05-06T12:33:00Z">
        <w:r w:rsidRPr="00DE7B77">
          <w:rPr>
            <w:rFonts w:ascii="Consolas" w:hAnsi="Consolas" w:cs="Consolas"/>
            <w:sz w:val="22"/>
            <w:szCs w:val="22"/>
            <w:rPrChange w:id="35" w:author="Nancy Grady" w:date="2014-05-08T11:49:00Z">
              <w:rPr>
                <w:rFonts w:ascii="Consolas" w:hAnsi="Consolas" w:cs="Consolas"/>
              </w:rPr>
            </w:rPrChange>
          </w:rPr>
          <w:t xml:space="preserve"> into their language, or use the ones that are in common parlance already.</w:t>
        </w:r>
      </w:ins>
    </w:p>
    <w:p w14:paraId="65A5278D" w14:textId="77777777" w:rsidR="00925FF3" w:rsidRPr="00DE7B77" w:rsidRDefault="00925FF3" w:rsidP="00925FF3">
      <w:pPr>
        <w:widowControl w:val="0"/>
        <w:autoSpaceDE w:val="0"/>
        <w:autoSpaceDN w:val="0"/>
        <w:adjustRightInd w:val="0"/>
        <w:rPr>
          <w:ins w:id="36" w:author="Nancy Grady" w:date="2014-05-06T12:32:00Z"/>
          <w:rFonts w:ascii="Consolas" w:hAnsi="Consolas" w:cs="Consolas"/>
          <w:sz w:val="22"/>
          <w:szCs w:val="22"/>
          <w:rPrChange w:id="37" w:author="Nancy Grady" w:date="2014-05-08T11:49:00Z">
            <w:rPr>
              <w:ins w:id="38" w:author="Nancy Grady" w:date="2014-05-06T12:32:00Z"/>
              <w:rFonts w:ascii="Consolas" w:hAnsi="Consolas" w:cs="Consolas"/>
            </w:rPr>
          </w:rPrChange>
        </w:rPr>
      </w:pPr>
    </w:p>
    <w:p w14:paraId="0BEB301B" w14:textId="77777777" w:rsidR="00925FF3" w:rsidRPr="00DE7B77" w:rsidRDefault="00925FF3" w:rsidP="00925FF3">
      <w:pPr>
        <w:widowControl w:val="0"/>
        <w:autoSpaceDE w:val="0"/>
        <w:autoSpaceDN w:val="0"/>
        <w:adjustRightInd w:val="0"/>
        <w:rPr>
          <w:rFonts w:ascii="Consolas" w:hAnsi="Consolas" w:cs="Consolas"/>
          <w:sz w:val="22"/>
          <w:szCs w:val="22"/>
          <w:rPrChange w:id="39" w:author="Nancy Grady" w:date="2014-05-08T11:49:00Z">
            <w:rPr>
              <w:rFonts w:ascii="Consolas" w:hAnsi="Consolas" w:cs="Consolas"/>
            </w:rPr>
          </w:rPrChange>
        </w:rPr>
      </w:pPr>
    </w:p>
    <w:p w14:paraId="58A13427" w14:textId="77777777" w:rsidR="00925FF3" w:rsidRPr="00DE7B77" w:rsidRDefault="00925FF3" w:rsidP="00925FF3">
      <w:pPr>
        <w:widowControl w:val="0"/>
        <w:autoSpaceDE w:val="0"/>
        <w:autoSpaceDN w:val="0"/>
        <w:adjustRightInd w:val="0"/>
        <w:rPr>
          <w:rFonts w:ascii="Consolas" w:hAnsi="Consolas" w:cs="Consolas"/>
          <w:sz w:val="22"/>
          <w:szCs w:val="22"/>
          <w:rPrChange w:id="40" w:author="Nancy Grady" w:date="2014-05-08T11:49:00Z">
            <w:rPr>
              <w:rFonts w:ascii="Consolas" w:hAnsi="Consolas" w:cs="Consolas"/>
            </w:rPr>
          </w:rPrChange>
        </w:rPr>
      </w:pPr>
      <w:r w:rsidRPr="00DE7B77">
        <w:rPr>
          <w:rFonts w:ascii="Consolas" w:hAnsi="Consolas" w:cs="Consolas"/>
          <w:sz w:val="22"/>
          <w:szCs w:val="22"/>
          <w:rPrChange w:id="41" w:author="Nancy Grady" w:date="2014-05-08T11:49:00Z">
            <w:rPr>
              <w:rFonts w:ascii="Consolas" w:hAnsi="Consolas" w:cs="Consolas"/>
            </w:rPr>
          </w:rPrChange>
        </w:rPr>
        <w:t>So in addition to the problematic terminology (concepts/definitions), the concept system is problematic, too.  In other words, it's not about getting to better definitions of "velocity" (etc.), the whole thinking along these lines is misguided.  As an illustration of what's wrong, look at the notion of "volume" and how it is a defining characteristic of Big Data.</w:t>
      </w:r>
    </w:p>
    <w:p w14:paraId="3B5AACC9" w14:textId="77777777" w:rsidR="00925FF3" w:rsidRPr="00DE7B77" w:rsidRDefault="00925FF3" w:rsidP="00925FF3">
      <w:pPr>
        <w:widowControl w:val="0"/>
        <w:autoSpaceDE w:val="0"/>
        <w:autoSpaceDN w:val="0"/>
        <w:adjustRightInd w:val="0"/>
        <w:rPr>
          <w:rFonts w:ascii="Consolas" w:hAnsi="Consolas" w:cs="Consolas"/>
          <w:sz w:val="22"/>
          <w:szCs w:val="22"/>
          <w:rPrChange w:id="42" w:author="Nancy Grady" w:date="2014-05-08T11:49:00Z">
            <w:rPr>
              <w:rFonts w:ascii="Consolas" w:hAnsi="Consolas" w:cs="Consolas"/>
            </w:rPr>
          </w:rPrChange>
        </w:rPr>
      </w:pPr>
    </w:p>
    <w:p w14:paraId="20A37516" w14:textId="77777777" w:rsidR="00925FF3" w:rsidRPr="00DE7B77" w:rsidRDefault="00925FF3" w:rsidP="00925FF3">
      <w:pPr>
        <w:widowControl w:val="0"/>
        <w:autoSpaceDE w:val="0"/>
        <w:autoSpaceDN w:val="0"/>
        <w:adjustRightInd w:val="0"/>
        <w:rPr>
          <w:rFonts w:ascii="Consolas" w:hAnsi="Consolas" w:cs="Consolas"/>
          <w:sz w:val="22"/>
          <w:szCs w:val="22"/>
          <w:rPrChange w:id="43" w:author="Nancy Grady" w:date="2014-05-08T11:49:00Z">
            <w:rPr>
              <w:rFonts w:ascii="Consolas" w:hAnsi="Consolas" w:cs="Consolas"/>
            </w:rPr>
          </w:rPrChange>
        </w:rPr>
      </w:pPr>
      <w:r w:rsidRPr="00DE7B77">
        <w:rPr>
          <w:rFonts w:ascii="Consolas" w:hAnsi="Consolas" w:cs="Consolas"/>
          <w:sz w:val="22"/>
          <w:szCs w:val="22"/>
          <w:rPrChange w:id="44" w:author="Nancy Grady" w:date="2014-05-08T11:49:00Z">
            <w:rPr>
              <w:rFonts w:ascii="Consolas" w:hAnsi="Consolas" w:cs="Consolas"/>
            </w:rPr>
          </w:rPrChange>
        </w:rPr>
        <w:t>On page 6, it says:</w:t>
      </w:r>
    </w:p>
    <w:p w14:paraId="39CF8D35" w14:textId="77777777" w:rsidR="00925FF3" w:rsidRPr="00DE7B77" w:rsidRDefault="00925FF3" w:rsidP="00925FF3">
      <w:pPr>
        <w:widowControl w:val="0"/>
        <w:autoSpaceDE w:val="0"/>
        <w:autoSpaceDN w:val="0"/>
        <w:adjustRightInd w:val="0"/>
        <w:rPr>
          <w:rFonts w:ascii="Consolas" w:hAnsi="Consolas" w:cs="Consolas"/>
          <w:sz w:val="22"/>
          <w:szCs w:val="22"/>
          <w:rPrChange w:id="45" w:author="Nancy Grady" w:date="2014-05-08T11:49:00Z">
            <w:rPr>
              <w:rFonts w:ascii="Consolas" w:hAnsi="Consolas" w:cs="Consolas"/>
            </w:rPr>
          </w:rPrChange>
        </w:rPr>
      </w:pPr>
    </w:p>
    <w:p w14:paraId="6A68F747" w14:textId="77777777" w:rsidR="00925FF3" w:rsidRPr="00DE7B77" w:rsidRDefault="00925FF3" w:rsidP="00925FF3">
      <w:pPr>
        <w:widowControl w:val="0"/>
        <w:autoSpaceDE w:val="0"/>
        <w:autoSpaceDN w:val="0"/>
        <w:adjustRightInd w:val="0"/>
        <w:rPr>
          <w:rFonts w:ascii="Consolas" w:hAnsi="Consolas" w:cs="Consolas"/>
          <w:sz w:val="22"/>
          <w:szCs w:val="22"/>
          <w:rPrChange w:id="46" w:author="Nancy Grady" w:date="2014-05-08T11:49:00Z">
            <w:rPr>
              <w:rFonts w:ascii="Consolas" w:hAnsi="Consolas" w:cs="Consolas"/>
            </w:rPr>
          </w:rPrChange>
        </w:rPr>
      </w:pPr>
      <w:r w:rsidRPr="00DE7B77">
        <w:rPr>
          <w:rFonts w:ascii="Consolas" w:hAnsi="Consolas" w:cs="Consolas"/>
          <w:sz w:val="22"/>
          <w:szCs w:val="22"/>
          <w:rPrChange w:id="47" w:author="Nancy Grady" w:date="2014-05-08T11:49:00Z">
            <w:rPr>
              <w:rFonts w:ascii="Consolas" w:hAnsi="Consolas" w:cs="Consolas"/>
            </w:rPr>
          </w:rPrChange>
        </w:rPr>
        <w:t xml:space="preserve">Definitions&gt; "A difficult question is what makes Big Data big, or how large does a dataset have to be for it to be called Big Data? The answer is an unsatisfying "it depends." Data is considered big if the use of the new scalable architectures provides </w:t>
      </w:r>
      <w:proofErr w:type="gramStart"/>
      <w:r w:rsidRPr="00DE7B77">
        <w:rPr>
          <w:rFonts w:ascii="Consolas" w:hAnsi="Consolas" w:cs="Consolas"/>
          <w:sz w:val="22"/>
          <w:szCs w:val="22"/>
          <w:rPrChange w:id="48" w:author="Nancy Grady" w:date="2014-05-08T11:49:00Z">
            <w:rPr>
              <w:rFonts w:ascii="Consolas" w:hAnsi="Consolas" w:cs="Consolas"/>
            </w:rPr>
          </w:rPrChange>
        </w:rPr>
        <w:t>a cost</w:t>
      </w:r>
      <w:proofErr w:type="gramEnd"/>
      <w:r w:rsidRPr="00DE7B77">
        <w:rPr>
          <w:rFonts w:ascii="Consolas" w:hAnsi="Consolas" w:cs="Consolas"/>
          <w:sz w:val="22"/>
          <w:szCs w:val="22"/>
          <w:rPrChange w:id="49" w:author="Nancy Grady" w:date="2014-05-08T11:49:00Z">
            <w:rPr>
              <w:rFonts w:ascii="Consolas" w:hAnsi="Consolas" w:cs="Consolas"/>
            </w:rPr>
          </w:rPrChange>
        </w:rPr>
        <w:t xml:space="preserve"> or performance efficiency over the relational data model. In other words, the functionality cannot be achieved in a traditional, single platform relational database."</w:t>
      </w:r>
    </w:p>
    <w:p w14:paraId="57E35481" w14:textId="77777777" w:rsidR="00925FF3" w:rsidRPr="00DE7B77" w:rsidRDefault="00925FF3" w:rsidP="00925FF3">
      <w:pPr>
        <w:widowControl w:val="0"/>
        <w:autoSpaceDE w:val="0"/>
        <w:autoSpaceDN w:val="0"/>
        <w:adjustRightInd w:val="0"/>
        <w:rPr>
          <w:rFonts w:ascii="Consolas" w:hAnsi="Consolas" w:cs="Consolas"/>
          <w:sz w:val="22"/>
          <w:szCs w:val="22"/>
          <w:rPrChange w:id="50" w:author="Nancy Grady" w:date="2014-05-08T11:49:00Z">
            <w:rPr>
              <w:rFonts w:ascii="Consolas" w:hAnsi="Consolas" w:cs="Consolas"/>
            </w:rPr>
          </w:rPrChange>
        </w:rPr>
      </w:pPr>
    </w:p>
    <w:p w14:paraId="472DC06A" w14:textId="77777777" w:rsidR="00925FF3" w:rsidRPr="00DE7B77" w:rsidRDefault="00925FF3" w:rsidP="00925FF3">
      <w:pPr>
        <w:widowControl w:val="0"/>
        <w:autoSpaceDE w:val="0"/>
        <w:autoSpaceDN w:val="0"/>
        <w:adjustRightInd w:val="0"/>
        <w:rPr>
          <w:rFonts w:ascii="Consolas" w:hAnsi="Consolas" w:cs="Consolas"/>
          <w:sz w:val="22"/>
          <w:szCs w:val="22"/>
          <w:rPrChange w:id="51" w:author="Nancy Grady" w:date="2014-05-08T11:49:00Z">
            <w:rPr>
              <w:rFonts w:ascii="Consolas" w:hAnsi="Consolas" w:cs="Consolas"/>
            </w:rPr>
          </w:rPrChange>
        </w:rPr>
      </w:pPr>
    </w:p>
    <w:p w14:paraId="413B7D65" w14:textId="77777777" w:rsidR="00925FF3" w:rsidRPr="00DE7B77" w:rsidRDefault="00925FF3" w:rsidP="00925FF3">
      <w:pPr>
        <w:widowControl w:val="0"/>
        <w:autoSpaceDE w:val="0"/>
        <w:autoSpaceDN w:val="0"/>
        <w:adjustRightInd w:val="0"/>
        <w:rPr>
          <w:ins w:id="52" w:author="Nancy Grady" w:date="2014-05-06T12:33:00Z"/>
          <w:rFonts w:ascii="Consolas" w:hAnsi="Consolas" w:cs="Consolas"/>
          <w:sz w:val="22"/>
          <w:szCs w:val="22"/>
          <w:rPrChange w:id="53" w:author="Nancy Grady" w:date="2014-05-08T11:49:00Z">
            <w:rPr>
              <w:ins w:id="54" w:author="Nancy Grady" w:date="2014-05-06T12:33:00Z"/>
              <w:rFonts w:ascii="Consolas" w:hAnsi="Consolas" w:cs="Consolas"/>
            </w:rPr>
          </w:rPrChange>
        </w:rPr>
      </w:pPr>
      <w:r w:rsidRPr="00DE7B77">
        <w:rPr>
          <w:rFonts w:ascii="Consolas" w:hAnsi="Consolas" w:cs="Consolas"/>
          <w:sz w:val="22"/>
          <w:szCs w:val="22"/>
          <w:rPrChange w:id="55" w:author="Nancy Grady" w:date="2014-05-08T11:49:00Z">
            <w:rPr>
              <w:rFonts w:ascii="Consolas" w:hAnsi="Consolas" w:cs="Consolas"/>
            </w:rPr>
          </w:rPrChange>
        </w:rPr>
        <w:t>Well, duh.  That paragraph should tell one (as least in a terminological sense) that one doesn't have the right understanding if the result is "it depends".  Why?  Because terminology is about concepts, concepts have an extension (the objects that correspond to the concept), and the extension needs to be determined reliably, i.e., when two people conjure the concept, they are thinking about the same objects that correspond to that concept.</w:t>
      </w:r>
    </w:p>
    <w:p w14:paraId="22467232" w14:textId="77777777" w:rsidR="00925FF3" w:rsidRPr="00DE7B77" w:rsidRDefault="00925FF3" w:rsidP="00925FF3">
      <w:pPr>
        <w:widowControl w:val="0"/>
        <w:autoSpaceDE w:val="0"/>
        <w:autoSpaceDN w:val="0"/>
        <w:adjustRightInd w:val="0"/>
        <w:rPr>
          <w:ins w:id="56" w:author="Nancy Grady" w:date="2014-05-06T12:37:00Z"/>
          <w:rFonts w:ascii="Consolas" w:hAnsi="Consolas" w:cs="Consolas"/>
          <w:sz w:val="22"/>
          <w:szCs w:val="22"/>
          <w:rPrChange w:id="57" w:author="Nancy Grady" w:date="2014-05-08T11:49:00Z">
            <w:rPr>
              <w:ins w:id="58" w:author="Nancy Grady" w:date="2014-05-06T12:37:00Z"/>
              <w:rFonts w:ascii="Consolas" w:hAnsi="Consolas" w:cs="Consolas"/>
            </w:rPr>
          </w:rPrChange>
        </w:rPr>
      </w:pPr>
      <w:ins w:id="59" w:author="Nancy Grady" w:date="2014-05-06T12:33:00Z">
        <w:r w:rsidRPr="00DE7B77">
          <w:rPr>
            <w:rFonts w:ascii="Consolas" w:hAnsi="Consolas" w:cs="Consolas"/>
            <w:sz w:val="22"/>
            <w:szCs w:val="22"/>
            <w:rPrChange w:id="60" w:author="Nancy Grady" w:date="2014-05-08T11:49:00Z">
              <w:rPr>
                <w:rFonts w:ascii="Consolas" w:hAnsi="Consolas" w:cs="Consolas"/>
              </w:rPr>
            </w:rPrChange>
          </w:rPr>
          <w:t xml:space="preserve">The question of whether data is </w:t>
        </w:r>
      </w:ins>
      <w:ins w:id="61" w:author="Nancy Grady" w:date="2014-05-06T12:34:00Z">
        <w:r w:rsidRPr="00DE7B77">
          <w:rPr>
            <w:rFonts w:ascii="Consolas" w:hAnsi="Consolas" w:cs="Consolas"/>
            <w:sz w:val="22"/>
            <w:szCs w:val="22"/>
            <w:rPrChange w:id="62" w:author="Nancy Grady" w:date="2014-05-08T11:49:00Z">
              <w:rPr>
                <w:rFonts w:ascii="Consolas" w:hAnsi="Consolas" w:cs="Consolas"/>
              </w:rPr>
            </w:rPrChange>
          </w:rPr>
          <w:t>“big” in the volume sense is a metric</w:t>
        </w:r>
      </w:ins>
      <w:ins w:id="63" w:author="Nancy Grady" w:date="2014-05-06T12:38:00Z">
        <w:r w:rsidRPr="00DE7B77">
          <w:rPr>
            <w:rFonts w:ascii="Consolas" w:hAnsi="Consolas" w:cs="Consolas"/>
            <w:sz w:val="22"/>
            <w:szCs w:val="22"/>
            <w:rPrChange w:id="64" w:author="Nancy Grady" w:date="2014-05-08T11:49:00Z">
              <w:rPr>
                <w:rFonts w:ascii="Consolas" w:hAnsi="Consolas" w:cs="Consolas"/>
              </w:rPr>
            </w:rPrChange>
          </w:rPr>
          <w:t xml:space="preserve">, </w:t>
        </w:r>
        <w:r w:rsidRPr="00DE7B77">
          <w:rPr>
            <w:rFonts w:ascii="Consolas" w:hAnsi="Consolas" w:cs="Consolas"/>
            <w:sz w:val="22"/>
            <w:szCs w:val="22"/>
            <w:rPrChange w:id="65" w:author="Nancy Grady" w:date="2014-05-08T11:49:00Z">
              <w:rPr>
                <w:rFonts w:ascii="Consolas" w:hAnsi="Consolas" w:cs="Consolas"/>
              </w:rPr>
            </w:rPrChange>
          </w:rPr>
          <w:lastRenderedPageBreak/>
          <w:t>and the question is whether your volume metric can</w:t>
        </w:r>
      </w:ins>
      <w:ins w:id="66" w:author="Nancy Grady" w:date="2014-05-06T12:34:00Z">
        <w:r w:rsidRPr="00DE7B77">
          <w:rPr>
            <w:rFonts w:ascii="Consolas" w:hAnsi="Consolas" w:cs="Consolas"/>
            <w:sz w:val="22"/>
            <w:szCs w:val="22"/>
            <w:rPrChange w:id="67" w:author="Nancy Grady" w:date="2014-05-08T11:49:00Z">
              <w:rPr>
                <w:rFonts w:ascii="Consolas" w:hAnsi="Consolas" w:cs="Consolas"/>
              </w:rPr>
            </w:rPrChange>
          </w:rPr>
          <w:t xml:space="preserve"> be compared against a threshold</w:t>
        </w:r>
      </w:ins>
      <w:ins w:id="68" w:author="Nancy Grady" w:date="2014-05-06T12:39:00Z">
        <w:r w:rsidRPr="00DE7B77">
          <w:rPr>
            <w:rFonts w:ascii="Consolas" w:hAnsi="Consolas" w:cs="Consolas"/>
            <w:sz w:val="22"/>
            <w:szCs w:val="22"/>
            <w:rPrChange w:id="69" w:author="Nancy Grady" w:date="2014-05-08T11:49:00Z">
              <w:rPr>
                <w:rFonts w:ascii="Consolas" w:hAnsi="Consolas" w:cs="Consolas"/>
              </w:rPr>
            </w:rPrChange>
          </w:rPr>
          <w:t xml:space="preserve"> to decide the data is “Big”</w:t>
        </w:r>
      </w:ins>
      <w:ins w:id="70" w:author="Nancy Grady" w:date="2014-05-06T12:34:00Z">
        <w:r w:rsidRPr="00DE7B77">
          <w:rPr>
            <w:rFonts w:ascii="Consolas" w:hAnsi="Consolas" w:cs="Consolas"/>
            <w:sz w:val="22"/>
            <w:szCs w:val="22"/>
            <w:rPrChange w:id="71" w:author="Nancy Grady" w:date="2014-05-08T11:49:00Z">
              <w:rPr>
                <w:rFonts w:ascii="Consolas" w:hAnsi="Consolas" w:cs="Consolas"/>
              </w:rPr>
            </w:rPrChange>
          </w:rPr>
          <w:t xml:space="preserve">. We have had ever-large datasets for years, so the question is when you need to use horizontally distributed resources to handle the data. Some large datasets can still be </w:t>
        </w:r>
      </w:ins>
      <w:ins w:id="72" w:author="Nancy Grady" w:date="2014-05-06T12:35:00Z">
        <w:r w:rsidRPr="00DE7B77">
          <w:rPr>
            <w:rFonts w:ascii="Consolas" w:hAnsi="Consolas" w:cs="Consolas"/>
            <w:sz w:val="22"/>
            <w:szCs w:val="22"/>
            <w:rPrChange w:id="73" w:author="Nancy Grady" w:date="2014-05-08T11:49:00Z">
              <w:rPr>
                <w:rFonts w:ascii="Consolas" w:hAnsi="Consolas" w:cs="Consolas"/>
              </w:rPr>
            </w:rPrChange>
          </w:rPr>
          <w:t>handled in traditional relational databases. Some not so large datasets are placed into distributed systems because of performance or cost. The question of whether you should use the new distributed technology is often a question of cost and performance, not that the data is so large it couldn</w:t>
        </w:r>
      </w:ins>
      <w:ins w:id="74" w:author="Nancy Grady" w:date="2014-05-06T12:37:00Z">
        <w:r w:rsidRPr="00DE7B77">
          <w:rPr>
            <w:rFonts w:ascii="Consolas" w:hAnsi="Consolas" w:cs="Consolas"/>
            <w:sz w:val="22"/>
            <w:szCs w:val="22"/>
            <w:rPrChange w:id="75" w:author="Nancy Grady" w:date="2014-05-08T11:49:00Z">
              <w:rPr>
                <w:rFonts w:ascii="Consolas" w:hAnsi="Consolas" w:cs="Consolas"/>
              </w:rPr>
            </w:rPrChange>
          </w:rPr>
          <w:t>’t be handled one way or the other.</w:t>
        </w:r>
      </w:ins>
    </w:p>
    <w:p w14:paraId="0397AE3A" w14:textId="77777777" w:rsidR="00925FF3" w:rsidRPr="00DE7B77" w:rsidRDefault="00925FF3" w:rsidP="00925FF3">
      <w:pPr>
        <w:widowControl w:val="0"/>
        <w:autoSpaceDE w:val="0"/>
        <w:autoSpaceDN w:val="0"/>
        <w:adjustRightInd w:val="0"/>
        <w:rPr>
          <w:ins w:id="76" w:author="Nancy Grady" w:date="2014-05-06T12:37:00Z"/>
          <w:rFonts w:ascii="Consolas" w:hAnsi="Consolas" w:cs="Consolas"/>
          <w:sz w:val="22"/>
          <w:szCs w:val="22"/>
          <w:rPrChange w:id="77" w:author="Nancy Grady" w:date="2014-05-08T11:49:00Z">
            <w:rPr>
              <w:ins w:id="78" w:author="Nancy Grady" w:date="2014-05-06T12:37:00Z"/>
              <w:rFonts w:ascii="Consolas" w:hAnsi="Consolas" w:cs="Consolas"/>
            </w:rPr>
          </w:rPrChange>
        </w:rPr>
      </w:pPr>
    </w:p>
    <w:p w14:paraId="6D03942D" w14:textId="77777777" w:rsidR="00925FF3" w:rsidRPr="00DE7B77" w:rsidRDefault="00925FF3" w:rsidP="00925FF3">
      <w:pPr>
        <w:widowControl w:val="0"/>
        <w:autoSpaceDE w:val="0"/>
        <w:autoSpaceDN w:val="0"/>
        <w:adjustRightInd w:val="0"/>
        <w:rPr>
          <w:ins w:id="79" w:author="Nancy Grady" w:date="2014-05-06T12:37:00Z"/>
          <w:rFonts w:ascii="Consolas" w:hAnsi="Consolas" w:cs="Consolas"/>
          <w:sz w:val="22"/>
          <w:szCs w:val="22"/>
          <w:rPrChange w:id="80" w:author="Nancy Grady" w:date="2014-05-08T11:49:00Z">
            <w:rPr>
              <w:ins w:id="81" w:author="Nancy Grady" w:date="2014-05-06T12:37:00Z"/>
              <w:rFonts w:ascii="Consolas" w:hAnsi="Consolas" w:cs="Consolas"/>
            </w:rPr>
          </w:rPrChange>
        </w:rPr>
      </w:pPr>
      <w:proofErr w:type="gramStart"/>
      <w:ins w:id="82" w:author="Nancy Grady" w:date="2014-05-06T12:37:00Z">
        <w:r w:rsidRPr="00DE7B77">
          <w:rPr>
            <w:rFonts w:ascii="Consolas" w:hAnsi="Consolas" w:cs="Consolas"/>
            <w:sz w:val="22"/>
            <w:szCs w:val="22"/>
            <w:rPrChange w:id="83" w:author="Nancy Grady" w:date="2014-05-08T11:49:00Z">
              <w:rPr>
                <w:rFonts w:ascii="Consolas" w:hAnsi="Consolas" w:cs="Consolas"/>
              </w:rPr>
            </w:rPrChange>
          </w:rPr>
          <w:t>The paradigm shift is to use the horizontally distributed resources for scaling</w:t>
        </w:r>
        <w:proofErr w:type="gramEnd"/>
        <w:r w:rsidRPr="00DE7B77">
          <w:rPr>
            <w:rFonts w:ascii="Consolas" w:hAnsi="Consolas" w:cs="Consolas"/>
            <w:sz w:val="22"/>
            <w:szCs w:val="22"/>
            <w:rPrChange w:id="84"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85" w:author="Nancy Grady" w:date="2014-05-08T11:49:00Z">
              <w:rPr>
                <w:rFonts w:ascii="Consolas" w:hAnsi="Consolas" w:cs="Consolas"/>
              </w:rPr>
            </w:rPrChange>
          </w:rPr>
          <w:t>this is the concept</w:t>
        </w:r>
        <w:proofErr w:type="gramEnd"/>
        <w:r w:rsidRPr="00DE7B77">
          <w:rPr>
            <w:rFonts w:ascii="Consolas" w:hAnsi="Consolas" w:cs="Consolas"/>
            <w:sz w:val="22"/>
            <w:szCs w:val="22"/>
            <w:rPrChange w:id="86" w:author="Nancy Grady" w:date="2014-05-08T11:49:00Z">
              <w:rPr>
                <w:rFonts w:ascii="Consolas" w:hAnsi="Consolas" w:cs="Consolas"/>
              </w:rPr>
            </w:rPrChange>
          </w:rPr>
          <w:t>.</w:t>
        </w:r>
      </w:ins>
    </w:p>
    <w:p w14:paraId="3D586986" w14:textId="77777777" w:rsidR="00925FF3" w:rsidRPr="00DE7B77" w:rsidRDefault="00925FF3" w:rsidP="00925FF3">
      <w:pPr>
        <w:widowControl w:val="0"/>
        <w:autoSpaceDE w:val="0"/>
        <w:autoSpaceDN w:val="0"/>
        <w:adjustRightInd w:val="0"/>
        <w:rPr>
          <w:ins w:id="87" w:author="Nancy Grady" w:date="2014-05-06T12:37:00Z"/>
          <w:rFonts w:ascii="Consolas" w:hAnsi="Consolas" w:cs="Consolas"/>
          <w:sz w:val="22"/>
          <w:szCs w:val="22"/>
          <w:rPrChange w:id="88" w:author="Nancy Grady" w:date="2014-05-08T11:49:00Z">
            <w:rPr>
              <w:ins w:id="89" w:author="Nancy Grady" w:date="2014-05-06T12:37:00Z"/>
              <w:rFonts w:ascii="Consolas" w:hAnsi="Consolas" w:cs="Consolas"/>
            </w:rPr>
          </w:rPrChange>
        </w:rPr>
      </w:pPr>
    </w:p>
    <w:p w14:paraId="03D5182B" w14:textId="5BAFE5A9" w:rsidR="00925FF3" w:rsidRPr="00DE7B77" w:rsidRDefault="00925FF3" w:rsidP="00925FF3">
      <w:pPr>
        <w:widowControl w:val="0"/>
        <w:autoSpaceDE w:val="0"/>
        <w:autoSpaceDN w:val="0"/>
        <w:adjustRightInd w:val="0"/>
        <w:rPr>
          <w:ins w:id="90" w:author="Nancy Grady" w:date="2014-05-06T16:05:00Z"/>
          <w:rFonts w:ascii="Consolas" w:hAnsi="Consolas" w:cs="Consolas"/>
          <w:sz w:val="22"/>
          <w:szCs w:val="22"/>
          <w:rPrChange w:id="91" w:author="Nancy Grady" w:date="2014-05-08T11:49:00Z">
            <w:rPr>
              <w:ins w:id="92" w:author="Nancy Grady" w:date="2014-05-06T16:05:00Z"/>
              <w:rFonts w:ascii="Consolas" w:hAnsi="Consolas" w:cs="Consolas"/>
            </w:rPr>
          </w:rPrChange>
        </w:rPr>
      </w:pPr>
      <w:ins w:id="93" w:author="Nancy Grady" w:date="2014-05-06T12:37:00Z">
        <w:r w:rsidRPr="00DE7B77">
          <w:rPr>
            <w:rFonts w:ascii="Consolas" w:hAnsi="Consolas" w:cs="Consolas"/>
            <w:sz w:val="22"/>
            <w:szCs w:val="22"/>
            <w:rPrChange w:id="94" w:author="Nancy Grady" w:date="2014-05-08T11:49:00Z">
              <w:rPr>
                <w:rFonts w:ascii="Consolas" w:hAnsi="Consolas" w:cs="Consolas"/>
              </w:rPr>
            </w:rPrChange>
          </w:rPr>
          <w:t>The definition of Big Data refers to ones where your data characteristics push you into the distributed paradigm for cost/performance</w:t>
        </w:r>
      </w:ins>
      <w:ins w:id="95" w:author="Nancy Grady" w:date="2014-05-06T16:04:00Z">
        <w:r w:rsidR="00F32836" w:rsidRPr="00DE7B77">
          <w:rPr>
            <w:rFonts w:ascii="Consolas" w:hAnsi="Consolas" w:cs="Consolas"/>
            <w:sz w:val="22"/>
            <w:szCs w:val="22"/>
            <w:rPrChange w:id="96" w:author="Nancy Grady" w:date="2014-05-08T11:49:00Z">
              <w:rPr>
                <w:rFonts w:ascii="Consolas" w:hAnsi="Consolas" w:cs="Consolas"/>
              </w:rPr>
            </w:rPrChange>
          </w:rPr>
          <w:t xml:space="preserve"> reasons</w:t>
        </w:r>
      </w:ins>
      <w:ins w:id="97" w:author="Nancy Grady" w:date="2014-05-06T12:37:00Z">
        <w:r w:rsidRPr="00DE7B77">
          <w:rPr>
            <w:rFonts w:ascii="Consolas" w:hAnsi="Consolas" w:cs="Consolas"/>
            <w:sz w:val="22"/>
            <w:szCs w:val="22"/>
            <w:rPrChange w:id="98" w:author="Nancy Grady" w:date="2014-05-08T11:49:00Z">
              <w:rPr>
                <w:rFonts w:ascii="Consolas" w:hAnsi="Consolas" w:cs="Consolas"/>
              </w:rPr>
            </w:rPrChange>
          </w:rPr>
          <w:t>.</w:t>
        </w:r>
      </w:ins>
    </w:p>
    <w:p w14:paraId="060A6BB9" w14:textId="77777777" w:rsidR="00F32836" w:rsidRPr="00DE7B77" w:rsidRDefault="00F32836" w:rsidP="00925FF3">
      <w:pPr>
        <w:widowControl w:val="0"/>
        <w:autoSpaceDE w:val="0"/>
        <w:autoSpaceDN w:val="0"/>
        <w:adjustRightInd w:val="0"/>
        <w:rPr>
          <w:ins w:id="99" w:author="Nancy Grady" w:date="2014-05-06T16:05:00Z"/>
          <w:rFonts w:ascii="Consolas" w:hAnsi="Consolas" w:cs="Consolas"/>
          <w:sz w:val="22"/>
          <w:szCs w:val="22"/>
          <w:rPrChange w:id="100" w:author="Nancy Grady" w:date="2014-05-08T11:49:00Z">
            <w:rPr>
              <w:ins w:id="101" w:author="Nancy Grady" w:date="2014-05-06T16:05:00Z"/>
              <w:rFonts w:ascii="Consolas" w:hAnsi="Consolas" w:cs="Consolas"/>
            </w:rPr>
          </w:rPrChange>
        </w:rPr>
      </w:pPr>
    </w:p>
    <w:p w14:paraId="58D35E30" w14:textId="55B052DE" w:rsidR="00F32836" w:rsidRPr="00DE7B77" w:rsidRDefault="00F32836" w:rsidP="00925FF3">
      <w:pPr>
        <w:widowControl w:val="0"/>
        <w:autoSpaceDE w:val="0"/>
        <w:autoSpaceDN w:val="0"/>
        <w:adjustRightInd w:val="0"/>
        <w:rPr>
          <w:ins w:id="102" w:author="Nancy Grady" w:date="2014-05-06T16:05:00Z"/>
          <w:rFonts w:ascii="Consolas" w:hAnsi="Consolas" w:cs="Consolas"/>
          <w:sz w:val="22"/>
          <w:szCs w:val="22"/>
          <w:rPrChange w:id="103" w:author="Nancy Grady" w:date="2014-05-08T11:49:00Z">
            <w:rPr>
              <w:ins w:id="104" w:author="Nancy Grady" w:date="2014-05-06T16:05:00Z"/>
              <w:rFonts w:ascii="Consolas" w:hAnsi="Consolas" w:cs="Consolas"/>
            </w:rPr>
          </w:rPrChange>
        </w:rPr>
      </w:pPr>
      <w:ins w:id="105" w:author="Nancy Grady" w:date="2014-05-06T16:05:00Z">
        <w:r w:rsidRPr="00DE7B77">
          <w:rPr>
            <w:rFonts w:ascii="Consolas" w:hAnsi="Consolas" w:cs="Consolas"/>
            <w:sz w:val="22"/>
            <w:szCs w:val="22"/>
            <w:rPrChange w:id="106" w:author="Nancy Grady" w:date="2014-05-08T11:49:00Z">
              <w:rPr>
                <w:rFonts w:ascii="Consolas" w:hAnsi="Consolas" w:cs="Consolas"/>
              </w:rPr>
            </w:rPrChange>
          </w:rPr>
          <w:t>As your code example below illustrates, a large dataset can be generated on one machine for a very long time, or distributed across many machines and be generated quicker.</w:t>
        </w:r>
      </w:ins>
      <w:ins w:id="107" w:author="Nancy Grady" w:date="2014-05-06T16:10:00Z">
        <w:r w:rsidRPr="00DE7B77">
          <w:rPr>
            <w:rFonts w:ascii="Consolas" w:hAnsi="Consolas" w:cs="Consolas"/>
            <w:sz w:val="22"/>
            <w:szCs w:val="22"/>
            <w:rPrChange w:id="108" w:author="Nancy Grady" w:date="2014-05-08T11:49:00Z">
              <w:rPr>
                <w:rFonts w:ascii="Consolas" w:hAnsi="Consolas" w:cs="Consolas"/>
              </w:rPr>
            </w:rPrChange>
          </w:rPr>
          <w:t xml:space="preserve"> Which you choose is an economic or performance question.</w:t>
        </w:r>
      </w:ins>
      <w:ins w:id="109" w:author="Nancy Grady" w:date="2014-05-06T16:15:00Z">
        <w:r w:rsidR="00016308" w:rsidRPr="00DE7B77">
          <w:rPr>
            <w:rFonts w:ascii="Consolas" w:hAnsi="Consolas" w:cs="Consolas"/>
            <w:sz w:val="22"/>
            <w:szCs w:val="22"/>
            <w:rPrChange w:id="110" w:author="Nancy Grady" w:date="2014-05-08T11:49:00Z">
              <w:rPr>
                <w:rFonts w:ascii="Consolas" w:hAnsi="Consolas" w:cs="Consolas"/>
              </w:rPr>
            </w:rPrChange>
          </w:rPr>
          <w:t xml:space="preserve"> Perhaps this example is not purely a </w:t>
        </w:r>
      </w:ins>
      <w:ins w:id="111" w:author="Nancy Grady" w:date="2014-05-06T16:16:00Z">
        <w:r w:rsidR="00016308" w:rsidRPr="00DE7B77">
          <w:rPr>
            <w:rFonts w:ascii="Consolas" w:hAnsi="Consolas" w:cs="Consolas"/>
            <w:sz w:val="22"/>
            <w:szCs w:val="22"/>
            <w:rPrChange w:id="112" w:author="Nancy Grady" w:date="2014-05-08T11:49:00Z">
              <w:rPr>
                <w:rFonts w:ascii="Consolas" w:hAnsi="Consolas" w:cs="Consolas"/>
              </w:rPr>
            </w:rPrChange>
          </w:rPr>
          <w:t>“big data” example, since it doesn’t require distribution across nodes to run in a reasonable length of time. You can certainly consider using big data technologies for “small” data to achieve faster performance.</w:t>
        </w:r>
      </w:ins>
    </w:p>
    <w:p w14:paraId="7F2A17E7" w14:textId="77777777" w:rsidR="00F32836" w:rsidRPr="00DE7B77" w:rsidRDefault="00F32836" w:rsidP="00925FF3">
      <w:pPr>
        <w:widowControl w:val="0"/>
        <w:autoSpaceDE w:val="0"/>
        <w:autoSpaceDN w:val="0"/>
        <w:adjustRightInd w:val="0"/>
        <w:rPr>
          <w:ins w:id="113" w:author="Nancy Grady" w:date="2014-05-06T16:06:00Z"/>
          <w:rFonts w:ascii="Consolas" w:hAnsi="Consolas" w:cs="Consolas"/>
          <w:sz w:val="22"/>
          <w:szCs w:val="22"/>
          <w:rPrChange w:id="114" w:author="Nancy Grady" w:date="2014-05-08T11:49:00Z">
            <w:rPr>
              <w:ins w:id="115" w:author="Nancy Grady" w:date="2014-05-06T16:06:00Z"/>
              <w:rFonts w:ascii="Consolas" w:hAnsi="Consolas" w:cs="Consolas"/>
            </w:rPr>
          </w:rPrChange>
        </w:rPr>
      </w:pPr>
    </w:p>
    <w:p w14:paraId="22403BC5" w14:textId="1AB8B67C" w:rsidR="00F32836" w:rsidRPr="00DE7B77" w:rsidRDefault="00F32836" w:rsidP="00925FF3">
      <w:pPr>
        <w:widowControl w:val="0"/>
        <w:autoSpaceDE w:val="0"/>
        <w:autoSpaceDN w:val="0"/>
        <w:adjustRightInd w:val="0"/>
        <w:rPr>
          <w:ins w:id="116" w:author="Nancy Grady" w:date="2014-05-06T12:34:00Z"/>
          <w:rFonts w:ascii="Consolas" w:hAnsi="Consolas" w:cs="Consolas"/>
          <w:sz w:val="22"/>
          <w:szCs w:val="22"/>
          <w:rPrChange w:id="117" w:author="Nancy Grady" w:date="2014-05-08T11:49:00Z">
            <w:rPr>
              <w:ins w:id="118" w:author="Nancy Grady" w:date="2014-05-06T12:34:00Z"/>
              <w:rFonts w:ascii="Consolas" w:hAnsi="Consolas" w:cs="Consolas"/>
            </w:rPr>
          </w:rPrChange>
        </w:rPr>
      </w:pPr>
      <w:ins w:id="119" w:author="Nancy Grady" w:date="2014-05-06T16:06:00Z">
        <w:r w:rsidRPr="00DE7B77">
          <w:rPr>
            <w:rFonts w:ascii="Consolas" w:hAnsi="Consolas" w:cs="Consolas"/>
            <w:sz w:val="22"/>
            <w:szCs w:val="22"/>
            <w:rPrChange w:id="120" w:author="Nancy Grady" w:date="2014-05-08T11:49:00Z">
              <w:rPr>
                <w:rFonts w:ascii="Consolas" w:hAnsi="Consolas" w:cs="Consolas"/>
              </w:rPr>
            </w:rPrChange>
          </w:rPr>
          <w:t xml:space="preserve">An equivalent question would </w:t>
        </w:r>
      </w:ins>
      <w:ins w:id="121" w:author="Nancy Grady" w:date="2014-05-06T16:17:00Z">
        <w:r w:rsidR="00016308" w:rsidRPr="00DE7B77">
          <w:rPr>
            <w:rFonts w:ascii="Consolas" w:hAnsi="Consolas" w:cs="Consolas"/>
            <w:sz w:val="22"/>
            <w:szCs w:val="22"/>
            <w:rPrChange w:id="122" w:author="Nancy Grady" w:date="2014-05-08T11:49:00Z">
              <w:rPr>
                <w:rFonts w:ascii="Consolas" w:hAnsi="Consolas" w:cs="Consolas"/>
              </w:rPr>
            </w:rPrChange>
          </w:rPr>
          <w:t xml:space="preserve">perhaps </w:t>
        </w:r>
      </w:ins>
      <w:ins w:id="123" w:author="Nancy Grady" w:date="2014-05-06T16:06:00Z">
        <w:r w:rsidRPr="00DE7B77">
          <w:rPr>
            <w:rFonts w:ascii="Consolas" w:hAnsi="Consolas" w:cs="Consolas"/>
            <w:sz w:val="22"/>
            <w:szCs w:val="22"/>
            <w:rPrChange w:id="124" w:author="Nancy Grady" w:date="2014-05-08T11:49:00Z">
              <w:rPr>
                <w:rFonts w:ascii="Consolas" w:hAnsi="Consolas" w:cs="Consolas"/>
              </w:rPr>
            </w:rPrChange>
          </w:rPr>
          <w:t xml:space="preserve">be </w:t>
        </w:r>
      </w:ins>
      <w:ins w:id="125" w:author="Nancy Grady" w:date="2014-05-06T16:07:00Z">
        <w:r w:rsidRPr="00DE7B77">
          <w:rPr>
            <w:rFonts w:ascii="Consolas" w:hAnsi="Consolas" w:cs="Consolas"/>
            <w:sz w:val="22"/>
            <w:szCs w:val="22"/>
            <w:rPrChange w:id="126" w:author="Nancy Grady" w:date="2014-05-08T11:49:00Z">
              <w:rPr>
                <w:rFonts w:ascii="Consolas" w:hAnsi="Consolas" w:cs="Consolas"/>
              </w:rPr>
            </w:rPrChange>
          </w:rPr>
          <w:t xml:space="preserve">‘when does a large scale simulation need to be run in parallel across a number of nodes?’ If there is a metric (or metrics) </w:t>
        </w:r>
      </w:ins>
      <w:ins w:id="127" w:author="Nancy Grady" w:date="2014-05-06T16:09:00Z">
        <w:r w:rsidRPr="00DE7B77">
          <w:rPr>
            <w:rFonts w:ascii="Consolas" w:hAnsi="Consolas" w:cs="Consolas"/>
            <w:sz w:val="22"/>
            <w:szCs w:val="22"/>
            <w:rPrChange w:id="128" w:author="Nancy Grady" w:date="2014-05-08T11:49:00Z">
              <w:rPr>
                <w:rFonts w:ascii="Consolas" w:hAnsi="Consolas" w:cs="Consolas"/>
              </w:rPr>
            </w:rPrChange>
          </w:rPr>
          <w:t xml:space="preserve">over some characteristic </w:t>
        </w:r>
      </w:ins>
      <w:ins w:id="129" w:author="Nancy Grady" w:date="2014-05-06T16:07:00Z">
        <w:r w:rsidRPr="00DE7B77">
          <w:rPr>
            <w:rFonts w:ascii="Consolas" w:hAnsi="Consolas" w:cs="Consolas"/>
            <w:sz w:val="22"/>
            <w:szCs w:val="22"/>
            <w:rPrChange w:id="130" w:author="Nancy Grady" w:date="2014-05-08T11:49:00Z">
              <w:rPr>
                <w:rFonts w:ascii="Consolas" w:hAnsi="Consolas" w:cs="Consolas"/>
              </w:rPr>
            </w:rPrChange>
          </w:rPr>
          <w:t xml:space="preserve">that allows someone to decide if this simulation should run on an MPP machine or just a large server, then we can possibly figure out how the answer can be translated to data-intensive </w:t>
        </w:r>
      </w:ins>
      <w:ins w:id="131" w:author="Nancy Grady" w:date="2014-05-06T16:11:00Z">
        <w:r w:rsidR="00016308" w:rsidRPr="00DE7B77">
          <w:rPr>
            <w:rFonts w:ascii="Consolas" w:hAnsi="Consolas" w:cs="Consolas"/>
            <w:sz w:val="22"/>
            <w:szCs w:val="22"/>
            <w:rPrChange w:id="132" w:author="Nancy Grady" w:date="2014-05-08T11:49:00Z">
              <w:rPr>
                <w:rFonts w:ascii="Consolas" w:hAnsi="Consolas" w:cs="Consolas"/>
              </w:rPr>
            </w:rPrChange>
          </w:rPr>
          <w:t>characteristics/</w:t>
        </w:r>
      </w:ins>
      <w:ins w:id="133" w:author="Nancy Grady" w:date="2014-05-06T16:07:00Z">
        <w:r w:rsidRPr="00DE7B77">
          <w:rPr>
            <w:rFonts w:ascii="Consolas" w:hAnsi="Consolas" w:cs="Consolas"/>
            <w:sz w:val="22"/>
            <w:szCs w:val="22"/>
            <w:rPrChange w:id="134" w:author="Nancy Grady" w:date="2014-05-08T11:49:00Z">
              <w:rPr>
                <w:rFonts w:ascii="Consolas" w:hAnsi="Consolas" w:cs="Consolas"/>
              </w:rPr>
            </w:rPrChange>
          </w:rPr>
          <w:t>metrics.</w:t>
        </w:r>
      </w:ins>
      <w:ins w:id="135" w:author="Nancy Grady" w:date="2014-05-06T16:09:00Z">
        <w:r w:rsidRPr="00DE7B77">
          <w:rPr>
            <w:rFonts w:ascii="Consolas" w:hAnsi="Consolas" w:cs="Consolas"/>
            <w:sz w:val="22"/>
            <w:szCs w:val="22"/>
            <w:rPrChange w:id="136" w:author="Nancy Grady" w:date="2014-05-08T11:49:00Z">
              <w:rPr>
                <w:rFonts w:ascii="Consolas" w:hAnsi="Consolas" w:cs="Consolas"/>
              </w:rPr>
            </w:rPrChange>
          </w:rPr>
          <w:t xml:space="preserve"> I suspect </w:t>
        </w:r>
        <w:proofErr w:type="gramStart"/>
        <w:r w:rsidRPr="00DE7B77">
          <w:rPr>
            <w:rFonts w:ascii="Consolas" w:hAnsi="Consolas" w:cs="Consolas"/>
            <w:sz w:val="22"/>
            <w:szCs w:val="22"/>
            <w:rPrChange w:id="137" w:author="Nancy Grady" w:date="2014-05-08T11:49:00Z">
              <w:rPr>
                <w:rFonts w:ascii="Consolas" w:hAnsi="Consolas" w:cs="Consolas"/>
              </w:rPr>
            </w:rPrChange>
          </w:rPr>
          <w:t>the answer is the same</w:t>
        </w:r>
        <w:proofErr w:type="gramEnd"/>
        <w:r w:rsidRPr="00DE7B77">
          <w:rPr>
            <w:rFonts w:ascii="Consolas" w:hAnsi="Consolas" w:cs="Consolas"/>
            <w:sz w:val="22"/>
            <w:szCs w:val="22"/>
            <w:rPrChange w:id="138"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139" w:author="Nancy Grady" w:date="2014-05-08T11:49:00Z">
              <w:rPr>
                <w:rFonts w:ascii="Consolas" w:hAnsi="Consolas" w:cs="Consolas"/>
              </w:rPr>
            </w:rPrChange>
          </w:rPr>
          <w:t>it depends</w:t>
        </w:r>
        <w:proofErr w:type="gramEnd"/>
        <w:r w:rsidRPr="00DE7B77">
          <w:rPr>
            <w:rFonts w:ascii="Consolas" w:hAnsi="Consolas" w:cs="Consolas"/>
            <w:sz w:val="22"/>
            <w:szCs w:val="22"/>
            <w:rPrChange w:id="140" w:author="Nancy Grady" w:date="2014-05-08T11:49:00Z">
              <w:rPr>
                <w:rFonts w:ascii="Consolas" w:hAnsi="Consolas" w:cs="Consolas"/>
              </w:rPr>
            </w:rPrChange>
          </w:rPr>
          <w:t>. It depends on whether you can wait long enough, afford an even bigger server, or parallelize the code to take advantage of the many CPUs.  I hope someone has some insight here because it would help us push our discussion forward</w:t>
        </w:r>
      </w:ins>
      <w:ins w:id="141" w:author="Nancy Grady" w:date="2014-05-06T16:11:00Z">
        <w:r w:rsidR="00016308" w:rsidRPr="00DE7B77">
          <w:rPr>
            <w:rFonts w:ascii="Consolas" w:hAnsi="Consolas" w:cs="Consolas"/>
            <w:sz w:val="22"/>
            <w:szCs w:val="22"/>
            <w:rPrChange w:id="142" w:author="Nancy Grady" w:date="2014-05-08T11:49:00Z">
              <w:rPr>
                <w:rFonts w:ascii="Consolas" w:hAnsi="Consolas" w:cs="Consolas"/>
              </w:rPr>
            </w:rPrChange>
          </w:rPr>
          <w:t xml:space="preserve"> on doing a better job of defining </w:t>
        </w:r>
      </w:ins>
      <w:ins w:id="143" w:author="Nancy Grady" w:date="2014-05-06T16:17:00Z">
        <w:r w:rsidR="00016308" w:rsidRPr="00DE7B77">
          <w:rPr>
            <w:rFonts w:ascii="Consolas" w:hAnsi="Consolas" w:cs="Consolas"/>
            <w:sz w:val="22"/>
            <w:szCs w:val="22"/>
            <w:rPrChange w:id="144" w:author="Nancy Grady" w:date="2014-05-08T11:49:00Z">
              <w:rPr>
                <w:rFonts w:ascii="Consolas" w:hAnsi="Consolas" w:cs="Consolas"/>
              </w:rPr>
            </w:rPrChange>
          </w:rPr>
          <w:t xml:space="preserve">when we’re in the </w:t>
        </w:r>
      </w:ins>
      <w:ins w:id="145" w:author="Nancy Grady" w:date="2014-05-06T16:11:00Z">
        <w:r w:rsidR="00016308" w:rsidRPr="00DE7B77">
          <w:rPr>
            <w:rFonts w:ascii="Consolas" w:hAnsi="Consolas" w:cs="Consolas"/>
            <w:sz w:val="22"/>
            <w:szCs w:val="22"/>
            <w:rPrChange w:id="146" w:author="Nancy Grady" w:date="2014-05-08T11:49:00Z">
              <w:rPr>
                <w:rFonts w:ascii="Consolas" w:hAnsi="Consolas" w:cs="Consolas"/>
              </w:rPr>
            </w:rPrChange>
          </w:rPr>
          <w:t>big data</w:t>
        </w:r>
      </w:ins>
      <w:ins w:id="147" w:author="Nancy Grady" w:date="2014-05-06T16:17:00Z">
        <w:r w:rsidR="00016308" w:rsidRPr="00DE7B77">
          <w:rPr>
            <w:rFonts w:ascii="Consolas" w:hAnsi="Consolas" w:cs="Consolas"/>
            <w:sz w:val="22"/>
            <w:szCs w:val="22"/>
            <w:rPrChange w:id="148" w:author="Nancy Grady" w:date="2014-05-08T11:49:00Z">
              <w:rPr>
                <w:rFonts w:ascii="Consolas" w:hAnsi="Consolas" w:cs="Consolas"/>
              </w:rPr>
            </w:rPrChange>
          </w:rPr>
          <w:t xml:space="preserve"> regime</w:t>
        </w:r>
      </w:ins>
      <w:ins w:id="149" w:author="Nancy Grady" w:date="2014-05-06T16:09:00Z">
        <w:r w:rsidRPr="00DE7B77">
          <w:rPr>
            <w:rFonts w:ascii="Consolas" w:hAnsi="Consolas" w:cs="Consolas"/>
            <w:sz w:val="22"/>
            <w:szCs w:val="22"/>
            <w:rPrChange w:id="150" w:author="Nancy Grady" w:date="2014-05-08T11:49:00Z">
              <w:rPr>
                <w:rFonts w:ascii="Consolas" w:hAnsi="Consolas" w:cs="Consolas"/>
              </w:rPr>
            </w:rPrChange>
          </w:rPr>
          <w:t>.</w:t>
        </w:r>
      </w:ins>
    </w:p>
    <w:p w14:paraId="210CDEF9" w14:textId="77777777" w:rsidR="00925FF3" w:rsidRPr="00DE7B77" w:rsidRDefault="00925FF3" w:rsidP="00925FF3">
      <w:pPr>
        <w:widowControl w:val="0"/>
        <w:autoSpaceDE w:val="0"/>
        <w:autoSpaceDN w:val="0"/>
        <w:adjustRightInd w:val="0"/>
        <w:rPr>
          <w:ins w:id="151" w:author="Nancy Grady" w:date="2014-05-06T12:35:00Z"/>
          <w:rFonts w:ascii="Consolas" w:hAnsi="Consolas" w:cs="Consolas"/>
          <w:sz w:val="22"/>
          <w:szCs w:val="22"/>
          <w:rPrChange w:id="152" w:author="Nancy Grady" w:date="2014-05-08T11:49:00Z">
            <w:rPr>
              <w:ins w:id="153" w:author="Nancy Grady" w:date="2014-05-06T12:35:00Z"/>
              <w:rFonts w:ascii="Consolas" w:hAnsi="Consolas" w:cs="Consolas"/>
            </w:rPr>
          </w:rPrChange>
        </w:rPr>
      </w:pPr>
    </w:p>
    <w:p w14:paraId="05D2B686" w14:textId="3B482AB0" w:rsidR="00925FF3" w:rsidRPr="00DE7B77" w:rsidRDefault="00016308" w:rsidP="00925FF3">
      <w:pPr>
        <w:widowControl w:val="0"/>
        <w:autoSpaceDE w:val="0"/>
        <w:autoSpaceDN w:val="0"/>
        <w:adjustRightInd w:val="0"/>
        <w:rPr>
          <w:rFonts w:ascii="Consolas" w:hAnsi="Consolas" w:cs="Consolas"/>
          <w:sz w:val="22"/>
          <w:szCs w:val="22"/>
          <w:rPrChange w:id="154" w:author="Nancy Grady" w:date="2014-05-08T11:49:00Z">
            <w:rPr>
              <w:rFonts w:ascii="Consolas" w:hAnsi="Consolas" w:cs="Consolas"/>
            </w:rPr>
          </w:rPrChange>
        </w:rPr>
      </w:pPr>
      <w:ins w:id="155" w:author="Nancy Grady" w:date="2014-05-06T16:12:00Z">
        <w:r w:rsidRPr="00DE7B77">
          <w:rPr>
            <w:rFonts w:ascii="Consolas" w:hAnsi="Consolas" w:cs="Consolas"/>
            <w:sz w:val="22"/>
            <w:szCs w:val="22"/>
            <w:rPrChange w:id="156" w:author="Nancy Grady" w:date="2014-05-08T11:49:00Z">
              <w:rPr>
                <w:rFonts w:ascii="Consolas" w:hAnsi="Consolas" w:cs="Consolas"/>
              </w:rPr>
            </w:rPrChange>
          </w:rPr>
          <w:t xml:space="preserve">The other concern we’ve had is that we didn’t want to define big data in terms of the architecture used to handle it. We have that issue in using </w:t>
        </w:r>
        <w:proofErr w:type="spellStart"/>
        <w:r w:rsidRPr="00DE7B77">
          <w:rPr>
            <w:rFonts w:ascii="Consolas" w:hAnsi="Consolas" w:cs="Consolas"/>
            <w:sz w:val="22"/>
            <w:szCs w:val="22"/>
            <w:rPrChange w:id="157" w:author="Nancy Grady" w:date="2014-05-08T11:49:00Z">
              <w:rPr>
                <w:rFonts w:ascii="Consolas" w:hAnsi="Consolas" w:cs="Consolas"/>
              </w:rPr>
            </w:rPrChange>
          </w:rPr>
          <w:t>NoSQL</w:t>
        </w:r>
        <w:proofErr w:type="spellEnd"/>
        <w:r w:rsidRPr="00DE7B77">
          <w:rPr>
            <w:rFonts w:ascii="Consolas" w:hAnsi="Consolas" w:cs="Consolas"/>
            <w:sz w:val="22"/>
            <w:szCs w:val="22"/>
            <w:rPrChange w:id="158" w:author="Nancy Grady" w:date="2014-05-08T11:49:00Z">
              <w:rPr>
                <w:rFonts w:ascii="Consolas" w:hAnsi="Consolas" w:cs="Consolas"/>
              </w:rPr>
            </w:rPrChange>
          </w:rPr>
          <w:t xml:space="preserve"> (SQL the </w:t>
        </w:r>
      </w:ins>
      <w:ins w:id="159" w:author="Nancy Grady" w:date="2014-05-06T16:13:00Z">
        <w:r w:rsidRPr="00DE7B77">
          <w:rPr>
            <w:rFonts w:ascii="Consolas" w:hAnsi="Consolas" w:cs="Consolas"/>
            <w:sz w:val="22"/>
            <w:szCs w:val="22"/>
            <w:rPrChange w:id="160" w:author="Nancy Grady" w:date="2014-05-08T11:49:00Z">
              <w:rPr>
                <w:rFonts w:ascii="Consolas" w:hAnsi="Consolas" w:cs="Consolas"/>
              </w:rPr>
            </w:rPrChange>
          </w:rPr>
          <w:t xml:space="preserve">relational model </w:t>
        </w:r>
      </w:ins>
      <w:ins w:id="161" w:author="Nancy Grady" w:date="2014-05-06T16:12:00Z">
        <w:r w:rsidRPr="00DE7B77">
          <w:rPr>
            <w:rFonts w:ascii="Consolas" w:hAnsi="Consolas" w:cs="Consolas"/>
            <w:sz w:val="22"/>
            <w:szCs w:val="22"/>
            <w:rPrChange w:id="162" w:author="Nancy Grady" w:date="2014-05-08T11:49:00Z">
              <w:rPr>
                <w:rFonts w:ascii="Consolas" w:hAnsi="Consolas" w:cs="Consolas"/>
              </w:rPr>
            </w:rPrChange>
          </w:rPr>
          <w:t>query language</w:t>
        </w:r>
      </w:ins>
      <w:ins w:id="163" w:author="Nancy Grady" w:date="2014-05-06T16:13:00Z">
        <w:r w:rsidRPr="00DE7B77">
          <w:rPr>
            <w:rFonts w:ascii="Consolas" w:hAnsi="Consolas" w:cs="Consolas"/>
            <w:sz w:val="22"/>
            <w:szCs w:val="22"/>
            <w:rPrChange w:id="164" w:author="Nancy Grady" w:date="2014-05-08T11:49:00Z">
              <w:rPr>
                <w:rFonts w:ascii="Consolas" w:hAnsi="Consolas" w:cs="Consolas"/>
              </w:rPr>
            </w:rPrChange>
          </w:rPr>
          <w:t>) to describe a storage paradigm that is non-relational. We mention it</w:t>
        </w:r>
      </w:ins>
      <w:ins w:id="165" w:author="Nancy Grady" w:date="2014-05-06T16:17:00Z">
        <w:r w:rsidRPr="00DE7B77">
          <w:rPr>
            <w:rFonts w:ascii="Consolas" w:hAnsi="Consolas" w:cs="Consolas"/>
            <w:sz w:val="22"/>
            <w:szCs w:val="22"/>
            <w:rPrChange w:id="166" w:author="Nancy Grady" w:date="2014-05-08T11:49:00Z">
              <w:rPr>
                <w:rFonts w:ascii="Consolas" w:hAnsi="Consolas" w:cs="Consolas"/>
              </w:rPr>
            </w:rPrChange>
          </w:rPr>
          <w:t>,</w:t>
        </w:r>
      </w:ins>
      <w:ins w:id="167" w:author="Nancy Grady" w:date="2014-05-06T16:13:00Z">
        <w:r w:rsidRPr="00DE7B77">
          <w:rPr>
            <w:rFonts w:ascii="Consolas" w:hAnsi="Consolas" w:cs="Consolas"/>
            <w:sz w:val="22"/>
            <w:szCs w:val="22"/>
            <w:rPrChange w:id="168"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169" w:author="Nancy Grady" w:date="2014-05-08T11:49:00Z">
              <w:rPr>
                <w:rFonts w:ascii="Consolas" w:hAnsi="Consolas" w:cs="Consolas"/>
              </w:rPr>
            </w:rPrChange>
          </w:rPr>
          <w:t>then</w:t>
        </w:r>
        <w:proofErr w:type="gramEnd"/>
        <w:r w:rsidRPr="00DE7B77">
          <w:rPr>
            <w:rFonts w:ascii="Consolas" w:hAnsi="Consolas" w:cs="Consolas"/>
            <w:sz w:val="22"/>
            <w:szCs w:val="22"/>
            <w:rPrChange w:id="170" w:author="Nancy Grady" w:date="2014-05-08T11:49:00Z">
              <w:rPr>
                <w:rFonts w:ascii="Consolas" w:hAnsi="Consolas" w:cs="Consolas"/>
              </w:rPr>
            </w:rPrChange>
          </w:rPr>
          <w:t xml:space="preserve"> suggest using non-relational as a better term. I have no delusions that </w:t>
        </w:r>
      </w:ins>
      <w:ins w:id="171" w:author="Nancy Grady" w:date="2014-05-06T16:14:00Z">
        <w:r w:rsidRPr="00DE7B77">
          <w:rPr>
            <w:rFonts w:ascii="Consolas" w:hAnsi="Consolas" w:cs="Consolas"/>
            <w:sz w:val="22"/>
            <w:szCs w:val="22"/>
            <w:rPrChange w:id="172" w:author="Nancy Grady" w:date="2014-05-08T11:49:00Z">
              <w:rPr>
                <w:rFonts w:ascii="Consolas" w:hAnsi="Consolas" w:cs="Consolas"/>
              </w:rPr>
            </w:rPrChange>
          </w:rPr>
          <w:t xml:space="preserve">‘non-relational’ will ever replace </w:t>
        </w:r>
        <w:proofErr w:type="spellStart"/>
        <w:r w:rsidRPr="00DE7B77">
          <w:rPr>
            <w:rFonts w:ascii="Consolas" w:hAnsi="Consolas" w:cs="Consolas"/>
            <w:sz w:val="22"/>
            <w:szCs w:val="22"/>
            <w:rPrChange w:id="173" w:author="Nancy Grady" w:date="2014-05-08T11:49:00Z">
              <w:rPr>
                <w:rFonts w:ascii="Consolas" w:hAnsi="Consolas" w:cs="Consolas"/>
              </w:rPr>
            </w:rPrChange>
          </w:rPr>
          <w:t>NoSQL</w:t>
        </w:r>
      </w:ins>
      <w:proofErr w:type="spellEnd"/>
      <w:ins w:id="174" w:author="Nancy Grady" w:date="2014-05-06T16:18:00Z">
        <w:r w:rsidRPr="00DE7B77">
          <w:rPr>
            <w:rFonts w:ascii="Consolas" w:hAnsi="Consolas" w:cs="Consolas"/>
            <w:sz w:val="22"/>
            <w:szCs w:val="22"/>
            <w:rPrChange w:id="175" w:author="Nancy Grady" w:date="2014-05-08T11:49:00Z">
              <w:rPr>
                <w:rFonts w:ascii="Consolas" w:hAnsi="Consolas" w:cs="Consolas"/>
              </w:rPr>
            </w:rPrChange>
          </w:rPr>
          <w:t xml:space="preserve"> in public parlance</w:t>
        </w:r>
      </w:ins>
      <w:ins w:id="176" w:author="Nancy Grady" w:date="2014-05-06T16:14:00Z">
        <w:r w:rsidRPr="00DE7B77">
          <w:rPr>
            <w:rFonts w:ascii="Consolas" w:hAnsi="Consolas" w:cs="Consolas"/>
            <w:sz w:val="22"/>
            <w:szCs w:val="22"/>
            <w:rPrChange w:id="177" w:author="Nancy Grady" w:date="2014-05-08T11:49:00Z">
              <w:rPr>
                <w:rFonts w:ascii="Consolas" w:hAnsi="Consolas" w:cs="Consolas"/>
              </w:rPr>
            </w:rPrChange>
          </w:rPr>
          <w:t>. It’s become a term that has moved away from its original usage to by default mean non-relational storage models.</w:t>
        </w:r>
      </w:ins>
      <w:ins w:id="178" w:author="Nancy Grady" w:date="2014-05-06T16:18:00Z">
        <w:r w:rsidRPr="00DE7B77">
          <w:rPr>
            <w:rFonts w:ascii="Consolas" w:hAnsi="Consolas" w:cs="Consolas"/>
            <w:sz w:val="22"/>
            <w:szCs w:val="22"/>
            <w:rPrChange w:id="179" w:author="Nancy Grady" w:date="2014-05-08T11:49:00Z">
              <w:rPr>
                <w:rFonts w:ascii="Consolas" w:hAnsi="Consolas" w:cs="Consolas"/>
              </w:rPr>
            </w:rPrChange>
          </w:rPr>
          <w:t xml:space="preserve"> We can suggest, however.</w:t>
        </w:r>
      </w:ins>
    </w:p>
    <w:p w14:paraId="7FB0F1C4" w14:textId="77777777" w:rsidR="00925FF3" w:rsidRPr="00DE7B77" w:rsidRDefault="00925FF3" w:rsidP="00925FF3">
      <w:pPr>
        <w:widowControl w:val="0"/>
        <w:autoSpaceDE w:val="0"/>
        <w:autoSpaceDN w:val="0"/>
        <w:adjustRightInd w:val="0"/>
        <w:rPr>
          <w:rFonts w:ascii="Consolas" w:hAnsi="Consolas" w:cs="Consolas"/>
          <w:sz w:val="22"/>
          <w:szCs w:val="22"/>
          <w:rPrChange w:id="180" w:author="Nancy Grady" w:date="2014-05-08T11:49:00Z">
            <w:rPr>
              <w:rFonts w:ascii="Consolas" w:hAnsi="Consolas" w:cs="Consolas"/>
            </w:rPr>
          </w:rPrChange>
        </w:rPr>
      </w:pPr>
    </w:p>
    <w:p w14:paraId="4237EA28" w14:textId="77777777" w:rsidR="00925FF3" w:rsidRPr="00DE7B77" w:rsidRDefault="00925FF3" w:rsidP="00925FF3">
      <w:pPr>
        <w:widowControl w:val="0"/>
        <w:autoSpaceDE w:val="0"/>
        <w:autoSpaceDN w:val="0"/>
        <w:adjustRightInd w:val="0"/>
        <w:rPr>
          <w:rFonts w:ascii="Consolas" w:hAnsi="Consolas" w:cs="Consolas"/>
          <w:sz w:val="22"/>
          <w:szCs w:val="22"/>
          <w:rPrChange w:id="181" w:author="Nancy Grady" w:date="2014-05-08T11:49:00Z">
            <w:rPr>
              <w:rFonts w:ascii="Consolas" w:hAnsi="Consolas" w:cs="Consolas"/>
            </w:rPr>
          </w:rPrChange>
        </w:rPr>
      </w:pPr>
      <w:r w:rsidRPr="00DE7B77">
        <w:rPr>
          <w:rFonts w:ascii="Consolas" w:hAnsi="Consolas" w:cs="Consolas"/>
          <w:sz w:val="22"/>
          <w:szCs w:val="22"/>
          <w:rPrChange w:id="182" w:author="Nancy Grady" w:date="2014-05-08T11:49:00Z">
            <w:rPr>
              <w:rFonts w:ascii="Consolas" w:hAnsi="Consolas" w:cs="Consolas"/>
            </w:rPr>
          </w:rPrChange>
        </w:rPr>
        <w:t>As an example of a poor concept, see the prior definition of "planet" which had a terminological problem because there was disagreement/inconsistency on the definition (i.e., it had a problem with the concept's extension).  The solution was not to define "planet" better, but to recognize that the problem was with the conceptualization of its concept system: instead of the concept system only having a notion of "planet" (whatever its definition), the better concept system is one that has *two* notions of "planet" and "dwarf planet".  With that different conceptualization, the two notions (two concepts) can be better defined -- the definition is better because of the concepts characteristics (the concept's intension) are more precise and the use of the concept to classify objects in the world (the concept's extension) is more precise/consistent.</w:t>
      </w:r>
    </w:p>
    <w:p w14:paraId="761EE768" w14:textId="499A0DE9" w:rsidR="00925FF3" w:rsidRPr="00DE7B77" w:rsidRDefault="00925FF3" w:rsidP="00925FF3">
      <w:pPr>
        <w:widowControl w:val="0"/>
        <w:autoSpaceDE w:val="0"/>
        <w:autoSpaceDN w:val="0"/>
        <w:adjustRightInd w:val="0"/>
        <w:rPr>
          <w:ins w:id="183" w:author="Nancy Grady" w:date="2014-05-06T16:20:00Z"/>
          <w:rFonts w:ascii="Consolas" w:hAnsi="Consolas" w:cs="Consolas"/>
          <w:sz w:val="22"/>
          <w:szCs w:val="22"/>
          <w:rPrChange w:id="184" w:author="Nancy Grady" w:date="2014-05-08T11:49:00Z">
            <w:rPr>
              <w:ins w:id="185" w:author="Nancy Grady" w:date="2014-05-06T16:20:00Z"/>
              <w:rFonts w:ascii="Consolas" w:hAnsi="Consolas" w:cs="Consolas"/>
            </w:rPr>
          </w:rPrChange>
        </w:rPr>
      </w:pPr>
      <w:ins w:id="186" w:author="Nancy Grady" w:date="2014-05-06T12:40:00Z">
        <w:r w:rsidRPr="00DE7B77">
          <w:rPr>
            <w:rFonts w:ascii="Consolas" w:hAnsi="Consolas" w:cs="Consolas"/>
            <w:sz w:val="22"/>
            <w:szCs w:val="22"/>
            <w:rPrChange w:id="187" w:author="Nancy Grady" w:date="2014-05-08T11:49:00Z">
              <w:rPr>
                <w:rFonts w:ascii="Consolas" w:hAnsi="Consolas" w:cs="Consolas"/>
              </w:rPr>
            </w:rPrChange>
          </w:rPr>
          <w:t>Perhaps looking into the reason Pluto was removed as a planet could give us some insight as to ways to better answer</w:t>
        </w:r>
      </w:ins>
      <w:ins w:id="188" w:author="Nancy Grady" w:date="2014-05-06T12:41:00Z">
        <w:r w:rsidRPr="00DE7B77">
          <w:rPr>
            <w:rFonts w:ascii="Consolas" w:hAnsi="Consolas" w:cs="Consolas"/>
            <w:sz w:val="22"/>
            <w:szCs w:val="22"/>
            <w:rPrChange w:id="189" w:author="Nancy Grady" w:date="2014-05-08T11:49:00Z">
              <w:rPr>
                <w:rFonts w:ascii="Consolas" w:hAnsi="Consolas" w:cs="Consolas"/>
              </w:rPr>
            </w:rPrChange>
          </w:rPr>
          <w:t xml:space="preserve"> the size question on whether data is </w:t>
        </w:r>
      </w:ins>
      <w:ins w:id="190" w:author="Nancy Grady" w:date="2014-05-06T16:12:00Z">
        <w:r w:rsidR="00016308" w:rsidRPr="00DE7B77">
          <w:rPr>
            <w:rFonts w:ascii="Consolas" w:hAnsi="Consolas" w:cs="Consolas"/>
            <w:sz w:val="22"/>
            <w:szCs w:val="22"/>
            <w:rPrChange w:id="191" w:author="Nancy Grady" w:date="2014-05-08T11:49:00Z">
              <w:rPr>
                <w:rFonts w:ascii="Consolas" w:hAnsi="Consolas" w:cs="Consolas"/>
              </w:rPr>
            </w:rPrChange>
          </w:rPr>
          <w:t>‘</w:t>
        </w:r>
      </w:ins>
      <w:ins w:id="192" w:author="Nancy Grady" w:date="2014-05-06T12:41:00Z">
        <w:r w:rsidRPr="00DE7B77">
          <w:rPr>
            <w:rFonts w:ascii="Consolas" w:hAnsi="Consolas" w:cs="Consolas"/>
            <w:sz w:val="22"/>
            <w:szCs w:val="22"/>
            <w:rPrChange w:id="193" w:author="Nancy Grady" w:date="2014-05-08T11:49:00Z">
              <w:rPr>
                <w:rFonts w:ascii="Consolas" w:hAnsi="Consolas" w:cs="Consolas"/>
              </w:rPr>
            </w:rPrChange>
          </w:rPr>
          <w:t>big</w:t>
        </w:r>
      </w:ins>
      <w:ins w:id="194" w:author="Nancy Grady" w:date="2014-05-06T16:12:00Z">
        <w:r w:rsidR="00016308" w:rsidRPr="00DE7B77">
          <w:rPr>
            <w:rFonts w:ascii="Consolas" w:hAnsi="Consolas" w:cs="Consolas"/>
            <w:sz w:val="22"/>
            <w:szCs w:val="22"/>
            <w:rPrChange w:id="195" w:author="Nancy Grady" w:date="2014-05-08T11:49:00Z">
              <w:rPr>
                <w:rFonts w:ascii="Consolas" w:hAnsi="Consolas" w:cs="Consolas"/>
              </w:rPr>
            </w:rPrChange>
          </w:rPr>
          <w:t>’</w:t>
        </w:r>
      </w:ins>
      <w:ins w:id="196" w:author="Nancy Grady" w:date="2014-05-06T12:41:00Z">
        <w:r w:rsidRPr="00DE7B77">
          <w:rPr>
            <w:rFonts w:ascii="Consolas" w:hAnsi="Consolas" w:cs="Consolas"/>
            <w:sz w:val="22"/>
            <w:szCs w:val="22"/>
            <w:rPrChange w:id="197" w:author="Nancy Grady" w:date="2014-05-08T11:49:00Z">
              <w:rPr>
                <w:rFonts w:ascii="Consolas" w:hAnsi="Consolas" w:cs="Consolas"/>
              </w:rPr>
            </w:rPrChange>
          </w:rPr>
          <w:t>.</w:t>
        </w:r>
      </w:ins>
      <w:ins w:id="198" w:author="Nancy Grady" w:date="2014-05-06T16:18:00Z">
        <w:r w:rsidR="00016308" w:rsidRPr="00DE7B77">
          <w:rPr>
            <w:rFonts w:ascii="Consolas" w:hAnsi="Consolas" w:cs="Consolas"/>
            <w:sz w:val="22"/>
            <w:szCs w:val="22"/>
            <w:rPrChange w:id="199" w:author="Nancy Grady" w:date="2014-05-08T11:49:00Z">
              <w:rPr>
                <w:rFonts w:ascii="Consolas" w:hAnsi="Consolas" w:cs="Consolas"/>
              </w:rPr>
            </w:rPrChange>
          </w:rPr>
          <w:t xml:space="preserve"> </w:t>
        </w:r>
      </w:ins>
      <w:ins w:id="200" w:author="Nancy Grady" w:date="2014-05-06T16:19:00Z">
        <w:r w:rsidR="00016308" w:rsidRPr="00DE7B77">
          <w:rPr>
            <w:rFonts w:ascii="Consolas" w:hAnsi="Consolas" w:cs="Consolas"/>
            <w:sz w:val="22"/>
            <w:szCs w:val="22"/>
            <w:rPrChange w:id="201" w:author="Nancy Grady" w:date="2014-05-08T11:49:00Z">
              <w:rPr>
                <w:rFonts w:ascii="Consolas" w:hAnsi="Consolas" w:cs="Consolas"/>
              </w:rPr>
            </w:rPrChange>
          </w:rPr>
          <w:t>Can we think of other terms to better categorize what technology solutions are appropriate. We haven</w:t>
        </w:r>
      </w:ins>
      <w:ins w:id="202" w:author="Nancy Grady" w:date="2014-05-06T16:20:00Z">
        <w:r w:rsidR="00016308" w:rsidRPr="00DE7B77">
          <w:rPr>
            <w:rFonts w:ascii="Consolas" w:hAnsi="Consolas" w:cs="Consolas"/>
            <w:sz w:val="22"/>
            <w:szCs w:val="22"/>
            <w:rPrChange w:id="203" w:author="Nancy Grady" w:date="2014-05-08T11:49:00Z">
              <w:rPr>
                <w:rFonts w:ascii="Consolas" w:hAnsi="Consolas" w:cs="Consolas"/>
              </w:rPr>
            </w:rPrChange>
          </w:rPr>
          <w:t>’t gotten anywhere near far enough in discussing thinks like metrics or SLAs to address the ‘when is it big data’ question, but it would be great to make more progress on this fundamental question.</w:t>
        </w:r>
      </w:ins>
    </w:p>
    <w:p w14:paraId="2A779BA0" w14:textId="77777777" w:rsidR="00016308" w:rsidRPr="00DE7B77" w:rsidRDefault="00016308" w:rsidP="00925FF3">
      <w:pPr>
        <w:widowControl w:val="0"/>
        <w:autoSpaceDE w:val="0"/>
        <w:autoSpaceDN w:val="0"/>
        <w:adjustRightInd w:val="0"/>
        <w:rPr>
          <w:ins w:id="204" w:author="Nancy Grady" w:date="2014-05-06T12:40:00Z"/>
          <w:rFonts w:ascii="Consolas" w:hAnsi="Consolas" w:cs="Consolas"/>
          <w:sz w:val="22"/>
          <w:szCs w:val="22"/>
          <w:rPrChange w:id="205" w:author="Nancy Grady" w:date="2014-05-08T11:49:00Z">
            <w:rPr>
              <w:ins w:id="206" w:author="Nancy Grady" w:date="2014-05-06T12:40:00Z"/>
              <w:rFonts w:ascii="Consolas" w:hAnsi="Consolas" w:cs="Consolas"/>
            </w:rPr>
          </w:rPrChange>
        </w:rPr>
      </w:pPr>
    </w:p>
    <w:p w14:paraId="1AA069AF" w14:textId="77777777" w:rsidR="00925FF3" w:rsidRPr="00DE7B77" w:rsidRDefault="00925FF3" w:rsidP="00925FF3">
      <w:pPr>
        <w:widowControl w:val="0"/>
        <w:autoSpaceDE w:val="0"/>
        <w:autoSpaceDN w:val="0"/>
        <w:adjustRightInd w:val="0"/>
        <w:rPr>
          <w:rFonts w:ascii="Consolas" w:hAnsi="Consolas" w:cs="Consolas"/>
          <w:sz w:val="22"/>
          <w:szCs w:val="22"/>
          <w:rPrChange w:id="207" w:author="Nancy Grady" w:date="2014-05-08T11:49:00Z">
            <w:rPr>
              <w:rFonts w:ascii="Consolas" w:hAnsi="Consolas" w:cs="Consolas"/>
            </w:rPr>
          </w:rPrChange>
        </w:rPr>
      </w:pPr>
    </w:p>
    <w:p w14:paraId="17031D71" w14:textId="77777777" w:rsidR="00925FF3" w:rsidRPr="00DE7B77" w:rsidRDefault="00925FF3" w:rsidP="00925FF3">
      <w:pPr>
        <w:widowControl w:val="0"/>
        <w:autoSpaceDE w:val="0"/>
        <w:autoSpaceDN w:val="0"/>
        <w:adjustRightInd w:val="0"/>
        <w:rPr>
          <w:rFonts w:ascii="Consolas" w:hAnsi="Consolas" w:cs="Consolas"/>
          <w:sz w:val="22"/>
          <w:szCs w:val="22"/>
          <w:rPrChange w:id="208" w:author="Nancy Grady" w:date="2014-05-08T11:49:00Z">
            <w:rPr>
              <w:rFonts w:ascii="Consolas" w:hAnsi="Consolas" w:cs="Consolas"/>
            </w:rPr>
          </w:rPrChange>
        </w:rPr>
      </w:pPr>
      <w:r w:rsidRPr="00DE7B77">
        <w:rPr>
          <w:rFonts w:ascii="Consolas" w:hAnsi="Consolas" w:cs="Consolas"/>
          <w:sz w:val="22"/>
          <w:szCs w:val="22"/>
          <w:rPrChange w:id="209" w:author="Nancy Grady" w:date="2014-05-08T11:49:00Z">
            <w:rPr>
              <w:rFonts w:ascii="Consolas" w:hAnsi="Consolas" w:cs="Consolas"/>
            </w:rPr>
          </w:rPrChange>
        </w:rPr>
        <w:t>This is all basic Terminology 101 stuff, which should be applied.</w:t>
      </w:r>
    </w:p>
    <w:p w14:paraId="6D8D3ABC" w14:textId="77777777" w:rsidR="00925FF3" w:rsidRPr="00DE7B77" w:rsidRDefault="00925FF3" w:rsidP="00925FF3">
      <w:pPr>
        <w:widowControl w:val="0"/>
        <w:autoSpaceDE w:val="0"/>
        <w:autoSpaceDN w:val="0"/>
        <w:adjustRightInd w:val="0"/>
        <w:rPr>
          <w:rFonts w:ascii="Consolas" w:hAnsi="Consolas" w:cs="Consolas"/>
          <w:sz w:val="22"/>
          <w:szCs w:val="22"/>
          <w:rPrChange w:id="210" w:author="Nancy Grady" w:date="2014-05-08T11:49:00Z">
            <w:rPr>
              <w:rFonts w:ascii="Consolas" w:hAnsi="Consolas" w:cs="Consolas"/>
            </w:rPr>
          </w:rPrChange>
        </w:rPr>
      </w:pPr>
    </w:p>
    <w:p w14:paraId="5E133176" w14:textId="77777777" w:rsidR="00925FF3" w:rsidRPr="00DE7B77" w:rsidRDefault="00925FF3" w:rsidP="00925FF3">
      <w:pPr>
        <w:widowControl w:val="0"/>
        <w:autoSpaceDE w:val="0"/>
        <w:autoSpaceDN w:val="0"/>
        <w:adjustRightInd w:val="0"/>
        <w:rPr>
          <w:rFonts w:ascii="Consolas" w:hAnsi="Consolas" w:cs="Consolas"/>
          <w:sz w:val="22"/>
          <w:szCs w:val="22"/>
          <w:rPrChange w:id="211" w:author="Nancy Grady" w:date="2014-05-08T11:49:00Z">
            <w:rPr>
              <w:rFonts w:ascii="Consolas" w:hAnsi="Consolas" w:cs="Consolas"/>
            </w:rPr>
          </w:rPrChange>
        </w:rPr>
      </w:pPr>
      <w:r w:rsidRPr="00DE7B77">
        <w:rPr>
          <w:rFonts w:ascii="Consolas" w:hAnsi="Consolas" w:cs="Consolas"/>
          <w:sz w:val="22"/>
          <w:szCs w:val="22"/>
          <w:rPrChange w:id="212" w:author="Nancy Grady" w:date="2014-05-08T11:49:00Z">
            <w:rPr>
              <w:rFonts w:ascii="Consolas" w:hAnsi="Consolas" w:cs="Consolas"/>
            </w:rPr>
          </w:rPrChange>
        </w:rPr>
        <w:t xml:space="preserve">Please pardon my next analogy because it refers to something horrific, but happens to be a good illustration of a terminological problem similar to the one we have in Big Data.  The crime of Rape is been defined in many legislatures as an Act Of Violence.  It turns out that this concept is problematic because there are some acts that are violent, but not considered Rape; and there are acts that are considered Rape, but not covered under this law.  From a terminological perspective, the "users" (society) have determined there is a problem with the extension of the concept (Rape) because there are objects inside the extension that don't belong (acts classified as Rape that are not considered Rape) and there are objects outside the extension that DO belong (acts not classified as Rape that are considered Rape).  Legislatures refer to "re-conceptualizing rape", changing it to an act against Sexual Autonomy, i.e., with better concept, the extension (illegal acts) can be </w:t>
      </w:r>
      <w:proofErr w:type="gramStart"/>
      <w:r w:rsidRPr="00DE7B77">
        <w:rPr>
          <w:rFonts w:ascii="Consolas" w:hAnsi="Consolas" w:cs="Consolas"/>
          <w:sz w:val="22"/>
          <w:szCs w:val="22"/>
          <w:rPrChange w:id="213" w:author="Nancy Grady" w:date="2014-05-08T11:49:00Z">
            <w:rPr>
              <w:rFonts w:ascii="Consolas" w:hAnsi="Consolas" w:cs="Consolas"/>
            </w:rPr>
          </w:rPrChange>
        </w:rPr>
        <w:t>determine</w:t>
      </w:r>
      <w:proofErr w:type="gramEnd"/>
      <w:r w:rsidRPr="00DE7B77">
        <w:rPr>
          <w:rFonts w:ascii="Consolas" w:hAnsi="Consolas" w:cs="Consolas"/>
          <w:sz w:val="22"/>
          <w:szCs w:val="22"/>
          <w:rPrChange w:id="214" w:author="Nancy Grady" w:date="2014-05-08T11:49:00Z">
            <w:rPr>
              <w:rFonts w:ascii="Consolas" w:hAnsi="Consolas" w:cs="Consolas"/>
            </w:rPr>
          </w:rPrChange>
        </w:rPr>
        <w:t>!</w:t>
      </w:r>
    </w:p>
    <w:p w14:paraId="215D5CC0" w14:textId="77777777" w:rsidR="00925FF3" w:rsidRPr="00DE7B77" w:rsidRDefault="00925FF3" w:rsidP="00925FF3">
      <w:pPr>
        <w:widowControl w:val="0"/>
        <w:autoSpaceDE w:val="0"/>
        <w:autoSpaceDN w:val="0"/>
        <w:adjustRightInd w:val="0"/>
        <w:rPr>
          <w:rFonts w:ascii="Consolas" w:hAnsi="Consolas" w:cs="Consolas"/>
          <w:sz w:val="22"/>
          <w:szCs w:val="22"/>
          <w:rPrChange w:id="215" w:author="Nancy Grady" w:date="2014-05-08T11:49:00Z">
            <w:rPr>
              <w:rFonts w:ascii="Consolas" w:hAnsi="Consolas" w:cs="Consolas"/>
            </w:rPr>
          </w:rPrChange>
        </w:rPr>
      </w:pPr>
      <w:proofErr w:type="gramStart"/>
      <w:r w:rsidRPr="00DE7B77">
        <w:rPr>
          <w:rFonts w:ascii="Consolas" w:hAnsi="Consolas" w:cs="Consolas"/>
          <w:sz w:val="22"/>
          <w:szCs w:val="22"/>
          <w:rPrChange w:id="216" w:author="Nancy Grady" w:date="2014-05-08T11:49:00Z">
            <w:rPr>
              <w:rFonts w:ascii="Consolas" w:hAnsi="Consolas" w:cs="Consolas"/>
            </w:rPr>
          </w:rPrChange>
        </w:rPr>
        <w:t>d</w:t>
      </w:r>
      <w:proofErr w:type="gramEnd"/>
      <w:r w:rsidRPr="00DE7B77">
        <w:rPr>
          <w:rFonts w:ascii="Consolas" w:hAnsi="Consolas" w:cs="Consolas"/>
          <w:sz w:val="22"/>
          <w:szCs w:val="22"/>
          <w:rPrChange w:id="217" w:author="Nancy Grady" w:date="2014-05-08T11:49:00Z">
            <w:rPr>
              <w:rFonts w:ascii="Consolas" w:hAnsi="Consolas" w:cs="Consolas"/>
            </w:rPr>
          </w:rPrChange>
        </w:rPr>
        <w:t xml:space="preserve"> more correctly and more consistently.</w:t>
      </w:r>
    </w:p>
    <w:p w14:paraId="15BC0646" w14:textId="77777777" w:rsidR="00925FF3" w:rsidRPr="00DE7B77" w:rsidRDefault="00925FF3" w:rsidP="00925FF3">
      <w:pPr>
        <w:widowControl w:val="0"/>
        <w:autoSpaceDE w:val="0"/>
        <w:autoSpaceDN w:val="0"/>
        <w:adjustRightInd w:val="0"/>
        <w:rPr>
          <w:rFonts w:ascii="Consolas" w:hAnsi="Consolas" w:cs="Consolas"/>
          <w:sz w:val="22"/>
          <w:szCs w:val="22"/>
          <w:rPrChange w:id="218" w:author="Nancy Grady" w:date="2014-05-08T11:49:00Z">
            <w:rPr>
              <w:rFonts w:ascii="Consolas" w:hAnsi="Consolas" w:cs="Consolas"/>
            </w:rPr>
          </w:rPrChange>
        </w:rPr>
      </w:pPr>
    </w:p>
    <w:p w14:paraId="69495AB5" w14:textId="77777777" w:rsidR="00925FF3" w:rsidRPr="00DE7B77" w:rsidRDefault="00925FF3" w:rsidP="00925FF3">
      <w:pPr>
        <w:widowControl w:val="0"/>
        <w:autoSpaceDE w:val="0"/>
        <w:autoSpaceDN w:val="0"/>
        <w:adjustRightInd w:val="0"/>
        <w:rPr>
          <w:rFonts w:ascii="Consolas" w:hAnsi="Consolas" w:cs="Consolas"/>
          <w:sz w:val="22"/>
          <w:szCs w:val="22"/>
          <w:rPrChange w:id="219" w:author="Nancy Grady" w:date="2014-05-08T11:49:00Z">
            <w:rPr>
              <w:rFonts w:ascii="Consolas" w:hAnsi="Consolas" w:cs="Consolas"/>
            </w:rPr>
          </w:rPrChange>
        </w:rPr>
      </w:pPr>
      <w:r w:rsidRPr="00DE7B77">
        <w:rPr>
          <w:rFonts w:ascii="Consolas" w:hAnsi="Consolas" w:cs="Consolas"/>
          <w:sz w:val="22"/>
          <w:szCs w:val="22"/>
          <w:rPrChange w:id="220" w:author="Nancy Grady" w:date="2014-05-08T11:49:00Z">
            <w:rPr>
              <w:rFonts w:ascii="Consolas" w:hAnsi="Consolas" w:cs="Consolas"/>
            </w:rPr>
          </w:rPrChange>
        </w:rPr>
        <w:t>My point here is: this kind of terminological conceptualization problem is just information science (e.g., other sciences, such as astronomy, have similar problems), and it isn't just the sciences (e.g., legislatures struggle, too).</w:t>
      </w:r>
    </w:p>
    <w:p w14:paraId="3E29C332" w14:textId="77777777" w:rsidR="00925FF3" w:rsidRPr="00DE7B77" w:rsidRDefault="00925FF3" w:rsidP="00925FF3">
      <w:pPr>
        <w:widowControl w:val="0"/>
        <w:autoSpaceDE w:val="0"/>
        <w:autoSpaceDN w:val="0"/>
        <w:adjustRightInd w:val="0"/>
        <w:rPr>
          <w:rFonts w:ascii="Consolas" w:hAnsi="Consolas" w:cs="Consolas"/>
          <w:sz w:val="22"/>
          <w:szCs w:val="22"/>
          <w:rPrChange w:id="221" w:author="Nancy Grady" w:date="2014-05-08T11:49:00Z">
            <w:rPr>
              <w:rFonts w:ascii="Consolas" w:hAnsi="Consolas" w:cs="Consolas"/>
            </w:rPr>
          </w:rPrChange>
        </w:rPr>
      </w:pPr>
    </w:p>
    <w:p w14:paraId="63322F27" w14:textId="77777777" w:rsidR="00925FF3" w:rsidRPr="00DE7B77" w:rsidRDefault="00925FF3" w:rsidP="00925FF3">
      <w:pPr>
        <w:widowControl w:val="0"/>
        <w:autoSpaceDE w:val="0"/>
        <w:autoSpaceDN w:val="0"/>
        <w:adjustRightInd w:val="0"/>
        <w:rPr>
          <w:rFonts w:ascii="Consolas" w:hAnsi="Consolas" w:cs="Consolas"/>
          <w:sz w:val="22"/>
          <w:szCs w:val="22"/>
          <w:rPrChange w:id="222" w:author="Nancy Grady" w:date="2014-05-08T11:49:00Z">
            <w:rPr>
              <w:rFonts w:ascii="Consolas" w:hAnsi="Consolas" w:cs="Consolas"/>
            </w:rPr>
          </w:rPrChange>
        </w:rPr>
      </w:pPr>
      <w:r w:rsidRPr="00DE7B77">
        <w:rPr>
          <w:rFonts w:ascii="Consolas" w:hAnsi="Consolas" w:cs="Consolas"/>
          <w:sz w:val="22"/>
          <w:szCs w:val="22"/>
          <w:rPrChange w:id="223" w:author="Nancy Grady" w:date="2014-05-08T11:49:00Z">
            <w:rPr>
              <w:rFonts w:ascii="Consolas" w:hAnsi="Consolas" w:cs="Consolas"/>
            </w:rPr>
          </w:rPrChange>
        </w:rPr>
        <w:t>So when we look at the notion of "volume" (one of those V-words), this is an example of an idea based upon incorrect conceptualization.  Here is an example (written in C) of something that would be considered "big data" because of "volume":</w:t>
      </w:r>
    </w:p>
    <w:p w14:paraId="1747CAC7" w14:textId="77777777" w:rsidR="00925FF3" w:rsidRPr="00DE7B77" w:rsidRDefault="00925FF3" w:rsidP="00925FF3">
      <w:pPr>
        <w:widowControl w:val="0"/>
        <w:autoSpaceDE w:val="0"/>
        <w:autoSpaceDN w:val="0"/>
        <w:adjustRightInd w:val="0"/>
        <w:rPr>
          <w:rFonts w:ascii="Consolas" w:hAnsi="Consolas" w:cs="Consolas"/>
          <w:sz w:val="22"/>
          <w:szCs w:val="22"/>
          <w:rPrChange w:id="224" w:author="Nancy Grady" w:date="2014-05-08T11:49:00Z">
            <w:rPr>
              <w:rFonts w:ascii="Consolas" w:hAnsi="Consolas" w:cs="Consolas"/>
            </w:rPr>
          </w:rPrChange>
        </w:rPr>
      </w:pPr>
    </w:p>
    <w:p w14:paraId="383B0571" w14:textId="77777777" w:rsidR="00925FF3" w:rsidRPr="00DE7B77" w:rsidRDefault="00925FF3" w:rsidP="00925FF3">
      <w:pPr>
        <w:widowControl w:val="0"/>
        <w:autoSpaceDE w:val="0"/>
        <w:autoSpaceDN w:val="0"/>
        <w:adjustRightInd w:val="0"/>
        <w:rPr>
          <w:rFonts w:ascii="Consolas" w:hAnsi="Consolas" w:cs="Consolas"/>
          <w:sz w:val="22"/>
          <w:szCs w:val="22"/>
          <w:rPrChange w:id="225" w:author="Nancy Grady" w:date="2014-05-08T11:49:00Z">
            <w:rPr>
              <w:rFonts w:ascii="Consolas" w:hAnsi="Consolas" w:cs="Consolas"/>
            </w:rPr>
          </w:rPrChange>
        </w:rPr>
      </w:pPr>
      <w:r w:rsidRPr="00DE7B77">
        <w:rPr>
          <w:rFonts w:ascii="Consolas" w:hAnsi="Consolas" w:cs="Consolas"/>
          <w:sz w:val="22"/>
          <w:szCs w:val="22"/>
          <w:rPrChange w:id="226"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227" w:author="Nancy Grady" w:date="2014-05-08T11:49:00Z">
            <w:rPr>
              <w:rFonts w:ascii="Consolas" w:hAnsi="Consolas" w:cs="Consolas"/>
            </w:rPr>
          </w:rPrChange>
        </w:rPr>
        <w:t>adding</w:t>
      </w:r>
      <w:proofErr w:type="gramEnd"/>
      <w:r w:rsidRPr="00DE7B77">
        <w:rPr>
          <w:rFonts w:ascii="Consolas" w:hAnsi="Consolas" w:cs="Consolas"/>
          <w:sz w:val="22"/>
          <w:szCs w:val="22"/>
          <w:rPrChange w:id="228" w:author="Nancy Grady" w:date="2014-05-08T11:49:00Z">
            <w:rPr>
              <w:rFonts w:ascii="Consolas" w:hAnsi="Consolas" w:cs="Consolas"/>
            </w:rPr>
          </w:rPrChange>
        </w:rPr>
        <w:t xml:space="preserve"> two vectors, each a petabyte in size:</w:t>
      </w:r>
    </w:p>
    <w:p w14:paraId="4B4C8F06" w14:textId="77777777" w:rsidR="00925FF3" w:rsidRPr="00DE7B77" w:rsidRDefault="00925FF3" w:rsidP="00925FF3">
      <w:pPr>
        <w:widowControl w:val="0"/>
        <w:autoSpaceDE w:val="0"/>
        <w:autoSpaceDN w:val="0"/>
        <w:adjustRightInd w:val="0"/>
        <w:rPr>
          <w:rFonts w:ascii="Consolas" w:hAnsi="Consolas" w:cs="Consolas"/>
          <w:sz w:val="22"/>
          <w:szCs w:val="22"/>
          <w:rPrChange w:id="229" w:author="Nancy Grady" w:date="2014-05-08T11:49:00Z">
            <w:rPr>
              <w:rFonts w:ascii="Consolas" w:hAnsi="Consolas" w:cs="Consolas"/>
            </w:rPr>
          </w:rPrChange>
        </w:rPr>
      </w:pPr>
    </w:p>
    <w:p w14:paraId="5317C440" w14:textId="77777777" w:rsidR="00925FF3" w:rsidRPr="00DE7B77" w:rsidRDefault="00925FF3" w:rsidP="00925FF3">
      <w:pPr>
        <w:widowControl w:val="0"/>
        <w:autoSpaceDE w:val="0"/>
        <w:autoSpaceDN w:val="0"/>
        <w:adjustRightInd w:val="0"/>
        <w:rPr>
          <w:rFonts w:ascii="Consolas" w:hAnsi="Consolas" w:cs="Consolas"/>
          <w:sz w:val="22"/>
          <w:szCs w:val="22"/>
          <w:rPrChange w:id="230" w:author="Nancy Grady" w:date="2014-05-08T11:49:00Z">
            <w:rPr>
              <w:rFonts w:ascii="Consolas" w:hAnsi="Consolas" w:cs="Consolas"/>
            </w:rPr>
          </w:rPrChange>
        </w:rPr>
      </w:pPr>
      <w:proofErr w:type="gramStart"/>
      <w:r w:rsidRPr="00DE7B77">
        <w:rPr>
          <w:rFonts w:ascii="Consolas" w:hAnsi="Consolas" w:cs="Consolas"/>
          <w:sz w:val="22"/>
          <w:szCs w:val="22"/>
          <w:rPrChange w:id="231" w:author="Nancy Grady" w:date="2014-05-08T11:49:00Z">
            <w:rPr>
              <w:rFonts w:ascii="Consolas" w:hAnsi="Consolas" w:cs="Consolas"/>
            </w:rPr>
          </w:rPrChange>
        </w:rPr>
        <w:t>long</w:t>
      </w:r>
      <w:proofErr w:type="gramEnd"/>
      <w:r w:rsidRPr="00DE7B77">
        <w:rPr>
          <w:rFonts w:ascii="Consolas" w:hAnsi="Consolas" w:cs="Consolas"/>
          <w:sz w:val="22"/>
          <w:szCs w:val="22"/>
          <w:rPrChange w:id="232" w:author="Nancy Grady" w:date="2014-05-08T11:49:00Z">
            <w:rPr>
              <w:rFonts w:ascii="Consolas" w:hAnsi="Consolas" w:cs="Consolas"/>
            </w:rPr>
          </w:rPrChange>
        </w:rPr>
        <w:t xml:space="preserve"> </w:t>
      </w:r>
      <w:proofErr w:type="spellStart"/>
      <w:r w:rsidRPr="00DE7B77">
        <w:rPr>
          <w:rFonts w:ascii="Consolas" w:hAnsi="Consolas" w:cs="Consolas"/>
          <w:sz w:val="22"/>
          <w:szCs w:val="22"/>
          <w:rPrChange w:id="233" w:author="Nancy Grady" w:date="2014-05-08T11:49:00Z">
            <w:rPr>
              <w:rFonts w:ascii="Consolas" w:hAnsi="Consolas" w:cs="Consolas"/>
            </w:rPr>
          </w:rPrChange>
        </w:rPr>
        <w:t>long</w:t>
      </w:r>
      <w:proofErr w:type="spellEnd"/>
      <w:r w:rsidRPr="00DE7B77">
        <w:rPr>
          <w:rFonts w:ascii="Consolas" w:hAnsi="Consolas" w:cs="Consolas"/>
          <w:sz w:val="22"/>
          <w:szCs w:val="22"/>
          <w:rPrChange w:id="234" w:author="Nancy Grady" w:date="2014-05-08T11:49:00Z">
            <w:rPr>
              <w:rFonts w:ascii="Consolas" w:hAnsi="Consolas" w:cs="Consolas"/>
            </w:rPr>
          </w:rPrChange>
        </w:rPr>
        <w:t xml:space="preserve"> </w:t>
      </w:r>
      <w:proofErr w:type="spellStart"/>
      <w:r w:rsidRPr="00DE7B77">
        <w:rPr>
          <w:rFonts w:ascii="Consolas" w:hAnsi="Consolas" w:cs="Consolas"/>
          <w:sz w:val="22"/>
          <w:szCs w:val="22"/>
          <w:rPrChange w:id="235" w:author="Nancy Grady" w:date="2014-05-08T11:49:00Z">
            <w:rPr>
              <w:rFonts w:ascii="Consolas" w:hAnsi="Consolas" w:cs="Consolas"/>
            </w:rPr>
          </w:rPrChange>
        </w:rPr>
        <w:t>i</w:t>
      </w:r>
      <w:proofErr w:type="spellEnd"/>
      <w:r w:rsidRPr="00DE7B77">
        <w:rPr>
          <w:rFonts w:ascii="Consolas" w:hAnsi="Consolas" w:cs="Consolas"/>
          <w:sz w:val="22"/>
          <w:szCs w:val="22"/>
          <w:rPrChange w:id="236" w:author="Nancy Grady" w:date="2014-05-08T11:49:00Z">
            <w:rPr>
              <w:rFonts w:ascii="Consolas" w:hAnsi="Consolas" w:cs="Consolas"/>
            </w:rPr>
          </w:rPrChange>
        </w:rPr>
        <w:t>;</w:t>
      </w:r>
    </w:p>
    <w:p w14:paraId="51D0BABE" w14:textId="77777777" w:rsidR="00925FF3" w:rsidRPr="00DE7B77" w:rsidRDefault="00925FF3" w:rsidP="00925FF3">
      <w:pPr>
        <w:widowControl w:val="0"/>
        <w:autoSpaceDE w:val="0"/>
        <w:autoSpaceDN w:val="0"/>
        <w:adjustRightInd w:val="0"/>
        <w:rPr>
          <w:rFonts w:ascii="Consolas" w:hAnsi="Consolas" w:cs="Consolas"/>
          <w:sz w:val="22"/>
          <w:szCs w:val="22"/>
          <w:rPrChange w:id="237" w:author="Nancy Grady" w:date="2014-05-08T11:49:00Z">
            <w:rPr>
              <w:rFonts w:ascii="Consolas" w:hAnsi="Consolas" w:cs="Consolas"/>
            </w:rPr>
          </w:rPrChange>
        </w:rPr>
      </w:pPr>
      <w:proofErr w:type="gramStart"/>
      <w:r w:rsidRPr="00DE7B77">
        <w:rPr>
          <w:rFonts w:ascii="Consolas" w:hAnsi="Consolas" w:cs="Consolas"/>
          <w:sz w:val="22"/>
          <w:szCs w:val="22"/>
          <w:rPrChange w:id="238" w:author="Nancy Grady" w:date="2014-05-08T11:49:00Z">
            <w:rPr>
              <w:rFonts w:ascii="Consolas" w:hAnsi="Consolas" w:cs="Consolas"/>
            </w:rPr>
          </w:rPrChange>
        </w:rPr>
        <w:t>for</w:t>
      </w:r>
      <w:proofErr w:type="gramEnd"/>
      <w:r w:rsidRPr="00DE7B77">
        <w:rPr>
          <w:rFonts w:ascii="Consolas" w:hAnsi="Consolas" w:cs="Consolas"/>
          <w:sz w:val="22"/>
          <w:szCs w:val="22"/>
          <w:rPrChange w:id="239" w:author="Nancy Grady" w:date="2014-05-08T11:49:00Z">
            <w:rPr>
              <w:rFonts w:ascii="Consolas" w:hAnsi="Consolas" w:cs="Consolas"/>
            </w:rPr>
          </w:rPrChange>
        </w:rPr>
        <w:t xml:space="preserve"> ( </w:t>
      </w:r>
      <w:proofErr w:type="spellStart"/>
      <w:r w:rsidRPr="00DE7B77">
        <w:rPr>
          <w:rFonts w:ascii="Consolas" w:hAnsi="Consolas" w:cs="Consolas"/>
          <w:sz w:val="22"/>
          <w:szCs w:val="22"/>
          <w:rPrChange w:id="240" w:author="Nancy Grady" w:date="2014-05-08T11:49:00Z">
            <w:rPr>
              <w:rFonts w:ascii="Consolas" w:hAnsi="Consolas" w:cs="Consolas"/>
            </w:rPr>
          </w:rPrChange>
        </w:rPr>
        <w:t>i</w:t>
      </w:r>
      <w:proofErr w:type="spellEnd"/>
      <w:r w:rsidRPr="00DE7B77">
        <w:rPr>
          <w:rFonts w:ascii="Consolas" w:hAnsi="Consolas" w:cs="Consolas"/>
          <w:sz w:val="22"/>
          <w:szCs w:val="22"/>
          <w:rPrChange w:id="241" w:author="Nancy Grady" w:date="2014-05-08T11:49:00Z">
            <w:rPr>
              <w:rFonts w:ascii="Consolas" w:hAnsi="Consolas" w:cs="Consolas"/>
            </w:rPr>
          </w:rPrChange>
        </w:rPr>
        <w:t xml:space="preserve"> = 0 ; </w:t>
      </w:r>
      <w:proofErr w:type="spellStart"/>
      <w:r w:rsidRPr="00DE7B77">
        <w:rPr>
          <w:rFonts w:ascii="Consolas" w:hAnsi="Consolas" w:cs="Consolas"/>
          <w:sz w:val="22"/>
          <w:szCs w:val="22"/>
          <w:rPrChange w:id="242" w:author="Nancy Grady" w:date="2014-05-08T11:49:00Z">
            <w:rPr>
              <w:rFonts w:ascii="Consolas" w:hAnsi="Consolas" w:cs="Consolas"/>
            </w:rPr>
          </w:rPrChange>
        </w:rPr>
        <w:t>i</w:t>
      </w:r>
      <w:proofErr w:type="spellEnd"/>
      <w:r w:rsidRPr="00DE7B77">
        <w:rPr>
          <w:rFonts w:ascii="Consolas" w:hAnsi="Consolas" w:cs="Consolas"/>
          <w:sz w:val="22"/>
          <w:szCs w:val="22"/>
          <w:rPrChange w:id="243" w:author="Nancy Grady" w:date="2014-05-08T11:49:00Z">
            <w:rPr>
              <w:rFonts w:ascii="Consolas" w:hAnsi="Consolas" w:cs="Consolas"/>
            </w:rPr>
          </w:rPrChange>
        </w:rPr>
        <w:t xml:space="preserve"> &lt; 1000*1000*1000*1000*1000 ; </w:t>
      </w:r>
      <w:proofErr w:type="spellStart"/>
      <w:r w:rsidRPr="00DE7B77">
        <w:rPr>
          <w:rFonts w:ascii="Consolas" w:hAnsi="Consolas" w:cs="Consolas"/>
          <w:sz w:val="22"/>
          <w:szCs w:val="22"/>
          <w:rPrChange w:id="244" w:author="Nancy Grady" w:date="2014-05-08T11:49:00Z">
            <w:rPr>
              <w:rFonts w:ascii="Consolas" w:hAnsi="Consolas" w:cs="Consolas"/>
            </w:rPr>
          </w:rPrChange>
        </w:rPr>
        <w:t>i</w:t>
      </w:r>
      <w:proofErr w:type="spellEnd"/>
      <w:r w:rsidRPr="00DE7B77">
        <w:rPr>
          <w:rFonts w:ascii="Consolas" w:hAnsi="Consolas" w:cs="Consolas"/>
          <w:sz w:val="22"/>
          <w:szCs w:val="22"/>
          <w:rPrChange w:id="245" w:author="Nancy Grady" w:date="2014-05-08T11:49:00Z">
            <w:rPr>
              <w:rFonts w:ascii="Consolas" w:hAnsi="Consolas" w:cs="Consolas"/>
            </w:rPr>
          </w:rPrChange>
        </w:rPr>
        <w:t>++ )</w:t>
      </w:r>
    </w:p>
    <w:p w14:paraId="4F98EFA7" w14:textId="77777777" w:rsidR="00925FF3" w:rsidRPr="00DE7B77" w:rsidRDefault="00925FF3" w:rsidP="00925FF3">
      <w:pPr>
        <w:widowControl w:val="0"/>
        <w:autoSpaceDE w:val="0"/>
        <w:autoSpaceDN w:val="0"/>
        <w:adjustRightInd w:val="0"/>
        <w:rPr>
          <w:rFonts w:ascii="Consolas" w:hAnsi="Consolas" w:cs="Consolas"/>
          <w:sz w:val="22"/>
          <w:szCs w:val="22"/>
          <w:rPrChange w:id="246" w:author="Nancy Grady" w:date="2014-05-08T11:49:00Z">
            <w:rPr>
              <w:rFonts w:ascii="Consolas" w:hAnsi="Consolas" w:cs="Consolas"/>
            </w:rPr>
          </w:rPrChange>
        </w:rPr>
      </w:pPr>
      <w:r w:rsidRPr="00DE7B77">
        <w:rPr>
          <w:rFonts w:ascii="Consolas" w:hAnsi="Consolas" w:cs="Consolas"/>
          <w:sz w:val="22"/>
          <w:szCs w:val="22"/>
          <w:rPrChange w:id="247" w:author="Nancy Grady" w:date="2014-05-08T11:49:00Z">
            <w:rPr>
              <w:rFonts w:ascii="Consolas" w:hAnsi="Consolas" w:cs="Consolas"/>
            </w:rPr>
          </w:rPrChange>
        </w:rPr>
        <w:t>{</w:t>
      </w:r>
    </w:p>
    <w:p w14:paraId="392EB156" w14:textId="77777777" w:rsidR="00925FF3" w:rsidRPr="00DE7B77" w:rsidRDefault="00925FF3" w:rsidP="00925FF3">
      <w:pPr>
        <w:widowControl w:val="0"/>
        <w:autoSpaceDE w:val="0"/>
        <w:autoSpaceDN w:val="0"/>
        <w:adjustRightInd w:val="0"/>
        <w:rPr>
          <w:rFonts w:ascii="Consolas" w:hAnsi="Consolas" w:cs="Consolas"/>
          <w:sz w:val="22"/>
          <w:szCs w:val="22"/>
          <w:rPrChange w:id="248" w:author="Nancy Grady" w:date="2014-05-08T11:49:00Z">
            <w:rPr>
              <w:rFonts w:ascii="Consolas" w:hAnsi="Consolas" w:cs="Consolas"/>
            </w:rPr>
          </w:rPrChange>
        </w:rPr>
      </w:pPr>
      <w:r w:rsidRPr="00DE7B77">
        <w:rPr>
          <w:rFonts w:ascii="Consolas" w:hAnsi="Consolas" w:cs="Consolas"/>
          <w:sz w:val="22"/>
          <w:szCs w:val="22"/>
          <w:rPrChange w:id="249"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250" w:author="Nancy Grady" w:date="2014-05-08T11:49:00Z">
            <w:rPr>
              <w:rFonts w:ascii="Consolas" w:hAnsi="Consolas" w:cs="Consolas"/>
            </w:rPr>
          </w:rPrChange>
        </w:rPr>
        <w:t>A[</w:t>
      </w:r>
      <w:proofErr w:type="spellStart"/>
      <w:proofErr w:type="gramEnd"/>
      <w:r w:rsidRPr="00DE7B77">
        <w:rPr>
          <w:rFonts w:ascii="Consolas" w:hAnsi="Consolas" w:cs="Consolas"/>
          <w:sz w:val="22"/>
          <w:szCs w:val="22"/>
          <w:rPrChange w:id="251" w:author="Nancy Grady" w:date="2014-05-08T11:49:00Z">
            <w:rPr>
              <w:rFonts w:ascii="Consolas" w:hAnsi="Consolas" w:cs="Consolas"/>
            </w:rPr>
          </w:rPrChange>
        </w:rPr>
        <w:t>i</w:t>
      </w:r>
      <w:proofErr w:type="spellEnd"/>
      <w:r w:rsidRPr="00DE7B77">
        <w:rPr>
          <w:rFonts w:ascii="Consolas" w:hAnsi="Consolas" w:cs="Consolas"/>
          <w:sz w:val="22"/>
          <w:szCs w:val="22"/>
          <w:rPrChange w:id="252" w:author="Nancy Grady" w:date="2014-05-08T11:49:00Z">
            <w:rPr>
              <w:rFonts w:ascii="Consolas" w:hAnsi="Consolas" w:cs="Consolas"/>
            </w:rPr>
          </w:rPrChange>
        </w:rPr>
        <w:t>] = B[</w:t>
      </w:r>
      <w:proofErr w:type="spellStart"/>
      <w:r w:rsidRPr="00DE7B77">
        <w:rPr>
          <w:rFonts w:ascii="Consolas" w:hAnsi="Consolas" w:cs="Consolas"/>
          <w:sz w:val="22"/>
          <w:szCs w:val="22"/>
          <w:rPrChange w:id="253" w:author="Nancy Grady" w:date="2014-05-08T11:49:00Z">
            <w:rPr>
              <w:rFonts w:ascii="Consolas" w:hAnsi="Consolas" w:cs="Consolas"/>
            </w:rPr>
          </w:rPrChange>
        </w:rPr>
        <w:t>i</w:t>
      </w:r>
      <w:proofErr w:type="spellEnd"/>
      <w:r w:rsidRPr="00DE7B77">
        <w:rPr>
          <w:rFonts w:ascii="Consolas" w:hAnsi="Consolas" w:cs="Consolas"/>
          <w:sz w:val="22"/>
          <w:szCs w:val="22"/>
          <w:rPrChange w:id="254" w:author="Nancy Grady" w:date="2014-05-08T11:49:00Z">
            <w:rPr>
              <w:rFonts w:ascii="Consolas" w:hAnsi="Consolas" w:cs="Consolas"/>
            </w:rPr>
          </w:rPrChange>
        </w:rPr>
        <w:t>]+C[</w:t>
      </w:r>
      <w:proofErr w:type="spellStart"/>
      <w:r w:rsidRPr="00DE7B77">
        <w:rPr>
          <w:rFonts w:ascii="Consolas" w:hAnsi="Consolas" w:cs="Consolas"/>
          <w:sz w:val="22"/>
          <w:szCs w:val="22"/>
          <w:rPrChange w:id="255" w:author="Nancy Grady" w:date="2014-05-08T11:49:00Z">
            <w:rPr>
              <w:rFonts w:ascii="Consolas" w:hAnsi="Consolas" w:cs="Consolas"/>
            </w:rPr>
          </w:rPrChange>
        </w:rPr>
        <w:t>i</w:t>
      </w:r>
      <w:proofErr w:type="spellEnd"/>
      <w:r w:rsidRPr="00DE7B77">
        <w:rPr>
          <w:rFonts w:ascii="Consolas" w:hAnsi="Consolas" w:cs="Consolas"/>
          <w:sz w:val="22"/>
          <w:szCs w:val="22"/>
          <w:rPrChange w:id="256" w:author="Nancy Grady" w:date="2014-05-08T11:49:00Z">
            <w:rPr>
              <w:rFonts w:ascii="Consolas" w:hAnsi="Consolas" w:cs="Consolas"/>
            </w:rPr>
          </w:rPrChange>
        </w:rPr>
        <w:t>];</w:t>
      </w:r>
    </w:p>
    <w:p w14:paraId="4F55F7A6" w14:textId="77777777" w:rsidR="00925FF3" w:rsidRPr="00DE7B77" w:rsidRDefault="00925FF3" w:rsidP="00925FF3">
      <w:pPr>
        <w:widowControl w:val="0"/>
        <w:autoSpaceDE w:val="0"/>
        <w:autoSpaceDN w:val="0"/>
        <w:adjustRightInd w:val="0"/>
        <w:rPr>
          <w:rFonts w:ascii="Consolas" w:hAnsi="Consolas" w:cs="Consolas"/>
          <w:sz w:val="22"/>
          <w:szCs w:val="22"/>
          <w:rPrChange w:id="257" w:author="Nancy Grady" w:date="2014-05-08T11:49:00Z">
            <w:rPr>
              <w:rFonts w:ascii="Consolas" w:hAnsi="Consolas" w:cs="Consolas"/>
            </w:rPr>
          </w:rPrChange>
        </w:rPr>
      </w:pPr>
      <w:r w:rsidRPr="00DE7B77">
        <w:rPr>
          <w:rFonts w:ascii="Consolas" w:hAnsi="Consolas" w:cs="Consolas"/>
          <w:sz w:val="22"/>
          <w:szCs w:val="22"/>
          <w:rPrChange w:id="258" w:author="Nancy Grady" w:date="2014-05-08T11:49:00Z">
            <w:rPr>
              <w:rFonts w:ascii="Consolas" w:hAnsi="Consolas" w:cs="Consolas"/>
            </w:rPr>
          </w:rPrChange>
        </w:rPr>
        <w:t>}</w:t>
      </w:r>
    </w:p>
    <w:p w14:paraId="300A791E" w14:textId="77777777" w:rsidR="00925FF3" w:rsidRPr="00DE7B77" w:rsidRDefault="00925FF3" w:rsidP="00925FF3">
      <w:pPr>
        <w:widowControl w:val="0"/>
        <w:autoSpaceDE w:val="0"/>
        <w:autoSpaceDN w:val="0"/>
        <w:adjustRightInd w:val="0"/>
        <w:rPr>
          <w:rFonts w:ascii="Consolas" w:hAnsi="Consolas" w:cs="Consolas"/>
          <w:sz w:val="22"/>
          <w:szCs w:val="22"/>
          <w:rPrChange w:id="259" w:author="Nancy Grady" w:date="2014-05-08T11:49:00Z">
            <w:rPr>
              <w:rFonts w:ascii="Consolas" w:hAnsi="Consolas" w:cs="Consolas"/>
            </w:rPr>
          </w:rPrChange>
        </w:rPr>
      </w:pPr>
    </w:p>
    <w:p w14:paraId="1CD53743" w14:textId="77777777" w:rsidR="00925FF3" w:rsidRPr="00DE7B77" w:rsidRDefault="00925FF3" w:rsidP="00925FF3">
      <w:pPr>
        <w:widowControl w:val="0"/>
        <w:autoSpaceDE w:val="0"/>
        <w:autoSpaceDN w:val="0"/>
        <w:adjustRightInd w:val="0"/>
        <w:rPr>
          <w:ins w:id="260" w:author="Nancy Grady" w:date="2014-05-06T12:44:00Z"/>
          <w:rFonts w:ascii="Consolas" w:hAnsi="Consolas" w:cs="Consolas"/>
          <w:sz w:val="22"/>
          <w:szCs w:val="22"/>
          <w:rPrChange w:id="261" w:author="Nancy Grady" w:date="2014-05-08T11:49:00Z">
            <w:rPr>
              <w:ins w:id="262" w:author="Nancy Grady" w:date="2014-05-06T12:44:00Z"/>
              <w:rFonts w:ascii="Consolas" w:hAnsi="Consolas" w:cs="Consolas"/>
            </w:rPr>
          </w:rPrChange>
        </w:rPr>
      </w:pPr>
      <w:r w:rsidRPr="00DE7B77">
        <w:rPr>
          <w:rFonts w:ascii="Consolas" w:hAnsi="Consolas" w:cs="Consolas"/>
          <w:sz w:val="22"/>
          <w:szCs w:val="22"/>
          <w:rPrChange w:id="263" w:author="Nancy Grady" w:date="2014-05-08T11:49:00Z">
            <w:rPr>
              <w:rFonts w:ascii="Consolas" w:hAnsi="Consolas" w:cs="Consolas"/>
            </w:rPr>
          </w:rPrChange>
        </w:rPr>
        <w:t>Yet, in fact, this is not a big data problem and can be performed on a single machine in about 10 days of computation.  Now maybe this kind of computation becomes a Big Data problem on some implementations, but not inherently because of volume, it because of something else.</w:t>
      </w:r>
    </w:p>
    <w:p w14:paraId="3AB5C421" w14:textId="3442DCB7" w:rsidR="00925FF3" w:rsidRPr="00DE7B77" w:rsidRDefault="00925FF3" w:rsidP="00925FF3">
      <w:pPr>
        <w:widowControl w:val="0"/>
        <w:autoSpaceDE w:val="0"/>
        <w:autoSpaceDN w:val="0"/>
        <w:adjustRightInd w:val="0"/>
        <w:rPr>
          <w:rFonts w:ascii="Consolas" w:hAnsi="Consolas" w:cs="Consolas"/>
          <w:sz w:val="22"/>
          <w:szCs w:val="22"/>
          <w:rPrChange w:id="264" w:author="Nancy Grady" w:date="2014-05-08T11:49:00Z">
            <w:rPr>
              <w:rFonts w:ascii="Consolas" w:hAnsi="Consolas" w:cs="Consolas"/>
            </w:rPr>
          </w:rPrChange>
        </w:rPr>
      </w:pPr>
      <w:ins w:id="265" w:author="Nancy Grady" w:date="2014-05-06T12:44:00Z">
        <w:r w:rsidRPr="00DE7B77">
          <w:rPr>
            <w:rFonts w:ascii="Consolas" w:hAnsi="Consolas" w:cs="Consolas"/>
            <w:sz w:val="22"/>
            <w:szCs w:val="22"/>
            <w:rPrChange w:id="266" w:author="Nancy Grady" w:date="2014-05-08T11:49:00Z">
              <w:rPr>
                <w:rFonts w:ascii="Consolas" w:hAnsi="Consolas" w:cs="Consolas"/>
              </w:rPr>
            </w:rPrChange>
          </w:rPr>
          <w:t>So by</w:t>
        </w:r>
        <w:r w:rsidR="001449A8" w:rsidRPr="00DE7B77">
          <w:rPr>
            <w:rFonts w:ascii="Consolas" w:hAnsi="Consolas" w:cs="Consolas"/>
            <w:sz w:val="22"/>
            <w:szCs w:val="22"/>
            <w:rPrChange w:id="267" w:author="Nancy Grady" w:date="2014-05-08T11:49:00Z">
              <w:rPr>
                <w:rFonts w:ascii="Consolas" w:hAnsi="Consolas" w:cs="Consolas"/>
              </w:rPr>
            </w:rPrChange>
          </w:rPr>
          <w:t xml:space="preserve"> the consideration of the multiple concept idea</w:t>
        </w:r>
        <w:r w:rsidRPr="00DE7B77">
          <w:rPr>
            <w:rFonts w:ascii="Consolas" w:hAnsi="Consolas" w:cs="Consolas"/>
            <w:sz w:val="22"/>
            <w:szCs w:val="22"/>
            <w:rPrChange w:id="268" w:author="Nancy Grady" w:date="2014-05-08T11:49:00Z">
              <w:rPr>
                <w:rFonts w:ascii="Consolas" w:hAnsi="Consolas" w:cs="Consolas"/>
              </w:rPr>
            </w:rPrChange>
          </w:rPr>
          <w:t xml:space="preserve">, this is large data, but could be handled by a </w:t>
        </w:r>
      </w:ins>
      <w:ins w:id="269" w:author="Nancy Grady" w:date="2014-05-06T12:45:00Z">
        <w:r w:rsidRPr="00DE7B77">
          <w:rPr>
            <w:rFonts w:ascii="Consolas" w:hAnsi="Consolas" w:cs="Consolas"/>
            <w:sz w:val="22"/>
            <w:szCs w:val="22"/>
            <w:rPrChange w:id="270" w:author="Nancy Grady" w:date="2014-05-08T11:49:00Z">
              <w:rPr>
                <w:rFonts w:ascii="Consolas" w:hAnsi="Consolas" w:cs="Consolas"/>
              </w:rPr>
            </w:rPrChange>
          </w:rPr>
          <w:t>single (vertical)</w:t>
        </w:r>
      </w:ins>
      <w:ins w:id="271" w:author="Nancy Grady" w:date="2014-05-06T12:44:00Z">
        <w:r w:rsidRPr="00DE7B77">
          <w:rPr>
            <w:rFonts w:ascii="Consolas" w:hAnsi="Consolas" w:cs="Consolas"/>
            <w:sz w:val="22"/>
            <w:szCs w:val="22"/>
            <w:rPrChange w:id="272" w:author="Nancy Grady" w:date="2014-05-08T11:49:00Z">
              <w:rPr>
                <w:rFonts w:ascii="Consolas" w:hAnsi="Consolas" w:cs="Consolas"/>
              </w:rPr>
            </w:rPrChange>
          </w:rPr>
          <w:t xml:space="preserve"> system, or a distributed system</w:t>
        </w:r>
      </w:ins>
      <w:ins w:id="273" w:author="Nancy Grady" w:date="2014-05-06T12:46:00Z">
        <w:r w:rsidRPr="00DE7B77">
          <w:rPr>
            <w:rFonts w:ascii="Consolas" w:hAnsi="Consolas" w:cs="Consolas"/>
            <w:sz w:val="22"/>
            <w:szCs w:val="22"/>
            <w:rPrChange w:id="274" w:author="Nancy Grady" w:date="2014-05-08T11:49:00Z">
              <w:rPr>
                <w:rFonts w:ascii="Consolas" w:hAnsi="Consolas" w:cs="Consolas"/>
              </w:rPr>
            </w:rPrChange>
          </w:rPr>
          <w:t xml:space="preserve">. The data could be handled/generated either way, the question of whether you treat </w:t>
        </w:r>
      </w:ins>
      <w:ins w:id="275" w:author="Nancy Grady" w:date="2014-05-06T16:21:00Z">
        <w:r w:rsidR="001449A8" w:rsidRPr="00DE7B77">
          <w:rPr>
            <w:rFonts w:ascii="Consolas" w:hAnsi="Consolas" w:cs="Consolas"/>
            <w:sz w:val="22"/>
            <w:szCs w:val="22"/>
            <w:rPrChange w:id="276" w:author="Nancy Grady" w:date="2014-05-08T11:49:00Z">
              <w:rPr>
                <w:rFonts w:ascii="Consolas" w:hAnsi="Consolas" w:cs="Consolas"/>
              </w:rPr>
            </w:rPrChange>
          </w:rPr>
          <w:t xml:space="preserve">this </w:t>
        </w:r>
        <w:proofErr w:type="gramStart"/>
        <w:r w:rsidR="001449A8" w:rsidRPr="00DE7B77">
          <w:rPr>
            <w:rFonts w:ascii="Consolas" w:hAnsi="Consolas" w:cs="Consolas"/>
            <w:sz w:val="22"/>
            <w:szCs w:val="22"/>
            <w:rPrChange w:id="277" w:author="Nancy Grady" w:date="2014-05-08T11:49:00Z">
              <w:rPr>
                <w:rFonts w:ascii="Consolas" w:hAnsi="Consolas" w:cs="Consolas"/>
              </w:rPr>
            </w:rPrChange>
          </w:rPr>
          <w:t>situation</w:t>
        </w:r>
      </w:ins>
      <w:proofErr w:type="gramEnd"/>
      <w:ins w:id="278" w:author="Nancy Grady" w:date="2014-05-06T12:46:00Z">
        <w:r w:rsidRPr="00DE7B77">
          <w:rPr>
            <w:rFonts w:ascii="Consolas" w:hAnsi="Consolas" w:cs="Consolas"/>
            <w:sz w:val="22"/>
            <w:szCs w:val="22"/>
            <w:rPrChange w:id="279" w:author="Nancy Grady" w:date="2014-05-08T11:49:00Z">
              <w:rPr>
                <w:rFonts w:ascii="Consolas" w:hAnsi="Consolas" w:cs="Consolas"/>
              </w:rPr>
            </w:rPrChange>
          </w:rPr>
          <w:t xml:space="preserve"> as “Big Data” </w:t>
        </w:r>
      </w:ins>
      <w:ins w:id="280" w:author="Nancy Grady" w:date="2014-05-06T12:49:00Z">
        <w:r w:rsidRPr="00DE7B77">
          <w:rPr>
            <w:rFonts w:ascii="Consolas" w:hAnsi="Consolas" w:cs="Consolas"/>
            <w:sz w:val="22"/>
            <w:szCs w:val="22"/>
            <w:rPrChange w:id="281" w:author="Nancy Grady" w:date="2014-05-08T11:49:00Z">
              <w:rPr>
                <w:rFonts w:ascii="Consolas" w:hAnsi="Consolas" w:cs="Consolas"/>
              </w:rPr>
            </w:rPrChange>
          </w:rPr>
          <w:t>is a performance/economic one since it can theoretically be treated either wa</w:t>
        </w:r>
        <w:r w:rsidR="001449A8" w:rsidRPr="00DE7B77">
          <w:rPr>
            <w:rFonts w:ascii="Consolas" w:hAnsi="Consolas" w:cs="Consolas"/>
            <w:sz w:val="22"/>
            <w:szCs w:val="22"/>
            <w:rPrChange w:id="282" w:author="Nancy Grady" w:date="2014-05-08T11:49:00Z">
              <w:rPr>
                <w:rFonts w:ascii="Consolas" w:hAnsi="Consolas" w:cs="Consolas"/>
              </w:rPr>
            </w:rPrChange>
          </w:rPr>
          <w:t xml:space="preserve">y. Do we need some sort of </w:t>
        </w:r>
      </w:ins>
      <w:ins w:id="283" w:author="Nancy Grady" w:date="2014-05-06T16:22:00Z">
        <w:r w:rsidR="001449A8" w:rsidRPr="00DE7B77">
          <w:rPr>
            <w:rFonts w:ascii="Consolas" w:hAnsi="Consolas" w:cs="Consolas"/>
            <w:sz w:val="22"/>
            <w:szCs w:val="22"/>
            <w:rPrChange w:id="284" w:author="Nancy Grady" w:date="2014-05-08T11:49:00Z">
              <w:rPr>
                <w:rFonts w:ascii="Consolas" w:hAnsi="Consolas" w:cs="Consolas"/>
              </w:rPr>
            </w:rPrChange>
          </w:rPr>
          <w:t>“</w:t>
        </w:r>
      </w:ins>
      <w:ins w:id="285" w:author="Nancy Grady" w:date="2014-05-06T12:49:00Z">
        <w:r w:rsidR="001449A8" w:rsidRPr="00DE7B77">
          <w:rPr>
            <w:rFonts w:ascii="Consolas" w:hAnsi="Consolas" w:cs="Consolas"/>
            <w:sz w:val="22"/>
            <w:szCs w:val="22"/>
            <w:rPrChange w:id="286" w:author="Nancy Grady" w:date="2014-05-08T11:49:00Z">
              <w:rPr>
                <w:rFonts w:ascii="Consolas" w:hAnsi="Consolas" w:cs="Consolas"/>
              </w:rPr>
            </w:rPrChange>
          </w:rPr>
          <w:t>medium data</w:t>
        </w:r>
      </w:ins>
      <w:ins w:id="287" w:author="Nancy Grady" w:date="2014-05-06T16:22:00Z">
        <w:r w:rsidR="001449A8" w:rsidRPr="00DE7B77">
          <w:rPr>
            <w:rFonts w:ascii="Consolas" w:hAnsi="Consolas" w:cs="Consolas"/>
            <w:sz w:val="22"/>
            <w:szCs w:val="22"/>
            <w:rPrChange w:id="288" w:author="Nancy Grady" w:date="2014-05-08T11:49:00Z">
              <w:rPr>
                <w:rFonts w:ascii="Consolas" w:hAnsi="Consolas" w:cs="Consolas"/>
              </w:rPr>
            </w:rPrChange>
          </w:rPr>
          <w:t>” concept for this scenario?</w:t>
        </w:r>
      </w:ins>
    </w:p>
    <w:p w14:paraId="6A320811" w14:textId="77777777" w:rsidR="00925FF3" w:rsidRPr="00DE7B77" w:rsidRDefault="00925FF3" w:rsidP="00925FF3">
      <w:pPr>
        <w:widowControl w:val="0"/>
        <w:autoSpaceDE w:val="0"/>
        <w:autoSpaceDN w:val="0"/>
        <w:adjustRightInd w:val="0"/>
        <w:rPr>
          <w:rFonts w:ascii="Consolas" w:hAnsi="Consolas" w:cs="Consolas"/>
          <w:sz w:val="22"/>
          <w:szCs w:val="22"/>
          <w:rPrChange w:id="289" w:author="Nancy Grady" w:date="2014-05-08T11:49:00Z">
            <w:rPr>
              <w:rFonts w:ascii="Consolas" w:hAnsi="Consolas" w:cs="Consolas"/>
            </w:rPr>
          </w:rPrChange>
        </w:rPr>
      </w:pPr>
    </w:p>
    <w:p w14:paraId="1C6C6B77" w14:textId="77777777" w:rsidR="00925FF3" w:rsidRPr="00DE7B77" w:rsidRDefault="00925FF3" w:rsidP="00925FF3">
      <w:pPr>
        <w:widowControl w:val="0"/>
        <w:autoSpaceDE w:val="0"/>
        <w:autoSpaceDN w:val="0"/>
        <w:adjustRightInd w:val="0"/>
        <w:rPr>
          <w:ins w:id="290" w:author="Nancy Grady" w:date="2014-05-06T12:49:00Z"/>
          <w:rFonts w:ascii="Consolas" w:hAnsi="Consolas" w:cs="Consolas"/>
          <w:sz w:val="22"/>
          <w:szCs w:val="22"/>
          <w:rPrChange w:id="291" w:author="Nancy Grady" w:date="2014-05-08T11:49:00Z">
            <w:rPr>
              <w:ins w:id="292" w:author="Nancy Grady" w:date="2014-05-06T12:49:00Z"/>
              <w:rFonts w:ascii="Consolas" w:hAnsi="Consolas" w:cs="Consolas"/>
            </w:rPr>
          </w:rPrChange>
        </w:rPr>
      </w:pPr>
      <w:r w:rsidRPr="00DE7B77">
        <w:rPr>
          <w:rFonts w:ascii="Consolas" w:hAnsi="Consolas" w:cs="Consolas"/>
          <w:sz w:val="22"/>
          <w:szCs w:val="22"/>
          <w:rPrChange w:id="293" w:author="Nancy Grady" w:date="2014-05-08T11:49:00Z">
            <w:rPr>
              <w:rFonts w:ascii="Consolas" w:hAnsi="Consolas" w:cs="Consolas"/>
            </w:rPr>
          </w:rPrChange>
        </w:rPr>
        <w:t>So "volume" isn't an ***essential characteristic*** of "big data" (note: terminologists focus upon essential characteristics for good definitions).  And ditto for the other V's.</w:t>
      </w:r>
    </w:p>
    <w:p w14:paraId="06636E4E" w14:textId="09F6A489" w:rsidR="00ED7773" w:rsidRPr="00DE7B77" w:rsidRDefault="00ED7773" w:rsidP="00925FF3">
      <w:pPr>
        <w:widowControl w:val="0"/>
        <w:autoSpaceDE w:val="0"/>
        <w:autoSpaceDN w:val="0"/>
        <w:adjustRightInd w:val="0"/>
        <w:rPr>
          <w:ins w:id="294" w:author="Nancy Grady" w:date="2014-05-06T12:49:00Z"/>
          <w:rFonts w:ascii="Consolas" w:hAnsi="Consolas" w:cs="Consolas"/>
          <w:sz w:val="22"/>
          <w:szCs w:val="22"/>
          <w:rPrChange w:id="295" w:author="Nancy Grady" w:date="2014-05-08T11:49:00Z">
            <w:rPr>
              <w:ins w:id="296" w:author="Nancy Grady" w:date="2014-05-06T12:49:00Z"/>
              <w:rFonts w:ascii="Consolas" w:hAnsi="Consolas" w:cs="Consolas"/>
            </w:rPr>
          </w:rPrChange>
        </w:rPr>
      </w:pPr>
      <w:ins w:id="297" w:author="Nancy Grady" w:date="2014-05-06T12:49:00Z">
        <w:r w:rsidRPr="00DE7B77">
          <w:rPr>
            <w:rFonts w:ascii="Consolas" w:hAnsi="Consolas" w:cs="Consolas"/>
            <w:sz w:val="22"/>
            <w:szCs w:val="22"/>
            <w:rPrChange w:id="298" w:author="Nancy Grady" w:date="2014-05-08T11:49:00Z">
              <w:rPr>
                <w:rFonts w:ascii="Consolas" w:hAnsi="Consolas" w:cs="Consolas"/>
              </w:rPr>
            </w:rPrChange>
          </w:rPr>
          <w:t>Correct, they are contributory, but the determination of the technologies to use is for performance</w:t>
        </w:r>
      </w:ins>
      <w:ins w:id="299" w:author="Nancy Grady" w:date="2014-05-06T16:22:00Z">
        <w:r w:rsidR="001449A8" w:rsidRPr="00DE7B77">
          <w:rPr>
            <w:rFonts w:ascii="Consolas" w:hAnsi="Consolas" w:cs="Consolas"/>
            <w:sz w:val="22"/>
            <w:szCs w:val="22"/>
            <w:rPrChange w:id="300" w:author="Nancy Grady" w:date="2014-05-08T11:49:00Z">
              <w:rPr>
                <w:rFonts w:ascii="Consolas" w:hAnsi="Consolas" w:cs="Consolas"/>
              </w:rPr>
            </w:rPrChange>
          </w:rPr>
          <w:t xml:space="preserve"> not necessarily for the dataset characteristic of volume</w:t>
        </w:r>
      </w:ins>
      <w:ins w:id="301" w:author="Nancy Grady" w:date="2014-05-06T12:49:00Z">
        <w:r w:rsidRPr="00DE7B77">
          <w:rPr>
            <w:rFonts w:ascii="Consolas" w:hAnsi="Consolas" w:cs="Consolas"/>
            <w:sz w:val="22"/>
            <w:szCs w:val="22"/>
            <w:rPrChange w:id="302" w:author="Nancy Grady" w:date="2014-05-08T11:49:00Z">
              <w:rPr>
                <w:rFonts w:ascii="Consolas" w:hAnsi="Consolas" w:cs="Consolas"/>
              </w:rPr>
            </w:rPrChange>
          </w:rPr>
          <w:t>.</w:t>
        </w:r>
      </w:ins>
      <w:ins w:id="303" w:author="Nancy Grady" w:date="2014-05-06T12:50:00Z">
        <w:r w:rsidRPr="00DE7B77">
          <w:rPr>
            <w:rFonts w:ascii="Consolas" w:hAnsi="Consolas" w:cs="Consolas"/>
            <w:sz w:val="22"/>
            <w:szCs w:val="22"/>
            <w:rPrChange w:id="304" w:author="Nancy Grady" w:date="2014-05-08T11:49:00Z">
              <w:rPr>
                <w:rFonts w:ascii="Consolas" w:hAnsi="Consolas" w:cs="Consolas"/>
              </w:rPr>
            </w:rPrChange>
          </w:rPr>
          <w:t xml:space="preserve"> In some cases the data can’t be handled on existing single systems, so the </w:t>
        </w:r>
      </w:ins>
      <w:ins w:id="305" w:author="Nancy Grady" w:date="2014-05-06T12:51:00Z">
        <w:r w:rsidRPr="00DE7B77">
          <w:rPr>
            <w:rFonts w:ascii="Consolas" w:hAnsi="Consolas" w:cs="Consolas"/>
            <w:sz w:val="22"/>
            <w:szCs w:val="22"/>
            <w:rPrChange w:id="306" w:author="Nancy Grady" w:date="2014-05-08T11:49:00Z">
              <w:rPr>
                <w:rFonts w:ascii="Consolas" w:hAnsi="Consolas" w:cs="Consolas"/>
              </w:rPr>
            </w:rPrChange>
          </w:rPr>
          <w:t>characteristics clearly push into the distributed regime. In other cases you may choose to distribute even if you didn’t have to.</w:t>
        </w:r>
      </w:ins>
    </w:p>
    <w:p w14:paraId="2F8B510C" w14:textId="77777777" w:rsidR="00ED7773" w:rsidRPr="00DE7B77" w:rsidRDefault="00ED7773" w:rsidP="00925FF3">
      <w:pPr>
        <w:widowControl w:val="0"/>
        <w:autoSpaceDE w:val="0"/>
        <w:autoSpaceDN w:val="0"/>
        <w:adjustRightInd w:val="0"/>
        <w:rPr>
          <w:ins w:id="307" w:author="Nancy Grady" w:date="2014-05-06T12:50:00Z"/>
          <w:rFonts w:ascii="Consolas" w:hAnsi="Consolas" w:cs="Consolas"/>
          <w:sz w:val="22"/>
          <w:szCs w:val="22"/>
          <w:rPrChange w:id="308" w:author="Nancy Grady" w:date="2014-05-08T11:49:00Z">
            <w:rPr>
              <w:ins w:id="309" w:author="Nancy Grady" w:date="2014-05-06T12:50:00Z"/>
              <w:rFonts w:ascii="Consolas" w:hAnsi="Consolas" w:cs="Consolas"/>
            </w:rPr>
          </w:rPrChange>
        </w:rPr>
      </w:pPr>
    </w:p>
    <w:p w14:paraId="0EB1015E" w14:textId="77777777" w:rsidR="00ED7773" w:rsidRPr="00DE7B77" w:rsidRDefault="00ED7773" w:rsidP="00925FF3">
      <w:pPr>
        <w:widowControl w:val="0"/>
        <w:autoSpaceDE w:val="0"/>
        <w:autoSpaceDN w:val="0"/>
        <w:adjustRightInd w:val="0"/>
        <w:rPr>
          <w:ins w:id="310" w:author="Nancy Grady" w:date="2014-05-06T12:50:00Z"/>
          <w:rFonts w:ascii="Consolas" w:hAnsi="Consolas" w:cs="Consolas"/>
          <w:sz w:val="22"/>
          <w:szCs w:val="22"/>
          <w:rPrChange w:id="311" w:author="Nancy Grady" w:date="2014-05-08T11:49:00Z">
            <w:rPr>
              <w:ins w:id="312" w:author="Nancy Grady" w:date="2014-05-06T12:50:00Z"/>
              <w:rFonts w:ascii="Consolas" w:hAnsi="Consolas" w:cs="Consolas"/>
            </w:rPr>
          </w:rPrChange>
        </w:rPr>
      </w:pPr>
    </w:p>
    <w:p w14:paraId="378E3BFB" w14:textId="77777777" w:rsidR="00ED7773" w:rsidRPr="00DE7B77" w:rsidRDefault="00ED7773" w:rsidP="00925FF3">
      <w:pPr>
        <w:widowControl w:val="0"/>
        <w:autoSpaceDE w:val="0"/>
        <w:autoSpaceDN w:val="0"/>
        <w:adjustRightInd w:val="0"/>
        <w:rPr>
          <w:rFonts w:ascii="Consolas" w:hAnsi="Consolas" w:cs="Consolas"/>
          <w:sz w:val="22"/>
          <w:szCs w:val="22"/>
          <w:rPrChange w:id="313" w:author="Nancy Grady" w:date="2014-05-08T11:49:00Z">
            <w:rPr>
              <w:rFonts w:ascii="Consolas" w:hAnsi="Consolas" w:cs="Consolas"/>
            </w:rPr>
          </w:rPrChange>
        </w:rPr>
      </w:pPr>
    </w:p>
    <w:p w14:paraId="669FD4F0" w14:textId="77777777" w:rsidR="00925FF3" w:rsidRPr="00DE7B77" w:rsidRDefault="00925FF3" w:rsidP="00925FF3">
      <w:pPr>
        <w:widowControl w:val="0"/>
        <w:autoSpaceDE w:val="0"/>
        <w:autoSpaceDN w:val="0"/>
        <w:adjustRightInd w:val="0"/>
        <w:rPr>
          <w:rFonts w:ascii="Consolas" w:hAnsi="Consolas" w:cs="Consolas"/>
          <w:sz w:val="22"/>
          <w:szCs w:val="22"/>
          <w:rPrChange w:id="314" w:author="Nancy Grady" w:date="2014-05-08T11:49:00Z">
            <w:rPr>
              <w:rFonts w:ascii="Consolas" w:hAnsi="Consolas" w:cs="Consolas"/>
            </w:rPr>
          </w:rPrChange>
        </w:rPr>
      </w:pPr>
    </w:p>
    <w:p w14:paraId="1CB8E357" w14:textId="77777777" w:rsidR="00925FF3" w:rsidRPr="00DE7B77" w:rsidRDefault="00925FF3" w:rsidP="00925FF3">
      <w:pPr>
        <w:widowControl w:val="0"/>
        <w:autoSpaceDE w:val="0"/>
        <w:autoSpaceDN w:val="0"/>
        <w:adjustRightInd w:val="0"/>
        <w:rPr>
          <w:ins w:id="315" w:author="Nancy Grady" w:date="2014-05-06T12:51:00Z"/>
          <w:rFonts w:ascii="Consolas" w:hAnsi="Consolas" w:cs="Consolas"/>
          <w:sz w:val="22"/>
          <w:szCs w:val="22"/>
          <w:rPrChange w:id="316" w:author="Nancy Grady" w:date="2014-05-08T11:49:00Z">
            <w:rPr>
              <w:ins w:id="317" w:author="Nancy Grady" w:date="2014-05-06T12:51:00Z"/>
              <w:rFonts w:ascii="Consolas" w:hAnsi="Consolas" w:cs="Consolas"/>
            </w:rPr>
          </w:rPrChange>
        </w:rPr>
      </w:pPr>
      <w:r w:rsidRPr="00DE7B77">
        <w:rPr>
          <w:rFonts w:ascii="Consolas" w:hAnsi="Consolas" w:cs="Consolas"/>
          <w:sz w:val="22"/>
          <w:szCs w:val="22"/>
          <w:rPrChange w:id="318" w:author="Nancy Grady" w:date="2014-05-08T11:49:00Z">
            <w:rPr>
              <w:rFonts w:ascii="Consolas" w:hAnsi="Consolas" w:cs="Consolas"/>
            </w:rPr>
          </w:rPrChange>
        </w:rPr>
        <w:t>So there are two possibilities: "big data" is a special kind of data (a specialization of the concept of "data"), or "big data" is a term that denotes something else that is not a specialization of the notion of data, e.g., possibly a field of study known as "big data".  I believe it is the latter: a field of study.</w:t>
      </w:r>
    </w:p>
    <w:p w14:paraId="7BF64683" w14:textId="77777777" w:rsidR="00ED7773" w:rsidRPr="00DE7B77" w:rsidRDefault="00ED7773" w:rsidP="00925FF3">
      <w:pPr>
        <w:widowControl w:val="0"/>
        <w:autoSpaceDE w:val="0"/>
        <w:autoSpaceDN w:val="0"/>
        <w:adjustRightInd w:val="0"/>
        <w:rPr>
          <w:rFonts w:ascii="Consolas" w:hAnsi="Consolas" w:cs="Consolas"/>
          <w:sz w:val="22"/>
          <w:szCs w:val="22"/>
          <w:rPrChange w:id="319" w:author="Nancy Grady" w:date="2014-05-08T11:49:00Z">
            <w:rPr>
              <w:rFonts w:ascii="Consolas" w:hAnsi="Consolas" w:cs="Consolas"/>
            </w:rPr>
          </w:rPrChange>
        </w:rPr>
      </w:pPr>
      <w:ins w:id="320" w:author="Nancy Grady" w:date="2014-05-06T12:51:00Z">
        <w:r w:rsidRPr="00DE7B77">
          <w:rPr>
            <w:rFonts w:ascii="Consolas" w:hAnsi="Consolas" w:cs="Consolas"/>
            <w:sz w:val="22"/>
            <w:szCs w:val="22"/>
            <w:rPrChange w:id="321" w:author="Nancy Grady" w:date="2014-05-08T11:49:00Z">
              <w:rPr>
                <w:rFonts w:ascii="Consolas" w:hAnsi="Consolas" w:cs="Consolas"/>
              </w:rPr>
            </w:rPrChange>
          </w:rPr>
          <w:t xml:space="preserve">Big Data Engineering refers to the new technologies for distributing data-intensive systems, </w:t>
        </w:r>
      </w:ins>
      <w:ins w:id="322" w:author="Nancy Grady" w:date="2014-05-06T12:52:00Z">
        <w:r w:rsidRPr="00DE7B77">
          <w:rPr>
            <w:rFonts w:ascii="Consolas" w:hAnsi="Consolas" w:cs="Consolas"/>
            <w:sz w:val="22"/>
            <w:szCs w:val="22"/>
            <w:rPrChange w:id="323" w:author="Nancy Grady" w:date="2014-05-08T11:49:00Z">
              <w:rPr>
                <w:rFonts w:ascii="Consolas" w:hAnsi="Consolas" w:cs="Consolas"/>
              </w:rPr>
            </w:rPrChange>
          </w:rPr>
          <w:t>just</w:t>
        </w:r>
      </w:ins>
      <w:ins w:id="324" w:author="Nancy Grady" w:date="2014-05-06T12:51:00Z">
        <w:r w:rsidRPr="00DE7B77">
          <w:rPr>
            <w:rFonts w:ascii="Consolas" w:hAnsi="Consolas" w:cs="Consolas"/>
            <w:sz w:val="22"/>
            <w:szCs w:val="22"/>
            <w:rPrChange w:id="325" w:author="Nancy Grady" w:date="2014-05-08T11:49:00Z">
              <w:rPr>
                <w:rFonts w:ascii="Consolas" w:hAnsi="Consolas" w:cs="Consolas"/>
              </w:rPr>
            </w:rPrChange>
          </w:rPr>
          <w:t xml:space="preserve"> </w:t>
        </w:r>
      </w:ins>
      <w:ins w:id="326" w:author="Nancy Grady" w:date="2014-05-06T12:52:00Z">
        <w:r w:rsidRPr="00DE7B77">
          <w:rPr>
            <w:rFonts w:ascii="Consolas" w:hAnsi="Consolas" w:cs="Consolas"/>
            <w:sz w:val="22"/>
            <w:szCs w:val="22"/>
            <w:rPrChange w:id="327" w:author="Nancy Grady" w:date="2014-05-08T11:49:00Z">
              <w:rPr>
                <w:rFonts w:ascii="Consolas" w:hAnsi="Consolas" w:cs="Consolas"/>
              </w:rPr>
            </w:rPrChange>
          </w:rPr>
          <w:t xml:space="preserve">as simulations went to MPP long ago. </w:t>
        </w:r>
      </w:ins>
    </w:p>
    <w:p w14:paraId="31FBFB7D" w14:textId="77777777" w:rsidR="00925FF3" w:rsidRPr="00DE7B77" w:rsidRDefault="00925FF3" w:rsidP="00925FF3">
      <w:pPr>
        <w:widowControl w:val="0"/>
        <w:autoSpaceDE w:val="0"/>
        <w:autoSpaceDN w:val="0"/>
        <w:adjustRightInd w:val="0"/>
        <w:rPr>
          <w:rFonts w:ascii="Consolas" w:hAnsi="Consolas" w:cs="Consolas"/>
          <w:sz w:val="22"/>
          <w:szCs w:val="22"/>
          <w:rPrChange w:id="328" w:author="Nancy Grady" w:date="2014-05-08T11:49:00Z">
            <w:rPr>
              <w:rFonts w:ascii="Consolas" w:hAnsi="Consolas" w:cs="Consolas"/>
            </w:rPr>
          </w:rPrChange>
        </w:rPr>
      </w:pPr>
    </w:p>
    <w:p w14:paraId="2AEBB378" w14:textId="77777777" w:rsidR="00925FF3" w:rsidRPr="00DE7B77" w:rsidRDefault="00925FF3" w:rsidP="00925FF3">
      <w:pPr>
        <w:widowControl w:val="0"/>
        <w:autoSpaceDE w:val="0"/>
        <w:autoSpaceDN w:val="0"/>
        <w:adjustRightInd w:val="0"/>
        <w:rPr>
          <w:ins w:id="329" w:author="Nancy Grady" w:date="2014-05-06T12:52:00Z"/>
          <w:rFonts w:ascii="Consolas" w:hAnsi="Consolas" w:cs="Consolas"/>
          <w:sz w:val="22"/>
          <w:szCs w:val="22"/>
          <w:rPrChange w:id="330" w:author="Nancy Grady" w:date="2014-05-08T11:49:00Z">
            <w:rPr>
              <w:ins w:id="331" w:author="Nancy Grady" w:date="2014-05-06T12:52:00Z"/>
              <w:rFonts w:ascii="Consolas" w:hAnsi="Consolas" w:cs="Consolas"/>
            </w:rPr>
          </w:rPrChange>
        </w:rPr>
      </w:pPr>
      <w:r w:rsidRPr="00DE7B77">
        <w:rPr>
          <w:rFonts w:ascii="Consolas" w:hAnsi="Consolas" w:cs="Consolas"/>
          <w:sz w:val="22"/>
          <w:szCs w:val="22"/>
          <w:rPrChange w:id="332" w:author="Nancy Grady" w:date="2014-05-08T11:49:00Z">
            <w:rPr>
              <w:rFonts w:ascii="Consolas" w:hAnsi="Consolas" w:cs="Consolas"/>
            </w:rPr>
          </w:rPrChange>
        </w:rPr>
        <w:t>In a lay sense, I believe Big Data is largely about thinking outside the relational model of databases.  If you Came Of Age (at least in information technology) after the early 1990's, largely you would have been exposed only to relational model thinking of data.  If you Came Of Age prior to then, your thinking of databases is likely to be broader, e.g., network model vs. relational model of databases.  And if you're a computer scientist who works outside of databases (e.g., operating systems, compilers/interpreters, and other systems work), then you have an even broader thinking about data structures and data processing (framed, typically, by Knuth volumes 1-3).</w:t>
      </w:r>
    </w:p>
    <w:p w14:paraId="2F50B9E4" w14:textId="1EBBFCB3" w:rsidR="00ED7773" w:rsidRPr="00DE7B77" w:rsidRDefault="001449A8" w:rsidP="00925FF3">
      <w:pPr>
        <w:widowControl w:val="0"/>
        <w:autoSpaceDE w:val="0"/>
        <w:autoSpaceDN w:val="0"/>
        <w:adjustRightInd w:val="0"/>
        <w:rPr>
          <w:rFonts w:ascii="Consolas" w:hAnsi="Consolas" w:cs="Consolas"/>
          <w:sz w:val="22"/>
          <w:szCs w:val="22"/>
          <w:rPrChange w:id="333" w:author="Nancy Grady" w:date="2014-05-08T11:49:00Z">
            <w:rPr>
              <w:rFonts w:ascii="Consolas" w:hAnsi="Consolas" w:cs="Consolas"/>
            </w:rPr>
          </w:rPrChange>
        </w:rPr>
      </w:pPr>
      <w:ins w:id="334" w:author="Nancy Grady" w:date="2014-05-06T16:23:00Z">
        <w:r w:rsidRPr="00DE7B77">
          <w:rPr>
            <w:rFonts w:ascii="Consolas" w:hAnsi="Consolas" w:cs="Consolas"/>
            <w:sz w:val="22"/>
            <w:szCs w:val="22"/>
            <w:rPrChange w:id="335" w:author="Nancy Grady" w:date="2014-05-08T11:49:00Z">
              <w:rPr>
                <w:rFonts w:ascii="Consolas" w:hAnsi="Consolas" w:cs="Consolas"/>
              </w:rPr>
            </w:rPrChange>
          </w:rPr>
          <w:t>This is what we focused on</w:t>
        </w:r>
      </w:ins>
      <w:ins w:id="336" w:author="Nancy Grady" w:date="2014-05-06T12:52:00Z">
        <w:r w:rsidR="00ED7773" w:rsidRPr="00DE7B77">
          <w:rPr>
            <w:rFonts w:ascii="Consolas" w:hAnsi="Consolas" w:cs="Consolas"/>
            <w:sz w:val="22"/>
            <w:szCs w:val="22"/>
            <w:rPrChange w:id="337" w:author="Nancy Grady" w:date="2014-05-08T11:49:00Z">
              <w:rPr>
                <w:rFonts w:ascii="Consolas" w:hAnsi="Consolas" w:cs="Consolas"/>
              </w:rPr>
            </w:rPrChange>
          </w:rPr>
          <w:t xml:space="preserve">, </w:t>
        </w:r>
      </w:ins>
      <w:ins w:id="338" w:author="Nancy Grady" w:date="2014-05-06T16:23:00Z">
        <w:r w:rsidRPr="00DE7B77">
          <w:rPr>
            <w:rFonts w:ascii="Consolas" w:hAnsi="Consolas" w:cs="Consolas"/>
            <w:sz w:val="22"/>
            <w:szCs w:val="22"/>
            <w:rPrChange w:id="339" w:author="Nancy Grady" w:date="2014-05-08T11:49:00Z">
              <w:rPr>
                <w:rFonts w:ascii="Consolas" w:hAnsi="Consolas" w:cs="Consolas"/>
              </w:rPr>
            </w:rPrChange>
          </w:rPr>
          <w:t xml:space="preserve">that </w:t>
        </w:r>
      </w:ins>
      <w:ins w:id="340" w:author="Nancy Grady" w:date="2014-05-06T12:52:00Z">
        <w:r w:rsidR="00ED7773" w:rsidRPr="00DE7B77">
          <w:rPr>
            <w:rFonts w:ascii="Consolas" w:hAnsi="Consolas" w:cs="Consolas"/>
            <w:sz w:val="22"/>
            <w:szCs w:val="22"/>
            <w:rPrChange w:id="341" w:author="Nancy Grady" w:date="2014-05-08T11:49:00Z">
              <w:rPr>
                <w:rFonts w:ascii="Consolas" w:hAnsi="Consolas" w:cs="Consolas"/>
              </w:rPr>
            </w:rPrChange>
          </w:rPr>
          <w:t>Big Data Engineering is all about non-relational models.</w:t>
        </w:r>
      </w:ins>
    </w:p>
    <w:p w14:paraId="46F83B9D" w14:textId="77777777" w:rsidR="00925FF3" w:rsidRPr="00DE7B77" w:rsidRDefault="00925FF3" w:rsidP="00925FF3">
      <w:pPr>
        <w:widowControl w:val="0"/>
        <w:autoSpaceDE w:val="0"/>
        <w:autoSpaceDN w:val="0"/>
        <w:adjustRightInd w:val="0"/>
        <w:rPr>
          <w:rFonts w:ascii="Consolas" w:hAnsi="Consolas" w:cs="Consolas"/>
          <w:sz w:val="22"/>
          <w:szCs w:val="22"/>
          <w:rPrChange w:id="342" w:author="Nancy Grady" w:date="2014-05-08T11:49:00Z">
            <w:rPr>
              <w:rFonts w:ascii="Consolas" w:hAnsi="Consolas" w:cs="Consolas"/>
            </w:rPr>
          </w:rPrChange>
        </w:rPr>
      </w:pPr>
    </w:p>
    <w:p w14:paraId="3C13E36E" w14:textId="77777777" w:rsidR="00925FF3" w:rsidRPr="00DE7B77" w:rsidRDefault="00925FF3" w:rsidP="00925FF3">
      <w:pPr>
        <w:widowControl w:val="0"/>
        <w:autoSpaceDE w:val="0"/>
        <w:autoSpaceDN w:val="0"/>
        <w:adjustRightInd w:val="0"/>
        <w:rPr>
          <w:rFonts w:ascii="Consolas" w:hAnsi="Consolas" w:cs="Consolas"/>
          <w:sz w:val="22"/>
          <w:szCs w:val="22"/>
          <w:rPrChange w:id="343" w:author="Nancy Grady" w:date="2014-05-08T11:49:00Z">
            <w:rPr>
              <w:rFonts w:ascii="Consolas" w:hAnsi="Consolas" w:cs="Consolas"/>
            </w:rPr>
          </w:rPrChange>
        </w:rPr>
      </w:pPr>
    </w:p>
    <w:p w14:paraId="6208D44B" w14:textId="77777777" w:rsidR="00925FF3" w:rsidRPr="00DE7B77" w:rsidRDefault="00925FF3" w:rsidP="00925FF3">
      <w:pPr>
        <w:widowControl w:val="0"/>
        <w:autoSpaceDE w:val="0"/>
        <w:autoSpaceDN w:val="0"/>
        <w:adjustRightInd w:val="0"/>
        <w:rPr>
          <w:rFonts w:ascii="Consolas" w:hAnsi="Consolas" w:cs="Consolas"/>
          <w:sz w:val="22"/>
          <w:szCs w:val="22"/>
          <w:rPrChange w:id="344" w:author="Nancy Grady" w:date="2014-05-08T11:49:00Z">
            <w:rPr>
              <w:rFonts w:ascii="Consolas" w:hAnsi="Consolas" w:cs="Consolas"/>
            </w:rPr>
          </w:rPrChange>
        </w:rPr>
      </w:pPr>
      <w:r w:rsidRPr="00DE7B77">
        <w:rPr>
          <w:rFonts w:ascii="Consolas" w:hAnsi="Consolas" w:cs="Consolas"/>
          <w:sz w:val="22"/>
          <w:szCs w:val="22"/>
          <w:rPrChange w:id="345" w:author="Nancy Grady" w:date="2014-05-08T11:49:00Z">
            <w:rPr>
              <w:rFonts w:ascii="Consolas" w:hAnsi="Consolas" w:cs="Consolas"/>
            </w:rPr>
          </w:rPrChange>
        </w:rPr>
        <w:t>Last year in the SC32 ad hoc on this work, I proposed the following definition of Big Data, which focuses upon four main characteristics: irregularity, parallelism, real-time metadata, and presentation/visualization.  Here is my suggestion:</w:t>
      </w:r>
    </w:p>
    <w:p w14:paraId="07C51937" w14:textId="77777777" w:rsidR="00925FF3" w:rsidRPr="00DE7B77" w:rsidRDefault="00925FF3" w:rsidP="00925FF3">
      <w:pPr>
        <w:widowControl w:val="0"/>
        <w:autoSpaceDE w:val="0"/>
        <w:autoSpaceDN w:val="0"/>
        <w:adjustRightInd w:val="0"/>
        <w:rPr>
          <w:rFonts w:ascii="Consolas" w:hAnsi="Consolas" w:cs="Consolas"/>
          <w:sz w:val="22"/>
          <w:szCs w:val="22"/>
          <w:rPrChange w:id="346" w:author="Nancy Grady" w:date="2014-05-08T11:49:00Z">
            <w:rPr>
              <w:rFonts w:ascii="Consolas" w:hAnsi="Consolas" w:cs="Consolas"/>
            </w:rPr>
          </w:rPrChange>
        </w:rPr>
      </w:pPr>
    </w:p>
    <w:p w14:paraId="2F650FE6" w14:textId="1AA46F3F" w:rsidR="00925FF3" w:rsidRPr="00DE7B77" w:rsidRDefault="00925FF3" w:rsidP="00925FF3">
      <w:pPr>
        <w:widowControl w:val="0"/>
        <w:autoSpaceDE w:val="0"/>
        <w:autoSpaceDN w:val="0"/>
        <w:adjustRightInd w:val="0"/>
        <w:rPr>
          <w:ins w:id="347" w:author="Nancy Grady" w:date="2014-05-06T16:25:00Z"/>
          <w:rFonts w:ascii="Consolas" w:hAnsi="Consolas" w:cs="Consolas"/>
          <w:sz w:val="22"/>
          <w:szCs w:val="22"/>
          <w:rPrChange w:id="348" w:author="Nancy Grady" w:date="2014-05-08T11:49:00Z">
            <w:rPr>
              <w:ins w:id="349" w:author="Nancy Grady" w:date="2014-05-06T16:25:00Z"/>
              <w:rFonts w:ascii="Consolas" w:hAnsi="Consolas" w:cs="Consolas"/>
            </w:rPr>
          </w:rPrChange>
        </w:rPr>
      </w:pPr>
      <w:r w:rsidRPr="00DE7B77">
        <w:rPr>
          <w:rFonts w:ascii="Consolas" w:hAnsi="Consolas" w:cs="Consolas"/>
          <w:sz w:val="22"/>
          <w:szCs w:val="22"/>
          <w:rPrChange w:id="350" w:author="Nancy Grady" w:date="2014-05-08T11:49:00Z">
            <w:rPr>
              <w:rFonts w:ascii="Consolas" w:hAnsi="Consolas" w:cs="Consolas"/>
            </w:rPr>
          </w:rPrChange>
        </w:rPr>
        <w:t xml:space="preserve">Big Data: field of study based on convergence of problems in: (1) irregular or heterogeneous data structures, their navigation, query, and </w:t>
      </w:r>
      <w:proofErr w:type="spellStart"/>
      <w:r w:rsidRPr="00DE7B77">
        <w:rPr>
          <w:rFonts w:ascii="Consolas" w:hAnsi="Consolas" w:cs="Consolas"/>
          <w:sz w:val="22"/>
          <w:szCs w:val="22"/>
          <w:rPrChange w:id="351" w:author="Nancy Grady" w:date="2014-05-08T11:49:00Z">
            <w:rPr>
              <w:rFonts w:ascii="Consolas" w:hAnsi="Consolas" w:cs="Consolas"/>
            </w:rPr>
          </w:rPrChange>
        </w:rPr>
        <w:t>datatyping</w:t>
      </w:r>
      <w:proofErr w:type="spellEnd"/>
      <w:r w:rsidRPr="00DE7B77">
        <w:rPr>
          <w:rFonts w:ascii="Consolas" w:hAnsi="Consolas" w:cs="Consolas"/>
          <w:sz w:val="22"/>
          <w:szCs w:val="22"/>
          <w:rPrChange w:id="352" w:author="Nancy Grady" w:date="2014-05-08T11:49:00Z">
            <w:rPr>
              <w:rFonts w:ascii="Consolas" w:hAnsi="Consolas" w:cs="Consolas"/>
            </w:rPr>
          </w:rPrChange>
        </w:rPr>
        <w:t xml:space="preserve">; </w:t>
      </w:r>
      <w:ins w:id="353" w:author="Nancy Grady" w:date="2014-05-06T16:24:00Z">
        <w:r w:rsidR="001449A8" w:rsidRPr="00DE7B77">
          <w:rPr>
            <w:rFonts w:ascii="Consolas" w:hAnsi="Consolas" w:cs="Consolas"/>
            <w:sz w:val="22"/>
            <w:szCs w:val="22"/>
            <w:rPrChange w:id="354" w:author="Nancy Grady" w:date="2014-05-08T11:49:00Z">
              <w:rPr>
                <w:rFonts w:ascii="Consolas" w:hAnsi="Consolas" w:cs="Consolas"/>
              </w:rPr>
            </w:rPrChange>
          </w:rPr>
          <w:t>[</w:t>
        </w:r>
      </w:ins>
      <w:ins w:id="355" w:author="Nancy Grady" w:date="2014-05-06T16:23:00Z">
        <w:r w:rsidR="001449A8" w:rsidRPr="00DE7B77">
          <w:rPr>
            <w:rFonts w:ascii="Consolas" w:hAnsi="Consolas" w:cs="Consolas"/>
            <w:sz w:val="22"/>
            <w:szCs w:val="22"/>
            <w:rPrChange w:id="356" w:author="Nancy Grady" w:date="2014-05-08T11:49:00Z">
              <w:rPr>
                <w:rFonts w:ascii="Consolas" w:hAnsi="Consolas" w:cs="Consolas"/>
              </w:rPr>
            </w:rPrChange>
          </w:rPr>
          <w:t>variety</w:t>
        </w:r>
      </w:ins>
      <w:ins w:id="357" w:author="Nancy Grady" w:date="2014-05-06T16:24:00Z">
        <w:r w:rsidR="001449A8" w:rsidRPr="00DE7B77">
          <w:rPr>
            <w:rFonts w:ascii="Consolas" w:hAnsi="Consolas" w:cs="Consolas"/>
            <w:sz w:val="22"/>
            <w:szCs w:val="22"/>
            <w:rPrChange w:id="358" w:author="Nancy Grady" w:date="2014-05-08T11:49:00Z">
              <w:rPr>
                <w:rFonts w:ascii="Consolas" w:hAnsi="Consolas" w:cs="Consolas"/>
              </w:rPr>
            </w:rPrChange>
          </w:rPr>
          <w:t>]</w:t>
        </w:r>
      </w:ins>
      <w:ins w:id="359" w:author="Nancy Grady" w:date="2014-05-06T16:23:00Z">
        <w:r w:rsidR="001449A8" w:rsidRPr="00DE7B77">
          <w:rPr>
            <w:rFonts w:ascii="Consolas" w:hAnsi="Consolas" w:cs="Consolas"/>
            <w:sz w:val="22"/>
            <w:szCs w:val="22"/>
            <w:rPrChange w:id="360" w:author="Nancy Grady" w:date="2014-05-08T11:49:00Z">
              <w:rPr>
                <w:rFonts w:ascii="Consolas" w:hAnsi="Consolas" w:cs="Consolas"/>
              </w:rPr>
            </w:rPrChange>
          </w:rPr>
          <w:t xml:space="preserve"> </w:t>
        </w:r>
      </w:ins>
      <w:r w:rsidRPr="00DE7B77">
        <w:rPr>
          <w:rFonts w:ascii="Consolas" w:hAnsi="Consolas" w:cs="Consolas"/>
          <w:sz w:val="22"/>
          <w:szCs w:val="22"/>
          <w:rPrChange w:id="361" w:author="Nancy Grady" w:date="2014-05-08T11:49:00Z">
            <w:rPr>
              <w:rFonts w:ascii="Consolas" w:hAnsi="Consolas" w:cs="Consolas"/>
            </w:rPr>
          </w:rPrChange>
        </w:rPr>
        <w:t xml:space="preserve">(2) computation parallelism and its management during deployment or execution; </w:t>
      </w:r>
      <w:ins w:id="362" w:author="Nancy Grady" w:date="2014-05-06T16:24:00Z">
        <w:r w:rsidR="001449A8" w:rsidRPr="00DE7B77">
          <w:rPr>
            <w:rFonts w:ascii="Consolas" w:hAnsi="Consolas" w:cs="Consolas"/>
            <w:sz w:val="22"/>
            <w:szCs w:val="22"/>
            <w:rPrChange w:id="363" w:author="Nancy Grady" w:date="2014-05-08T11:49:00Z">
              <w:rPr>
                <w:rFonts w:ascii="Consolas" w:hAnsi="Consolas" w:cs="Consolas"/>
              </w:rPr>
            </w:rPrChange>
          </w:rPr>
          <w:t>[the distribution across nodes</w:t>
        </w:r>
      </w:ins>
      <w:ins w:id="364" w:author="Nancy Grady" w:date="2014-05-06T16:25:00Z">
        <w:r w:rsidR="001449A8" w:rsidRPr="00DE7B77">
          <w:rPr>
            <w:rFonts w:ascii="Consolas" w:hAnsi="Consolas" w:cs="Consolas"/>
            <w:sz w:val="22"/>
            <w:szCs w:val="22"/>
            <w:rPrChange w:id="365" w:author="Nancy Grady" w:date="2014-05-08T11:49:00Z">
              <w:rPr>
                <w:rFonts w:ascii="Consolas" w:hAnsi="Consolas" w:cs="Consolas"/>
              </w:rPr>
            </w:rPrChange>
          </w:rPr>
          <w:t xml:space="preserve"> paradigm</w:t>
        </w:r>
      </w:ins>
      <w:ins w:id="366" w:author="Nancy Grady" w:date="2014-05-06T16:28:00Z">
        <w:r w:rsidR="001449A8" w:rsidRPr="00DE7B77">
          <w:rPr>
            <w:rFonts w:ascii="Consolas" w:hAnsi="Consolas" w:cs="Consolas"/>
            <w:sz w:val="22"/>
            <w:szCs w:val="22"/>
            <w:rPrChange w:id="367" w:author="Nancy Grady" w:date="2014-05-08T11:49:00Z">
              <w:rPr>
                <w:rFonts w:ascii="Consolas" w:hAnsi="Consolas" w:cs="Consolas"/>
              </w:rPr>
            </w:rPrChange>
          </w:rPr>
          <w:t xml:space="preserve"> – the big data engineering</w:t>
        </w:r>
      </w:ins>
      <w:ins w:id="368" w:author="Nancy Grady" w:date="2014-05-06T16:24:00Z">
        <w:r w:rsidR="001449A8" w:rsidRPr="00DE7B77">
          <w:rPr>
            <w:rFonts w:ascii="Consolas" w:hAnsi="Consolas" w:cs="Consolas"/>
            <w:sz w:val="22"/>
            <w:szCs w:val="22"/>
            <w:rPrChange w:id="369" w:author="Nancy Grady" w:date="2014-05-08T11:49:00Z">
              <w:rPr>
                <w:rFonts w:ascii="Consolas" w:hAnsi="Consolas" w:cs="Consolas"/>
              </w:rPr>
            </w:rPrChange>
          </w:rPr>
          <w:t xml:space="preserve">] </w:t>
        </w:r>
      </w:ins>
      <w:r w:rsidRPr="00DE7B77">
        <w:rPr>
          <w:rFonts w:ascii="Consolas" w:hAnsi="Consolas" w:cs="Consolas"/>
          <w:sz w:val="22"/>
          <w:szCs w:val="22"/>
          <w:rPrChange w:id="370" w:author="Nancy Grady" w:date="2014-05-08T11:49:00Z">
            <w:rPr>
              <w:rFonts w:ascii="Consolas" w:hAnsi="Consolas" w:cs="Consolas"/>
            </w:rPr>
          </w:rPrChange>
        </w:rPr>
        <w:t xml:space="preserve">(3) descriptive data and self-inquiry about objects for real-time decision-making; </w:t>
      </w:r>
      <w:ins w:id="371" w:author="Nancy Grady" w:date="2014-05-06T16:24:00Z">
        <w:r w:rsidR="001449A8" w:rsidRPr="00DE7B77">
          <w:rPr>
            <w:rFonts w:ascii="Consolas" w:hAnsi="Consolas" w:cs="Consolas"/>
            <w:sz w:val="22"/>
            <w:szCs w:val="22"/>
            <w:rPrChange w:id="372" w:author="Nancy Grady" w:date="2014-05-08T11:49:00Z">
              <w:rPr>
                <w:rFonts w:ascii="Consolas" w:hAnsi="Consolas" w:cs="Consolas"/>
              </w:rPr>
            </w:rPrChange>
          </w:rPr>
          <w:t>[</w:t>
        </w:r>
      </w:ins>
      <w:ins w:id="373" w:author="Nancy Grady" w:date="2014-05-06T16:28:00Z">
        <w:r w:rsidR="001449A8" w:rsidRPr="00DE7B77">
          <w:rPr>
            <w:rFonts w:ascii="Consolas" w:hAnsi="Consolas" w:cs="Consolas"/>
            <w:sz w:val="22"/>
            <w:szCs w:val="22"/>
            <w:rPrChange w:id="374" w:author="Nancy Grady" w:date="2014-05-08T11:49:00Z">
              <w:rPr>
                <w:rFonts w:ascii="Consolas" w:hAnsi="Consolas" w:cs="Consolas"/>
              </w:rPr>
            </w:rPrChange>
          </w:rPr>
          <w:t xml:space="preserve">velocity for </w:t>
        </w:r>
      </w:ins>
      <w:ins w:id="375" w:author="Nancy Grady" w:date="2014-05-06T16:29:00Z">
        <w:r w:rsidR="001449A8" w:rsidRPr="00DE7B77">
          <w:rPr>
            <w:rFonts w:ascii="Consolas" w:hAnsi="Consolas" w:cs="Consolas"/>
            <w:sz w:val="22"/>
            <w:szCs w:val="22"/>
            <w:rPrChange w:id="376" w:author="Nancy Grady" w:date="2014-05-08T11:49:00Z">
              <w:rPr>
                <w:rFonts w:ascii="Consolas" w:hAnsi="Consolas" w:cs="Consolas"/>
              </w:rPr>
            </w:rPrChange>
          </w:rPr>
          <w:t xml:space="preserve">the latter </w:t>
        </w:r>
      </w:ins>
      <w:ins w:id="377" w:author="Nancy Grady" w:date="2014-05-06T16:28:00Z">
        <w:r w:rsidR="001449A8" w:rsidRPr="00DE7B77">
          <w:rPr>
            <w:rFonts w:ascii="Consolas" w:hAnsi="Consolas" w:cs="Consolas"/>
            <w:sz w:val="22"/>
            <w:szCs w:val="22"/>
            <w:rPrChange w:id="378" w:author="Nancy Grady" w:date="2014-05-08T11:49:00Z">
              <w:rPr>
                <w:rFonts w:ascii="Consolas" w:hAnsi="Consolas" w:cs="Consolas"/>
              </w:rPr>
            </w:rPrChange>
          </w:rPr>
          <w:t xml:space="preserve">real-time, but we don’t have a concept for this for </w:t>
        </w:r>
      </w:ins>
      <w:ins w:id="379" w:author="Nancy Grady" w:date="2014-05-06T16:29:00Z">
        <w:r w:rsidR="001449A8" w:rsidRPr="00DE7B77">
          <w:rPr>
            <w:rFonts w:ascii="Consolas" w:hAnsi="Consolas" w:cs="Consolas"/>
            <w:sz w:val="22"/>
            <w:szCs w:val="22"/>
            <w:rPrChange w:id="380" w:author="Nancy Grady" w:date="2014-05-08T11:49:00Z">
              <w:rPr>
                <w:rFonts w:ascii="Consolas" w:hAnsi="Consolas" w:cs="Consolas"/>
              </w:rPr>
            </w:rPrChange>
          </w:rPr>
          <w:t xml:space="preserve">the first part which is </w:t>
        </w:r>
      </w:ins>
      <w:ins w:id="381" w:author="Nancy Grady" w:date="2014-05-06T16:28:00Z">
        <w:r w:rsidR="001449A8" w:rsidRPr="00DE7B77">
          <w:rPr>
            <w:rFonts w:ascii="Consolas" w:hAnsi="Consolas" w:cs="Consolas"/>
            <w:sz w:val="22"/>
            <w:szCs w:val="22"/>
            <w:rPrChange w:id="382" w:author="Nancy Grady" w:date="2014-05-08T11:49:00Z">
              <w:rPr>
                <w:rFonts w:ascii="Consolas" w:hAnsi="Consolas" w:cs="Consolas"/>
              </w:rPr>
            </w:rPrChange>
          </w:rPr>
          <w:t xml:space="preserve">metadata] </w:t>
        </w:r>
      </w:ins>
      <w:r w:rsidRPr="00DE7B77">
        <w:rPr>
          <w:rFonts w:ascii="Consolas" w:hAnsi="Consolas" w:cs="Consolas"/>
          <w:sz w:val="22"/>
          <w:szCs w:val="22"/>
          <w:rPrChange w:id="383" w:author="Nancy Grady" w:date="2014-05-08T11:49:00Z">
            <w:rPr>
              <w:rFonts w:ascii="Consolas" w:hAnsi="Consolas" w:cs="Consolas"/>
            </w:rPr>
          </w:rPrChange>
        </w:rPr>
        <w:t>and/or (4) presentation and aggregation of data that exceed visual limitations of a single page</w:t>
      </w:r>
      <w:ins w:id="384" w:author="Nancy Grady" w:date="2014-05-06T16:25:00Z">
        <w:r w:rsidR="001449A8" w:rsidRPr="00DE7B77">
          <w:rPr>
            <w:rFonts w:ascii="Consolas" w:hAnsi="Consolas" w:cs="Consolas"/>
            <w:sz w:val="22"/>
            <w:szCs w:val="22"/>
            <w:rPrChange w:id="385" w:author="Nancy Grady" w:date="2014-05-08T11:49:00Z">
              <w:rPr>
                <w:rFonts w:ascii="Consolas" w:hAnsi="Consolas" w:cs="Consolas"/>
              </w:rPr>
            </w:rPrChange>
          </w:rPr>
          <w:t xml:space="preserve"> [I would move this into a visualization skills issue, which was not in our scope</w:t>
        </w:r>
      </w:ins>
      <w:ins w:id="386" w:author="Nancy Grady" w:date="2014-05-06T16:26:00Z">
        <w:r w:rsidR="001449A8" w:rsidRPr="00DE7B77">
          <w:rPr>
            <w:rFonts w:ascii="Consolas" w:hAnsi="Consolas" w:cs="Consolas"/>
            <w:sz w:val="22"/>
            <w:szCs w:val="22"/>
            <w:rPrChange w:id="387" w:author="Nancy Grady" w:date="2014-05-08T11:49:00Z">
              <w:rPr>
                <w:rFonts w:ascii="Consolas" w:hAnsi="Consolas" w:cs="Consolas"/>
              </w:rPr>
            </w:rPrChange>
          </w:rPr>
          <w:t>. There are some visualization modalities that are better than others in rendering data representation</w:t>
        </w:r>
      </w:ins>
      <w:ins w:id="388" w:author="Nancy Grady" w:date="2014-05-06T16:29:00Z">
        <w:r w:rsidR="001449A8" w:rsidRPr="00DE7B77">
          <w:rPr>
            <w:rFonts w:ascii="Consolas" w:hAnsi="Consolas" w:cs="Consolas"/>
            <w:sz w:val="22"/>
            <w:szCs w:val="22"/>
            <w:rPrChange w:id="389" w:author="Nancy Grady" w:date="2014-05-08T11:49:00Z">
              <w:rPr>
                <w:rFonts w:ascii="Consolas" w:hAnsi="Consolas" w:cs="Consolas"/>
              </w:rPr>
            </w:rPrChange>
          </w:rPr>
          <w:t>s</w:t>
        </w:r>
      </w:ins>
      <w:ins w:id="390" w:author="Nancy Grady" w:date="2014-05-06T16:26:00Z">
        <w:r w:rsidR="001449A8" w:rsidRPr="00DE7B77">
          <w:rPr>
            <w:rFonts w:ascii="Consolas" w:hAnsi="Consolas" w:cs="Consolas"/>
            <w:sz w:val="22"/>
            <w:szCs w:val="22"/>
            <w:rPrChange w:id="391" w:author="Nancy Grady" w:date="2014-05-08T11:49:00Z">
              <w:rPr>
                <w:rFonts w:ascii="Consolas" w:hAnsi="Consolas" w:cs="Consolas"/>
              </w:rPr>
            </w:rPrChange>
          </w:rPr>
          <w:t xml:space="preserve"> to a screen, but this is outside our scope</w:t>
        </w:r>
      </w:ins>
      <w:ins w:id="392" w:author="Nancy Grady" w:date="2014-05-06T16:27:00Z">
        <w:r w:rsidR="001449A8" w:rsidRPr="00DE7B77">
          <w:rPr>
            <w:rFonts w:ascii="Consolas" w:hAnsi="Consolas" w:cs="Consolas"/>
            <w:sz w:val="22"/>
            <w:szCs w:val="22"/>
            <w:rPrChange w:id="393" w:author="Nancy Grady" w:date="2014-05-08T11:49:00Z">
              <w:rPr>
                <w:rFonts w:ascii="Consolas" w:hAnsi="Consolas" w:cs="Consolas"/>
              </w:rPr>
            </w:rPrChange>
          </w:rPr>
          <w:t>.</w:t>
        </w:r>
      </w:ins>
      <w:ins w:id="394" w:author="Nancy Grady" w:date="2014-05-06T16:25:00Z">
        <w:r w:rsidR="001449A8" w:rsidRPr="00DE7B77">
          <w:rPr>
            <w:rFonts w:ascii="Consolas" w:hAnsi="Consolas" w:cs="Consolas"/>
            <w:sz w:val="22"/>
            <w:szCs w:val="22"/>
            <w:rPrChange w:id="395" w:author="Nancy Grady" w:date="2014-05-08T11:49:00Z">
              <w:rPr>
                <w:rFonts w:ascii="Consolas" w:hAnsi="Consolas" w:cs="Consolas"/>
              </w:rPr>
            </w:rPrChange>
          </w:rPr>
          <w:t>]</w:t>
        </w:r>
      </w:ins>
    </w:p>
    <w:p w14:paraId="65F5DD4C" w14:textId="77777777" w:rsidR="001449A8" w:rsidRPr="00DE7B77" w:rsidRDefault="001449A8" w:rsidP="00925FF3">
      <w:pPr>
        <w:widowControl w:val="0"/>
        <w:autoSpaceDE w:val="0"/>
        <w:autoSpaceDN w:val="0"/>
        <w:adjustRightInd w:val="0"/>
        <w:rPr>
          <w:ins w:id="396" w:author="Nancy Grady" w:date="2014-05-06T16:27:00Z"/>
          <w:rFonts w:ascii="Consolas" w:hAnsi="Consolas" w:cs="Consolas"/>
          <w:sz w:val="22"/>
          <w:szCs w:val="22"/>
          <w:rPrChange w:id="397" w:author="Nancy Grady" w:date="2014-05-08T11:49:00Z">
            <w:rPr>
              <w:ins w:id="398" w:author="Nancy Grady" w:date="2014-05-06T16:27:00Z"/>
              <w:rFonts w:ascii="Consolas" w:hAnsi="Consolas" w:cs="Consolas"/>
            </w:rPr>
          </w:rPrChange>
        </w:rPr>
      </w:pPr>
    </w:p>
    <w:p w14:paraId="2896CA62" w14:textId="314C95DC" w:rsidR="001449A8" w:rsidRPr="00DE7B77" w:rsidRDefault="001449A8" w:rsidP="00925FF3">
      <w:pPr>
        <w:widowControl w:val="0"/>
        <w:autoSpaceDE w:val="0"/>
        <w:autoSpaceDN w:val="0"/>
        <w:adjustRightInd w:val="0"/>
        <w:rPr>
          <w:ins w:id="399" w:author="Nancy Grady" w:date="2014-05-06T16:26:00Z"/>
          <w:rFonts w:ascii="Consolas" w:hAnsi="Consolas" w:cs="Consolas"/>
          <w:sz w:val="22"/>
          <w:szCs w:val="22"/>
          <w:rPrChange w:id="400" w:author="Nancy Grady" w:date="2014-05-08T11:49:00Z">
            <w:rPr>
              <w:ins w:id="401" w:author="Nancy Grady" w:date="2014-05-06T16:26:00Z"/>
              <w:rFonts w:ascii="Consolas" w:hAnsi="Consolas" w:cs="Consolas"/>
            </w:rPr>
          </w:rPrChange>
        </w:rPr>
      </w:pPr>
      <w:ins w:id="402" w:author="Nancy Grady" w:date="2014-05-06T16:27:00Z">
        <w:r w:rsidRPr="00DE7B77">
          <w:rPr>
            <w:rFonts w:ascii="Consolas" w:hAnsi="Consolas" w:cs="Consolas"/>
            <w:sz w:val="22"/>
            <w:szCs w:val="22"/>
            <w:rPrChange w:id="403" w:author="Nancy Grady" w:date="2014-05-08T11:49:00Z">
              <w:rPr>
                <w:rFonts w:ascii="Consolas" w:hAnsi="Consolas" w:cs="Consolas"/>
              </w:rPr>
            </w:rPrChange>
          </w:rPr>
          <w:t>We did not explore contributory metadata issues, nor have we fully explored the end-to-end time performance issues. Real-time analytics are quite different from batch historical analytics. This is on our list for our pattern discussion</w:t>
        </w:r>
      </w:ins>
      <w:ins w:id="404" w:author="Nancy Grady" w:date="2014-05-06T16:29:00Z">
        <w:r w:rsidRPr="00DE7B77">
          <w:rPr>
            <w:rFonts w:ascii="Consolas" w:hAnsi="Consolas" w:cs="Consolas"/>
            <w:sz w:val="22"/>
            <w:szCs w:val="22"/>
            <w:rPrChange w:id="405" w:author="Nancy Grady" w:date="2014-05-08T11:49:00Z">
              <w:rPr>
                <w:rFonts w:ascii="Consolas" w:hAnsi="Consolas" w:cs="Consolas"/>
              </w:rPr>
            </w:rPrChange>
          </w:rPr>
          <w:t>s</w:t>
        </w:r>
      </w:ins>
      <w:ins w:id="406" w:author="Nancy Grady" w:date="2014-05-06T16:27:00Z">
        <w:r w:rsidRPr="00DE7B77">
          <w:rPr>
            <w:rFonts w:ascii="Consolas" w:hAnsi="Consolas" w:cs="Consolas"/>
            <w:sz w:val="22"/>
            <w:szCs w:val="22"/>
            <w:rPrChange w:id="407" w:author="Nancy Grady" w:date="2014-05-08T11:49:00Z">
              <w:rPr>
                <w:rFonts w:ascii="Consolas" w:hAnsi="Consolas" w:cs="Consolas"/>
              </w:rPr>
            </w:rPrChange>
          </w:rPr>
          <w:t>.</w:t>
        </w:r>
      </w:ins>
    </w:p>
    <w:p w14:paraId="06693F30" w14:textId="77777777" w:rsidR="001449A8" w:rsidRPr="00DE7B77" w:rsidRDefault="001449A8" w:rsidP="00925FF3">
      <w:pPr>
        <w:widowControl w:val="0"/>
        <w:autoSpaceDE w:val="0"/>
        <w:autoSpaceDN w:val="0"/>
        <w:adjustRightInd w:val="0"/>
        <w:rPr>
          <w:ins w:id="408" w:author="Nancy Grady" w:date="2014-05-06T12:53:00Z"/>
          <w:rFonts w:ascii="Consolas" w:hAnsi="Consolas" w:cs="Consolas"/>
          <w:sz w:val="22"/>
          <w:szCs w:val="22"/>
          <w:rPrChange w:id="409" w:author="Nancy Grady" w:date="2014-05-08T11:49:00Z">
            <w:rPr>
              <w:ins w:id="410" w:author="Nancy Grady" w:date="2014-05-06T12:53:00Z"/>
              <w:rFonts w:ascii="Consolas" w:hAnsi="Consolas" w:cs="Consolas"/>
            </w:rPr>
          </w:rPrChange>
        </w:rPr>
      </w:pPr>
    </w:p>
    <w:p w14:paraId="531FB7E1" w14:textId="30534765" w:rsidR="00ED7773" w:rsidRPr="00DE7B77" w:rsidRDefault="00ED7773" w:rsidP="00925FF3">
      <w:pPr>
        <w:widowControl w:val="0"/>
        <w:autoSpaceDE w:val="0"/>
        <w:autoSpaceDN w:val="0"/>
        <w:adjustRightInd w:val="0"/>
        <w:rPr>
          <w:ins w:id="411" w:author="Nancy Grady" w:date="2014-05-06T12:53:00Z"/>
          <w:rFonts w:ascii="Consolas" w:hAnsi="Consolas" w:cs="Consolas"/>
          <w:sz w:val="22"/>
          <w:szCs w:val="22"/>
          <w:rPrChange w:id="412" w:author="Nancy Grady" w:date="2014-05-08T11:49:00Z">
            <w:rPr>
              <w:ins w:id="413" w:author="Nancy Grady" w:date="2014-05-06T12:53:00Z"/>
              <w:rFonts w:ascii="Consolas" w:hAnsi="Consolas" w:cs="Consolas"/>
            </w:rPr>
          </w:rPrChange>
        </w:rPr>
      </w:pPr>
      <w:ins w:id="414" w:author="Nancy Grady" w:date="2014-05-06T12:53:00Z">
        <w:r w:rsidRPr="00DE7B77">
          <w:rPr>
            <w:rFonts w:ascii="Consolas" w:hAnsi="Consolas" w:cs="Consolas"/>
            <w:sz w:val="22"/>
            <w:szCs w:val="22"/>
            <w:rPrChange w:id="415" w:author="Nancy Grady" w:date="2014-05-08T11:49:00Z">
              <w:rPr>
                <w:rFonts w:ascii="Consolas" w:hAnsi="Consolas" w:cs="Consolas"/>
              </w:rPr>
            </w:rPrChange>
          </w:rPr>
          <w:t xml:space="preserve">The goal in our NIST group was to make a definition refer to one concept, not several. You’re describing the characteristics of the big data engineering technologies, and these are precisely the types of </w:t>
        </w:r>
      </w:ins>
      <w:ins w:id="416" w:author="Nancy Grady" w:date="2014-05-06T12:54:00Z">
        <w:r w:rsidRPr="00DE7B77">
          <w:rPr>
            <w:rFonts w:ascii="Consolas" w:hAnsi="Consolas" w:cs="Consolas"/>
            <w:sz w:val="22"/>
            <w:szCs w:val="22"/>
            <w:rPrChange w:id="417" w:author="Nancy Grady" w:date="2014-05-08T11:49:00Z">
              <w:rPr>
                <w:rFonts w:ascii="Consolas" w:hAnsi="Consolas" w:cs="Consolas"/>
              </w:rPr>
            </w:rPrChange>
          </w:rPr>
          <w:t xml:space="preserve">pattern-determining characteristics that we wanted to address next…what are the implications to the usual concepts of ACID, </w:t>
        </w:r>
        <w:proofErr w:type="spellStart"/>
        <w:r w:rsidRPr="00DE7B77">
          <w:rPr>
            <w:rFonts w:ascii="Consolas" w:hAnsi="Consolas" w:cs="Consolas"/>
            <w:sz w:val="22"/>
            <w:szCs w:val="22"/>
            <w:rPrChange w:id="418" w:author="Nancy Grady" w:date="2014-05-08T11:49:00Z">
              <w:rPr>
                <w:rFonts w:ascii="Consolas" w:hAnsi="Consolas" w:cs="Consolas"/>
              </w:rPr>
            </w:rPrChange>
          </w:rPr>
          <w:t>etc</w:t>
        </w:r>
        <w:proofErr w:type="spellEnd"/>
        <w:r w:rsidRPr="00DE7B77">
          <w:rPr>
            <w:rFonts w:ascii="Consolas" w:hAnsi="Consolas" w:cs="Consolas"/>
            <w:sz w:val="22"/>
            <w:szCs w:val="22"/>
            <w:rPrChange w:id="419" w:author="Nancy Grady" w:date="2014-05-08T11:49:00Z">
              <w:rPr>
                <w:rFonts w:ascii="Consolas" w:hAnsi="Consolas" w:cs="Consolas"/>
              </w:rPr>
            </w:rPrChange>
          </w:rPr>
          <w:t xml:space="preserve"> in the </w:t>
        </w:r>
      </w:ins>
      <w:ins w:id="420" w:author="Nancy Grady" w:date="2014-05-06T12:55:00Z">
        <w:r w:rsidRPr="00DE7B77">
          <w:rPr>
            <w:rFonts w:ascii="Consolas" w:hAnsi="Consolas" w:cs="Consolas"/>
            <w:sz w:val="22"/>
            <w:szCs w:val="22"/>
            <w:rPrChange w:id="421" w:author="Nancy Grady" w:date="2014-05-08T11:49:00Z">
              <w:rPr>
                <w:rFonts w:ascii="Consolas" w:hAnsi="Consolas" w:cs="Consolas"/>
              </w:rPr>
            </w:rPrChange>
          </w:rPr>
          <w:t>distributed node</w:t>
        </w:r>
      </w:ins>
      <w:ins w:id="422" w:author="Nancy Grady" w:date="2014-05-06T12:54:00Z">
        <w:r w:rsidRPr="00DE7B77">
          <w:rPr>
            <w:rFonts w:ascii="Consolas" w:hAnsi="Consolas" w:cs="Consolas"/>
            <w:sz w:val="22"/>
            <w:szCs w:val="22"/>
            <w:rPrChange w:id="423" w:author="Nancy Grady" w:date="2014-05-08T11:49:00Z">
              <w:rPr>
                <w:rFonts w:ascii="Consolas" w:hAnsi="Consolas" w:cs="Consolas"/>
              </w:rPr>
            </w:rPrChange>
          </w:rPr>
          <w:t xml:space="preserve"> storage.</w:t>
        </w:r>
      </w:ins>
      <w:ins w:id="424" w:author="Nancy Grady" w:date="2014-05-06T12:55:00Z">
        <w:r w:rsidRPr="00DE7B77">
          <w:rPr>
            <w:rFonts w:ascii="Consolas" w:hAnsi="Consolas" w:cs="Consolas"/>
            <w:sz w:val="22"/>
            <w:szCs w:val="22"/>
            <w:rPrChange w:id="425" w:author="Nancy Grady" w:date="2014-05-08T11:49:00Z">
              <w:rPr>
                <w:rFonts w:ascii="Consolas" w:hAnsi="Consolas" w:cs="Consolas"/>
              </w:rPr>
            </w:rPrChange>
          </w:rPr>
          <w:t xml:space="preserve"> How do specific implementations differ in these </w:t>
        </w:r>
      </w:ins>
      <w:ins w:id="426" w:author="Nancy Grady" w:date="2014-05-06T16:29:00Z">
        <w:r w:rsidR="001449A8" w:rsidRPr="00DE7B77">
          <w:rPr>
            <w:rFonts w:ascii="Consolas" w:hAnsi="Consolas" w:cs="Consolas"/>
            <w:sz w:val="22"/>
            <w:szCs w:val="22"/>
            <w:rPrChange w:id="427" w:author="Nancy Grady" w:date="2014-05-08T11:49:00Z">
              <w:rPr>
                <w:rFonts w:ascii="Consolas" w:hAnsi="Consolas" w:cs="Consolas"/>
              </w:rPr>
            </w:rPrChange>
          </w:rPr>
          <w:t>characteristics?</w:t>
        </w:r>
      </w:ins>
    </w:p>
    <w:p w14:paraId="02DE1DF7" w14:textId="77777777" w:rsidR="00ED7773" w:rsidRPr="00DE7B77" w:rsidRDefault="00ED7773" w:rsidP="00925FF3">
      <w:pPr>
        <w:widowControl w:val="0"/>
        <w:autoSpaceDE w:val="0"/>
        <w:autoSpaceDN w:val="0"/>
        <w:adjustRightInd w:val="0"/>
        <w:rPr>
          <w:rFonts w:ascii="Consolas" w:hAnsi="Consolas" w:cs="Consolas"/>
          <w:sz w:val="22"/>
          <w:szCs w:val="22"/>
          <w:rPrChange w:id="428" w:author="Nancy Grady" w:date="2014-05-08T11:49:00Z">
            <w:rPr>
              <w:rFonts w:ascii="Consolas" w:hAnsi="Consolas" w:cs="Consolas"/>
            </w:rPr>
          </w:rPrChange>
        </w:rPr>
      </w:pPr>
    </w:p>
    <w:p w14:paraId="1E303D70" w14:textId="77777777" w:rsidR="00925FF3" w:rsidRPr="00DE7B77" w:rsidRDefault="00925FF3" w:rsidP="00925FF3">
      <w:pPr>
        <w:widowControl w:val="0"/>
        <w:autoSpaceDE w:val="0"/>
        <w:autoSpaceDN w:val="0"/>
        <w:adjustRightInd w:val="0"/>
        <w:rPr>
          <w:rFonts w:ascii="Consolas" w:hAnsi="Consolas" w:cs="Consolas"/>
          <w:sz w:val="22"/>
          <w:szCs w:val="22"/>
          <w:rPrChange w:id="429" w:author="Nancy Grady" w:date="2014-05-08T11:49:00Z">
            <w:rPr>
              <w:rFonts w:ascii="Consolas" w:hAnsi="Consolas" w:cs="Consolas"/>
            </w:rPr>
          </w:rPrChange>
        </w:rPr>
      </w:pPr>
    </w:p>
    <w:p w14:paraId="3BB1A7B7" w14:textId="05E6BAF2" w:rsidR="00925FF3" w:rsidRPr="00DE7B77" w:rsidRDefault="00925FF3" w:rsidP="00925FF3">
      <w:pPr>
        <w:widowControl w:val="0"/>
        <w:autoSpaceDE w:val="0"/>
        <w:autoSpaceDN w:val="0"/>
        <w:adjustRightInd w:val="0"/>
        <w:rPr>
          <w:rFonts w:ascii="Consolas" w:hAnsi="Consolas" w:cs="Consolas"/>
          <w:sz w:val="22"/>
          <w:szCs w:val="22"/>
          <w:rPrChange w:id="430" w:author="Nancy Grady" w:date="2014-05-08T11:49:00Z">
            <w:rPr>
              <w:rFonts w:ascii="Consolas" w:hAnsi="Consolas" w:cs="Consolas"/>
            </w:rPr>
          </w:rPrChange>
        </w:rPr>
      </w:pPr>
      <w:r w:rsidRPr="00DE7B77">
        <w:rPr>
          <w:rFonts w:ascii="Consolas" w:hAnsi="Consolas" w:cs="Consolas"/>
          <w:sz w:val="22"/>
          <w:szCs w:val="22"/>
          <w:rPrChange w:id="431" w:author="Nancy Grady" w:date="2014-05-08T11:49:00Z">
            <w:rPr>
              <w:rFonts w:ascii="Consolas" w:hAnsi="Consolas" w:cs="Consolas"/>
            </w:rPr>
          </w:rPrChange>
        </w:rPr>
        <w:t>Note 1: Big Data is not necessarily about a large amount of data because many of the concerns can be demonstrated with small (less than gigabyte) data sets.  Big Data concerns typically arise in processing large amounts of data because the four main characteristics (irregularity, parallelism, real-time metadata, and/or presentation/visualization) are unavoidable in such large data sets.</w:t>
      </w:r>
      <w:ins w:id="432" w:author="Nancy Grady" w:date="2014-05-06T12:55:00Z">
        <w:r w:rsidR="00ED7773" w:rsidRPr="00DE7B77">
          <w:rPr>
            <w:rFonts w:ascii="Consolas" w:hAnsi="Consolas" w:cs="Consolas"/>
            <w:sz w:val="22"/>
            <w:szCs w:val="22"/>
            <w:rPrChange w:id="433" w:author="Nancy Grady" w:date="2014-05-08T11:49:00Z">
              <w:rPr>
                <w:rFonts w:ascii="Consolas" w:hAnsi="Consolas" w:cs="Consolas"/>
              </w:rPr>
            </w:rPrChange>
          </w:rPr>
          <w:t xml:space="preserve"> This is why we defined big data as</w:t>
        </w:r>
      </w:ins>
      <w:ins w:id="434" w:author="Nancy Grady" w:date="2014-05-06T12:59:00Z">
        <w:r w:rsidR="00ED7773" w:rsidRPr="00DE7B77">
          <w:rPr>
            <w:rFonts w:ascii="Consolas" w:hAnsi="Consolas" w:cs="Consolas"/>
            <w:sz w:val="22"/>
            <w:szCs w:val="22"/>
            <w:rPrChange w:id="435" w:author="Nancy Grady" w:date="2014-05-08T11:49:00Z">
              <w:rPr>
                <w:rFonts w:ascii="Consolas" w:hAnsi="Consolas" w:cs="Consolas"/>
              </w:rPr>
            </w:rPrChange>
          </w:rPr>
          <w:t xml:space="preserve"> when you couldn’t avoid </w:t>
        </w:r>
        <w:r w:rsidR="00383DCE" w:rsidRPr="00DE7B77">
          <w:rPr>
            <w:rFonts w:ascii="Consolas" w:hAnsi="Consolas" w:cs="Consolas"/>
            <w:sz w:val="22"/>
            <w:szCs w:val="22"/>
            <w:rPrChange w:id="436" w:author="Nancy Grady" w:date="2014-05-08T11:49:00Z">
              <w:rPr>
                <w:rFonts w:ascii="Consolas" w:hAnsi="Consolas" w:cs="Consolas"/>
              </w:rPr>
            </w:rPrChange>
          </w:rPr>
          <w:t>distributing</w:t>
        </w:r>
      </w:ins>
      <w:ins w:id="437" w:author="Nancy Grady" w:date="2014-05-06T16:30:00Z">
        <w:r w:rsidR="001449A8" w:rsidRPr="00DE7B77">
          <w:rPr>
            <w:rFonts w:ascii="Consolas" w:hAnsi="Consolas" w:cs="Consolas"/>
            <w:sz w:val="22"/>
            <w:szCs w:val="22"/>
            <w:rPrChange w:id="438" w:author="Nancy Grady" w:date="2014-05-08T11:49:00Z">
              <w:rPr>
                <w:rFonts w:ascii="Consolas" w:hAnsi="Consolas" w:cs="Consolas"/>
              </w:rPr>
            </w:rPrChange>
          </w:rPr>
          <w:t xml:space="preserve"> across nodes</w:t>
        </w:r>
      </w:ins>
      <w:ins w:id="439" w:author="Nancy Grady" w:date="2014-05-06T12:59:00Z">
        <w:r w:rsidR="00383DCE" w:rsidRPr="00DE7B77">
          <w:rPr>
            <w:rFonts w:ascii="Consolas" w:hAnsi="Consolas" w:cs="Consolas"/>
            <w:sz w:val="22"/>
            <w:szCs w:val="22"/>
            <w:rPrChange w:id="440" w:author="Nancy Grady" w:date="2014-05-08T11:49:00Z">
              <w:rPr>
                <w:rFonts w:ascii="Consolas" w:hAnsi="Consolas" w:cs="Consolas"/>
              </w:rPr>
            </w:rPrChange>
          </w:rPr>
          <w:t>.</w:t>
        </w:r>
      </w:ins>
    </w:p>
    <w:p w14:paraId="297BE08A" w14:textId="77777777" w:rsidR="00925FF3" w:rsidRPr="00DE7B77" w:rsidRDefault="00925FF3" w:rsidP="00925FF3">
      <w:pPr>
        <w:widowControl w:val="0"/>
        <w:autoSpaceDE w:val="0"/>
        <w:autoSpaceDN w:val="0"/>
        <w:adjustRightInd w:val="0"/>
        <w:rPr>
          <w:rFonts w:ascii="Consolas" w:hAnsi="Consolas" w:cs="Consolas"/>
          <w:sz w:val="22"/>
          <w:szCs w:val="22"/>
          <w:rPrChange w:id="441" w:author="Nancy Grady" w:date="2014-05-08T11:49:00Z">
            <w:rPr>
              <w:rFonts w:ascii="Consolas" w:hAnsi="Consolas" w:cs="Consolas"/>
            </w:rPr>
          </w:rPrChange>
        </w:rPr>
      </w:pPr>
    </w:p>
    <w:p w14:paraId="1061C56F" w14:textId="77777777" w:rsidR="00925FF3" w:rsidRPr="00DE7B77" w:rsidRDefault="00925FF3" w:rsidP="00925FF3">
      <w:pPr>
        <w:widowControl w:val="0"/>
        <w:autoSpaceDE w:val="0"/>
        <w:autoSpaceDN w:val="0"/>
        <w:adjustRightInd w:val="0"/>
        <w:rPr>
          <w:rFonts w:ascii="Consolas" w:hAnsi="Consolas" w:cs="Consolas"/>
          <w:sz w:val="22"/>
          <w:szCs w:val="22"/>
          <w:rPrChange w:id="442" w:author="Nancy Grady" w:date="2014-05-08T11:49:00Z">
            <w:rPr>
              <w:rFonts w:ascii="Consolas" w:hAnsi="Consolas" w:cs="Consolas"/>
            </w:rPr>
          </w:rPrChange>
        </w:rPr>
      </w:pPr>
      <w:r w:rsidRPr="00DE7B77">
        <w:rPr>
          <w:rFonts w:ascii="Consolas" w:hAnsi="Consolas" w:cs="Consolas"/>
          <w:sz w:val="22"/>
          <w:szCs w:val="22"/>
          <w:rPrChange w:id="443" w:author="Nancy Grady" w:date="2014-05-08T11:49:00Z">
            <w:rPr>
              <w:rFonts w:ascii="Consolas" w:hAnsi="Consolas" w:cs="Consolas"/>
            </w:rPr>
          </w:rPrChange>
        </w:rPr>
        <w:t>Note 2: Computation parallelism issues concern the unit of processing (thread, statement, block, process, node, etc.), contention methods for shared access, and begin-suspend-resume-completion-termination processing.</w:t>
      </w:r>
    </w:p>
    <w:p w14:paraId="11DFE8C0" w14:textId="0A8906FF" w:rsidR="00925FF3" w:rsidRPr="00DE7B77" w:rsidRDefault="00383DCE" w:rsidP="00925FF3">
      <w:pPr>
        <w:widowControl w:val="0"/>
        <w:autoSpaceDE w:val="0"/>
        <w:autoSpaceDN w:val="0"/>
        <w:adjustRightInd w:val="0"/>
        <w:rPr>
          <w:ins w:id="444" w:author="Nancy Grady" w:date="2014-05-06T13:00:00Z"/>
          <w:rFonts w:ascii="Consolas" w:hAnsi="Consolas" w:cs="Consolas"/>
          <w:sz w:val="22"/>
          <w:szCs w:val="22"/>
          <w:rPrChange w:id="445" w:author="Nancy Grady" w:date="2014-05-08T11:49:00Z">
            <w:rPr>
              <w:ins w:id="446" w:author="Nancy Grady" w:date="2014-05-06T13:00:00Z"/>
              <w:rFonts w:ascii="Consolas" w:hAnsi="Consolas" w:cs="Consolas"/>
            </w:rPr>
          </w:rPrChange>
        </w:rPr>
      </w:pPr>
      <w:ins w:id="447" w:author="Nancy Grady" w:date="2014-05-06T13:00:00Z">
        <w:r w:rsidRPr="00DE7B77">
          <w:rPr>
            <w:rFonts w:ascii="Consolas" w:hAnsi="Consolas" w:cs="Consolas"/>
            <w:sz w:val="22"/>
            <w:szCs w:val="22"/>
            <w:rPrChange w:id="448" w:author="Nancy Grady" w:date="2014-05-08T11:49:00Z">
              <w:rPr>
                <w:rFonts w:ascii="Consolas" w:hAnsi="Consolas" w:cs="Consolas"/>
              </w:rPr>
            </w:rPrChange>
          </w:rPr>
          <w:t>Important characteristics to contrast between implementations</w:t>
        </w:r>
      </w:ins>
      <w:ins w:id="449" w:author="Nancy Grady" w:date="2014-05-06T16:30:00Z">
        <w:r w:rsidR="001449A8" w:rsidRPr="00DE7B77">
          <w:rPr>
            <w:rFonts w:ascii="Consolas" w:hAnsi="Consolas" w:cs="Consolas"/>
            <w:sz w:val="22"/>
            <w:szCs w:val="22"/>
            <w:rPrChange w:id="450" w:author="Nancy Grady" w:date="2014-05-08T11:49:00Z">
              <w:rPr>
                <w:rFonts w:ascii="Consolas" w:hAnsi="Consolas" w:cs="Consolas"/>
              </w:rPr>
            </w:rPrChange>
          </w:rPr>
          <w:t>;</w:t>
        </w:r>
      </w:ins>
      <w:ins w:id="451" w:author="Nancy Grady" w:date="2014-05-06T13:04:00Z">
        <w:r w:rsidRPr="00DE7B77">
          <w:rPr>
            <w:rFonts w:ascii="Consolas" w:hAnsi="Consolas" w:cs="Consolas"/>
            <w:sz w:val="22"/>
            <w:szCs w:val="22"/>
            <w:rPrChange w:id="452" w:author="Nancy Grady" w:date="2014-05-08T11:49:00Z">
              <w:rPr>
                <w:rFonts w:ascii="Consolas" w:hAnsi="Consolas" w:cs="Consolas"/>
              </w:rPr>
            </w:rPrChange>
          </w:rPr>
          <w:t xml:space="preserve"> </w:t>
        </w:r>
      </w:ins>
      <w:ins w:id="453" w:author="Nancy Grady" w:date="2014-05-06T16:30:00Z">
        <w:r w:rsidR="001449A8" w:rsidRPr="00DE7B77">
          <w:rPr>
            <w:rFonts w:ascii="Consolas" w:hAnsi="Consolas" w:cs="Consolas"/>
            <w:sz w:val="22"/>
            <w:szCs w:val="22"/>
            <w:rPrChange w:id="454" w:author="Nancy Grady" w:date="2014-05-08T11:49:00Z">
              <w:rPr>
                <w:rFonts w:ascii="Consolas" w:hAnsi="Consolas" w:cs="Consolas"/>
              </w:rPr>
            </w:rPrChange>
          </w:rPr>
          <w:t>again a good</w:t>
        </w:r>
      </w:ins>
      <w:ins w:id="455" w:author="Nancy Grady" w:date="2014-05-06T13:04:00Z">
        <w:r w:rsidRPr="00DE7B77">
          <w:rPr>
            <w:rFonts w:ascii="Consolas" w:hAnsi="Consolas" w:cs="Consolas"/>
            <w:sz w:val="22"/>
            <w:szCs w:val="22"/>
            <w:rPrChange w:id="456" w:author="Nancy Grady" w:date="2014-05-08T11:49:00Z">
              <w:rPr>
                <w:rFonts w:ascii="Consolas" w:hAnsi="Consolas" w:cs="Consolas"/>
              </w:rPr>
            </w:rPrChange>
          </w:rPr>
          <w:t xml:space="preserve"> </w:t>
        </w:r>
        <w:r w:rsidR="001449A8" w:rsidRPr="00DE7B77">
          <w:rPr>
            <w:rFonts w:ascii="Consolas" w:hAnsi="Consolas" w:cs="Consolas"/>
            <w:sz w:val="22"/>
            <w:szCs w:val="22"/>
            <w:rPrChange w:id="457" w:author="Nancy Grady" w:date="2014-05-08T11:49:00Z">
              <w:rPr>
                <w:rFonts w:ascii="Consolas" w:hAnsi="Consolas" w:cs="Consolas"/>
              </w:rPr>
            </w:rPrChange>
          </w:rPr>
          <w:t>discussion we need to have for</w:t>
        </w:r>
        <w:r w:rsidRPr="00DE7B77">
          <w:rPr>
            <w:rFonts w:ascii="Consolas" w:hAnsi="Consolas" w:cs="Consolas"/>
            <w:sz w:val="22"/>
            <w:szCs w:val="22"/>
            <w:rPrChange w:id="458" w:author="Nancy Grady" w:date="2014-05-08T11:49:00Z">
              <w:rPr>
                <w:rFonts w:ascii="Consolas" w:hAnsi="Consolas" w:cs="Consolas"/>
              </w:rPr>
            </w:rPrChange>
          </w:rPr>
          <w:t xml:space="preserve"> patterns.</w:t>
        </w:r>
      </w:ins>
    </w:p>
    <w:p w14:paraId="55F0D4C8" w14:textId="77777777" w:rsidR="00383DCE" w:rsidRPr="00DE7B77" w:rsidRDefault="00383DCE" w:rsidP="00925FF3">
      <w:pPr>
        <w:widowControl w:val="0"/>
        <w:autoSpaceDE w:val="0"/>
        <w:autoSpaceDN w:val="0"/>
        <w:adjustRightInd w:val="0"/>
        <w:rPr>
          <w:rFonts w:ascii="Consolas" w:hAnsi="Consolas" w:cs="Consolas"/>
          <w:sz w:val="22"/>
          <w:szCs w:val="22"/>
          <w:rPrChange w:id="459" w:author="Nancy Grady" w:date="2014-05-08T11:49:00Z">
            <w:rPr>
              <w:rFonts w:ascii="Consolas" w:hAnsi="Consolas" w:cs="Consolas"/>
            </w:rPr>
          </w:rPrChange>
        </w:rPr>
      </w:pPr>
    </w:p>
    <w:p w14:paraId="131FDDFE" w14:textId="77777777" w:rsidR="00925FF3" w:rsidRPr="00DE7B77" w:rsidRDefault="00925FF3" w:rsidP="00925FF3">
      <w:pPr>
        <w:widowControl w:val="0"/>
        <w:autoSpaceDE w:val="0"/>
        <w:autoSpaceDN w:val="0"/>
        <w:adjustRightInd w:val="0"/>
        <w:rPr>
          <w:rFonts w:ascii="Consolas" w:hAnsi="Consolas" w:cs="Consolas"/>
          <w:sz w:val="22"/>
          <w:szCs w:val="22"/>
          <w:rPrChange w:id="460" w:author="Nancy Grady" w:date="2014-05-08T11:49:00Z">
            <w:rPr>
              <w:rFonts w:ascii="Consolas" w:hAnsi="Consolas" w:cs="Consolas"/>
            </w:rPr>
          </w:rPrChange>
        </w:rPr>
      </w:pPr>
      <w:r w:rsidRPr="00DE7B77">
        <w:rPr>
          <w:rFonts w:ascii="Consolas" w:hAnsi="Consolas" w:cs="Consolas"/>
          <w:sz w:val="22"/>
          <w:szCs w:val="22"/>
          <w:rPrChange w:id="461" w:author="Nancy Grady" w:date="2014-05-08T11:49:00Z">
            <w:rPr>
              <w:rFonts w:ascii="Consolas" w:hAnsi="Consolas" w:cs="Consolas"/>
            </w:rPr>
          </w:rPrChange>
        </w:rPr>
        <w:t>Note 3: Descriptive data is also known as metadata.  Self-inquiry is known as reflection is some programming paradigms.</w:t>
      </w:r>
    </w:p>
    <w:p w14:paraId="48940AE0" w14:textId="76DC64D9" w:rsidR="00925FF3" w:rsidRPr="00DE7B77" w:rsidRDefault="00383DCE" w:rsidP="00925FF3">
      <w:pPr>
        <w:widowControl w:val="0"/>
        <w:autoSpaceDE w:val="0"/>
        <w:autoSpaceDN w:val="0"/>
        <w:adjustRightInd w:val="0"/>
        <w:rPr>
          <w:ins w:id="462" w:author="Nancy Grady" w:date="2014-05-06T13:04:00Z"/>
          <w:rFonts w:ascii="Consolas" w:hAnsi="Consolas" w:cs="Consolas"/>
          <w:sz w:val="22"/>
          <w:szCs w:val="22"/>
          <w:rPrChange w:id="463" w:author="Nancy Grady" w:date="2014-05-08T11:49:00Z">
            <w:rPr>
              <w:ins w:id="464" w:author="Nancy Grady" w:date="2014-05-06T13:04:00Z"/>
              <w:rFonts w:ascii="Consolas" w:hAnsi="Consolas" w:cs="Consolas"/>
            </w:rPr>
          </w:rPrChange>
        </w:rPr>
      </w:pPr>
      <w:ins w:id="465" w:author="Nancy Grady" w:date="2014-05-06T13:04:00Z">
        <w:r w:rsidRPr="00DE7B77">
          <w:rPr>
            <w:rFonts w:ascii="Consolas" w:hAnsi="Consolas" w:cs="Consolas"/>
            <w:sz w:val="22"/>
            <w:szCs w:val="22"/>
            <w:rPrChange w:id="466" w:author="Nancy Grady" w:date="2014-05-08T11:49:00Z">
              <w:rPr>
                <w:rFonts w:ascii="Consolas" w:hAnsi="Consolas" w:cs="Consolas"/>
              </w:rPr>
            </w:rPrChange>
          </w:rPr>
          <w:t xml:space="preserve">We have had a lot of discussions about metadata, and we need more thought is to what aspects of metadata that have changed with big data, and </w:t>
        </w:r>
      </w:ins>
      <w:ins w:id="467" w:author="Nancy Grady" w:date="2014-05-06T13:05:00Z">
        <w:r w:rsidRPr="00DE7B77">
          <w:rPr>
            <w:rFonts w:ascii="Consolas" w:hAnsi="Consolas" w:cs="Consolas"/>
            <w:sz w:val="22"/>
            <w:szCs w:val="22"/>
            <w:rPrChange w:id="468" w:author="Nancy Grady" w:date="2014-05-08T11:49:00Z">
              <w:rPr>
                <w:rFonts w:ascii="Consolas" w:hAnsi="Consolas" w:cs="Consolas"/>
              </w:rPr>
            </w:rPrChange>
          </w:rPr>
          <w:t xml:space="preserve">which need to be discussed to complete the background needed </w:t>
        </w:r>
      </w:ins>
      <w:ins w:id="469" w:author="Nancy Grady" w:date="2014-05-06T14:46:00Z">
        <w:r w:rsidR="0031107A" w:rsidRPr="00DE7B77">
          <w:rPr>
            <w:rFonts w:ascii="Consolas" w:hAnsi="Consolas" w:cs="Consolas"/>
            <w:sz w:val="22"/>
            <w:szCs w:val="22"/>
            <w:rPrChange w:id="470" w:author="Nancy Grady" w:date="2014-05-08T11:49:00Z">
              <w:rPr>
                <w:rFonts w:ascii="Consolas" w:hAnsi="Consolas" w:cs="Consolas"/>
              </w:rPr>
            </w:rPrChange>
          </w:rPr>
          <w:t xml:space="preserve">to understand other </w:t>
        </w:r>
      </w:ins>
      <w:ins w:id="471" w:author="Nancy Grady" w:date="2014-05-06T16:30:00Z">
        <w:r w:rsidR="001449A8" w:rsidRPr="00DE7B77">
          <w:rPr>
            <w:rFonts w:ascii="Consolas" w:hAnsi="Consolas" w:cs="Consolas"/>
            <w:sz w:val="22"/>
            <w:szCs w:val="22"/>
            <w:rPrChange w:id="472" w:author="Nancy Grady" w:date="2014-05-08T11:49:00Z">
              <w:rPr>
                <w:rFonts w:ascii="Consolas" w:hAnsi="Consolas" w:cs="Consolas"/>
              </w:rPr>
            </w:rPrChange>
          </w:rPr>
          <w:t xml:space="preserve">big data </w:t>
        </w:r>
      </w:ins>
      <w:ins w:id="473" w:author="Nancy Grady" w:date="2014-05-06T14:46:00Z">
        <w:r w:rsidR="0031107A" w:rsidRPr="00DE7B77">
          <w:rPr>
            <w:rFonts w:ascii="Consolas" w:hAnsi="Consolas" w:cs="Consolas"/>
            <w:sz w:val="22"/>
            <w:szCs w:val="22"/>
            <w:rPrChange w:id="474" w:author="Nancy Grady" w:date="2014-05-08T11:49:00Z">
              <w:rPr>
                <w:rFonts w:ascii="Consolas" w:hAnsi="Consolas" w:cs="Consolas"/>
              </w:rPr>
            </w:rPrChange>
          </w:rPr>
          <w:t>concepts</w:t>
        </w:r>
      </w:ins>
      <w:ins w:id="475" w:author="Nancy Grady" w:date="2014-05-06T16:30:00Z">
        <w:r w:rsidR="001449A8" w:rsidRPr="00DE7B77">
          <w:rPr>
            <w:rFonts w:ascii="Consolas" w:hAnsi="Consolas" w:cs="Consolas"/>
            <w:sz w:val="22"/>
            <w:szCs w:val="22"/>
            <w:rPrChange w:id="476" w:author="Nancy Grady" w:date="2014-05-08T11:49:00Z">
              <w:rPr>
                <w:rFonts w:ascii="Consolas" w:hAnsi="Consolas" w:cs="Consolas"/>
              </w:rPr>
            </w:rPrChange>
          </w:rPr>
          <w:t>.</w:t>
        </w:r>
      </w:ins>
    </w:p>
    <w:p w14:paraId="727216A7" w14:textId="77777777" w:rsidR="00383DCE" w:rsidRPr="00DE7B77" w:rsidRDefault="00383DCE" w:rsidP="00925FF3">
      <w:pPr>
        <w:widowControl w:val="0"/>
        <w:autoSpaceDE w:val="0"/>
        <w:autoSpaceDN w:val="0"/>
        <w:adjustRightInd w:val="0"/>
        <w:rPr>
          <w:rFonts w:ascii="Consolas" w:hAnsi="Consolas" w:cs="Consolas"/>
          <w:sz w:val="22"/>
          <w:szCs w:val="22"/>
          <w:rPrChange w:id="477" w:author="Nancy Grady" w:date="2014-05-08T11:49:00Z">
            <w:rPr>
              <w:rFonts w:ascii="Consolas" w:hAnsi="Consolas" w:cs="Consolas"/>
            </w:rPr>
          </w:rPrChange>
        </w:rPr>
      </w:pPr>
    </w:p>
    <w:p w14:paraId="1DDBF85C" w14:textId="7A5015A0" w:rsidR="00925FF3" w:rsidRPr="00DE7B77" w:rsidRDefault="00925FF3" w:rsidP="00925FF3">
      <w:pPr>
        <w:widowControl w:val="0"/>
        <w:autoSpaceDE w:val="0"/>
        <w:autoSpaceDN w:val="0"/>
        <w:adjustRightInd w:val="0"/>
        <w:rPr>
          <w:ins w:id="478" w:author="Nancy Grady" w:date="2014-05-06T14:46:00Z"/>
          <w:rFonts w:ascii="Consolas" w:hAnsi="Consolas" w:cs="Consolas"/>
          <w:sz w:val="22"/>
          <w:szCs w:val="22"/>
          <w:rPrChange w:id="479" w:author="Nancy Grady" w:date="2014-05-08T11:49:00Z">
            <w:rPr>
              <w:ins w:id="480" w:author="Nancy Grady" w:date="2014-05-06T14:46:00Z"/>
              <w:rFonts w:ascii="Consolas" w:hAnsi="Consolas" w:cs="Consolas"/>
            </w:rPr>
          </w:rPrChange>
        </w:rPr>
      </w:pPr>
      <w:r w:rsidRPr="00DE7B77">
        <w:rPr>
          <w:rFonts w:ascii="Consolas" w:hAnsi="Consolas" w:cs="Consolas"/>
          <w:sz w:val="22"/>
          <w:szCs w:val="22"/>
          <w:rPrChange w:id="481" w:author="Nancy Grady" w:date="2014-05-08T11:49:00Z">
            <w:rPr>
              <w:rFonts w:ascii="Consolas" w:hAnsi="Consolas" w:cs="Consolas"/>
            </w:rPr>
          </w:rPrChange>
        </w:rPr>
        <w:t xml:space="preserve">Note 4: The visual limitations concern how much information a human can usefully process on a single display screen or sheet of paper.  For example, the presentation of a connection graph of 500 nodes might require more than 20 rows and columns, along with the connections (relationships) </w:t>
      </w:r>
      <w:proofErr w:type="gramStart"/>
      <w:r w:rsidRPr="00DE7B77">
        <w:rPr>
          <w:rFonts w:ascii="Consolas" w:hAnsi="Consolas" w:cs="Consolas"/>
          <w:sz w:val="22"/>
          <w:szCs w:val="22"/>
          <w:rPrChange w:id="482" w:author="Nancy Grady" w:date="2014-05-08T11:49:00Z">
            <w:rPr>
              <w:rFonts w:ascii="Consolas" w:hAnsi="Consolas" w:cs="Consolas"/>
            </w:rPr>
          </w:rPrChange>
        </w:rPr>
        <w:t>among each of the pairs</w:t>
      </w:r>
      <w:proofErr w:type="gramEnd"/>
      <w:r w:rsidRPr="00DE7B77">
        <w:rPr>
          <w:rFonts w:ascii="Consolas" w:hAnsi="Consolas" w:cs="Consolas"/>
          <w:sz w:val="22"/>
          <w:szCs w:val="22"/>
          <w:rPrChange w:id="483" w:author="Nancy Grady" w:date="2014-05-08T11:49:00Z">
            <w:rPr>
              <w:rFonts w:ascii="Consolas" w:hAnsi="Consolas" w:cs="Consolas"/>
            </w:rPr>
          </w:rPrChange>
        </w:rPr>
        <w:t>.  Typically, this is too much for a human to comprehend in a useful way.  Big Data presentation/visualization issues concern reformulating the information in a way that can be presented for convenient human consumption.</w:t>
      </w:r>
    </w:p>
    <w:p w14:paraId="2A22CABC" w14:textId="3118A223" w:rsidR="001633BD" w:rsidRPr="00DE7B77" w:rsidRDefault="0031107A" w:rsidP="00F32836">
      <w:pPr>
        <w:widowControl w:val="0"/>
        <w:autoSpaceDE w:val="0"/>
        <w:autoSpaceDN w:val="0"/>
        <w:adjustRightInd w:val="0"/>
        <w:rPr>
          <w:ins w:id="484" w:author="Nancy Grady" w:date="2014-05-06T15:06:00Z"/>
          <w:rFonts w:ascii="Consolas" w:hAnsi="Consolas" w:cs="Consolas"/>
          <w:sz w:val="22"/>
          <w:szCs w:val="22"/>
          <w:rPrChange w:id="485" w:author="Nancy Grady" w:date="2014-05-08T11:49:00Z">
            <w:rPr>
              <w:ins w:id="486" w:author="Nancy Grady" w:date="2014-05-06T15:06:00Z"/>
              <w:rFonts w:ascii="Consolas" w:hAnsi="Consolas" w:cs="Consolas"/>
            </w:rPr>
          </w:rPrChange>
        </w:rPr>
      </w:pPr>
      <w:ins w:id="487" w:author="Nancy Grady" w:date="2014-05-06T14:46:00Z">
        <w:r w:rsidRPr="00DE7B77">
          <w:rPr>
            <w:rFonts w:ascii="Consolas" w:hAnsi="Consolas" w:cs="Consolas"/>
            <w:sz w:val="22"/>
            <w:szCs w:val="22"/>
            <w:rPrChange w:id="488" w:author="Nancy Grady" w:date="2014-05-08T11:49:00Z">
              <w:rPr>
                <w:rFonts w:ascii="Consolas" w:hAnsi="Consolas" w:cs="Consolas"/>
              </w:rPr>
            </w:rPrChange>
          </w:rPr>
          <w:t xml:space="preserve">Exploratory Visualization </w:t>
        </w:r>
      </w:ins>
      <w:ins w:id="489" w:author="Nancy Grady" w:date="2014-05-06T15:02:00Z">
        <w:r w:rsidR="001633BD" w:rsidRPr="00DE7B77">
          <w:rPr>
            <w:rFonts w:ascii="Consolas" w:hAnsi="Consolas" w:cs="Consolas"/>
            <w:sz w:val="22"/>
            <w:szCs w:val="22"/>
            <w:rPrChange w:id="490" w:author="Nancy Grady" w:date="2014-05-08T11:49:00Z">
              <w:rPr>
                <w:rFonts w:ascii="Consolas" w:hAnsi="Consolas" w:cs="Consolas"/>
              </w:rPr>
            </w:rPrChange>
          </w:rPr>
          <w:t xml:space="preserve">has big data issues in the amount of data you’re trying to </w:t>
        </w:r>
      </w:ins>
      <w:ins w:id="491" w:author="Nancy Grady" w:date="2014-05-06T15:03:00Z">
        <w:r w:rsidR="001633BD" w:rsidRPr="00DE7B77">
          <w:rPr>
            <w:rFonts w:ascii="Consolas" w:hAnsi="Consolas" w:cs="Consolas"/>
            <w:sz w:val="22"/>
            <w:szCs w:val="22"/>
            <w:rPrChange w:id="492" w:author="Nancy Grady" w:date="2014-05-08T11:49:00Z">
              <w:rPr>
                <w:rFonts w:ascii="Consolas" w:hAnsi="Consolas" w:cs="Consolas"/>
              </w:rPr>
            </w:rPrChange>
          </w:rPr>
          <w:t xml:space="preserve">view/understand, and as you say in the ways to describe the dimensionality. Some things like your example above can benefit from a link-node kind of display with </w:t>
        </w:r>
        <w:proofErr w:type="gramStart"/>
        <w:r w:rsidR="001633BD" w:rsidRPr="00DE7B77">
          <w:rPr>
            <w:rFonts w:ascii="Consolas" w:hAnsi="Consolas" w:cs="Consolas"/>
            <w:sz w:val="22"/>
            <w:szCs w:val="22"/>
            <w:rPrChange w:id="493" w:author="Nancy Grady" w:date="2014-05-08T11:49:00Z">
              <w:rPr>
                <w:rFonts w:ascii="Consolas" w:hAnsi="Consolas" w:cs="Consolas"/>
              </w:rPr>
            </w:rPrChange>
          </w:rPr>
          <w:t>context-shifting</w:t>
        </w:r>
        <w:proofErr w:type="gramEnd"/>
        <w:r w:rsidR="001633BD" w:rsidRPr="00DE7B77">
          <w:rPr>
            <w:rFonts w:ascii="Consolas" w:hAnsi="Consolas" w:cs="Consolas"/>
            <w:sz w:val="22"/>
            <w:szCs w:val="22"/>
            <w:rPrChange w:id="494" w:author="Nancy Grady" w:date="2014-05-08T11:49:00Z">
              <w:rPr>
                <w:rFonts w:ascii="Consolas" w:hAnsi="Consolas" w:cs="Consolas"/>
              </w:rPr>
            </w:rPrChange>
          </w:rPr>
          <w:t xml:space="preserve"> to change the display to the node that is </w:t>
        </w:r>
      </w:ins>
      <w:ins w:id="495" w:author="Nancy Grady" w:date="2014-05-06T15:04:00Z">
        <w:r w:rsidR="001633BD" w:rsidRPr="00DE7B77">
          <w:rPr>
            <w:rFonts w:ascii="Consolas" w:hAnsi="Consolas" w:cs="Consolas"/>
            <w:sz w:val="22"/>
            <w:szCs w:val="22"/>
            <w:rPrChange w:id="496" w:author="Nancy Grady" w:date="2014-05-08T11:49:00Z">
              <w:rPr>
                <w:rFonts w:ascii="Consolas" w:hAnsi="Consolas" w:cs="Consolas"/>
              </w:rPr>
            </w:rPrChange>
          </w:rPr>
          <w:t>“central”.</w:t>
        </w:r>
      </w:ins>
      <w:ins w:id="497" w:author="Nancy Grady" w:date="2014-05-06T15:05:00Z">
        <w:r w:rsidR="001633BD" w:rsidRPr="00DE7B77">
          <w:rPr>
            <w:rFonts w:ascii="Consolas" w:hAnsi="Consolas" w:cs="Consolas"/>
            <w:sz w:val="22"/>
            <w:szCs w:val="22"/>
            <w:rPrChange w:id="498" w:author="Nancy Grady" w:date="2014-05-08T11:49:00Z">
              <w:rPr>
                <w:rFonts w:ascii="Consolas" w:hAnsi="Consolas" w:cs="Consolas"/>
              </w:rPr>
            </w:rPrChange>
          </w:rPr>
          <w:t xml:space="preserve"> I</w:t>
        </w:r>
      </w:ins>
      <w:ins w:id="499" w:author="Nancy Grady" w:date="2014-05-06T16:31:00Z">
        <w:r w:rsidR="00155EEB" w:rsidRPr="00DE7B77">
          <w:rPr>
            <w:rFonts w:ascii="Consolas" w:hAnsi="Consolas" w:cs="Consolas"/>
            <w:sz w:val="22"/>
            <w:szCs w:val="22"/>
            <w:rPrChange w:id="500" w:author="Nancy Grady" w:date="2014-05-08T11:49:00Z">
              <w:rPr>
                <w:rFonts w:ascii="Consolas" w:hAnsi="Consolas" w:cs="Consolas"/>
              </w:rPr>
            </w:rPrChange>
          </w:rPr>
          <w:t>n terms of dimensionality, i</w:t>
        </w:r>
      </w:ins>
      <w:ins w:id="501" w:author="Nancy Grady" w:date="2014-05-06T15:05:00Z">
        <w:r w:rsidR="001633BD" w:rsidRPr="00DE7B77">
          <w:rPr>
            <w:rFonts w:ascii="Consolas" w:hAnsi="Consolas" w:cs="Consolas"/>
            <w:sz w:val="22"/>
            <w:szCs w:val="22"/>
            <w:rPrChange w:id="502" w:author="Nancy Grady" w:date="2014-05-08T11:49:00Z">
              <w:rPr>
                <w:rFonts w:ascii="Consolas" w:hAnsi="Consolas" w:cs="Consolas"/>
              </w:rPr>
            </w:rPrChange>
          </w:rPr>
          <w:t>t takes pretty special displays to show the 4-6</w:t>
        </w:r>
        <w:r w:rsidR="001633BD" w:rsidRPr="00DE7B77">
          <w:rPr>
            <w:rFonts w:ascii="Consolas" w:hAnsi="Consolas" w:cs="Consolas"/>
            <w:sz w:val="22"/>
            <w:szCs w:val="22"/>
            <w:vertAlign w:val="superscript"/>
            <w:rPrChange w:id="503" w:author="Nancy Grady" w:date="2014-05-08T11:49:00Z">
              <w:rPr>
                <w:rFonts w:ascii="Consolas" w:hAnsi="Consolas" w:cs="Consolas"/>
              </w:rPr>
            </w:rPrChange>
          </w:rPr>
          <w:t>th</w:t>
        </w:r>
        <w:r w:rsidR="001633BD" w:rsidRPr="00DE7B77">
          <w:rPr>
            <w:rFonts w:ascii="Consolas" w:hAnsi="Consolas" w:cs="Consolas"/>
            <w:sz w:val="22"/>
            <w:szCs w:val="22"/>
            <w:rPrChange w:id="504" w:author="Nancy Grady" w:date="2014-05-08T11:49:00Z">
              <w:rPr>
                <w:rFonts w:ascii="Consolas" w:hAnsi="Consolas" w:cs="Consolas"/>
              </w:rPr>
            </w:rPrChange>
          </w:rPr>
          <w:t xml:space="preserve"> dimension, more than that </w:t>
        </w:r>
      </w:ins>
      <w:ins w:id="505" w:author="Nancy Grady" w:date="2014-05-06T15:08:00Z">
        <w:r w:rsidR="001633BD" w:rsidRPr="00DE7B77">
          <w:rPr>
            <w:rFonts w:ascii="Consolas" w:hAnsi="Consolas" w:cs="Consolas"/>
            <w:sz w:val="22"/>
            <w:szCs w:val="22"/>
            <w:rPrChange w:id="506" w:author="Nancy Grady" w:date="2014-05-08T11:49:00Z">
              <w:rPr>
                <w:rFonts w:ascii="Consolas" w:hAnsi="Consolas" w:cs="Consolas"/>
              </w:rPr>
            </w:rPrChange>
          </w:rPr>
          <w:t>is extremely difficult</w:t>
        </w:r>
      </w:ins>
      <w:ins w:id="507" w:author="Nancy Grady" w:date="2014-05-06T15:05:00Z">
        <w:r w:rsidR="001633BD" w:rsidRPr="00DE7B77">
          <w:rPr>
            <w:rFonts w:ascii="Consolas" w:hAnsi="Consolas" w:cs="Consolas"/>
            <w:sz w:val="22"/>
            <w:szCs w:val="22"/>
            <w:rPrChange w:id="508" w:author="Nancy Grady" w:date="2014-05-08T11:49:00Z">
              <w:rPr>
                <w:rFonts w:ascii="Consolas" w:hAnsi="Consolas" w:cs="Consolas"/>
              </w:rPr>
            </w:rPrChange>
          </w:rPr>
          <w:t xml:space="preserve">. </w:t>
        </w:r>
      </w:ins>
    </w:p>
    <w:p w14:paraId="73A224A0" w14:textId="77777777" w:rsidR="001633BD" w:rsidRPr="00DE7B77" w:rsidRDefault="001633BD">
      <w:pPr>
        <w:widowControl w:val="0"/>
        <w:autoSpaceDE w:val="0"/>
        <w:autoSpaceDN w:val="0"/>
        <w:adjustRightInd w:val="0"/>
        <w:rPr>
          <w:ins w:id="509" w:author="Nancy Grady" w:date="2014-05-06T15:05:00Z"/>
          <w:rFonts w:ascii="Consolas" w:hAnsi="Consolas" w:cs="Consolas"/>
          <w:sz w:val="22"/>
          <w:szCs w:val="22"/>
          <w:rPrChange w:id="510" w:author="Nancy Grady" w:date="2014-05-08T11:49:00Z">
            <w:rPr>
              <w:ins w:id="511" w:author="Nancy Grady" w:date="2014-05-06T15:05:00Z"/>
              <w:rFonts w:ascii="Consolas" w:hAnsi="Consolas" w:cs="Consolas"/>
            </w:rPr>
          </w:rPrChange>
        </w:rPr>
      </w:pPr>
    </w:p>
    <w:p w14:paraId="35993322" w14:textId="06F45F0F" w:rsidR="0031107A" w:rsidRPr="00DE7B77" w:rsidDel="001633BD" w:rsidRDefault="0031107A" w:rsidP="00925FF3">
      <w:pPr>
        <w:widowControl w:val="0"/>
        <w:autoSpaceDE w:val="0"/>
        <w:autoSpaceDN w:val="0"/>
        <w:adjustRightInd w:val="0"/>
        <w:rPr>
          <w:del w:id="512" w:author="Nancy Grady" w:date="2014-05-06T15:04:00Z"/>
          <w:rFonts w:ascii="Consolas" w:hAnsi="Consolas" w:cs="Consolas"/>
          <w:sz w:val="22"/>
          <w:szCs w:val="22"/>
          <w:rPrChange w:id="513" w:author="Nancy Grady" w:date="2014-05-08T11:49:00Z">
            <w:rPr>
              <w:del w:id="514" w:author="Nancy Grady" w:date="2014-05-06T15:04:00Z"/>
              <w:rFonts w:ascii="Consolas" w:hAnsi="Consolas" w:cs="Consolas"/>
            </w:rPr>
          </w:rPrChange>
        </w:rPr>
      </w:pPr>
    </w:p>
    <w:p w14:paraId="1AD3A649" w14:textId="09B9B004" w:rsidR="00925FF3" w:rsidRPr="00DE7B77" w:rsidDel="001633BD" w:rsidRDefault="00925FF3">
      <w:pPr>
        <w:widowControl w:val="0"/>
        <w:autoSpaceDE w:val="0"/>
        <w:autoSpaceDN w:val="0"/>
        <w:adjustRightInd w:val="0"/>
        <w:rPr>
          <w:del w:id="515" w:author="Nancy Grady" w:date="2014-05-06T15:08:00Z"/>
          <w:rFonts w:ascii="Consolas" w:hAnsi="Consolas" w:cs="Consolas"/>
          <w:sz w:val="22"/>
          <w:szCs w:val="22"/>
          <w:rPrChange w:id="516" w:author="Nancy Grady" w:date="2014-05-08T11:49:00Z">
            <w:rPr>
              <w:del w:id="517" w:author="Nancy Grady" w:date="2014-05-06T15:08:00Z"/>
              <w:rFonts w:ascii="Consolas" w:hAnsi="Consolas" w:cs="Consolas"/>
            </w:rPr>
          </w:rPrChange>
        </w:rPr>
      </w:pPr>
    </w:p>
    <w:p w14:paraId="449EEF39" w14:textId="77777777" w:rsidR="00925FF3" w:rsidRPr="00DE7B77" w:rsidRDefault="00925FF3" w:rsidP="00925FF3">
      <w:pPr>
        <w:widowControl w:val="0"/>
        <w:autoSpaceDE w:val="0"/>
        <w:autoSpaceDN w:val="0"/>
        <w:adjustRightInd w:val="0"/>
        <w:rPr>
          <w:rFonts w:ascii="Consolas" w:hAnsi="Consolas" w:cs="Consolas"/>
          <w:sz w:val="22"/>
          <w:szCs w:val="22"/>
          <w:rPrChange w:id="518" w:author="Nancy Grady" w:date="2014-05-08T11:49:00Z">
            <w:rPr>
              <w:rFonts w:ascii="Consolas" w:hAnsi="Consolas" w:cs="Consolas"/>
            </w:rPr>
          </w:rPrChange>
        </w:rPr>
      </w:pPr>
    </w:p>
    <w:p w14:paraId="204C3A19" w14:textId="77777777" w:rsidR="00925FF3" w:rsidRPr="00DE7B77" w:rsidRDefault="00925FF3" w:rsidP="00925FF3">
      <w:pPr>
        <w:widowControl w:val="0"/>
        <w:autoSpaceDE w:val="0"/>
        <w:autoSpaceDN w:val="0"/>
        <w:adjustRightInd w:val="0"/>
        <w:rPr>
          <w:rFonts w:ascii="Consolas" w:hAnsi="Consolas" w:cs="Consolas"/>
          <w:sz w:val="22"/>
          <w:szCs w:val="22"/>
          <w:rPrChange w:id="519" w:author="Nancy Grady" w:date="2014-05-08T11:49:00Z">
            <w:rPr>
              <w:rFonts w:ascii="Consolas" w:hAnsi="Consolas" w:cs="Consolas"/>
            </w:rPr>
          </w:rPrChange>
        </w:rPr>
      </w:pPr>
      <w:r w:rsidRPr="00DE7B77">
        <w:rPr>
          <w:rFonts w:ascii="Consolas" w:hAnsi="Consolas" w:cs="Consolas"/>
          <w:sz w:val="22"/>
          <w:szCs w:val="22"/>
          <w:rPrChange w:id="520" w:author="Nancy Grady" w:date="2014-05-08T11:49:00Z">
            <w:rPr>
              <w:rFonts w:ascii="Consolas" w:hAnsi="Consolas" w:cs="Consolas"/>
            </w:rPr>
          </w:rPrChange>
        </w:rPr>
        <w:t xml:space="preserve">I've pointed out the computational aspects of Big Data, </w:t>
      </w:r>
      <w:proofErr w:type="gramStart"/>
      <w:r w:rsidRPr="00DE7B77">
        <w:rPr>
          <w:rFonts w:ascii="Consolas" w:hAnsi="Consolas" w:cs="Consolas"/>
          <w:sz w:val="22"/>
          <w:szCs w:val="22"/>
          <w:rPrChange w:id="521" w:author="Nancy Grady" w:date="2014-05-08T11:49:00Z">
            <w:rPr>
              <w:rFonts w:ascii="Consolas" w:hAnsi="Consolas" w:cs="Consolas"/>
            </w:rPr>
          </w:rPrChange>
        </w:rPr>
        <w:t>including ...</w:t>
      </w:r>
      <w:proofErr w:type="gramEnd"/>
    </w:p>
    <w:p w14:paraId="275D8323" w14:textId="77777777" w:rsidR="00925FF3" w:rsidRPr="00DE7B77" w:rsidRDefault="00925FF3" w:rsidP="00925FF3">
      <w:pPr>
        <w:widowControl w:val="0"/>
        <w:autoSpaceDE w:val="0"/>
        <w:autoSpaceDN w:val="0"/>
        <w:adjustRightInd w:val="0"/>
        <w:rPr>
          <w:rFonts w:ascii="Consolas" w:hAnsi="Consolas" w:cs="Consolas"/>
          <w:sz w:val="22"/>
          <w:szCs w:val="22"/>
          <w:rPrChange w:id="522" w:author="Nancy Grady" w:date="2014-05-08T11:49:00Z">
            <w:rPr>
              <w:rFonts w:ascii="Consolas" w:hAnsi="Consolas" w:cs="Consolas"/>
            </w:rPr>
          </w:rPrChange>
        </w:rPr>
      </w:pPr>
    </w:p>
    <w:p w14:paraId="497C9614" w14:textId="77777777" w:rsidR="00925FF3" w:rsidRPr="00DE7B77" w:rsidRDefault="00925FF3" w:rsidP="00925FF3">
      <w:pPr>
        <w:widowControl w:val="0"/>
        <w:autoSpaceDE w:val="0"/>
        <w:autoSpaceDN w:val="0"/>
        <w:adjustRightInd w:val="0"/>
        <w:rPr>
          <w:rFonts w:ascii="Consolas" w:hAnsi="Consolas" w:cs="Consolas"/>
          <w:sz w:val="22"/>
          <w:szCs w:val="22"/>
          <w:rPrChange w:id="523" w:author="Nancy Grady" w:date="2014-05-08T11:49:00Z">
            <w:rPr>
              <w:rFonts w:ascii="Consolas" w:hAnsi="Consolas" w:cs="Consolas"/>
            </w:rPr>
          </w:rPrChange>
        </w:rPr>
      </w:pPr>
      <w:r w:rsidRPr="00DE7B77">
        <w:rPr>
          <w:rFonts w:ascii="Consolas" w:hAnsi="Consolas" w:cs="Consolas"/>
          <w:sz w:val="22"/>
          <w:szCs w:val="22"/>
          <w:rPrChange w:id="524" w:author="Nancy Grady" w:date="2014-05-08T11:49:00Z">
            <w:rPr>
              <w:rFonts w:ascii="Consolas" w:hAnsi="Consolas" w:cs="Consolas"/>
            </w:rPr>
          </w:rPrChange>
        </w:rPr>
        <w:t>Industry and standards work on parallelism, varying scope of computational units:</w:t>
      </w:r>
    </w:p>
    <w:p w14:paraId="4B96583A" w14:textId="77777777" w:rsidR="00925FF3" w:rsidRPr="00DE7B77" w:rsidRDefault="00925FF3" w:rsidP="00925FF3">
      <w:pPr>
        <w:widowControl w:val="0"/>
        <w:autoSpaceDE w:val="0"/>
        <w:autoSpaceDN w:val="0"/>
        <w:adjustRightInd w:val="0"/>
        <w:rPr>
          <w:rFonts w:ascii="Consolas" w:hAnsi="Consolas" w:cs="Consolas"/>
          <w:sz w:val="22"/>
          <w:szCs w:val="22"/>
          <w:rPrChange w:id="525" w:author="Nancy Grady" w:date="2014-05-08T11:49:00Z">
            <w:rPr>
              <w:rFonts w:ascii="Consolas" w:hAnsi="Consolas" w:cs="Consolas"/>
            </w:rPr>
          </w:rPrChange>
        </w:rPr>
      </w:pPr>
      <w:r w:rsidRPr="00DE7B77">
        <w:rPr>
          <w:rFonts w:ascii="Consolas" w:hAnsi="Consolas" w:cs="Consolas"/>
          <w:sz w:val="22"/>
          <w:szCs w:val="22"/>
          <w:rPrChange w:id="526"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527" w:author="Nancy Grady" w:date="2014-05-08T11:49:00Z">
            <w:rPr>
              <w:rFonts w:ascii="Consolas" w:hAnsi="Consolas" w:cs="Consolas"/>
            </w:rPr>
          </w:rPrChange>
        </w:rPr>
        <w:t>thread</w:t>
      </w:r>
      <w:proofErr w:type="gramEnd"/>
      <w:r w:rsidRPr="00DE7B77">
        <w:rPr>
          <w:rFonts w:ascii="Consolas" w:hAnsi="Consolas" w:cs="Consolas"/>
          <w:sz w:val="22"/>
          <w:szCs w:val="22"/>
          <w:rPrChange w:id="528" w:author="Nancy Grady" w:date="2014-05-08T11:49:00Z">
            <w:rPr>
              <w:rFonts w:ascii="Consolas" w:hAnsi="Consolas" w:cs="Consolas"/>
            </w:rPr>
          </w:rPrChange>
        </w:rPr>
        <w:t xml:space="preserve"> parallelism: multiple threads running in the same process</w:t>
      </w:r>
    </w:p>
    <w:p w14:paraId="61C3968A" w14:textId="77777777" w:rsidR="00925FF3" w:rsidRPr="00DE7B77" w:rsidRDefault="00925FF3" w:rsidP="00925FF3">
      <w:pPr>
        <w:widowControl w:val="0"/>
        <w:autoSpaceDE w:val="0"/>
        <w:autoSpaceDN w:val="0"/>
        <w:adjustRightInd w:val="0"/>
        <w:rPr>
          <w:rFonts w:ascii="Consolas" w:hAnsi="Consolas" w:cs="Consolas"/>
          <w:sz w:val="22"/>
          <w:szCs w:val="22"/>
          <w:rPrChange w:id="529" w:author="Nancy Grady" w:date="2014-05-08T11:49:00Z">
            <w:rPr>
              <w:rFonts w:ascii="Consolas" w:hAnsi="Consolas" w:cs="Consolas"/>
            </w:rPr>
          </w:rPrChange>
        </w:rPr>
      </w:pPr>
      <w:r w:rsidRPr="00DE7B77">
        <w:rPr>
          <w:rFonts w:ascii="Consolas" w:hAnsi="Consolas" w:cs="Consolas"/>
          <w:sz w:val="22"/>
          <w:szCs w:val="22"/>
          <w:rPrChange w:id="530" w:author="Nancy Grady" w:date="2014-05-08T11:49:00Z">
            <w:rPr>
              <w:rFonts w:ascii="Consolas" w:hAnsi="Consolas" w:cs="Consolas"/>
            </w:rPr>
          </w:rPrChange>
        </w:rPr>
        <w:t>- Industry and standards work on parallelism, varying scope of computational units:</w:t>
      </w:r>
    </w:p>
    <w:p w14:paraId="2773146F" w14:textId="77777777" w:rsidR="00925FF3" w:rsidRPr="00DE7B77" w:rsidRDefault="00925FF3" w:rsidP="00925FF3">
      <w:pPr>
        <w:widowControl w:val="0"/>
        <w:autoSpaceDE w:val="0"/>
        <w:autoSpaceDN w:val="0"/>
        <w:adjustRightInd w:val="0"/>
        <w:rPr>
          <w:rFonts w:ascii="Consolas" w:hAnsi="Consolas" w:cs="Consolas"/>
          <w:sz w:val="22"/>
          <w:szCs w:val="22"/>
          <w:rPrChange w:id="531" w:author="Nancy Grady" w:date="2014-05-08T11:49:00Z">
            <w:rPr>
              <w:rFonts w:ascii="Consolas" w:hAnsi="Consolas" w:cs="Consolas"/>
            </w:rPr>
          </w:rPrChange>
        </w:rPr>
      </w:pPr>
      <w:r w:rsidRPr="00DE7B77">
        <w:rPr>
          <w:rFonts w:ascii="Consolas" w:hAnsi="Consolas" w:cs="Consolas"/>
          <w:sz w:val="22"/>
          <w:szCs w:val="22"/>
          <w:rPrChange w:id="532"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533" w:author="Nancy Grady" w:date="2014-05-08T11:49:00Z">
            <w:rPr>
              <w:rFonts w:ascii="Consolas" w:hAnsi="Consolas" w:cs="Consolas"/>
            </w:rPr>
          </w:rPrChange>
        </w:rPr>
        <w:t>thread</w:t>
      </w:r>
      <w:proofErr w:type="gramEnd"/>
      <w:r w:rsidRPr="00DE7B77">
        <w:rPr>
          <w:rFonts w:ascii="Consolas" w:hAnsi="Consolas" w:cs="Consolas"/>
          <w:sz w:val="22"/>
          <w:szCs w:val="22"/>
          <w:rPrChange w:id="534" w:author="Nancy Grady" w:date="2014-05-08T11:49:00Z">
            <w:rPr>
              <w:rFonts w:ascii="Consolas" w:hAnsi="Consolas" w:cs="Consolas"/>
            </w:rPr>
          </w:rPrChange>
        </w:rPr>
        <w:t xml:space="preserve"> parallelism: multiple threads running in the same process</w:t>
      </w:r>
    </w:p>
    <w:p w14:paraId="04E3BA2C" w14:textId="77777777" w:rsidR="00925FF3" w:rsidRPr="00DE7B77" w:rsidRDefault="00925FF3" w:rsidP="00925FF3">
      <w:pPr>
        <w:widowControl w:val="0"/>
        <w:autoSpaceDE w:val="0"/>
        <w:autoSpaceDN w:val="0"/>
        <w:adjustRightInd w:val="0"/>
        <w:rPr>
          <w:rFonts w:ascii="Consolas" w:hAnsi="Consolas" w:cs="Consolas"/>
          <w:sz w:val="22"/>
          <w:szCs w:val="22"/>
          <w:rPrChange w:id="535" w:author="Nancy Grady" w:date="2014-05-08T11:49:00Z">
            <w:rPr>
              <w:rFonts w:ascii="Consolas" w:hAnsi="Consolas" w:cs="Consolas"/>
            </w:rPr>
          </w:rPrChange>
        </w:rPr>
      </w:pPr>
      <w:r w:rsidRPr="00DE7B77">
        <w:rPr>
          <w:rFonts w:ascii="Consolas" w:hAnsi="Consolas" w:cs="Consolas"/>
          <w:sz w:val="22"/>
          <w:szCs w:val="22"/>
          <w:rPrChange w:id="536"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537" w:author="Nancy Grady" w:date="2014-05-08T11:49:00Z">
            <w:rPr>
              <w:rFonts w:ascii="Consolas" w:hAnsi="Consolas" w:cs="Consolas"/>
            </w:rPr>
          </w:rPrChange>
        </w:rPr>
        <w:t>block</w:t>
      </w:r>
      <w:proofErr w:type="gramEnd"/>
      <w:r w:rsidRPr="00DE7B77">
        <w:rPr>
          <w:rFonts w:ascii="Consolas" w:hAnsi="Consolas" w:cs="Consolas"/>
          <w:sz w:val="22"/>
          <w:szCs w:val="22"/>
          <w:rPrChange w:id="538" w:author="Nancy Grady" w:date="2014-05-08T11:49:00Z">
            <w:rPr>
              <w:rFonts w:ascii="Consolas" w:hAnsi="Consolas" w:cs="Consolas"/>
            </w:rPr>
          </w:rPrChange>
        </w:rPr>
        <w:t xml:space="preserve"> parallelism: multiple processors for an individual block { ... } of code</w:t>
      </w:r>
    </w:p>
    <w:p w14:paraId="2F69E747" w14:textId="77777777" w:rsidR="00925FF3" w:rsidRPr="00DE7B77" w:rsidRDefault="00925FF3" w:rsidP="00925FF3">
      <w:pPr>
        <w:widowControl w:val="0"/>
        <w:autoSpaceDE w:val="0"/>
        <w:autoSpaceDN w:val="0"/>
        <w:adjustRightInd w:val="0"/>
        <w:rPr>
          <w:rFonts w:ascii="Consolas" w:hAnsi="Consolas" w:cs="Consolas"/>
          <w:sz w:val="22"/>
          <w:szCs w:val="22"/>
          <w:rPrChange w:id="539" w:author="Nancy Grady" w:date="2014-05-08T11:49:00Z">
            <w:rPr>
              <w:rFonts w:ascii="Consolas" w:hAnsi="Consolas" w:cs="Consolas"/>
            </w:rPr>
          </w:rPrChange>
        </w:rPr>
      </w:pPr>
      <w:r w:rsidRPr="00DE7B77">
        <w:rPr>
          <w:rFonts w:ascii="Consolas" w:hAnsi="Consolas" w:cs="Consolas"/>
          <w:sz w:val="22"/>
          <w:szCs w:val="22"/>
          <w:rPrChange w:id="540"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541" w:author="Nancy Grady" w:date="2014-05-08T11:49:00Z">
            <w:rPr>
              <w:rFonts w:ascii="Consolas" w:hAnsi="Consolas" w:cs="Consolas"/>
            </w:rPr>
          </w:rPrChange>
        </w:rPr>
        <w:t>statement</w:t>
      </w:r>
      <w:proofErr w:type="gramEnd"/>
      <w:r w:rsidRPr="00DE7B77">
        <w:rPr>
          <w:rFonts w:ascii="Consolas" w:hAnsi="Consolas" w:cs="Consolas"/>
          <w:sz w:val="22"/>
          <w:szCs w:val="22"/>
          <w:rPrChange w:id="542" w:author="Nancy Grady" w:date="2014-05-08T11:49:00Z">
            <w:rPr>
              <w:rFonts w:ascii="Consolas" w:hAnsi="Consolas" w:cs="Consolas"/>
            </w:rPr>
          </w:rPrChange>
        </w:rPr>
        <w:t xml:space="preserve"> parallelism: multiple processors lock-step executing statement-by-statement</w:t>
      </w:r>
    </w:p>
    <w:p w14:paraId="0CDA589A" w14:textId="77777777" w:rsidR="00925FF3" w:rsidRPr="00DE7B77" w:rsidRDefault="00925FF3" w:rsidP="00925FF3">
      <w:pPr>
        <w:widowControl w:val="0"/>
        <w:autoSpaceDE w:val="0"/>
        <w:autoSpaceDN w:val="0"/>
        <w:adjustRightInd w:val="0"/>
        <w:rPr>
          <w:rFonts w:ascii="Consolas" w:hAnsi="Consolas" w:cs="Consolas"/>
          <w:sz w:val="22"/>
          <w:szCs w:val="22"/>
          <w:rPrChange w:id="543" w:author="Nancy Grady" w:date="2014-05-08T11:49:00Z">
            <w:rPr>
              <w:rFonts w:ascii="Consolas" w:hAnsi="Consolas" w:cs="Consolas"/>
            </w:rPr>
          </w:rPrChange>
        </w:rPr>
      </w:pPr>
      <w:r w:rsidRPr="00DE7B77">
        <w:rPr>
          <w:rFonts w:ascii="Consolas" w:hAnsi="Consolas" w:cs="Consolas"/>
          <w:sz w:val="22"/>
          <w:szCs w:val="22"/>
          <w:rPrChange w:id="544"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545" w:author="Nancy Grady" w:date="2014-05-08T11:49:00Z">
            <w:rPr>
              <w:rFonts w:ascii="Consolas" w:hAnsi="Consolas" w:cs="Consolas"/>
            </w:rPr>
          </w:rPrChange>
        </w:rPr>
        <w:t>expression</w:t>
      </w:r>
      <w:proofErr w:type="gramEnd"/>
      <w:r w:rsidRPr="00DE7B77">
        <w:rPr>
          <w:rFonts w:ascii="Consolas" w:hAnsi="Consolas" w:cs="Consolas"/>
          <w:sz w:val="22"/>
          <w:szCs w:val="22"/>
          <w:rPrChange w:id="546" w:author="Nancy Grady" w:date="2014-05-08T11:49:00Z">
            <w:rPr>
              <w:rFonts w:ascii="Consolas" w:hAnsi="Consolas" w:cs="Consolas"/>
            </w:rPr>
          </w:rPrChange>
        </w:rPr>
        <w:t xml:space="preserve"> parallelism: multiple processors within a statement, e.g., matrix multiply X*Y</w:t>
      </w:r>
    </w:p>
    <w:p w14:paraId="2F85BC33" w14:textId="77777777" w:rsidR="00925FF3" w:rsidRPr="00DE7B77" w:rsidRDefault="00925FF3" w:rsidP="00925FF3">
      <w:pPr>
        <w:widowControl w:val="0"/>
        <w:autoSpaceDE w:val="0"/>
        <w:autoSpaceDN w:val="0"/>
        <w:adjustRightInd w:val="0"/>
        <w:rPr>
          <w:rFonts w:ascii="Consolas" w:hAnsi="Consolas" w:cs="Consolas"/>
          <w:sz w:val="22"/>
          <w:szCs w:val="22"/>
          <w:rPrChange w:id="547" w:author="Nancy Grady" w:date="2014-05-08T11:49:00Z">
            <w:rPr>
              <w:rFonts w:ascii="Consolas" w:hAnsi="Consolas" w:cs="Consolas"/>
            </w:rPr>
          </w:rPrChange>
        </w:rPr>
      </w:pPr>
      <w:r w:rsidRPr="00DE7B77">
        <w:rPr>
          <w:rFonts w:ascii="Consolas" w:hAnsi="Consolas" w:cs="Consolas"/>
          <w:sz w:val="22"/>
          <w:szCs w:val="22"/>
          <w:rPrChange w:id="548" w:author="Nancy Grady" w:date="2014-05-08T11:49:00Z">
            <w:rPr>
              <w:rFonts w:ascii="Consolas" w:hAnsi="Consolas" w:cs="Consolas"/>
            </w:rPr>
          </w:rPrChange>
        </w:rPr>
        <w:t xml:space="preserve">- </w:t>
      </w:r>
      <w:proofErr w:type="gramStart"/>
      <w:r w:rsidRPr="00DE7B77">
        <w:rPr>
          <w:rFonts w:ascii="Consolas" w:hAnsi="Consolas" w:cs="Consolas"/>
          <w:sz w:val="22"/>
          <w:szCs w:val="22"/>
          <w:rPrChange w:id="549" w:author="Nancy Grady" w:date="2014-05-08T11:49:00Z">
            <w:rPr>
              <w:rFonts w:ascii="Consolas" w:hAnsi="Consolas" w:cs="Consolas"/>
            </w:rPr>
          </w:rPrChange>
        </w:rPr>
        <w:t>cluster</w:t>
      </w:r>
      <w:proofErr w:type="gramEnd"/>
      <w:r w:rsidRPr="00DE7B77">
        <w:rPr>
          <w:rFonts w:ascii="Consolas" w:hAnsi="Consolas" w:cs="Consolas"/>
          <w:sz w:val="22"/>
          <w:szCs w:val="22"/>
          <w:rPrChange w:id="550" w:author="Nancy Grady" w:date="2014-05-08T11:49:00Z">
            <w:rPr>
              <w:rFonts w:ascii="Consolas" w:hAnsi="Consolas" w:cs="Consolas"/>
            </w:rPr>
          </w:rPrChange>
        </w:rPr>
        <w:t xml:space="preserve"> parallelism: a process executing across a cluster of networked machines</w:t>
      </w:r>
    </w:p>
    <w:p w14:paraId="3891C978" w14:textId="3A9D7E9A" w:rsidR="00925FF3" w:rsidRPr="00DE7B77" w:rsidRDefault="001633BD" w:rsidP="00925FF3">
      <w:pPr>
        <w:widowControl w:val="0"/>
        <w:autoSpaceDE w:val="0"/>
        <w:autoSpaceDN w:val="0"/>
        <w:adjustRightInd w:val="0"/>
        <w:rPr>
          <w:ins w:id="551" w:author="Nancy Grady" w:date="2014-05-06T15:09:00Z"/>
          <w:rFonts w:ascii="Consolas" w:hAnsi="Consolas" w:cs="Consolas"/>
          <w:sz w:val="22"/>
          <w:szCs w:val="22"/>
          <w:rPrChange w:id="552" w:author="Nancy Grady" w:date="2014-05-08T11:49:00Z">
            <w:rPr>
              <w:ins w:id="553" w:author="Nancy Grady" w:date="2014-05-06T15:09:00Z"/>
              <w:rFonts w:ascii="Consolas" w:hAnsi="Consolas" w:cs="Consolas"/>
            </w:rPr>
          </w:rPrChange>
        </w:rPr>
      </w:pPr>
      <w:ins w:id="554" w:author="Nancy Grady" w:date="2014-05-06T15:09:00Z">
        <w:r w:rsidRPr="00DE7B77">
          <w:rPr>
            <w:rFonts w:ascii="Consolas" w:hAnsi="Consolas" w:cs="Consolas"/>
            <w:sz w:val="22"/>
            <w:szCs w:val="22"/>
            <w:rPrChange w:id="555" w:author="Nancy Grady" w:date="2014-05-08T11:49:00Z">
              <w:rPr>
                <w:rFonts w:ascii="Consolas" w:hAnsi="Consolas" w:cs="Consolas"/>
              </w:rPr>
            </w:rPrChange>
          </w:rPr>
          <w:t>We need to see what we can extract from the compute-intensive work on MPP systems and apply/adapt to data-intensive distributed systems</w:t>
        </w:r>
      </w:ins>
      <w:ins w:id="556" w:author="Nancy Grady" w:date="2014-05-06T16:31:00Z">
        <w:r w:rsidR="00155EEB" w:rsidRPr="00DE7B77">
          <w:rPr>
            <w:rFonts w:ascii="Consolas" w:hAnsi="Consolas" w:cs="Consolas"/>
            <w:sz w:val="22"/>
            <w:szCs w:val="22"/>
            <w:rPrChange w:id="557" w:author="Nancy Grady" w:date="2014-05-08T11:49:00Z">
              <w:rPr>
                <w:rFonts w:ascii="Consolas" w:hAnsi="Consolas" w:cs="Consolas"/>
              </w:rPr>
            </w:rPrChange>
          </w:rPr>
          <w:t xml:space="preserve"> to describe the patterns of parallelism</w:t>
        </w:r>
      </w:ins>
      <w:ins w:id="558" w:author="Nancy Grady" w:date="2014-05-06T15:09:00Z">
        <w:r w:rsidRPr="00DE7B77">
          <w:rPr>
            <w:rFonts w:ascii="Consolas" w:hAnsi="Consolas" w:cs="Consolas"/>
            <w:sz w:val="22"/>
            <w:szCs w:val="22"/>
            <w:rPrChange w:id="559" w:author="Nancy Grady" w:date="2014-05-08T11:49:00Z">
              <w:rPr>
                <w:rFonts w:ascii="Consolas" w:hAnsi="Consolas" w:cs="Consolas"/>
              </w:rPr>
            </w:rPrChange>
          </w:rPr>
          <w:t>.</w:t>
        </w:r>
      </w:ins>
    </w:p>
    <w:p w14:paraId="29BB3C16" w14:textId="77777777" w:rsidR="001633BD" w:rsidRPr="00DE7B77" w:rsidRDefault="001633BD" w:rsidP="00925FF3">
      <w:pPr>
        <w:widowControl w:val="0"/>
        <w:autoSpaceDE w:val="0"/>
        <w:autoSpaceDN w:val="0"/>
        <w:adjustRightInd w:val="0"/>
        <w:rPr>
          <w:rFonts w:ascii="Consolas" w:hAnsi="Consolas" w:cs="Consolas"/>
          <w:sz w:val="22"/>
          <w:szCs w:val="22"/>
          <w:rPrChange w:id="560" w:author="Nancy Grady" w:date="2014-05-08T11:49:00Z">
            <w:rPr>
              <w:rFonts w:ascii="Consolas" w:hAnsi="Consolas" w:cs="Consolas"/>
            </w:rPr>
          </w:rPrChange>
        </w:rPr>
      </w:pPr>
    </w:p>
    <w:p w14:paraId="4BEACB5F" w14:textId="77777777" w:rsidR="00925FF3" w:rsidRPr="00DE7B77" w:rsidRDefault="00925FF3" w:rsidP="00925FF3">
      <w:pPr>
        <w:widowControl w:val="0"/>
        <w:autoSpaceDE w:val="0"/>
        <w:autoSpaceDN w:val="0"/>
        <w:adjustRightInd w:val="0"/>
        <w:rPr>
          <w:rFonts w:ascii="Consolas" w:hAnsi="Consolas" w:cs="Consolas"/>
          <w:sz w:val="22"/>
          <w:szCs w:val="22"/>
          <w:rPrChange w:id="561" w:author="Nancy Grady" w:date="2014-05-08T11:49:00Z">
            <w:rPr>
              <w:rFonts w:ascii="Consolas" w:hAnsi="Consolas" w:cs="Consolas"/>
            </w:rPr>
          </w:rPrChange>
        </w:rPr>
      </w:pPr>
      <w:r w:rsidRPr="00DE7B77">
        <w:rPr>
          <w:rFonts w:ascii="Consolas" w:hAnsi="Consolas" w:cs="Consolas"/>
          <w:sz w:val="22"/>
          <w:szCs w:val="22"/>
          <w:rPrChange w:id="562" w:author="Nancy Grady" w:date="2014-05-08T11:49:00Z">
            <w:rPr>
              <w:rFonts w:ascii="Consolas" w:hAnsi="Consolas" w:cs="Consolas"/>
            </w:rPr>
          </w:rPrChange>
        </w:rPr>
        <w:t>These approaches have common concerns and remain today (as viewed by an implementer):</w:t>
      </w:r>
    </w:p>
    <w:p w14:paraId="0988DFFF" w14:textId="401FBFE9" w:rsidR="00925FF3" w:rsidRPr="00DE7B77" w:rsidRDefault="00925FF3" w:rsidP="00925FF3">
      <w:pPr>
        <w:widowControl w:val="0"/>
        <w:autoSpaceDE w:val="0"/>
        <w:autoSpaceDN w:val="0"/>
        <w:adjustRightInd w:val="0"/>
        <w:rPr>
          <w:rFonts w:ascii="Consolas" w:hAnsi="Consolas" w:cs="Consolas"/>
          <w:sz w:val="22"/>
          <w:szCs w:val="22"/>
          <w:rPrChange w:id="563" w:author="Nancy Grady" w:date="2014-05-08T11:49:00Z">
            <w:rPr>
              <w:rFonts w:ascii="Consolas" w:hAnsi="Consolas" w:cs="Consolas"/>
            </w:rPr>
          </w:rPrChange>
        </w:rPr>
      </w:pPr>
      <w:r w:rsidRPr="00DE7B77">
        <w:rPr>
          <w:rFonts w:ascii="Consolas" w:hAnsi="Consolas" w:cs="Consolas"/>
          <w:sz w:val="22"/>
          <w:szCs w:val="22"/>
          <w:rPrChange w:id="564" w:author="Nancy Grady" w:date="2014-05-08T11:49:00Z">
            <w:rPr>
              <w:rFonts w:ascii="Consolas" w:hAnsi="Consolas" w:cs="Consolas"/>
            </w:rPr>
          </w:rPrChange>
        </w:rPr>
        <w:t>- How do I break up a task (algorithmically) into multiple processes?</w:t>
      </w:r>
      <w:ins w:id="565" w:author="Nancy Grady" w:date="2014-05-06T15:10:00Z">
        <w:r w:rsidR="001633BD" w:rsidRPr="00DE7B77">
          <w:rPr>
            <w:rFonts w:ascii="Consolas" w:hAnsi="Consolas" w:cs="Consolas"/>
            <w:sz w:val="22"/>
            <w:szCs w:val="22"/>
            <w:rPrChange w:id="566" w:author="Nancy Grady" w:date="2014-05-08T11:49:00Z">
              <w:rPr>
                <w:rFonts w:ascii="Consolas" w:hAnsi="Consolas" w:cs="Consolas"/>
              </w:rPr>
            </w:rPrChange>
          </w:rPr>
          <w:t xml:space="preserve"> </w:t>
        </w:r>
        <w:proofErr w:type="gramStart"/>
        <w:r w:rsidR="001633BD" w:rsidRPr="00DE7B77">
          <w:rPr>
            <w:rFonts w:ascii="Consolas" w:hAnsi="Consolas" w:cs="Consolas"/>
            <w:sz w:val="22"/>
            <w:szCs w:val="22"/>
            <w:rPrChange w:id="567" w:author="Nancy Grady" w:date="2014-05-08T11:49:00Z">
              <w:rPr>
                <w:rFonts w:ascii="Consolas" w:hAnsi="Consolas" w:cs="Consolas"/>
              </w:rPr>
            </w:rPrChange>
          </w:rPr>
          <w:t>Or data across nodes</w:t>
        </w:r>
      </w:ins>
      <w:ins w:id="568" w:author="Nancy Grady" w:date="2014-05-06T16:32:00Z">
        <w:r w:rsidR="00155EEB" w:rsidRPr="00DE7B77">
          <w:rPr>
            <w:rFonts w:ascii="Consolas" w:hAnsi="Consolas" w:cs="Consolas"/>
            <w:sz w:val="22"/>
            <w:szCs w:val="22"/>
            <w:rPrChange w:id="569" w:author="Nancy Grady" w:date="2014-05-08T11:49:00Z">
              <w:rPr>
                <w:rFonts w:ascii="Consolas" w:hAnsi="Consolas" w:cs="Consolas"/>
              </w:rPr>
            </w:rPrChange>
          </w:rPr>
          <w:t>?</w:t>
        </w:r>
      </w:ins>
      <w:proofErr w:type="gramEnd"/>
    </w:p>
    <w:p w14:paraId="6305DD00" w14:textId="1AC62FAD" w:rsidR="00925FF3" w:rsidRPr="00DE7B77" w:rsidRDefault="00925FF3" w:rsidP="00925FF3">
      <w:pPr>
        <w:widowControl w:val="0"/>
        <w:autoSpaceDE w:val="0"/>
        <w:autoSpaceDN w:val="0"/>
        <w:adjustRightInd w:val="0"/>
        <w:rPr>
          <w:rFonts w:ascii="Consolas" w:hAnsi="Consolas" w:cs="Consolas"/>
          <w:sz w:val="22"/>
          <w:szCs w:val="22"/>
          <w:rPrChange w:id="570" w:author="Nancy Grady" w:date="2014-05-08T11:49:00Z">
            <w:rPr>
              <w:rFonts w:ascii="Consolas" w:hAnsi="Consolas" w:cs="Consolas"/>
            </w:rPr>
          </w:rPrChange>
        </w:rPr>
      </w:pPr>
      <w:r w:rsidRPr="00DE7B77">
        <w:rPr>
          <w:rFonts w:ascii="Consolas" w:hAnsi="Consolas" w:cs="Consolas"/>
          <w:sz w:val="22"/>
          <w:szCs w:val="22"/>
          <w:rPrChange w:id="571" w:author="Nancy Grady" w:date="2014-05-08T11:49:00Z">
            <w:rPr>
              <w:rFonts w:ascii="Consolas" w:hAnsi="Consolas" w:cs="Consolas"/>
            </w:rPr>
          </w:rPrChange>
        </w:rPr>
        <w:t xml:space="preserve">- How do I map this efficiently to </w:t>
      </w:r>
      <w:proofErr w:type="gramStart"/>
      <w:r w:rsidRPr="00DE7B77">
        <w:rPr>
          <w:rFonts w:ascii="Consolas" w:hAnsi="Consolas" w:cs="Consolas"/>
          <w:sz w:val="22"/>
          <w:szCs w:val="22"/>
          <w:rPrChange w:id="572" w:author="Nancy Grady" w:date="2014-05-08T11:49:00Z">
            <w:rPr>
              <w:rFonts w:ascii="Consolas" w:hAnsi="Consolas" w:cs="Consolas"/>
            </w:rPr>
          </w:rPrChange>
        </w:rPr>
        <w:t>an execution</w:t>
      </w:r>
      <w:proofErr w:type="gramEnd"/>
      <w:r w:rsidRPr="00DE7B77">
        <w:rPr>
          <w:rFonts w:ascii="Consolas" w:hAnsi="Consolas" w:cs="Consolas"/>
          <w:sz w:val="22"/>
          <w:szCs w:val="22"/>
          <w:rPrChange w:id="573" w:author="Nancy Grady" w:date="2014-05-08T11:49:00Z">
            <w:rPr>
              <w:rFonts w:ascii="Consolas" w:hAnsi="Consolas" w:cs="Consolas"/>
            </w:rPr>
          </w:rPrChange>
        </w:rPr>
        <w:t>/deployment architecture?</w:t>
      </w:r>
      <w:ins w:id="574" w:author="Nancy Grady" w:date="2014-05-06T15:10:00Z">
        <w:r w:rsidR="00B753C3" w:rsidRPr="00DE7B77">
          <w:rPr>
            <w:rFonts w:ascii="Consolas" w:hAnsi="Consolas" w:cs="Consolas"/>
            <w:sz w:val="22"/>
            <w:szCs w:val="22"/>
            <w:rPrChange w:id="575" w:author="Nancy Grady" w:date="2014-05-08T11:49:00Z">
              <w:rPr>
                <w:rFonts w:ascii="Consolas" w:hAnsi="Consolas" w:cs="Consolas"/>
              </w:rPr>
            </w:rPrChange>
          </w:rPr>
          <w:t xml:space="preserve"> </w:t>
        </w:r>
        <w:proofErr w:type="spellStart"/>
        <w:proofErr w:type="gramStart"/>
        <w:r w:rsidR="00B753C3" w:rsidRPr="00DE7B77">
          <w:rPr>
            <w:rFonts w:ascii="Consolas" w:hAnsi="Consolas" w:cs="Consolas"/>
            <w:sz w:val="22"/>
            <w:szCs w:val="22"/>
            <w:rPrChange w:id="576" w:author="Nancy Grady" w:date="2014-05-08T11:49:00Z">
              <w:rPr>
                <w:rFonts w:ascii="Consolas" w:hAnsi="Consolas" w:cs="Consolas"/>
              </w:rPr>
            </w:rPrChange>
          </w:rPr>
          <w:t>MapReduce</w:t>
        </w:r>
        <w:proofErr w:type="spellEnd"/>
        <w:r w:rsidR="00B753C3" w:rsidRPr="00DE7B77">
          <w:rPr>
            <w:rFonts w:ascii="Consolas" w:hAnsi="Consolas" w:cs="Consolas"/>
            <w:sz w:val="22"/>
            <w:szCs w:val="22"/>
            <w:rPrChange w:id="577" w:author="Nancy Grady" w:date="2014-05-08T11:49:00Z">
              <w:rPr>
                <w:rFonts w:ascii="Consolas" w:hAnsi="Consolas" w:cs="Consolas"/>
              </w:rPr>
            </w:rPrChange>
          </w:rPr>
          <w:t xml:space="preserve"> or other distribution mechanism</w:t>
        </w:r>
      </w:ins>
      <w:ins w:id="578" w:author="Nancy Grady" w:date="2014-05-06T16:32:00Z">
        <w:r w:rsidR="00155EEB" w:rsidRPr="00DE7B77">
          <w:rPr>
            <w:rFonts w:ascii="Consolas" w:hAnsi="Consolas" w:cs="Consolas"/>
            <w:sz w:val="22"/>
            <w:szCs w:val="22"/>
            <w:rPrChange w:id="579" w:author="Nancy Grady" w:date="2014-05-08T11:49:00Z">
              <w:rPr>
                <w:rFonts w:ascii="Consolas" w:hAnsi="Consolas" w:cs="Consolas"/>
              </w:rPr>
            </w:rPrChange>
          </w:rPr>
          <w:t>?</w:t>
        </w:r>
      </w:ins>
      <w:proofErr w:type="gramEnd"/>
    </w:p>
    <w:p w14:paraId="72FC3F02" w14:textId="567B08C2" w:rsidR="00925FF3" w:rsidRPr="00DE7B77" w:rsidRDefault="00925FF3" w:rsidP="00925FF3">
      <w:pPr>
        <w:widowControl w:val="0"/>
        <w:autoSpaceDE w:val="0"/>
        <w:autoSpaceDN w:val="0"/>
        <w:adjustRightInd w:val="0"/>
        <w:rPr>
          <w:rFonts w:ascii="Consolas" w:hAnsi="Consolas" w:cs="Consolas"/>
          <w:sz w:val="22"/>
          <w:szCs w:val="22"/>
          <w:rPrChange w:id="580" w:author="Nancy Grady" w:date="2014-05-08T11:49:00Z">
            <w:rPr>
              <w:rFonts w:ascii="Consolas" w:hAnsi="Consolas" w:cs="Consolas"/>
            </w:rPr>
          </w:rPrChange>
        </w:rPr>
      </w:pPr>
      <w:r w:rsidRPr="00DE7B77">
        <w:rPr>
          <w:rFonts w:ascii="Consolas" w:hAnsi="Consolas" w:cs="Consolas"/>
          <w:sz w:val="22"/>
          <w:szCs w:val="22"/>
          <w:rPrChange w:id="581" w:author="Nancy Grady" w:date="2014-05-08T11:49:00Z">
            <w:rPr>
              <w:rFonts w:ascii="Consolas" w:hAnsi="Consolas" w:cs="Consolas"/>
            </w:rPr>
          </w:rPrChange>
        </w:rPr>
        <w:t>- How do less expert programmers take full advantage of parallelism?</w:t>
      </w:r>
      <w:ins w:id="582" w:author="Nancy Grady" w:date="2014-05-06T15:11:00Z">
        <w:r w:rsidR="00B753C3" w:rsidRPr="00DE7B77">
          <w:rPr>
            <w:rFonts w:ascii="Consolas" w:hAnsi="Consolas" w:cs="Consolas"/>
            <w:sz w:val="22"/>
            <w:szCs w:val="22"/>
            <w:rPrChange w:id="583" w:author="Nancy Grady" w:date="2014-05-08T11:49:00Z">
              <w:rPr>
                <w:rFonts w:ascii="Consolas" w:hAnsi="Consolas" w:cs="Consolas"/>
              </w:rPr>
            </w:rPrChange>
          </w:rPr>
          <w:t xml:space="preserve"> </w:t>
        </w:r>
        <w:proofErr w:type="gramStart"/>
        <w:r w:rsidR="00B753C3" w:rsidRPr="00DE7B77">
          <w:rPr>
            <w:rFonts w:ascii="Consolas" w:hAnsi="Consolas" w:cs="Consolas"/>
            <w:sz w:val="22"/>
            <w:szCs w:val="22"/>
            <w:rPrChange w:id="584" w:author="Nancy Grady" w:date="2014-05-08T11:49:00Z">
              <w:rPr>
                <w:rFonts w:ascii="Consolas" w:hAnsi="Consolas" w:cs="Consolas"/>
              </w:rPr>
            </w:rPrChange>
          </w:rPr>
          <w:t xml:space="preserve">More libraries than just </w:t>
        </w:r>
        <w:proofErr w:type="spellStart"/>
        <w:r w:rsidR="00B753C3" w:rsidRPr="00DE7B77">
          <w:rPr>
            <w:rFonts w:ascii="Consolas" w:hAnsi="Consolas" w:cs="Consolas"/>
            <w:sz w:val="22"/>
            <w:szCs w:val="22"/>
            <w:rPrChange w:id="585" w:author="Nancy Grady" w:date="2014-05-08T11:49:00Z">
              <w:rPr>
                <w:rFonts w:ascii="Consolas" w:hAnsi="Consolas" w:cs="Consolas"/>
              </w:rPr>
            </w:rPrChange>
          </w:rPr>
          <w:t>MapReduce</w:t>
        </w:r>
        <w:proofErr w:type="spellEnd"/>
        <w:r w:rsidR="00B753C3" w:rsidRPr="00DE7B77">
          <w:rPr>
            <w:rFonts w:ascii="Consolas" w:hAnsi="Consolas" w:cs="Consolas"/>
            <w:sz w:val="22"/>
            <w:szCs w:val="22"/>
            <w:rPrChange w:id="586" w:author="Nancy Grady" w:date="2014-05-08T11:49:00Z">
              <w:rPr>
                <w:rFonts w:ascii="Consolas" w:hAnsi="Consolas" w:cs="Consolas"/>
              </w:rPr>
            </w:rPrChange>
          </w:rPr>
          <w:t>?</w:t>
        </w:r>
      </w:ins>
      <w:proofErr w:type="gramEnd"/>
    </w:p>
    <w:p w14:paraId="520A3326" w14:textId="470EB86E" w:rsidR="00925FF3" w:rsidRPr="00DE7B77" w:rsidRDefault="00925FF3" w:rsidP="00925FF3">
      <w:pPr>
        <w:widowControl w:val="0"/>
        <w:autoSpaceDE w:val="0"/>
        <w:autoSpaceDN w:val="0"/>
        <w:adjustRightInd w:val="0"/>
        <w:rPr>
          <w:rFonts w:ascii="Consolas" w:hAnsi="Consolas" w:cs="Consolas"/>
          <w:sz w:val="22"/>
          <w:szCs w:val="22"/>
          <w:rPrChange w:id="587" w:author="Nancy Grady" w:date="2014-05-08T11:49:00Z">
            <w:rPr>
              <w:rFonts w:ascii="Consolas" w:hAnsi="Consolas" w:cs="Consolas"/>
            </w:rPr>
          </w:rPrChange>
        </w:rPr>
      </w:pPr>
      <w:r w:rsidRPr="00DE7B77">
        <w:rPr>
          <w:rFonts w:ascii="Consolas" w:hAnsi="Consolas" w:cs="Consolas"/>
          <w:sz w:val="22"/>
          <w:szCs w:val="22"/>
          <w:rPrChange w:id="588" w:author="Nancy Grady" w:date="2014-05-08T11:49:00Z">
            <w:rPr>
              <w:rFonts w:ascii="Consolas" w:hAnsi="Consolas" w:cs="Consolas"/>
            </w:rPr>
          </w:rPrChange>
        </w:rPr>
        <w:t>- What kinds of code (compiler) optimization are possible to match the hardware?</w:t>
      </w:r>
      <w:ins w:id="589" w:author="Nancy Grady" w:date="2014-05-06T15:11:00Z">
        <w:r w:rsidR="00B753C3" w:rsidRPr="00DE7B77">
          <w:rPr>
            <w:rFonts w:ascii="Consolas" w:hAnsi="Consolas" w:cs="Consolas"/>
            <w:sz w:val="22"/>
            <w:szCs w:val="22"/>
            <w:rPrChange w:id="590" w:author="Nancy Grady" w:date="2014-05-08T11:49:00Z">
              <w:rPr>
                <w:rFonts w:ascii="Consolas" w:hAnsi="Consolas" w:cs="Consolas"/>
              </w:rPr>
            </w:rPrChange>
          </w:rPr>
          <w:t xml:space="preserve"> How is this adapted for data query</w:t>
        </w:r>
      </w:ins>
      <w:ins w:id="591" w:author="Nancy Grady" w:date="2014-05-06T16:32:00Z">
        <w:r w:rsidR="00155EEB" w:rsidRPr="00DE7B77">
          <w:rPr>
            <w:rFonts w:ascii="Consolas" w:hAnsi="Consolas" w:cs="Consolas"/>
            <w:sz w:val="22"/>
            <w:szCs w:val="22"/>
            <w:rPrChange w:id="592" w:author="Nancy Grady" w:date="2014-05-08T11:49:00Z">
              <w:rPr>
                <w:rFonts w:ascii="Consolas" w:hAnsi="Consolas" w:cs="Consolas"/>
              </w:rPr>
            </w:rPrChange>
          </w:rPr>
          <w:t>?</w:t>
        </w:r>
      </w:ins>
    </w:p>
    <w:p w14:paraId="6C5929B8" w14:textId="1D12331A" w:rsidR="00925FF3" w:rsidRPr="00DE7B77" w:rsidRDefault="00925FF3" w:rsidP="00925FF3">
      <w:pPr>
        <w:widowControl w:val="0"/>
        <w:autoSpaceDE w:val="0"/>
        <w:autoSpaceDN w:val="0"/>
        <w:adjustRightInd w:val="0"/>
        <w:rPr>
          <w:rFonts w:ascii="Consolas" w:hAnsi="Consolas" w:cs="Consolas"/>
          <w:sz w:val="22"/>
          <w:szCs w:val="22"/>
          <w:rPrChange w:id="593" w:author="Nancy Grady" w:date="2014-05-08T11:49:00Z">
            <w:rPr>
              <w:rFonts w:ascii="Consolas" w:hAnsi="Consolas" w:cs="Consolas"/>
            </w:rPr>
          </w:rPrChange>
        </w:rPr>
      </w:pPr>
      <w:r w:rsidRPr="00DE7B77">
        <w:rPr>
          <w:rFonts w:ascii="Consolas" w:hAnsi="Consolas" w:cs="Consolas"/>
          <w:sz w:val="22"/>
          <w:szCs w:val="22"/>
          <w:rPrChange w:id="594" w:author="Nancy Grady" w:date="2014-05-08T11:49:00Z">
            <w:rPr>
              <w:rFonts w:ascii="Consolas" w:hAnsi="Consolas" w:cs="Consolas"/>
            </w:rPr>
          </w:rPrChange>
        </w:rPr>
        <w:t>- What happens to the program/code if the hardware configuration changes, such as different number of processors and/or different connections among processors?</w:t>
      </w:r>
      <w:ins w:id="595" w:author="Nancy Grady" w:date="2014-05-06T15:11:00Z">
        <w:r w:rsidR="00B753C3" w:rsidRPr="00DE7B77">
          <w:rPr>
            <w:rFonts w:ascii="Consolas" w:hAnsi="Consolas" w:cs="Consolas"/>
            <w:sz w:val="22"/>
            <w:szCs w:val="22"/>
            <w:rPrChange w:id="596" w:author="Nancy Grady" w:date="2014-05-08T11:49:00Z">
              <w:rPr>
                <w:rFonts w:ascii="Consolas" w:hAnsi="Consolas" w:cs="Consolas"/>
              </w:rPr>
            </w:rPrChange>
          </w:rPr>
          <w:t xml:space="preserve"> </w:t>
        </w:r>
        <w:proofErr w:type="gramStart"/>
        <w:r w:rsidR="00B753C3" w:rsidRPr="00DE7B77">
          <w:rPr>
            <w:rFonts w:ascii="Consolas" w:hAnsi="Consolas" w:cs="Consolas"/>
            <w:sz w:val="22"/>
            <w:szCs w:val="22"/>
            <w:rPrChange w:id="597" w:author="Nancy Grady" w:date="2014-05-08T11:49:00Z">
              <w:rPr>
                <w:rFonts w:ascii="Consolas" w:hAnsi="Consolas" w:cs="Consolas"/>
              </w:rPr>
            </w:rPrChange>
          </w:rPr>
          <w:t>Or if you loose a data node</w:t>
        </w:r>
      </w:ins>
      <w:ins w:id="598" w:author="Nancy Grady" w:date="2014-05-06T16:32:00Z">
        <w:r w:rsidR="00155EEB" w:rsidRPr="00DE7B77">
          <w:rPr>
            <w:rFonts w:ascii="Consolas" w:hAnsi="Consolas" w:cs="Consolas"/>
            <w:sz w:val="22"/>
            <w:szCs w:val="22"/>
            <w:rPrChange w:id="599" w:author="Nancy Grady" w:date="2014-05-08T11:49:00Z">
              <w:rPr>
                <w:rFonts w:ascii="Consolas" w:hAnsi="Consolas" w:cs="Consolas"/>
              </w:rPr>
            </w:rPrChange>
          </w:rPr>
          <w:t>?</w:t>
        </w:r>
      </w:ins>
      <w:proofErr w:type="gramEnd"/>
    </w:p>
    <w:p w14:paraId="33A26DC8" w14:textId="5E3F1DAC" w:rsidR="00925FF3" w:rsidRPr="00DE7B77" w:rsidRDefault="00925FF3" w:rsidP="00925FF3">
      <w:pPr>
        <w:widowControl w:val="0"/>
        <w:autoSpaceDE w:val="0"/>
        <w:autoSpaceDN w:val="0"/>
        <w:adjustRightInd w:val="0"/>
        <w:rPr>
          <w:rFonts w:ascii="Consolas" w:hAnsi="Consolas" w:cs="Consolas"/>
          <w:sz w:val="22"/>
          <w:szCs w:val="22"/>
          <w:rPrChange w:id="600" w:author="Nancy Grady" w:date="2014-05-08T11:49:00Z">
            <w:rPr>
              <w:rFonts w:ascii="Consolas" w:hAnsi="Consolas" w:cs="Consolas"/>
            </w:rPr>
          </w:rPrChange>
        </w:rPr>
      </w:pPr>
      <w:r w:rsidRPr="00DE7B77">
        <w:rPr>
          <w:rFonts w:ascii="Consolas" w:hAnsi="Consolas" w:cs="Consolas"/>
          <w:sz w:val="22"/>
          <w:szCs w:val="22"/>
          <w:rPrChange w:id="601" w:author="Nancy Grady" w:date="2014-05-08T11:49:00Z">
            <w:rPr>
              <w:rFonts w:ascii="Consolas" w:hAnsi="Consolas" w:cs="Consolas"/>
            </w:rPr>
          </w:rPrChange>
        </w:rPr>
        <w:t>- How do I manage shared resources, e.g., locking/contention features?</w:t>
      </w:r>
      <w:ins w:id="602" w:author="Nancy Grady" w:date="2014-05-06T15:12:00Z">
        <w:r w:rsidR="00B753C3" w:rsidRPr="00DE7B77">
          <w:rPr>
            <w:rFonts w:ascii="Consolas" w:hAnsi="Consolas" w:cs="Consolas"/>
            <w:sz w:val="22"/>
            <w:szCs w:val="22"/>
            <w:rPrChange w:id="603" w:author="Nancy Grady" w:date="2014-05-08T11:49:00Z">
              <w:rPr>
                <w:rFonts w:ascii="Consolas" w:hAnsi="Consolas" w:cs="Consolas"/>
              </w:rPr>
            </w:rPrChange>
          </w:rPr>
          <w:t xml:space="preserve"> </w:t>
        </w:r>
        <w:proofErr w:type="gramStart"/>
        <w:r w:rsidR="00B753C3" w:rsidRPr="00DE7B77">
          <w:rPr>
            <w:rFonts w:ascii="Consolas" w:hAnsi="Consolas" w:cs="Consolas"/>
            <w:sz w:val="22"/>
            <w:szCs w:val="22"/>
            <w:rPrChange w:id="604" w:author="Nancy Grady" w:date="2014-05-08T11:49:00Z">
              <w:rPr>
                <w:rFonts w:ascii="Consolas" w:hAnsi="Consolas" w:cs="Consolas"/>
              </w:rPr>
            </w:rPrChange>
          </w:rPr>
          <w:t>Or eventual consistency in a distributed system</w:t>
        </w:r>
      </w:ins>
      <w:ins w:id="605" w:author="Nancy Grady" w:date="2014-05-06T16:32:00Z">
        <w:r w:rsidR="00155EEB" w:rsidRPr="00DE7B77">
          <w:rPr>
            <w:rFonts w:ascii="Consolas" w:hAnsi="Consolas" w:cs="Consolas"/>
            <w:sz w:val="22"/>
            <w:szCs w:val="22"/>
            <w:rPrChange w:id="606" w:author="Nancy Grady" w:date="2014-05-08T11:49:00Z">
              <w:rPr>
                <w:rFonts w:ascii="Consolas" w:hAnsi="Consolas" w:cs="Consolas"/>
              </w:rPr>
            </w:rPrChange>
          </w:rPr>
          <w:t>?</w:t>
        </w:r>
      </w:ins>
      <w:proofErr w:type="gramEnd"/>
    </w:p>
    <w:p w14:paraId="795A67E5" w14:textId="36623649" w:rsidR="00925FF3" w:rsidRPr="00DE7B77" w:rsidRDefault="00925FF3" w:rsidP="00925FF3">
      <w:pPr>
        <w:widowControl w:val="0"/>
        <w:autoSpaceDE w:val="0"/>
        <w:autoSpaceDN w:val="0"/>
        <w:adjustRightInd w:val="0"/>
        <w:rPr>
          <w:rFonts w:ascii="Consolas" w:hAnsi="Consolas" w:cs="Consolas"/>
          <w:sz w:val="22"/>
          <w:szCs w:val="22"/>
          <w:rPrChange w:id="607" w:author="Nancy Grady" w:date="2014-05-08T11:49:00Z">
            <w:rPr>
              <w:rFonts w:ascii="Consolas" w:hAnsi="Consolas" w:cs="Consolas"/>
            </w:rPr>
          </w:rPrChange>
        </w:rPr>
      </w:pPr>
      <w:r w:rsidRPr="00DE7B77">
        <w:rPr>
          <w:rFonts w:ascii="Consolas" w:hAnsi="Consolas" w:cs="Consolas"/>
          <w:sz w:val="22"/>
          <w:szCs w:val="22"/>
          <w:rPrChange w:id="608" w:author="Nancy Grady" w:date="2014-05-08T11:49:00Z">
            <w:rPr>
              <w:rFonts w:ascii="Consolas" w:hAnsi="Consolas" w:cs="Consolas"/>
            </w:rPr>
          </w:rPrChange>
        </w:rPr>
        <w:t>- How do the resulting parallel efforts merge back or aggregate into a single result?</w:t>
      </w:r>
      <w:ins w:id="609" w:author="Nancy Grady" w:date="2014-05-06T15:12:00Z">
        <w:r w:rsidR="00B753C3" w:rsidRPr="00DE7B77">
          <w:rPr>
            <w:rFonts w:ascii="Consolas" w:hAnsi="Consolas" w:cs="Consolas"/>
            <w:sz w:val="22"/>
            <w:szCs w:val="22"/>
            <w:rPrChange w:id="610" w:author="Nancy Grady" w:date="2014-05-08T11:49:00Z">
              <w:rPr>
                <w:rFonts w:ascii="Consolas" w:hAnsi="Consolas" w:cs="Consolas"/>
              </w:rPr>
            </w:rPrChange>
          </w:rPr>
          <w:t xml:space="preserve"> </w:t>
        </w:r>
        <w:proofErr w:type="gramStart"/>
        <w:r w:rsidR="00CB7C1B" w:rsidRPr="00DE7B77">
          <w:rPr>
            <w:rFonts w:ascii="Consolas" w:hAnsi="Consolas" w:cs="Consolas"/>
            <w:sz w:val="22"/>
            <w:szCs w:val="22"/>
            <w:rPrChange w:id="611" w:author="Nancy Grady" w:date="2014-05-08T11:49:00Z">
              <w:rPr>
                <w:rFonts w:ascii="Consolas" w:hAnsi="Consolas" w:cs="Consolas"/>
              </w:rPr>
            </w:rPrChange>
          </w:rPr>
          <w:t>in</w:t>
        </w:r>
        <w:proofErr w:type="gramEnd"/>
        <w:r w:rsidR="00CB7C1B" w:rsidRPr="00DE7B77">
          <w:rPr>
            <w:rFonts w:ascii="Consolas" w:hAnsi="Consolas" w:cs="Consolas"/>
            <w:sz w:val="22"/>
            <w:szCs w:val="22"/>
            <w:rPrChange w:id="612" w:author="Nancy Grady" w:date="2014-05-08T11:49:00Z">
              <w:rPr>
                <w:rFonts w:ascii="Consolas" w:hAnsi="Consolas" w:cs="Consolas"/>
              </w:rPr>
            </w:rPrChange>
          </w:rPr>
          <w:t xml:space="preserve"> </w:t>
        </w:r>
      </w:ins>
      <w:proofErr w:type="spellStart"/>
      <w:ins w:id="613" w:author="Nancy Grady" w:date="2014-05-06T15:26:00Z">
        <w:r w:rsidR="00CB7C1B" w:rsidRPr="00DE7B77">
          <w:rPr>
            <w:rFonts w:ascii="Consolas" w:hAnsi="Consolas" w:cs="Consolas"/>
            <w:sz w:val="22"/>
            <w:szCs w:val="22"/>
            <w:rPrChange w:id="614" w:author="Nancy Grady" w:date="2014-05-08T11:49:00Z">
              <w:rPr>
                <w:rFonts w:ascii="Consolas" w:hAnsi="Consolas" w:cs="Consolas"/>
              </w:rPr>
            </w:rPrChange>
          </w:rPr>
          <w:t>MapReduce</w:t>
        </w:r>
        <w:proofErr w:type="spellEnd"/>
        <w:r w:rsidR="00CB7C1B" w:rsidRPr="00DE7B77">
          <w:rPr>
            <w:rFonts w:ascii="Consolas" w:hAnsi="Consolas" w:cs="Consolas"/>
            <w:sz w:val="22"/>
            <w:szCs w:val="22"/>
            <w:rPrChange w:id="615" w:author="Nancy Grady" w:date="2014-05-08T11:49:00Z">
              <w:rPr>
                <w:rFonts w:ascii="Consolas" w:hAnsi="Consolas" w:cs="Consolas"/>
              </w:rPr>
            </w:rPrChange>
          </w:rPr>
          <w:t xml:space="preserve"> and/or other methods</w:t>
        </w:r>
      </w:ins>
      <w:ins w:id="616" w:author="Nancy Grady" w:date="2014-05-06T16:32:00Z">
        <w:r w:rsidR="00155EEB" w:rsidRPr="00DE7B77">
          <w:rPr>
            <w:rFonts w:ascii="Consolas" w:hAnsi="Consolas" w:cs="Consolas"/>
            <w:sz w:val="22"/>
            <w:szCs w:val="22"/>
            <w:rPrChange w:id="617" w:author="Nancy Grady" w:date="2014-05-08T11:49:00Z">
              <w:rPr>
                <w:rFonts w:ascii="Consolas" w:hAnsi="Consolas" w:cs="Consolas"/>
              </w:rPr>
            </w:rPrChange>
          </w:rPr>
          <w:t>?</w:t>
        </w:r>
      </w:ins>
    </w:p>
    <w:p w14:paraId="1C50BF05" w14:textId="77777777" w:rsidR="00925FF3" w:rsidRPr="00DE7B77" w:rsidRDefault="00925FF3" w:rsidP="00925FF3">
      <w:pPr>
        <w:widowControl w:val="0"/>
        <w:autoSpaceDE w:val="0"/>
        <w:autoSpaceDN w:val="0"/>
        <w:adjustRightInd w:val="0"/>
        <w:rPr>
          <w:rFonts w:ascii="Consolas" w:hAnsi="Consolas" w:cs="Consolas"/>
          <w:sz w:val="22"/>
          <w:szCs w:val="22"/>
          <w:rPrChange w:id="618" w:author="Nancy Grady" w:date="2014-05-08T11:49:00Z">
            <w:rPr>
              <w:rFonts w:ascii="Consolas" w:hAnsi="Consolas" w:cs="Consolas"/>
            </w:rPr>
          </w:rPrChange>
        </w:rPr>
      </w:pPr>
      <w:r w:rsidRPr="00DE7B77">
        <w:rPr>
          <w:rFonts w:ascii="Consolas" w:hAnsi="Consolas" w:cs="Consolas"/>
          <w:sz w:val="22"/>
          <w:szCs w:val="22"/>
          <w:rPrChange w:id="619" w:author="Nancy Grady" w:date="2014-05-08T11:49:00Z">
            <w:rPr>
              <w:rFonts w:ascii="Consolas" w:hAnsi="Consolas" w:cs="Consolas"/>
            </w:rPr>
          </w:rPrChange>
        </w:rPr>
        <w:t>- How do I optimize the performance of aggregation?</w:t>
      </w:r>
    </w:p>
    <w:p w14:paraId="60BCDBFC" w14:textId="77777777" w:rsidR="00925FF3" w:rsidRPr="00DE7B77" w:rsidRDefault="00925FF3" w:rsidP="00925FF3">
      <w:pPr>
        <w:widowControl w:val="0"/>
        <w:autoSpaceDE w:val="0"/>
        <w:autoSpaceDN w:val="0"/>
        <w:adjustRightInd w:val="0"/>
        <w:rPr>
          <w:rFonts w:ascii="Consolas" w:hAnsi="Consolas" w:cs="Consolas"/>
          <w:sz w:val="22"/>
          <w:szCs w:val="22"/>
          <w:rPrChange w:id="620" w:author="Nancy Grady" w:date="2014-05-08T11:49:00Z">
            <w:rPr>
              <w:rFonts w:ascii="Consolas" w:hAnsi="Consolas" w:cs="Consolas"/>
            </w:rPr>
          </w:rPrChange>
        </w:rPr>
      </w:pPr>
      <w:r w:rsidRPr="00DE7B77">
        <w:rPr>
          <w:rFonts w:ascii="Consolas" w:hAnsi="Consolas" w:cs="Consolas"/>
          <w:sz w:val="22"/>
          <w:szCs w:val="22"/>
          <w:rPrChange w:id="621" w:author="Nancy Grady" w:date="2014-05-08T11:49:00Z">
            <w:rPr>
              <w:rFonts w:ascii="Consolas" w:hAnsi="Consolas" w:cs="Consolas"/>
            </w:rPr>
          </w:rPrChange>
        </w:rPr>
        <w:t>- How do I manage Very Long Running Processes?</w:t>
      </w:r>
    </w:p>
    <w:p w14:paraId="48504317" w14:textId="77777777" w:rsidR="00925FF3" w:rsidRPr="00DE7B77" w:rsidRDefault="00925FF3" w:rsidP="00925FF3">
      <w:pPr>
        <w:widowControl w:val="0"/>
        <w:autoSpaceDE w:val="0"/>
        <w:autoSpaceDN w:val="0"/>
        <w:adjustRightInd w:val="0"/>
        <w:rPr>
          <w:rFonts w:ascii="Consolas" w:hAnsi="Consolas" w:cs="Consolas"/>
          <w:sz w:val="22"/>
          <w:szCs w:val="22"/>
          <w:rPrChange w:id="622" w:author="Nancy Grady" w:date="2014-05-08T11:49:00Z">
            <w:rPr>
              <w:rFonts w:ascii="Consolas" w:hAnsi="Consolas" w:cs="Consolas"/>
            </w:rPr>
          </w:rPrChange>
        </w:rPr>
      </w:pPr>
      <w:r w:rsidRPr="00DE7B77">
        <w:rPr>
          <w:rFonts w:ascii="Consolas" w:hAnsi="Consolas" w:cs="Consolas"/>
          <w:sz w:val="22"/>
          <w:szCs w:val="22"/>
          <w:rPrChange w:id="623" w:author="Nancy Grady" w:date="2014-05-08T11:49:00Z">
            <w:rPr>
              <w:rFonts w:ascii="Consolas" w:hAnsi="Consolas" w:cs="Consolas"/>
            </w:rPr>
          </w:rPrChange>
        </w:rPr>
        <w:t>- How do I manage failure/reliability/redundancy?</w:t>
      </w:r>
    </w:p>
    <w:p w14:paraId="4A2A9C73" w14:textId="6385B02B" w:rsidR="00925FF3" w:rsidRPr="00DE7B77" w:rsidRDefault="00CB7C1B" w:rsidP="00925FF3">
      <w:pPr>
        <w:widowControl w:val="0"/>
        <w:autoSpaceDE w:val="0"/>
        <w:autoSpaceDN w:val="0"/>
        <w:adjustRightInd w:val="0"/>
        <w:rPr>
          <w:rFonts w:ascii="Consolas" w:hAnsi="Consolas" w:cs="Consolas"/>
          <w:sz w:val="22"/>
          <w:szCs w:val="22"/>
          <w:rPrChange w:id="624" w:author="Nancy Grady" w:date="2014-05-08T11:49:00Z">
            <w:rPr>
              <w:rFonts w:ascii="Consolas" w:hAnsi="Consolas" w:cs="Consolas"/>
            </w:rPr>
          </w:rPrChange>
        </w:rPr>
      </w:pPr>
      <w:ins w:id="625" w:author="Nancy Grady" w:date="2014-05-06T15:27:00Z">
        <w:r w:rsidRPr="00DE7B77">
          <w:rPr>
            <w:rFonts w:ascii="Consolas" w:hAnsi="Consolas" w:cs="Consolas"/>
            <w:sz w:val="22"/>
            <w:szCs w:val="22"/>
            <w:rPrChange w:id="626" w:author="Nancy Grady" w:date="2014-05-08T11:49:00Z">
              <w:rPr>
                <w:rFonts w:ascii="Consolas" w:hAnsi="Consolas" w:cs="Consolas"/>
              </w:rPr>
            </w:rPrChange>
          </w:rPr>
          <w:t xml:space="preserve">These last are the same with data-intensive applications </w:t>
        </w:r>
      </w:ins>
      <w:ins w:id="627" w:author="Nancy Grady" w:date="2014-05-06T15:28:00Z">
        <w:r w:rsidRPr="00DE7B77">
          <w:rPr>
            <w:rFonts w:ascii="Consolas" w:hAnsi="Consolas" w:cs="Consolas"/>
            <w:sz w:val="22"/>
            <w:szCs w:val="22"/>
            <w:rPrChange w:id="628" w:author="Nancy Grady" w:date="2014-05-08T11:49:00Z">
              <w:rPr>
                <w:rFonts w:ascii="Consolas" w:hAnsi="Consolas" w:cs="Consolas"/>
              </w:rPr>
            </w:rPrChange>
          </w:rPr>
          <w:t>(</w:t>
        </w:r>
      </w:ins>
      <w:ins w:id="629" w:author="Nancy Grady" w:date="2014-05-06T15:27:00Z">
        <w:r w:rsidRPr="00DE7B77">
          <w:rPr>
            <w:rFonts w:ascii="Consolas" w:hAnsi="Consolas" w:cs="Consolas"/>
            <w:sz w:val="22"/>
            <w:szCs w:val="22"/>
            <w:rPrChange w:id="630" w:author="Nancy Grady" w:date="2014-05-08T11:49:00Z">
              <w:rPr>
                <w:rFonts w:ascii="Consolas" w:hAnsi="Consolas" w:cs="Consolas"/>
              </w:rPr>
            </w:rPrChange>
          </w:rPr>
          <w:t>or a cloud infrastructure)</w:t>
        </w:r>
      </w:ins>
      <w:ins w:id="631" w:author="Nancy Grady" w:date="2014-05-06T15:28:00Z">
        <w:r w:rsidRPr="00DE7B77">
          <w:rPr>
            <w:rFonts w:ascii="Consolas" w:hAnsi="Consolas" w:cs="Consolas"/>
            <w:sz w:val="22"/>
            <w:szCs w:val="22"/>
            <w:rPrChange w:id="632" w:author="Nancy Grady" w:date="2014-05-08T11:49:00Z">
              <w:rPr>
                <w:rFonts w:ascii="Consolas" w:hAnsi="Consolas" w:cs="Consolas"/>
              </w:rPr>
            </w:rPrChange>
          </w:rPr>
          <w:t xml:space="preserve"> where you need to assure fault-tolerance.</w:t>
        </w:r>
      </w:ins>
    </w:p>
    <w:p w14:paraId="5FC0D279" w14:textId="77777777" w:rsidR="00925FF3" w:rsidRPr="00DE7B77" w:rsidRDefault="00925FF3" w:rsidP="00925FF3">
      <w:pPr>
        <w:widowControl w:val="0"/>
        <w:autoSpaceDE w:val="0"/>
        <w:autoSpaceDN w:val="0"/>
        <w:adjustRightInd w:val="0"/>
        <w:rPr>
          <w:rFonts w:ascii="Consolas" w:hAnsi="Consolas" w:cs="Consolas"/>
          <w:sz w:val="22"/>
          <w:szCs w:val="22"/>
          <w:rPrChange w:id="633" w:author="Nancy Grady" w:date="2014-05-08T11:49:00Z">
            <w:rPr>
              <w:rFonts w:ascii="Consolas" w:hAnsi="Consolas" w:cs="Consolas"/>
            </w:rPr>
          </w:rPrChange>
        </w:rPr>
      </w:pPr>
    </w:p>
    <w:p w14:paraId="03575EFA" w14:textId="77777777" w:rsidR="00925FF3" w:rsidRPr="00DE7B77" w:rsidRDefault="00925FF3" w:rsidP="00925FF3">
      <w:pPr>
        <w:widowControl w:val="0"/>
        <w:autoSpaceDE w:val="0"/>
        <w:autoSpaceDN w:val="0"/>
        <w:adjustRightInd w:val="0"/>
        <w:rPr>
          <w:rFonts w:ascii="Consolas" w:hAnsi="Consolas" w:cs="Consolas"/>
          <w:sz w:val="22"/>
          <w:szCs w:val="22"/>
          <w:rPrChange w:id="634" w:author="Nancy Grady" w:date="2014-05-08T11:49:00Z">
            <w:rPr>
              <w:rFonts w:ascii="Consolas" w:hAnsi="Consolas" w:cs="Consolas"/>
            </w:rPr>
          </w:rPrChange>
        </w:rPr>
      </w:pPr>
      <w:r w:rsidRPr="00DE7B77">
        <w:rPr>
          <w:rFonts w:ascii="Consolas" w:hAnsi="Consolas" w:cs="Consolas"/>
          <w:sz w:val="22"/>
          <w:szCs w:val="22"/>
          <w:rPrChange w:id="635" w:author="Nancy Grady" w:date="2014-05-08T11:49:00Z">
            <w:rPr>
              <w:rFonts w:ascii="Consolas" w:hAnsi="Consolas" w:cs="Consolas"/>
            </w:rPr>
          </w:rPrChange>
        </w:rPr>
        <w:t>In my paper, I also address several areas of improvement for descriptive data (metadata).  The following are non-exhaustive list of features to address Big Data needs:</w:t>
      </w:r>
    </w:p>
    <w:p w14:paraId="49E34954" w14:textId="024D6286" w:rsidR="00925FF3" w:rsidRPr="00DE7B77" w:rsidRDefault="00CB7C1B" w:rsidP="00925FF3">
      <w:pPr>
        <w:widowControl w:val="0"/>
        <w:autoSpaceDE w:val="0"/>
        <w:autoSpaceDN w:val="0"/>
        <w:adjustRightInd w:val="0"/>
        <w:rPr>
          <w:ins w:id="636" w:author="Nancy Grady" w:date="2014-05-06T15:34:00Z"/>
          <w:rFonts w:ascii="Consolas" w:hAnsi="Consolas" w:cs="Consolas"/>
          <w:sz w:val="22"/>
          <w:szCs w:val="22"/>
          <w:rPrChange w:id="637" w:author="Nancy Grady" w:date="2014-05-08T11:49:00Z">
            <w:rPr>
              <w:ins w:id="638" w:author="Nancy Grady" w:date="2014-05-06T15:34:00Z"/>
              <w:rFonts w:ascii="Consolas" w:hAnsi="Consolas" w:cs="Consolas"/>
            </w:rPr>
          </w:rPrChange>
        </w:rPr>
      </w:pPr>
      <w:ins w:id="639" w:author="Nancy Grady" w:date="2014-05-06T15:28:00Z">
        <w:r w:rsidRPr="00DE7B77">
          <w:rPr>
            <w:rFonts w:ascii="Consolas" w:hAnsi="Consolas" w:cs="Consolas"/>
            <w:sz w:val="22"/>
            <w:szCs w:val="22"/>
            <w:rPrChange w:id="640" w:author="Nancy Grady" w:date="2014-05-08T11:49:00Z">
              <w:rPr>
                <w:rFonts w:ascii="Consolas" w:hAnsi="Consolas" w:cs="Consolas"/>
              </w:rPr>
            </w:rPrChange>
          </w:rPr>
          <w:t xml:space="preserve">We tried to be careful to restrict ourselves to what was new with </w:t>
        </w:r>
      </w:ins>
      <w:ins w:id="641" w:author="Nancy Grady" w:date="2014-05-06T15:29:00Z">
        <w:r w:rsidRPr="00DE7B77">
          <w:rPr>
            <w:rFonts w:ascii="Consolas" w:hAnsi="Consolas" w:cs="Consolas"/>
            <w:sz w:val="22"/>
            <w:szCs w:val="22"/>
            <w:rPrChange w:id="642" w:author="Nancy Grady" w:date="2014-05-08T11:49:00Z">
              <w:rPr>
                <w:rFonts w:ascii="Consolas" w:hAnsi="Consolas" w:cs="Consolas"/>
              </w:rPr>
            </w:rPrChange>
          </w:rPr>
          <w:t xml:space="preserve">the Big Data Paradigm, but </w:t>
        </w:r>
      </w:ins>
      <w:ins w:id="643" w:author="Nancy Grady" w:date="2014-05-06T15:30:00Z">
        <w:r w:rsidRPr="00DE7B77">
          <w:rPr>
            <w:rFonts w:ascii="Consolas" w:hAnsi="Consolas" w:cs="Consolas"/>
            <w:sz w:val="22"/>
            <w:szCs w:val="22"/>
            <w:rPrChange w:id="644" w:author="Nancy Grady" w:date="2014-05-08T11:49:00Z">
              <w:rPr>
                <w:rFonts w:ascii="Consolas" w:hAnsi="Consolas" w:cs="Consolas"/>
              </w:rPr>
            </w:rPrChange>
          </w:rPr>
          <w:t>our metadata description is way too light so far.  We need to decide which of these we need to discuss in our definitions.</w:t>
        </w:r>
      </w:ins>
      <w:ins w:id="645" w:author="Nancy Grady" w:date="2014-05-06T15:31:00Z">
        <w:r w:rsidR="00130A15" w:rsidRPr="00DE7B77">
          <w:rPr>
            <w:rFonts w:ascii="Consolas" w:hAnsi="Consolas" w:cs="Consolas"/>
            <w:sz w:val="22"/>
            <w:szCs w:val="22"/>
            <w:rPrChange w:id="646" w:author="Nancy Grady" w:date="2014-05-08T11:49:00Z">
              <w:rPr>
                <w:rFonts w:ascii="Consolas" w:hAnsi="Consolas" w:cs="Consolas"/>
              </w:rPr>
            </w:rPrChange>
          </w:rPr>
          <w:t xml:space="preserve"> In particular we explicitly deferred discussion of </w:t>
        </w:r>
        <w:proofErr w:type="gramStart"/>
        <w:r w:rsidR="00130A15" w:rsidRPr="00DE7B77">
          <w:rPr>
            <w:rFonts w:ascii="Consolas" w:hAnsi="Consolas" w:cs="Consolas"/>
            <w:sz w:val="22"/>
            <w:szCs w:val="22"/>
            <w:rPrChange w:id="647" w:author="Nancy Grady" w:date="2014-05-08T11:49:00Z">
              <w:rPr>
                <w:rFonts w:ascii="Consolas" w:hAnsi="Consolas" w:cs="Consolas"/>
              </w:rPr>
            </w:rPrChange>
          </w:rPr>
          <w:t>a</w:t>
        </w:r>
      </w:ins>
      <w:ins w:id="648" w:author="Nancy Grady" w:date="2014-05-06T15:32:00Z">
        <w:r w:rsidR="00130A15" w:rsidRPr="00DE7B77">
          <w:rPr>
            <w:rFonts w:ascii="Consolas" w:hAnsi="Consolas" w:cs="Consolas"/>
            <w:sz w:val="22"/>
            <w:szCs w:val="22"/>
            <w:rPrChange w:id="649" w:author="Nancy Grady" w:date="2014-05-08T11:49:00Z">
              <w:rPr>
                <w:rFonts w:ascii="Consolas" w:hAnsi="Consolas" w:cs="Consolas"/>
              </w:rPr>
            </w:rPrChange>
          </w:rPr>
          <w:t xml:space="preserve"> </w:t>
        </w:r>
      </w:ins>
      <w:ins w:id="650" w:author="Nancy Grady" w:date="2014-05-06T15:31:00Z">
        <w:r w:rsidR="00130A15" w:rsidRPr="00DE7B77">
          <w:rPr>
            <w:rFonts w:ascii="Consolas" w:hAnsi="Consolas" w:cs="Consolas"/>
            <w:sz w:val="22"/>
            <w:szCs w:val="22"/>
            <w:rPrChange w:id="651" w:author="Nancy Grady" w:date="2014-05-08T11:49:00Z">
              <w:rPr>
                <w:rFonts w:ascii="Consolas" w:hAnsi="Consolas" w:cs="Consolas"/>
              </w:rPr>
            </w:rPrChange>
          </w:rPr>
          <w:t>data</w:t>
        </w:r>
        <w:proofErr w:type="gramEnd"/>
        <w:r w:rsidR="00130A15" w:rsidRPr="00DE7B77">
          <w:rPr>
            <w:rFonts w:ascii="Consolas" w:hAnsi="Consolas" w:cs="Consolas"/>
            <w:sz w:val="22"/>
            <w:szCs w:val="22"/>
            <w:rPrChange w:id="652" w:author="Nancy Grady" w:date="2014-05-08T11:49:00Z">
              <w:rPr>
                <w:rFonts w:ascii="Consolas" w:hAnsi="Consolas" w:cs="Consolas"/>
              </w:rPr>
            </w:rPrChange>
          </w:rPr>
          <w:t xml:space="preserve"> type taxonomy as being beyond the scope of our charter. The data types pre-existed the big data discussion</w:t>
        </w:r>
      </w:ins>
      <w:ins w:id="653" w:author="Nancy Grady" w:date="2014-05-06T15:32:00Z">
        <w:r w:rsidR="00130A15" w:rsidRPr="00DE7B77">
          <w:rPr>
            <w:rFonts w:ascii="Consolas" w:hAnsi="Consolas" w:cs="Consolas"/>
            <w:sz w:val="22"/>
            <w:szCs w:val="22"/>
            <w:rPrChange w:id="654" w:author="Nancy Grady" w:date="2014-05-08T11:49:00Z">
              <w:rPr>
                <w:rFonts w:ascii="Consolas" w:hAnsi="Consolas" w:cs="Consolas"/>
              </w:rPr>
            </w:rPrChange>
          </w:rPr>
          <w:t>, and I don’t think anyone came up with any new ones that have just emerged. Some data types are relevant to the discussion, as in XML or JSON for a data repository that stores the data in those formats, but for the most part, we didn</w:t>
        </w:r>
      </w:ins>
      <w:ins w:id="655" w:author="Nancy Grady" w:date="2014-05-06T15:33:00Z">
        <w:r w:rsidR="00130A15" w:rsidRPr="00DE7B77">
          <w:rPr>
            <w:rFonts w:ascii="Consolas" w:hAnsi="Consolas" w:cs="Consolas"/>
            <w:sz w:val="22"/>
            <w:szCs w:val="22"/>
            <w:rPrChange w:id="656" w:author="Nancy Grady" w:date="2014-05-08T11:49:00Z">
              <w:rPr>
                <w:rFonts w:ascii="Consolas" w:hAnsi="Consolas" w:cs="Consolas"/>
              </w:rPr>
            </w:rPrChange>
          </w:rPr>
          <w:t>’t include a data type taxonomy discussion.</w:t>
        </w:r>
      </w:ins>
    </w:p>
    <w:p w14:paraId="6DC9581D" w14:textId="77777777" w:rsidR="00130A15" w:rsidRPr="00DE7B77" w:rsidRDefault="00130A15" w:rsidP="00925FF3">
      <w:pPr>
        <w:widowControl w:val="0"/>
        <w:autoSpaceDE w:val="0"/>
        <w:autoSpaceDN w:val="0"/>
        <w:adjustRightInd w:val="0"/>
        <w:rPr>
          <w:ins w:id="657" w:author="Nancy Grady" w:date="2014-05-06T15:34:00Z"/>
          <w:rFonts w:ascii="Consolas" w:hAnsi="Consolas" w:cs="Consolas"/>
          <w:sz w:val="22"/>
          <w:szCs w:val="22"/>
          <w:rPrChange w:id="658" w:author="Nancy Grady" w:date="2014-05-08T11:49:00Z">
            <w:rPr>
              <w:ins w:id="659" w:author="Nancy Grady" w:date="2014-05-06T15:34:00Z"/>
              <w:rFonts w:ascii="Consolas" w:hAnsi="Consolas" w:cs="Consolas"/>
            </w:rPr>
          </w:rPrChange>
        </w:rPr>
      </w:pPr>
    </w:p>
    <w:p w14:paraId="60463B89" w14:textId="0166D003" w:rsidR="00130A15" w:rsidRPr="00DE7B77" w:rsidRDefault="00130A15" w:rsidP="00925FF3">
      <w:pPr>
        <w:widowControl w:val="0"/>
        <w:autoSpaceDE w:val="0"/>
        <w:autoSpaceDN w:val="0"/>
        <w:adjustRightInd w:val="0"/>
        <w:rPr>
          <w:ins w:id="660" w:author="Nancy Grady" w:date="2014-05-06T15:29:00Z"/>
          <w:rFonts w:ascii="Consolas" w:hAnsi="Consolas" w:cs="Consolas"/>
          <w:sz w:val="22"/>
          <w:szCs w:val="22"/>
          <w:rPrChange w:id="661" w:author="Nancy Grady" w:date="2014-05-08T11:49:00Z">
            <w:rPr>
              <w:ins w:id="662" w:author="Nancy Grady" w:date="2014-05-06T15:29:00Z"/>
              <w:rFonts w:ascii="Consolas" w:hAnsi="Consolas" w:cs="Consolas"/>
            </w:rPr>
          </w:rPrChange>
        </w:rPr>
      </w:pPr>
      <w:ins w:id="663" w:author="Nancy Grady" w:date="2014-05-06T15:34:00Z">
        <w:r w:rsidRPr="00DE7B77">
          <w:rPr>
            <w:rFonts w:ascii="Consolas" w:hAnsi="Consolas" w:cs="Consolas"/>
            <w:sz w:val="22"/>
            <w:szCs w:val="22"/>
            <w:rPrChange w:id="664" w:author="Nancy Grady" w:date="2014-05-08T11:49:00Z">
              <w:rPr>
                <w:rFonts w:ascii="Consolas" w:hAnsi="Consolas" w:cs="Consolas"/>
              </w:rPr>
            </w:rPrChange>
          </w:rPr>
          <w:t>Even with this comment, however, we need to revisit both metadata and data types to see if we can do a better job to what we have already.</w:t>
        </w:r>
      </w:ins>
    </w:p>
    <w:p w14:paraId="59D112A2" w14:textId="77777777" w:rsidR="00CB7C1B" w:rsidRPr="00DE7B77" w:rsidRDefault="00CB7C1B" w:rsidP="00925FF3">
      <w:pPr>
        <w:widowControl w:val="0"/>
        <w:autoSpaceDE w:val="0"/>
        <w:autoSpaceDN w:val="0"/>
        <w:adjustRightInd w:val="0"/>
        <w:rPr>
          <w:ins w:id="665" w:author="Nancy Grady" w:date="2014-05-06T15:29:00Z"/>
          <w:rFonts w:ascii="Consolas" w:hAnsi="Consolas" w:cs="Consolas"/>
          <w:sz w:val="22"/>
          <w:szCs w:val="22"/>
          <w:rPrChange w:id="666" w:author="Nancy Grady" w:date="2014-05-08T11:49:00Z">
            <w:rPr>
              <w:ins w:id="667" w:author="Nancy Grady" w:date="2014-05-06T15:29:00Z"/>
              <w:rFonts w:ascii="Consolas" w:hAnsi="Consolas" w:cs="Consolas"/>
            </w:rPr>
          </w:rPrChange>
        </w:rPr>
      </w:pPr>
    </w:p>
    <w:p w14:paraId="48B82FC1" w14:textId="77777777" w:rsidR="00CB7C1B" w:rsidRPr="00DE7B77" w:rsidRDefault="00CB7C1B" w:rsidP="00925FF3">
      <w:pPr>
        <w:widowControl w:val="0"/>
        <w:autoSpaceDE w:val="0"/>
        <w:autoSpaceDN w:val="0"/>
        <w:adjustRightInd w:val="0"/>
        <w:rPr>
          <w:rFonts w:ascii="Consolas" w:hAnsi="Consolas" w:cs="Consolas"/>
          <w:sz w:val="22"/>
          <w:szCs w:val="22"/>
          <w:rPrChange w:id="668" w:author="Nancy Grady" w:date="2014-05-08T11:49:00Z">
            <w:rPr>
              <w:rFonts w:ascii="Consolas" w:hAnsi="Consolas" w:cs="Consolas"/>
            </w:rPr>
          </w:rPrChange>
        </w:rPr>
      </w:pPr>
    </w:p>
    <w:p w14:paraId="2F80F14F" w14:textId="77777777" w:rsidR="00925FF3" w:rsidRPr="00DE7B77" w:rsidRDefault="00925FF3" w:rsidP="00925FF3">
      <w:pPr>
        <w:widowControl w:val="0"/>
        <w:autoSpaceDE w:val="0"/>
        <w:autoSpaceDN w:val="0"/>
        <w:adjustRightInd w:val="0"/>
        <w:rPr>
          <w:rFonts w:ascii="Consolas" w:hAnsi="Consolas" w:cs="Consolas"/>
          <w:sz w:val="22"/>
          <w:szCs w:val="22"/>
          <w:rPrChange w:id="669" w:author="Nancy Grady" w:date="2014-05-08T11:49:00Z">
            <w:rPr>
              <w:rFonts w:ascii="Consolas" w:hAnsi="Consolas" w:cs="Consolas"/>
            </w:rPr>
          </w:rPrChange>
        </w:rPr>
      </w:pPr>
      <w:r w:rsidRPr="00DE7B77">
        <w:rPr>
          <w:rFonts w:ascii="Consolas" w:hAnsi="Consolas" w:cs="Consolas"/>
          <w:sz w:val="22"/>
          <w:szCs w:val="22"/>
          <w:rPrChange w:id="670" w:author="Nancy Grady" w:date="2014-05-08T11:49:00Z">
            <w:rPr>
              <w:rFonts w:ascii="Consolas" w:hAnsi="Consolas" w:cs="Consolas"/>
            </w:rPr>
          </w:rPrChange>
        </w:rPr>
        <w:t>- Support non-registry approach for metadata.  Right now, SC32/WG2 supports a metadata registry, but not metadata outside of a registry (ISO/IEC 11179, ISO/IEC 19763).  With the various datasets produced as intermediate results of Big Data computations — some only having a lifetime of milliseconds — one cannot expect every dataset's metadata to be registered in a centralized registry, i.e., metadata should be able to stand on its own, right next to the dataset it is describing.</w:t>
      </w:r>
    </w:p>
    <w:p w14:paraId="00B63CB8" w14:textId="77777777" w:rsidR="00925FF3" w:rsidRPr="00DE7B77" w:rsidRDefault="00925FF3" w:rsidP="00925FF3">
      <w:pPr>
        <w:widowControl w:val="0"/>
        <w:autoSpaceDE w:val="0"/>
        <w:autoSpaceDN w:val="0"/>
        <w:adjustRightInd w:val="0"/>
        <w:rPr>
          <w:rFonts w:ascii="Consolas" w:hAnsi="Consolas" w:cs="Consolas"/>
          <w:sz w:val="22"/>
          <w:szCs w:val="22"/>
          <w:rPrChange w:id="671" w:author="Nancy Grady" w:date="2014-05-08T11:49:00Z">
            <w:rPr>
              <w:rFonts w:ascii="Consolas" w:hAnsi="Consolas" w:cs="Consolas"/>
            </w:rPr>
          </w:rPrChange>
        </w:rPr>
      </w:pPr>
    </w:p>
    <w:p w14:paraId="6A440A3A" w14:textId="77777777" w:rsidR="00925FF3" w:rsidRPr="00DE7B77" w:rsidRDefault="00925FF3" w:rsidP="00925FF3">
      <w:pPr>
        <w:widowControl w:val="0"/>
        <w:autoSpaceDE w:val="0"/>
        <w:autoSpaceDN w:val="0"/>
        <w:adjustRightInd w:val="0"/>
        <w:rPr>
          <w:rFonts w:ascii="Consolas" w:hAnsi="Consolas" w:cs="Consolas"/>
          <w:sz w:val="22"/>
          <w:szCs w:val="22"/>
          <w:rPrChange w:id="672" w:author="Nancy Grady" w:date="2014-05-08T11:49:00Z">
            <w:rPr>
              <w:rFonts w:ascii="Consolas" w:hAnsi="Consolas" w:cs="Consolas"/>
            </w:rPr>
          </w:rPrChange>
        </w:rPr>
      </w:pPr>
      <w:r w:rsidRPr="00DE7B77">
        <w:rPr>
          <w:rFonts w:ascii="Consolas" w:hAnsi="Consolas" w:cs="Consolas"/>
          <w:sz w:val="22"/>
          <w:szCs w:val="22"/>
          <w:rPrChange w:id="673" w:author="Nancy Grady" w:date="2014-05-08T11:49:00Z">
            <w:rPr>
              <w:rFonts w:ascii="Consolas" w:hAnsi="Consolas" w:cs="Consolas"/>
            </w:rPr>
          </w:rPrChange>
        </w:rPr>
        <w:t xml:space="preserve">- Support incremental/separable metadata.  Rather than a single comprehensive descriptive data (metadata) for an object, incremental pieces should be possible and </w:t>
      </w:r>
      <w:proofErr w:type="gramStart"/>
      <w:r w:rsidRPr="00DE7B77">
        <w:rPr>
          <w:rFonts w:ascii="Consolas" w:hAnsi="Consolas" w:cs="Consolas"/>
          <w:sz w:val="22"/>
          <w:szCs w:val="22"/>
          <w:rPrChange w:id="674" w:author="Nancy Grady" w:date="2014-05-08T11:49:00Z">
            <w:rPr>
              <w:rFonts w:ascii="Consolas" w:hAnsi="Consolas" w:cs="Consolas"/>
            </w:rPr>
          </w:rPrChange>
        </w:rPr>
        <w:t>an algebra</w:t>
      </w:r>
      <w:proofErr w:type="gramEnd"/>
      <w:r w:rsidRPr="00DE7B77">
        <w:rPr>
          <w:rFonts w:ascii="Consolas" w:hAnsi="Consolas" w:cs="Consolas"/>
          <w:sz w:val="22"/>
          <w:szCs w:val="22"/>
          <w:rPrChange w:id="675" w:author="Nancy Grady" w:date="2014-05-08T11:49:00Z">
            <w:rPr>
              <w:rFonts w:ascii="Consolas" w:hAnsi="Consolas" w:cs="Consolas"/>
            </w:rPr>
          </w:rPrChange>
        </w:rPr>
        <w:t xml:space="preserve"> of combinations of these pieces should be possible, which will afford further computability, interoperability, and re-use.</w:t>
      </w:r>
    </w:p>
    <w:p w14:paraId="4F49336E" w14:textId="77777777" w:rsidR="00925FF3" w:rsidRPr="00DE7B77" w:rsidRDefault="00925FF3" w:rsidP="00925FF3">
      <w:pPr>
        <w:widowControl w:val="0"/>
        <w:autoSpaceDE w:val="0"/>
        <w:autoSpaceDN w:val="0"/>
        <w:adjustRightInd w:val="0"/>
        <w:rPr>
          <w:rFonts w:ascii="Consolas" w:hAnsi="Consolas" w:cs="Consolas"/>
          <w:sz w:val="22"/>
          <w:szCs w:val="22"/>
          <w:rPrChange w:id="676" w:author="Nancy Grady" w:date="2014-05-08T11:49:00Z">
            <w:rPr>
              <w:rFonts w:ascii="Consolas" w:hAnsi="Consolas" w:cs="Consolas"/>
            </w:rPr>
          </w:rPrChange>
        </w:rPr>
      </w:pPr>
    </w:p>
    <w:p w14:paraId="4646D887" w14:textId="77777777" w:rsidR="00925FF3" w:rsidRPr="00DE7B77" w:rsidRDefault="00925FF3" w:rsidP="00925FF3">
      <w:pPr>
        <w:widowControl w:val="0"/>
        <w:autoSpaceDE w:val="0"/>
        <w:autoSpaceDN w:val="0"/>
        <w:adjustRightInd w:val="0"/>
        <w:rPr>
          <w:rFonts w:ascii="Consolas" w:hAnsi="Consolas" w:cs="Consolas"/>
          <w:sz w:val="22"/>
          <w:szCs w:val="22"/>
          <w:rPrChange w:id="677" w:author="Nancy Grady" w:date="2014-05-08T11:49:00Z">
            <w:rPr>
              <w:rFonts w:ascii="Consolas" w:hAnsi="Consolas" w:cs="Consolas"/>
            </w:rPr>
          </w:rPrChange>
        </w:rPr>
      </w:pPr>
      <w:r w:rsidRPr="00DE7B77">
        <w:rPr>
          <w:rFonts w:ascii="Consolas" w:hAnsi="Consolas" w:cs="Consolas"/>
          <w:sz w:val="22"/>
          <w:szCs w:val="22"/>
          <w:rPrChange w:id="678" w:author="Nancy Grady" w:date="2014-05-08T11:49:00Z">
            <w:rPr>
              <w:rFonts w:ascii="Consolas" w:hAnsi="Consolas" w:cs="Consolas"/>
            </w:rPr>
          </w:rPrChange>
        </w:rPr>
        <w:t>-Support graph, network, and other database models.  Many of the data topologies involve structures that do not neatly fit the relational model.  These kinds of data should have interfaces (creating/accessing/updating/deleting data, navigating data, querying data, etc.) that are harmonized with relational database interfaces.</w:t>
      </w:r>
    </w:p>
    <w:p w14:paraId="26ED9D85" w14:textId="15C2343D" w:rsidR="00925FF3" w:rsidRPr="00DE7B77" w:rsidRDefault="00130A15" w:rsidP="00925FF3">
      <w:pPr>
        <w:widowControl w:val="0"/>
        <w:autoSpaceDE w:val="0"/>
        <w:autoSpaceDN w:val="0"/>
        <w:adjustRightInd w:val="0"/>
        <w:rPr>
          <w:ins w:id="679" w:author="Nancy Grady" w:date="2014-05-06T15:35:00Z"/>
          <w:rFonts w:ascii="Consolas" w:hAnsi="Consolas" w:cs="Consolas"/>
          <w:sz w:val="22"/>
          <w:szCs w:val="22"/>
          <w:rPrChange w:id="680" w:author="Nancy Grady" w:date="2014-05-08T11:49:00Z">
            <w:rPr>
              <w:ins w:id="681" w:author="Nancy Grady" w:date="2014-05-06T15:35:00Z"/>
              <w:rFonts w:ascii="Consolas" w:hAnsi="Consolas" w:cs="Consolas"/>
            </w:rPr>
          </w:rPrChange>
        </w:rPr>
      </w:pPr>
      <w:ins w:id="682" w:author="Nancy Grady" w:date="2014-05-06T15:35:00Z">
        <w:r w:rsidRPr="00DE7B77">
          <w:rPr>
            <w:rFonts w:ascii="Consolas" w:hAnsi="Consolas" w:cs="Consolas"/>
            <w:sz w:val="22"/>
            <w:szCs w:val="22"/>
            <w:rPrChange w:id="683" w:author="Nancy Grady" w:date="2014-05-08T11:49:00Z">
              <w:rPr>
                <w:rFonts w:ascii="Consolas" w:hAnsi="Consolas" w:cs="Consolas"/>
              </w:rPr>
            </w:rPrChange>
          </w:rPr>
          <w:t>We discussed these briefly as non-relational models, and wanted to dive into these in the second phase of the document.</w:t>
        </w:r>
      </w:ins>
    </w:p>
    <w:p w14:paraId="6046C360" w14:textId="77777777" w:rsidR="00130A15" w:rsidRPr="00DE7B77" w:rsidRDefault="00130A15" w:rsidP="00925FF3">
      <w:pPr>
        <w:widowControl w:val="0"/>
        <w:autoSpaceDE w:val="0"/>
        <w:autoSpaceDN w:val="0"/>
        <w:adjustRightInd w:val="0"/>
        <w:rPr>
          <w:ins w:id="684" w:author="Nancy Grady" w:date="2014-05-06T15:35:00Z"/>
          <w:rFonts w:ascii="Consolas" w:hAnsi="Consolas" w:cs="Consolas"/>
          <w:sz w:val="22"/>
          <w:szCs w:val="22"/>
          <w:rPrChange w:id="685" w:author="Nancy Grady" w:date="2014-05-08T11:49:00Z">
            <w:rPr>
              <w:ins w:id="686" w:author="Nancy Grady" w:date="2014-05-06T15:35:00Z"/>
              <w:rFonts w:ascii="Consolas" w:hAnsi="Consolas" w:cs="Consolas"/>
            </w:rPr>
          </w:rPrChange>
        </w:rPr>
      </w:pPr>
    </w:p>
    <w:p w14:paraId="565AB87D" w14:textId="77777777" w:rsidR="00130A15" w:rsidRPr="00DE7B77" w:rsidRDefault="00130A15" w:rsidP="00925FF3">
      <w:pPr>
        <w:widowControl w:val="0"/>
        <w:autoSpaceDE w:val="0"/>
        <w:autoSpaceDN w:val="0"/>
        <w:adjustRightInd w:val="0"/>
        <w:rPr>
          <w:rFonts w:ascii="Consolas" w:hAnsi="Consolas" w:cs="Consolas"/>
          <w:sz w:val="22"/>
          <w:szCs w:val="22"/>
          <w:rPrChange w:id="687" w:author="Nancy Grady" w:date="2014-05-08T11:49:00Z">
            <w:rPr>
              <w:rFonts w:ascii="Consolas" w:hAnsi="Consolas" w:cs="Consolas"/>
            </w:rPr>
          </w:rPrChange>
        </w:rPr>
      </w:pPr>
    </w:p>
    <w:p w14:paraId="04C0AF11" w14:textId="77777777" w:rsidR="00925FF3" w:rsidRPr="00DE7B77" w:rsidRDefault="00925FF3" w:rsidP="00925FF3">
      <w:pPr>
        <w:widowControl w:val="0"/>
        <w:autoSpaceDE w:val="0"/>
        <w:autoSpaceDN w:val="0"/>
        <w:adjustRightInd w:val="0"/>
        <w:rPr>
          <w:rFonts w:ascii="Consolas" w:hAnsi="Consolas" w:cs="Consolas"/>
          <w:sz w:val="22"/>
          <w:szCs w:val="22"/>
          <w:rPrChange w:id="688" w:author="Nancy Grady" w:date="2014-05-08T11:49:00Z">
            <w:rPr>
              <w:rFonts w:ascii="Consolas" w:hAnsi="Consolas" w:cs="Consolas"/>
            </w:rPr>
          </w:rPrChange>
        </w:rPr>
      </w:pPr>
      <w:r w:rsidRPr="00DE7B77">
        <w:rPr>
          <w:rFonts w:ascii="Consolas" w:hAnsi="Consolas" w:cs="Consolas"/>
          <w:sz w:val="22"/>
          <w:szCs w:val="22"/>
          <w:rPrChange w:id="689" w:author="Nancy Grady" w:date="2014-05-08T11:49:00Z">
            <w:rPr>
              <w:rFonts w:ascii="Consolas" w:hAnsi="Consolas" w:cs="Consolas"/>
            </w:rPr>
          </w:rPrChange>
        </w:rPr>
        <w:t xml:space="preserve">-Support context descriptions.  Presently, the WG2 standard ISO/IEC 19773 supports a </w:t>
      </w:r>
      <w:proofErr w:type="gramStart"/>
      <w:r w:rsidRPr="00DE7B77">
        <w:rPr>
          <w:rFonts w:ascii="Consolas" w:hAnsi="Consolas" w:cs="Consolas"/>
          <w:sz w:val="22"/>
          <w:szCs w:val="22"/>
          <w:rPrChange w:id="690" w:author="Nancy Grady" w:date="2014-05-08T11:49:00Z">
            <w:rPr>
              <w:rFonts w:ascii="Consolas" w:hAnsi="Consolas" w:cs="Consolas"/>
            </w:rPr>
          </w:rPrChange>
        </w:rPr>
        <w:t>W5H  Context</w:t>
      </w:r>
      <w:proofErr w:type="gramEnd"/>
      <w:r w:rsidRPr="00DE7B77">
        <w:rPr>
          <w:rFonts w:ascii="Consolas" w:hAnsi="Consolas" w:cs="Consolas"/>
          <w:sz w:val="22"/>
          <w:szCs w:val="22"/>
          <w:rPrChange w:id="691" w:author="Nancy Grady" w:date="2014-05-08T11:49:00Z">
            <w:rPr>
              <w:rFonts w:ascii="Consolas" w:hAnsi="Consolas" w:cs="Consolas"/>
            </w:rPr>
          </w:rPrChange>
        </w:rPr>
        <w:t xml:space="preserve"> Data description.  Providing context is important for automated understanding and computation of datasets, especially datasets that are new and unfamiliar.   Other context descriptions are possible.</w:t>
      </w:r>
    </w:p>
    <w:p w14:paraId="6F08D80B" w14:textId="77777777" w:rsidR="00925FF3" w:rsidRPr="00DE7B77" w:rsidRDefault="00925FF3" w:rsidP="00925FF3">
      <w:pPr>
        <w:widowControl w:val="0"/>
        <w:autoSpaceDE w:val="0"/>
        <w:autoSpaceDN w:val="0"/>
        <w:adjustRightInd w:val="0"/>
        <w:rPr>
          <w:rFonts w:ascii="Consolas" w:hAnsi="Consolas" w:cs="Consolas"/>
          <w:sz w:val="22"/>
          <w:szCs w:val="22"/>
          <w:rPrChange w:id="692" w:author="Nancy Grady" w:date="2014-05-08T11:49:00Z">
            <w:rPr>
              <w:rFonts w:ascii="Consolas" w:hAnsi="Consolas" w:cs="Consolas"/>
            </w:rPr>
          </w:rPrChange>
        </w:rPr>
      </w:pPr>
    </w:p>
    <w:p w14:paraId="41551907" w14:textId="77777777" w:rsidR="00925FF3" w:rsidRPr="00DE7B77" w:rsidRDefault="00925FF3" w:rsidP="00925FF3">
      <w:pPr>
        <w:widowControl w:val="0"/>
        <w:autoSpaceDE w:val="0"/>
        <w:autoSpaceDN w:val="0"/>
        <w:adjustRightInd w:val="0"/>
        <w:rPr>
          <w:rFonts w:ascii="Consolas" w:hAnsi="Consolas" w:cs="Consolas"/>
          <w:sz w:val="22"/>
          <w:szCs w:val="22"/>
          <w:rPrChange w:id="693" w:author="Nancy Grady" w:date="2014-05-08T11:49:00Z">
            <w:rPr>
              <w:rFonts w:ascii="Consolas" w:hAnsi="Consolas" w:cs="Consolas"/>
            </w:rPr>
          </w:rPrChange>
        </w:rPr>
      </w:pPr>
      <w:r w:rsidRPr="00DE7B77">
        <w:rPr>
          <w:rFonts w:ascii="Consolas" w:hAnsi="Consolas" w:cs="Consolas"/>
          <w:sz w:val="22"/>
          <w:szCs w:val="22"/>
          <w:rPrChange w:id="694" w:author="Nancy Grady" w:date="2014-05-08T11:49:00Z">
            <w:rPr>
              <w:rFonts w:ascii="Consolas" w:hAnsi="Consolas" w:cs="Consolas"/>
            </w:rPr>
          </w:rPrChange>
        </w:rPr>
        <w:t xml:space="preserve">-Support standardization of context.  Just as Dublin Core provides a common set of elements and their metadata is further clarified by its vocabularies, context data needs further standardization efforts.  The UCORE </w:t>
      </w:r>
      <w:proofErr w:type="gramStart"/>
      <w:r w:rsidRPr="00DE7B77">
        <w:rPr>
          <w:rFonts w:ascii="Consolas" w:hAnsi="Consolas" w:cs="Consolas"/>
          <w:sz w:val="22"/>
          <w:szCs w:val="22"/>
          <w:rPrChange w:id="695" w:author="Nancy Grady" w:date="2014-05-08T11:49:00Z">
            <w:rPr>
              <w:rFonts w:ascii="Consolas" w:hAnsi="Consolas" w:cs="Consolas"/>
            </w:rPr>
          </w:rPrChange>
        </w:rPr>
        <w:t>efforts  provide</w:t>
      </w:r>
      <w:proofErr w:type="gramEnd"/>
      <w:r w:rsidRPr="00DE7B77">
        <w:rPr>
          <w:rFonts w:ascii="Consolas" w:hAnsi="Consolas" w:cs="Consolas"/>
          <w:sz w:val="22"/>
          <w:szCs w:val="22"/>
          <w:rPrChange w:id="696" w:author="Nancy Grady" w:date="2014-05-08T11:49:00Z">
            <w:rPr>
              <w:rFonts w:ascii="Consolas" w:hAnsi="Consolas" w:cs="Consolas"/>
            </w:rPr>
          </w:rPrChange>
        </w:rPr>
        <w:t xml:space="preserve"> one approach towards further refinement on context data, such as Where and When.</w:t>
      </w:r>
    </w:p>
    <w:p w14:paraId="78AE0545" w14:textId="77777777" w:rsidR="00925FF3" w:rsidRPr="00DE7B77" w:rsidRDefault="00925FF3" w:rsidP="00925FF3">
      <w:pPr>
        <w:widowControl w:val="0"/>
        <w:autoSpaceDE w:val="0"/>
        <w:autoSpaceDN w:val="0"/>
        <w:adjustRightInd w:val="0"/>
        <w:rPr>
          <w:rFonts w:ascii="Consolas" w:hAnsi="Consolas" w:cs="Consolas"/>
          <w:sz w:val="22"/>
          <w:szCs w:val="22"/>
          <w:rPrChange w:id="697" w:author="Nancy Grady" w:date="2014-05-08T11:49:00Z">
            <w:rPr>
              <w:rFonts w:ascii="Consolas" w:hAnsi="Consolas" w:cs="Consolas"/>
            </w:rPr>
          </w:rPrChange>
        </w:rPr>
      </w:pPr>
    </w:p>
    <w:p w14:paraId="470D1F34" w14:textId="77777777" w:rsidR="00925FF3" w:rsidRPr="00DE7B77" w:rsidRDefault="00925FF3" w:rsidP="00925FF3">
      <w:pPr>
        <w:widowControl w:val="0"/>
        <w:autoSpaceDE w:val="0"/>
        <w:autoSpaceDN w:val="0"/>
        <w:adjustRightInd w:val="0"/>
        <w:rPr>
          <w:rFonts w:ascii="Consolas" w:hAnsi="Consolas" w:cs="Consolas"/>
          <w:sz w:val="22"/>
          <w:szCs w:val="22"/>
          <w:rPrChange w:id="698" w:author="Nancy Grady" w:date="2014-05-08T11:49:00Z">
            <w:rPr>
              <w:rFonts w:ascii="Consolas" w:hAnsi="Consolas" w:cs="Consolas"/>
            </w:rPr>
          </w:rPrChange>
        </w:rPr>
      </w:pPr>
      <w:r w:rsidRPr="00DE7B77">
        <w:rPr>
          <w:rFonts w:ascii="Consolas" w:hAnsi="Consolas" w:cs="Consolas"/>
          <w:sz w:val="22"/>
          <w:szCs w:val="22"/>
          <w:rPrChange w:id="699" w:author="Nancy Grady" w:date="2014-05-08T11:49:00Z">
            <w:rPr>
              <w:rFonts w:ascii="Consolas" w:hAnsi="Consolas" w:cs="Consolas"/>
            </w:rPr>
          </w:rPrChange>
        </w:rPr>
        <w:t xml:space="preserve">- Support common navigation of unstructured, semi-structured, and structured data.  If structured data is data whose navigation and </w:t>
      </w:r>
      <w:proofErr w:type="spellStart"/>
      <w:r w:rsidRPr="00DE7B77">
        <w:rPr>
          <w:rFonts w:ascii="Consolas" w:hAnsi="Consolas" w:cs="Consolas"/>
          <w:sz w:val="22"/>
          <w:szCs w:val="22"/>
          <w:rPrChange w:id="700" w:author="Nancy Grady" w:date="2014-05-08T11:49:00Z">
            <w:rPr>
              <w:rFonts w:ascii="Consolas" w:hAnsi="Consolas" w:cs="Consolas"/>
            </w:rPr>
          </w:rPrChange>
        </w:rPr>
        <w:t>datatyping</w:t>
      </w:r>
      <w:proofErr w:type="spellEnd"/>
      <w:r w:rsidRPr="00DE7B77">
        <w:rPr>
          <w:rFonts w:ascii="Consolas" w:hAnsi="Consolas" w:cs="Consolas"/>
          <w:sz w:val="22"/>
          <w:szCs w:val="22"/>
          <w:rPrChange w:id="701" w:author="Nancy Grady" w:date="2014-05-08T11:49:00Z">
            <w:rPr>
              <w:rFonts w:ascii="Consolas" w:hAnsi="Consolas" w:cs="Consolas"/>
            </w:rPr>
          </w:rPrChange>
        </w:rPr>
        <w:t xml:space="preserve"> (of the endpoint of navigation) are known, then semi-structured data is the condition where one but not both are known, e.g., a set of medical X-rays where the </w:t>
      </w:r>
      <w:proofErr w:type="spellStart"/>
      <w:r w:rsidRPr="00DE7B77">
        <w:rPr>
          <w:rFonts w:ascii="Consolas" w:hAnsi="Consolas" w:cs="Consolas"/>
          <w:sz w:val="22"/>
          <w:szCs w:val="22"/>
          <w:rPrChange w:id="702" w:author="Nancy Grady" w:date="2014-05-08T11:49:00Z">
            <w:rPr>
              <w:rFonts w:ascii="Consolas" w:hAnsi="Consolas" w:cs="Consolas"/>
            </w:rPr>
          </w:rPrChange>
        </w:rPr>
        <w:t>datatype</w:t>
      </w:r>
      <w:proofErr w:type="spellEnd"/>
      <w:r w:rsidRPr="00DE7B77">
        <w:rPr>
          <w:rFonts w:ascii="Consolas" w:hAnsi="Consolas" w:cs="Consolas"/>
          <w:sz w:val="22"/>
          <w:szCs w:val="22"/>
          <w:rPrChange w:id="703" w:author="Nancy Grady" w:date="2014-05-08T11:49:00Z">
            <w:rPr>
              <w:rFonts w:ascii="Consolas" w:hAnsi="Consolas" w:cs="Consolas"/>
            </w:rPr>
          </w:rPrChange>
        </w:rPr>
        <w:t xml:space="preserve"> of the X-ray is standardized, but the naming and nesting structure (navigation) of the X-ray data are different per-patient, and per-procedure.  Unstructured data involves data that may be navigated hierarchically, but whose </w:t>
      </w:r>
      <w:proofErr w:type="spellStart"/>
      <w:r w:rsidRPr="00DE7B77">
        <w:rPr>
          <w:rFonts w:ascii="Consolas" w:hAnsi="Consolas" w:cs="Consolas"/>
          <w:sz w:val="22"/>
          <w:szCs w:val="22"/>
          <w:rPrChange w:id="704" w:author="Nancy Grady" w:date="2014-05-08T11:49:00Z">
            <w:rPr>
              <w:rFonts w:ascii="Consolas" w:hAnsi="Consolas" w:cs="Consolas"/>
            </w:rPr>
          </w:rPrChange>
        </w:rPr>
        <w:t>datatypes</w:t>
      </w:r>
      <w:proofErr w:type="spellEnd"/>
      <w:r w:rsidRPr="00DE7B77">
        <w:rPr>
          <w:rFonts w:ascii="Consolas" w:hAnsi="Consolas" w:cs="Consolas"/>
          <w:sz w:val="22"/>
          <w:szCs w:val="22"/>
          <w:rPrChange w:id="705" w:author="Nancy Grady" w:date="2014-05-08T11:49:00Z">
            <w:rPr>
              <w:rFonts w:ascii="Consolas" w:hAnsi="Consolas" w:cs="Consolas"/>
            </w:rPr>
          </w:rPrChange>
        </w:rPr>
        <w:t xml:space="preserve"> and navigation paths are not known in advance.  Processing unstructured data is dependent upon common descriptive data (metadata) techniques and services (reflection).</w:t>
      </w:r>
    </w:p>
    <w:p w14:paraId="5D72E089" w14:textId="77777777" w:rsidR="00925FF3" w:rsidRPr="00DE7B77" w:rsidRDefault="00925FF3" w:rsidP="00925FF3">
      <w:pPr>
        <w:widowControl w:val="0"/>
        <w:autoSpaceDE w:val="0"/>
        <w:autoSpaceDN w:val="0"/>
        <w:adjustRightInd w:val="0"/>
        <w:rPr>
          <w:rFonts w:ascii="Consolas" w:hAnsi="Consolas" w:cs="Consolas"/>
          <w:sz w:val="22"/>
          <w:szCs w:val="22"/>
          <w:rPrChange w:id="706" w:author="Nancy Grady" w:date="2014-05-08T11:49:00Z">
            <w:rPr>
              <w:rFonts w:ascii="Consolas" w:hAnsi="Consolas" w:cs="Consolas"/>
            </w:rPr>
          </w:rPrChange>
        </w:rPr>
      </w:pPr>
    </w:p>
    <w:p w14:paraId="1B1CCF06" w14:textId="77777777" w:rsidR="00925FF3" w:rsidRPr="00DE7B77" w:rsidRDefault="00925FF3" w:rsidP="00925FF3">
      <w:pPr>
        <w:widowControl w:val="0"/>
        <w:autoSpaceDE w:val="0"/>
        <w:autoSpaceDN w:val="0"/>
        <w:adjustRightInd w:val="0"/>
        <w:rPr>
          <w:rFonts w:ascii="Consolas" w:hAnsi="Consolas" w:cs="Consolas"/>
          <w:sz w:val="22"/>
          <w:szCs w:val="22"/>
          <w:rPrChange w:id="707" w:author="Nancy Grady" w:date="2014-05-08T11:49:00Z">
            <w:rPr>
              <w:rFonts w:ascii="Consolas" w:hAnsi="Consolas" w:cs="Consolas"/>
            </w:rPr>
          </w:rPrChange>
        </w:rPr>
      </w:pPr>
      <w:r w:rsidRPr="00DE7B77">
        <w:rPr>
          <w:rFonts w:ascii="Consolas" w:hAnsi="Consolas" w:cs="Consolas"/>
          <w:sz w:val="22"/>
          <w:szCs w:val="22"/>
          <w:rPrChange w:id="708" w:author="Nancy Grady" w:date="2014-05-08T11:49:00Z">
            <w:rPr>
              <w:rFonts w:ascii="Consolas" w:hAnsi="Consolas" w:cs="Consolas"/>
            </w:rPr>
          </w:rPrChange>
        </w:rPr>
        <w:t>-Support common reflection paradigm.  It should be possible to ask any datum (dataset) or object questions about its nature, such as: available attributes, available services/methods, type signatures for services/methods, etc</w:t>
      </w:r>
      <w:proofErr w:type="gramStart"/>
      <w:r w:rsidRPr="00DE7B77">
        <w:rPr>
          <w:rFonts w:ascii="Consolas" w:hAnsi="Consolas" w:cs="Consolas"/>
          <w:sz w:val="22"/>
          <w:szCs w:val="22"/>
          <w:rPrChange w:id="709" w:author="Nancy Grady" w:date="2014-05-08T11:49:00Z">
            <w:rPr>
              <w:rFonts w:ascii="Consolas" w:hAnsi="Consolas" w:cs="Consolas"/>
            </w:rPr>
          </w:rPrChange>
        </w:rPr>
        <w:t>..</w:t>
      </w:r>
      <w:proofErr w:type="gramEnd"/>
    </w:p>
    <w:p w14:paraId="3B3ED832" w14:textId="77777777" w:rsidR="00925FF3" w:rsidRPr="00DE7B77" w:rsidRDefault="00925FF3" w:rsidP="00925FF3">
      <w:pPr>
        <w:widowControl w:val="0"/>
        <w:autoSpaceDE w:val="0"/>
        <w:autoSpaceDN w:val="0"/>
        <w:adjustRightInd w:val="0"/>
        <w:rPr>
          <w:rFonts w:ascii="Consolas" w:hAnsi="Consolas" w:cs="Consolas"/>
          <w:sz w:val="22"/>
          <w:szCs w:val="22"/>
          <w:rPrChange w:id="710" w:author="Nancy Grady" w:date="2014-05-08T11:49:00Z">
            <w:rPr>
              <w:rFonts w:ascii="Consolas" w:hAnsi="Consolas" w:cs="Consolas"/>
            </w:rPr>
          </w:rPrChange>
        </w:rPr>
      </w:pPr>
    </w:p>
    <w:p w14:paraId="74F8C6C9" w14:textId="77777777" w:rsidR="00925FF3" w:rsidRPr="00DE7B77" w:rsidRDefault="00925FF3" w:rsidP="00925FF3">
      <w:pPr>
        <w:widowControl w:val="0"/>
        <w:autoSpaceDE w:val="0"/>
        <w:autoSpaceDN w:val="0"/>
        <w:adjustRightInd w:val="0"/>
        <w:rPr>
          <w:rFonts w:ascii="Consolas" w:hAnsi="Consolas" w:cs="Consolas"/>
          <w:sz w:val="22"/>
          <w:szCs w:val="22"/>
          <w:rPrChange w:id="711" w:author="Nancy Grady" w:date="2014-05-08T11:49:00Z">
            <w:rPr>
              <w:rFonts w:ascii="Consolas" w:hAnsi="Consolas" w:cs="Consolas"/>
            </w:rPr>
          </w:rPrChange>
        </w:rPr>
      </w:pPr>
      <w:r w:rsidRPr="00DE7B77">
        <w:rPr>
          <w:rFonts w:ascii="Consolas" w:hAnsi="Consolas" w:cs="Consolas"/>
          <w:sz w:val="22"/>
          <w:szCs w:val="22"/>
          <w:rPrChange w:id="712" w:author="Nancy Grady" w:date="2014-05-08T11:49:00Z">
            <w:rPr>
              <w:rFonts w:ascii="Consolas" w:hAnsi="Consolas" w:cs="Consolas"/>
            </w:rPr>
          </w:rPrChange>
        </w:rPr>
        <w:t xml:space="preserve">- Support common parallelism/clustering, aggregation, </w:t>
      </w:r>
      <w:proofErr w:type="gramStart"/>
      <w:r w:rsidRPr="00DE7B77">
        <w:rPr>
          <w:rFonts w:ascii="Consolas" w:hAnsi="Consolas" w:cs="Consolas"/>
          <w:sz w:val="22"/>
          <w:szCs w:val="22"/>
          <w:rPrChange w:id="713" w:author="Nancy Grady" w:date="2014-05-08T11:49:00Z">
            <w:rPr>
              <w:rFonts w:ascii="Consolas" w:hAnsi="Consolas" w:cs="Consolas"/>
            </w:rPr>
          </w:rPrChange>
        </w:rPr>
        <w:t>locking</w:t>
      </w:r>
      <w:proofErr w:type="gramEnd"/>
      <w:r w:rsidRPr="00DE7B77">
        <w:rPr>
          <w:rFonts w:ascii="Consolas" w:hAnsi="Consolas" w:cs="Consolas"/>
          <w:sz w:val="22"/>
          <w:szCs w:val="22"/>
          <w:rPrChange w:id="714" w:author="Nancy Grady" w:date="2014-05-08T11:49:00Z">
            <w:rPr>
              <w:rFonts w:ascii="Consolas" w:hAnsi="Consolas" w:cs="Consolas"/>
            </w:rPr>
          </w:rPrChange>
        </w:rPr>
        <w:t xml:space="preserve"> primitives.  The discussion of parallelism above frames this topic.  These features should be available in small scope (e.g., threads of a process), and large scope (e.g., across servers of a wide-area network).</w:t>
      </w:r>
    </w:p>
    <w:p w14:paraId="06EEF7F2" w14:textId="11D75761" w:rsidR="00925FF3" w:rsidRPr="00DE7B77" w:rsidRDefault="00130A15" w:rsidP="00925FF3">
      <w:pPr>
        <w:widowControl w:val="0"/>
        <w:autoSpaceDE w:val="0"/>
        <w:autoSpaceDN w:val="0"/>
        <w:adjustRightInd w:val="0"/>
        <w:rPr>
          <w:ins w:id="715" w:author="Nancy Grady" w:date="2014-05-06T15:36:00Z"/>
          <w:rFonts w:ascii="Consolas" w:hAnsi="Consolas" w:cs="Consolas"/>
          <w:sz w:val="22"/>
          <w:szCs w:val="22"/>
          <w:rPrChange w:id="716" w:author="Nancy Grady" w:date="2014-05-08T11:49:00Z">
            <w:rPr>
              <w:ins w:id="717" w:author="Nancy Grady" w:date="2014-05-06T15:36:00Z"/>
              <w:rFonts w:ascii="Consolas" w:hAnsi="Consolas" w:cs="Consolas"/>
            </w:rPr>
          </w:rPrChange>
        </w:rPr>
      </w:pPr>
      <w:proofErr w:type="gramStart"/>
      <w:ins w:id="718" w:author="Nancy Grady" w:date="2014-05-06T15:36:00Z">
        <w:r w:rsidRPr="00DE7B77">
          <w:rPr>
            <w:rFonts w:ascii="Consolas" w:hAnsi="Consolas" w:cs="Consolas"/>
            <w:sz w:val="22"/>
            <w:szCs w:val="22"/>
            <w:rPrChange w:id="719" w:author="Nancy Grady" w:date="2014-05-08T11:49:00Z">
              <w:rPr>
                <w:rFonts w:ascii="Consolas" w:hAnsi="Consolas" w:cs="Consolas"/>
              </w:rPr>
            </w:rPrChange>
          </w:rPr>
          <w:t>One that definitely needs discussion in implementation patterns.</w:t>
        </w:r>
        <w:proofErr w:type="gramEnd"/>
      </w:ins>
    </w:p>
    <w:p w14:paraId="19659E26" w14:textId="77777777" w:rsidR="00130A15" w:rsidRPr="00DE7B77" w:rsidRDefault="00130A15" w:rsidP="00925FF3">
      <w:pPr>
        <w:widowControl w:val="0"/>
        <w:autoSpaceDE w:val="0"/>
        <w:autoSpaceDN w:val="0"/>
        <w:adjustRightInd w:val="0"/>
        <w:rPr>
          <w:ins w:id="720" w:author="Nancy Grady" w:date="2014-05-06T15:36:00Z"/>
          <w:rFonts w:ascii="Consolas" w:hAnsi="Consolas" w:cs="Consolas"/>
          <w:sz w:val="22"/>
          <w:szCs w:val="22"/>
          <w:rPrChange w:id="721" w:author="Nancy Grady" w:date="2014-05-08T11:49:00Z">
            <w:rPr>
              <w:ins w:id="722" w:author="Nancy Grady" w:date="2014-05-06T15:36:00Z"/>
              <w:rFonts w:ascii="Consolas" w:hAnsi="Consolas" w:cs="Consolas"/>
            </w:rPr>
          </w:rPrChange>
        </w:rPr>
      </w:pPr>
    </w:p>
    <w:p w14:paraId="04B794E2" w14:textId="77777777" w:rsidR="00130A15" w:rsidRPr="00DE7B77" w:rsidRDefault="00130A15" w:rsidP="00925FF3">
      <w:pPr>
        <w:widowControl w:val="0"/>
        <w:autoSpaceDE w:val="0"/>
        <w:autoSpaceDN w:val="0"/>
        <w:adjustRightInd w:val="0"/>
        <w:rPr>
          <w:rFonts w:ascii="Consolas" w:hAnsi="Consolas" w:cs="Consolas"/>
          <w:sz w:val="22"/>
          <w:szCs w:val="22"/>
          <w:rPrChange w:id="723" w:author="Nancy Grady" w:date="2014-05-08T11:49:00Z">
            <w:rPr>
              <w:rFonts w:ascii="Consolas" w:hAnsi="Consolas" w:cs="Consolas"/>
            </w:rPr>
          </w:rPrChange>
        </w:rPr>
      </w:pPr>
    </w:p>
    <w:p w14:paraId="18AABA2F" w14:textId="77777777" w:rsidR="00925FF3" w:rsidRPr="00DE7B77" w:rsidRDefault="00925FF3" w:rsidP="00925FF3">
      <w:pPr>
        <w:widowControl w:val="0"/>
        <w:autoSpaceDE w:val="0"/>
        <w:autoSpaceDN w:val="0"/>
        <w:adjustRightInd w:val="0"/>
        <w:rPr>
          <w:rFonts w:ascii="Consolas" w:hAnsi="Consolas" w:cs="Consolas"/>
          <w:sz w:val="22"/>
          <w:szCs w:val="22"/>
          <w:rPrChange w:id="724" w:author="Nancy Grady" w:date="2014-05-08T11:49:00Z">
            <w:rPr>
              <w:rFonts w:ascii="Consolas" w:hAnsi="Consolas" w:cs="Consolas"/>
            </w:rPr>
          </w:rPrChange>
        </w:rPr>
      </w:pPr>
      <w:r w:rsidRPr="00DE7B77">
        <w:rPr>
          <w:rFonts w:ascii="Consolas" w:hAnsi="Consolas" w:cs="Consolas"/>
          <w:sz w:val="22"/>
          <w:szCs w:val="22"/>
          <w:rPrChange w:id="725" w:author="Nancy Grady" w:date="2014-05-08T11:49:00Z">
            <w:rPr>
              <w:rFonts w:ascii="Consolas" w:hAnsi="Consolas" w:cs="Consolas"/>
            </w:rPr>
          </w:rPrChange>
        </w:rPr>
        <w:t>- Support common parallelism/process/reliability management primitive.  Aside from the processing, the management of the processing needs a common solution.</w:t>
      </w:r>
    </w:p>
    <w:p w14:paraId="68B56A8C" w14:textId="77777777" w:rsidR="00925FF3" w:rsidRPr="00DE7B77" w:rsidRDefault="00925FF3" w:rsidP="00925FF3">
      <w:pPr>
        <w:widowControl w:val="0"/>
        <w:autoSpaceDE w:val="0"/>
        <w:autoSpaceDN w:val="0"/>
        <w:adjustRightInd w:val="0"/>
        <w:rPr>
          <w:rFonts w:ascii="Consolas" w:hAnsi="Consolas" w:cs="Consolas"/>
          <w:sz w:val="22"/>
          <w:szCs w:val="22"/>
          <w:rPrChange w:id="726" w:author="Nancy Grady" w:date="2014-05-08T11:49:00Z">
            <w:rPr>
              <w:rFonts w:ascii="Consolas" w:hAnsi="Consolas" w:cs="Consolas"/>
            </w:rPr>
          </w:rPrChange>
        </w:rPr>
      </w:pPr>
    </w:p>
    <w:p w14:paraId="12C57606" w14:textId="77777777" w:rsidR="00925FF3" w:rsidRPr="00DE7B77" w:rsidRDefault="00925FF3" w:rsidP="00925FF3">
      <w:pPr>
        <w:widowControl w:val="0"/>
        <w:autoSpaceDE w:val="0"/>
        <w:autoSpaceDN w:val="0"/>
        <w:adjustRightInd w:val="0"/>
        <w:rPr>
          <w:rFonts w:ascii="Consolas" w:hAnsi="Consolas" w:cs="Consolas"/>
          <w:sz w:val="22"/>
          <w:szCs w:val="22"/>
          <w:rPrChange w:id="727" w:author="Nancy Grady" w:date="2014-05-08T11:49:00Z">
            <w:rPr>
              <w:rFonts w:ascii="Consolas" w:hAnsi="Consolas" w:cs="Consolas"/>
            </w:rPr>
          </w:rPrChange>
        </w:rPr>
      </w:pPr>
      <w:r w:rsidRPr="00DE7B77">
        <w:rPr>
          <w:rFonts w:ascii="Consolas" w:hAnsi="Consolas" w:cs="Consolas"/>
          <w:sz w:val="22"/>
          <w:szCs w:val="22"/>
          <w:rPrChange w:id="728" w:author="Nancy Grady" w:date="2014-05-08T11:49:00Z">
            <w:rPr>
              <w:rFonts w:ascii="Consolas" w:hAnsi="Consolas" w:cs="Consolas"/>
            </w:rPr>
          </w:rPrChange>
        </w:rPr>
        <w:t xml:space="preserve">-Support common </w:t>
      </w:r>
      <w:proofErr w:type="spellStart"/>
      <w:r w:rsidRPr="00DE7B77">
        <w:rPr>
          <w:rFonts w:ascii="Consolas" w:hAnsi="Consolas" w:cs="Consolas"/>
          <w:sz w:val="22"/>
          <w:szCs w:val="22"/>
          <w:rPrChange w:id="729" w:author="Nancy Grady" w:date="2014-05-08T11:49:00Z">
            <w:rPr>
              <w:rFonts w:ascii="Consolas" w:hAnsi="Consolas" w:cs="Consolas"/>
            </w:rPr>
          </w:rPrChange>
        </w:rPr>
        <w:t>datatype</w:t>
      </w:r>
      <w:proofErr w:type="spellEnd"/>
      <w:r w:rsidRPr="00DE7B77">
        <w:rPr>
          <w:rFonts w:ascii="Consolas" w:hAnsi="Consolas" w:cs="Consolas"/>
          <w:sz w:val="22"/>
          <w:szCs w:val="22"/>
          <w:rPrChange w:id="730" w:author="Nancy Grady" w:date="2014-05-08T11:49:00Z">
            <w:rPr>
              <w:rFonts w:ascii="Consolas" w:hAnsi="Consolas" w:cs="Consolas"/>
            </w:rPr>
          </w:rPrChange>
        </w:rPr>
        <w:t xml:space="preserve"> naming conventions.  Because agreed-upon </w:t>
      </w:r>
      <w:proofErr w:type="spellStart"/>
      <w:proofErr w:type="gramStart"/>
      <w:r w:rsidRPr="00DE7B77">
        <w:rPr>
          <w:rFonts w:ascii="Consolas" w:hAnsi="Consolas" w:cs="Consolas"/>
          <w:sz w:val="22"/>
          <w:szCs w:val="22"/>
          <w:rPrChange w:id="731" w:author="Nancy Grady" w:date="2014-05-08T11:49:00Z">
            <w:rPr>
              <w:rFonts w:ascii="Consolas" w:hAnsi="Consolas" w:cs="Consolas"/>
            </w:rPr>
          </w:rPrChange>
        </w:rPr>
        <w:t>datatypes</w:t>
      </w:r>
      <w:proofErr w:type="spellEnd"/>
      <w:r w:rsidRPr="00DE7B77">
        <w:rPr>
          <w:rFonts w:ascii="Consolas" w:hAnsi="Consolas" w:cs="Consolas"/>
          <w:sz w:val="22"/>
          <w:szCs w:val="22"/>
          <w:rPrChange w:id="732" w:author="Nancy Grady" w:date="2014-05-08T11:49:00Z">
            <w:rPr>
              <w:rFonts w:ascii="Consolas" w:hAnsi="Consolas" w:cs="Consolas"/>
            </w:rPr>
          </w:rPrChange>
        </w:rPr>
        <w:t>  are</w:t>
      </w:r>
      <w:proofErr w:type="gramEnd"/>
      <w:r w:rsidRPr="00DE7B77">
        <w:rPr>
          <w:rFonts w:ascii="Consolas" w:hAnsi="Consolas" w:cs="Consolas"/>
          <w:sz w:val="22"/>
          <w:szCs w:val="22"/>
          <w:rPrChange w:id="733" w:author="Nancy Grady" w:date="2014-05-08T11:49:00Z">
            <w:rPr>
              <w:rFonts w:ascii="Consolas" w:hAnsi="Consolas" w:cs="Consolas"/>
            </w:rPr>
          </w:rPrChange>
        </w:rPr>
        <w:t xml:space="preserve"> fundamental to common processing and interoperability, these (and their spellings) need to be standardized across a community of practice.</w:t>
      </w:r>
    </w:p>
    <w:p w14:paraId="3C4D6CA4" w14:textId="4F38A768" w:rsidR="00925FF3" w:rsidRPr="00DE7B77" w:rsidRDefault="00605023" w:rsidP="00925FF3">
      <w:pPr>
        <w:widowControl w:val="0"/>
        <w:autoSpaceDE w:val="0"/>
        <w:autoSpaceDN w:val="0"/>
        <w:adjustRightInd w:val="0"/>
        <w:rPr>
          <w:ins w:id="734" w:author="Nancy Grady" w:date="2014-05-06T16:02:00Z"/>
          <w:rFonts w:ascii="Consolas" w:hAnsi="Consolas" w:cs="Consolas"/>
          <w:sz w:val="22"/>
          <w:szCs w:val="22"/>
          <w:rPrChange w:id="735" w:author="Nancy Grady" w:date="2014-05-08T11:49:00Z">
            <w:rPr>
              <w:ins w:id="736" w:author="Nancy Grady" w:date="2014-05-06T16:02:00Z"/>
              <w:rFonts w:ascii="Consolas" w:hAnsi="Consolas" w:cs="Consolas"/>
            </w:rPr>
          </w:rPrChange>
        </w:rPr>
      </w:pPr>
      <w:ins w:id="737" w:author="Nancy Grady" w:date="2014-05-06T16:02:00Z">
        <w:r w:rsidRPr="00DE7B77">
          <w:rPr>
            <w:rFonts w:ascii="Consolas" w:hAnsi="Consolas" w:cs="Consolas"/>
            <w:sz w:val="22"/>
            <w:szCs w:val="22"/>
            <w:rPrChange w:id="738" w:author="Nancy Grady" w:date="2014-05-08T11:49:00Z">
              <w:rPr>
                <w:rFonts w:ascii="Consolas" w:hAnsi="Consolas" w:cs="Consolas"/>
              </w:rPr>
            </w:rPrChange>
          </w:rPr>
          <w:t>Agreed, but to a large extent more than we can tackle since this is not new to the big data paradigm</w:t>
        </w:r>
      </w:ins>
    </w:p>
    <w:p w14:paraId="0CBD24C7" w14:textId="77777777" w:rsidR="00605023" w:rsidRPr="00DE7B77" w:rsidRDefault="00605023" w:rsidP="00925FF3">
      <w:pPr>
        <w:widowControl w:val="0"/>
        <w:autoSpaceDE w:val="0"/>
        <w:autoSpaceDN w:val="0"/>
        <w:adjustRightInd w:val="0"/>
        <w:rPr>
          <w:rFonts w:ascii="Consolas" w:hAnsi="Consolas" w:cs="Consolas"/>
          <w:sz w:val="22"/>
          <w:szCs w:val="22"/>
          <w:rPrChange w:id="739" w:author="Nancy Grady" w:date="2014-05-08T11:49:00Z">
            <w:rPr>
              <w:rFonts w:ascii="Consolas" w:hAnsi="Consolas" w:cs="Consolas"/>
            </w:rPr>
          </w:rPrChange>
        </w:rPr>
      </w:pPr>
    </w:p>
    <w:p w14:paraId="014DACB8" w14:textId="77777777" w:rsidR="00925FF3" w:rsidRPr="00DE7B77" w:rsidRDefault="00925FF3" w:rsidP="00925FF3">
      <w:pPr>
        <w:widowControl w:val="0"/>
        <w:autoSpaceDE w:val="0"/>
        <w:autoSpaceDN w:val="0"/>
        <w:adjustRightInd w:val="0"/>
        <w:rPr>
          <w:rFonts w:ascii="Consolas" w:hAnsi="Consolas" w:cs="Consolas"/>
          <w:sz w:val="22"/>
          <w:szCs w:val="22"/>
          <w:rPrChange w:id="740" w:author="Nancy Grady" w:date="2014-05-08T11:49:00Z">
            <w:rPr>
              <w:rFonts w:ascii="Consolas" w:hAnsi="Consolas" w:cs="Consolas"/>
            </w:rPr>
          </w:rPrChange>
        </w:rPr>
      </w:pPr>
      <w:r w:rsidRPr="00DE7B77">
        <w:rPr>
          <w:rFonts w:ascii="Consolas" w:hAnsi="Consolas" w:cs="Consolas"/>
          <w:sz w:val="22"/>
          <w:szCs w:val="22"/>
          <w:rPrChange w:id="741" w:author="Nancy Grady" w:date="2014-05-08T11:49:00Z">
            <w:rPr>
              <w:rFonts w:ascii="Consolas" w:hAnsi="Consolas" w:cs="Consolas"/>
            </w:rPr>
          </w:rPrChange>
        </w:rPr>
        <w:t>-Support common attribute attachment/association conventions.  Metadata, attributes, and such need to be attached and associated via common methods, e.g., headers, URIs, links, and such.</w:t>
      </w:r>
    </w:p>
    <w:p w14:paraId="1BE7B9DB" w14:textId="5CE138B0" w:rsidR="00925FF3" w:rsidRPr="00DE7B77" w:rsidRDefault="00605023" w:rsidP="00925FF3">
      <w:pPr>
        <w:widowControl w:val="0"/>
        <w:autoSpaceDE w:val="0"/>
        <w:autoSpaceDN w:val="0"/>
        <w:adjustRightInd w:val="0"/>
        <w:rPr>
          <w:rFonts w:ascii="Consolas" w:hAnsi="Consolas" w:cs="Consolas"/>
          <w:sz w:val="22"/>
          <w:szCs w:val="22"/>
          <w:rPrChange w:id="742" w:author="Nancy Grady" w:date="2014-05-08T11:49:00Z">
            <w:rPr>
              <w:rFonts w:ascii="Consolas" w:hAnsi="Consolas" w:cs="Consolas"/>
            </w:rPr>
          </w:rPrChange>
        </w:rPr>
      </w:pPr>
      <w:ins w:id="743" w:author="Nancy Grady" w:date="2014-05-06T16:03:00Z">
        <w:r w:rsidRPr="00DE7B77">
          <w:rPr>
            <w:rFonts w:ascii="Consolas" w:hAnsi="Consolas" w:cs="Consolas"/>
            <w:sz w:val="22"/>
            <w:szCs w:val="22"/>
            <w:rPrChange w:id="744" w:author="Nancy Grady" w:date="2014-05-08T11:49:00Z">
              <w:rPr>
                <w:rFonts w:ascii="Consolas" w:hAnsi="Consolas" w:cs="Consolas"/>
              </w:rPr>
            </w:rPrChange>
          </w:rPr>
          <w:t>An important area for standardization discussion</w:t>
        </w:r>
      </w:ins>
    </w:p>
    <w:p w14:paraId="23D1C414" w14:textId="77777777" w:rsidR="00684624" w:rsidRPr="00DE7B77" w:rsidRDefault="00684624">
      <w:pPr>
        <w:rPr>
          <w:sz w:val="22"/>
          <w:szCs w:val="22"/>
          <w:rPrChange w:id="745" w:author="Nancy Grady" w:date="2014-05-08T11:49:00Z">
            <w:rPr/>
          </w:rPrChange>
        </w:rPr>
      </w:pPr>
    </w:p>
    <w:sectPr w:rsidR="00684624" w:rsidRPr="00DE7B77" w:rsidSect="00925FF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FF3"/>
    <w:rsid w:val="00016308"/>
    <w:rsid w:val="00130A15"/>
    <w:rsid w:val="001449A8"/>
    <w:rsid w:val="00155EEB"/>
    <w:rsid w:val="001633BD"/>
    <w:rsid w:val="0031107A"/>
    <w:rsid w:val="00383DCE"/>
    <w:rsid w:val="00601902"/>
    <w:rsid w:val="00605023"/>
    <w:rsid w:val="00684624"/>
    <w:rsid w:val="00925FF3"/>
    <w:rsid w:val="00B753C3"/>
    <w:rsid w:val="00BA35FF"/>
    <w:rsid w:val="00CB7C1B"/>
    <w:rsid w:val="00DE7B77"/>
    <w:rsid w:val="00ED7773"/>
    <w:rsid w:val="00F32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23EC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D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D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3187</Words>
  <Characters>18167</Characters>
  <Application>Microsoft Macintosh Word</Application>
  <DocSecurity>0</DocSecurity>
  <Lines>151</Lines>
  <Paragraphs>42</Paragraphs>
  <ScaleCrop>false</ScaleCrop>
  <Company/>
  <LinksUpToDate>false</LinksUpToDate>
  <CharactersWithSpaces>21312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Grady</dc:creator>
  <cp:keywords/>
  <dc:description/>
  <cp:lastModifiedBy>Nancy Grady</cp:lastModifiedBy>
  <cp:revision>6</cp:revision>
  <dcterms:created xsi:type="dcterms:W3CDTF">2014-05-06T16:31:00Z</dcterms:created>
  <dcterms:modified xsi:type="dcterms:W3CDTF">2014-05-08T15:51:00Z</dcterms:modified>
</cp:coreProperties>
</file>