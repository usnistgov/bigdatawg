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2A9" w:rsidRDefault="000152A9" w:rsidP="00010559">
      <w:pPr>
        <w:pStyle w:val="NoSpacing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Current Draft</w:t>
      </w:r>
      <w:ins w:id="1" w:author="Mark Underwood" w:date="2015-04-28T11:54:00Z">
        <w:r w:rsidR="00641BD8">
          <w:rPr>
            <w:b/>
            <w:sz w:val="32"/>
            <w:szCs w:val="32"/>
          </w:rPr>
          <w:t xml:space="preserve"> </w:t>
        </w:r>
      </w:ins>
      <w:del w:id="2" w:author="Mark Underwood" w:date="2015-04-28T11:54:00Z">
        <w:r w:rsidDel="00641BD8">
          <w:rPr>
            <w:b/>
            <w:sz w:val="32"/>
            <w:szCs w:val="32"/>
          </w:rPr>
          <w:delText xml:space="preserve">: </w:delText>
        </w:r>
      </w:del>
    </w:p>
    <w:p w:rsidR="00055D84" w:rsidRPr="00010559" w:rsidRDefault="00055D84" w:rsidP="00010559">
      <w:pPr>
        <w:pStyle w:val="NoSpacing"/>
        <w:jc w:val="center"/>
        <w:rPr>
          <w:b/>
          <w:sz w:val="32"/>
          <w:szCs w:val="32"/>
        </w:rPr>
      </w:pPr>
      <w:proofErr w:type="gramStart"/>
      <w:r w:rsidRPr="00010559">
        <w:rPr>
          <w:b/>
          <w:sz w:val="32"/>
          <w:szCs w:val="32"/>
        </w:rPr>
        <w:t>NBD(</w:t>
      </w:r>
      <w:proofErr w:type="gramEnd"/>
      <w:r w:rsidRPr="00010559">
        <w:rPr>
          <w:b/>
          <w:sz w:val="32"/>
          <w:szCs w:val="32"/>
        </w:rPr>
        <w:t>NIST Big Data) Requirements WG Use Case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3" w:author="Mark Underwood" w:date="2015-04-28T12:3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956"/>
        <w:gridCol w:w="412"/>
        <w:gridCol w:w="2295"/>
        <w:gridCol w:w="373"/>
        <w:gridCol w:w="1860"/>
        <w:gridCol w:w="2680"/>
        <w:tblGridChange w:id="4">
          <w:tblGrid>
            <w:gridCol w:w="1956"/>
            <w:gridCol w:w="412"/>
            <w:gridCol w:w="80"/>
            <w:gridCol w:w="241"/>
            <w:gridCol w:w="1974"/>
            <w:gridCol w:w="373"/>
            <w:gridCol w:w="1643"/>
            <w:gridCol w:w="111"/>
            <w:gridCol w:w="106"/>
            <w:gridCol w:w="2680"/>
          </w:tblGrid>
        </w:tblGridChange>
      </w:tblGrid>
      <w:tr w:rsidR="00641BD8" w:rsidRPr="00C77AEF" w:rsidTr="00514259">
        <w:tc>
          <w:tcPr>
            <w:tcW w:w="2448" w:type="dxa"/>
            <w:gridSpan w:val="2"/>
            <w:tcPrChange w:id="5" w:author="Mark Underwood" w:date="2015-04-28T12:36:00Z">
              <w:tcPr>
                <w:tcW w:w="2689" w:type="dxa"/>
                <w:gridSpan w:val="4"/>
              </w:tcPr>
            </w:tcPrChange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Title</w:t>
            </w:r>
          </w:p>
        </w:tc>
        <w:tc>
          <w:tcPr>
            <w:tcW w:w="4231" w:type="dxa"/>
            <w:gridSpan w:val="3"/>
            <w:tcPrChange w:id="6" w:author="Mark Underwood" w:date="2015-04-28T12:36:00Z">
              <w:tcPr>
                <w:tcW w:w="3990" w:type="dxa"/>
                <w:gridSpan w:val="3"/>
              </w:tcPr>
            </w:tcPrChange>
          </w:tcPr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  <w:tcPrChange w:id="7" w:author="Mark Underwood" w:date="2015-04-28T12:36:00Z">
              <w:tcPr>
                <w:tcW w:w="2897" w:type="dxa"/>
                <w:gridSpan w:val="3"/>
              </w:tcPr>
            </w:tcPrChange>
          </w:tcPr>
          <w:p w:rsidR="00641BD8" w:rsidRPr="00C77AEF" w:rsidRDefault="00641BD8" w:rsidP="00167A7A">
            <w:pPr>
              <w:pStyle w:val="NoSpacing"/>
              <w:rPr>
                <w:ins w:id="8" w:author="Mark Underwood" w:date="2015-04-28T11:54:00Z"/>
                <w:rFonts w:ascii="Arial" w:hAnsi="Arial" w:cs="Arial"/>
                <w:sz w:val="20"/>
                <w:szCs w:val="20"/>
              </w:rPr>
            </w:pPr>
          </w:p>
        </w:tc>
      </w:tr>
      <w:tr w:rsidR="00641BD8" w:rsidRPr="00C77AEF" w:rsidTr="00514259">
        <w:tc>
          <w:tcPr>
            <w:tcW w:w="2448" w:type="dxa"/>
            <w:gridSpan w:val="2"/>
            <w:tcPrChange w:id="9" w:author="Mark Underwood" w:date="2015-04-28T12:36:00Z">
              <w:tcPr>
                <w:tcW w:w="2689" w:type="dxa"/>
                <w:gridSpan w:val="4"/>
              </w:tcPr>
            </w:tcPrChange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Vertical (area)</w:t>
            </w:r>
          </w:p>
        </w:tc>
        <w:tc>
          <w:tcPr>
            <w:tcW w:w="4231" w:type="dxa"/>
            <w:gridSpan w:val="3"/>
            <w:tcPrChange w:id="10" w:author="Mark Underwood" w:date="2015-04-28T12:36:00Z">
              <w:tcPr>
                <w:tcW w:w="3990" w:type="dxa"/>
                <w:gridSpan w:val="3"/>
              </w:tcPr>
            </w:tcPrChange>
          </w:tcPr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  <w:tcPrChange w:id="11" w:author="Mark Underwood" w:date="2015-04-28T12:36:00Z">
              <w:tcPr>
                <w:tcW w:w="2897" w:type="dxa"/>
                <w:gridSpan w:val="3"/>
              </w:tcPr>
            </w:tcPrChange>
          </w:tcPr>
          <w:p w:rsidR="00641BD8" w:rsidRPr="00C77AEF" w:rsidRDefault="00641BD8" w:rsidP="00167A7A">
            <w:pPr>
              <w:pStyle w:val="NoSpacing"/>
              <w:rPr>
                <w:ins w:id="12" w:author="Mark Underwood" w:date="2015-04-28T11:54:00Z"/>
                <w:rFonts w:ascii="Arial" w:hAnsi="Arial" w:cs="Arial"/>
                <w:sz w:val="20"/>
                <w:szCs w:val="20"/>
              </w:rPr>
            </w:pPr>
          </w:p>
        </w:tc>
      </w:tr>
      <w:tr w:rsidR="00641BD8" w:rsidRPr="00C77AEF" w:rsidTr="00514259">
        <w:tc>
          <w:tcPr>
            <w:tcW w:w="2448" w:type="dxa"/>
            <w:gridSpan w:val="2"/>
            <w:tcPrChange w:id="13" w:author="Mark Underwood" w:date="2015-04-28T12:36:00Z">
              <w:tcPr>
                <w:tcW w:w="2689" w:type="dxa"/>
                <w:gridSpan w:val="4"/>
              </w:tcPr>
            </w:tcPrChange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Author/Company</w:t>
            </w:r>
            <w:r>
              <w:rPr>
                <w:rFonts w:ascii="Arial" w:hAnsi="Arial" w:cs="Arial"/>
                <w:b/>
                <w:sz w:val="20"/>
                <w:szCs w:val="20"/>
              </w:rPr>
              <w:t>/Email</w:t>
            </w:r>
          </w:p>
        </w:tc>
        <w:tc>
          <w:tcPr>
            <w:tcW w:w="4231" w:type="dxa"/>
            <w:gridSpan w:val="3"/>
            <w:tcPrChange w:id="14" w:author="Mark Underwood" w:date="2015-04-28T12:36:00Z">
              <w:tcPr>
                <w:tcW w:w="3990" w:type="dxa"/>
                <w:gridSpan w:val="3"/>
              </w:tcPr>
            </w:tcPrChange>
          </w:tcPr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  <w:tcPrChange w:id="15" w:author="Mark Underwood" w:date="2015-04-28T12:36:00Z">
              <w:tcPr>
                <w:tcW w:w="2897" w:type="dxa"/>
                <w:gridSpan w:val="3"/>
              </w:tcPr>
            </w:tcPrChange>
          </w:tcPr>
          <w:p w:rsidR="00641BD8" w:rsidRPr="00C77AEF" w:rsidRDefault="00641BD8" w:rsidP="00167A7A">
            <w:pPr>
              <w:pStyle w:val="NoSpacing"/>
              <w:rPr>
                <w:ins w:id="16" w:author="Mark Underwood" w:date="2015-04-28T11:54:00Z"/>
                <w:rFonts w:ascii="Arial" w:hAnsi="Arial" w:cs="Arial"/>
                <w:sz w:val="20"/>
                <w:szCs w:val="20"/>
              </w:rPr>
            </w:pPr>
          </w:p>
        </w:tc>
      </w:tr>
      <w:tr w:rsidR="00641BD8" w:rsidRPr="00C77AEF" w:rsidTr="00514259">
        <w:tc>
          <w:tcPr>
            <w:tcW w:w="2448" w:type="dxa"/>
            <w:gridSpan w:val="2"/>
            <w:tcPrChange w:id="17" w:author="Mark Underwood" w:date="2015-04-28T12:36:00Z">
              <w:tcPr>
                <w:tcW w:w="2689" w:type="dxa"/>
                <w:gridSpan w:val="4"/>
              </w:tcPr>
            </w:tcPrChange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Actors/Stakeholders and their roles and responsibilities </w:t>
            </w:r>
          </w:p>
        </w:tc>
        <w:tc>
          <w:tcPr>
            <w:tcW w:w="4231" w:type="dxa"/>
            <w:gridSpan w:val="3"/>
            <w:tcPrChange w:id="18" w:author="Mark Underwood" w:date="2015-04-28T12:36:00Z">
              <w:tcPr>
                <w:tcW w:w="3990" w:type="dxa"/>
                <w:gridSpan w:val="3"/>
              </w:tcPr>
            </w:tcPrChange>
          </w:tcPr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  <w:tcPrChange w:id="19" w:author="Mark Underwood" w:date="2015-04-28T12:36:00Z">
              <w:tcPr>
                <w:tcW w:w="2897" w:type="dxa"/>
                <w:gridSpan w:val="3"/>
              </w:tcPr>
            </w:tcPrChange>
          </w:tcPr>
          <w:p w:rsidR="00641BD8" w:rsidRPr="00C77AEF" w:rsidRDefault="00641BD8" w:rsidP="00167A7A">
            <w:pPr>
              <w:pStyle w:val="NoSpacing"/>
              <w:rPr>
                <w:ins w:id="20" w:author="Mark Underwood" w:date="2015-04-28T11:54:00Z"/>
                <w:rFonts w:ascii="Arial" w:hAnsi="Arial" w:cs="Arial"/>
                <w:sz w:val="20"/>
                <w:szCs w:val="20"/>
              </w:rPr>
            </w:pPr>
          </w:p>
        </w:tc>
      </w:tr>
      <w:tr w:rsidR="00641BD8" w:rsidRPr="00C77AEF" w:rsidTr="00514259">
        <w:tc>
          <w:tcPr>
            <w:tcW w:w="2448" w:type="dxa"/>
            <w:gridSpan w:val="2"/>
            <w:tcPrChange w:id="21" w:author="Mark Underwood" w:date="2015-04-28T12:36:00Z">
              <w:tcPr>
                <w:tcW w:w="2689" w:type="dxa"/>
                <w:gridSpan w:val="4"/>
              </w:tcPr>
            </w:tcPrChange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4231" w:type="dxa"/>
            <w:gridSpan w:val="3"/>
            <w:tcPrChange w:id="22" w:author="Mark Underwood" w:date="2015-04-28T12:36:00Z">
              <w:tcPr>
                <w:tcW w:w="3990" w:type="dxa"/>
                <w:gridSpan w:val="3"/>
              </w:tcPr>
            </w:tcPrChange>
          </w:tcPr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  <w:tcPrChange w:id="23" w:author="Mark Underwood" w:date="2015-04-28T12:36:00Z">
              <w:tcPr>
                <w:tcW w:w="2897" w:type="dxa"/>
                <w:gridSpan w:val="3"/>
              </w:tcPr>
            </w:tcPrChange>
          </w:tcPr>
          <w:p w:rsidR="00641BD8" w:rsidRPr="00C77AEF" w:rsidRDefault="00641BD8" w:rsidP="00167A7A">
            <w:pPr>
              <w:pStyle w:val="NoSpacing"/>
              <w:rPr>
                <w:ins w:id="24" w:author="Mark Underwood" w:date="2015-04-28T11:54:00Z"/>
                <w:rFonts w:ascii="Arial" w:hAnsi="Arial" w:cs="Arial"/>
                <w:sz w:val="20"/>
                <w:szCs w:val="20"/>
              </w:rPr>
            </w:pPr>
          </w:p>
        </w:tc>
      </w:tr>
      <w:tr w:rsidR="00641BD8" w:rsidRPr="00C77AEF" w:rsidTr="00514259">
        <w:tc>
          <w:tcPr>
            <w:tcW w:w="2448" w:type="dxa"/>
            <w:gridSpan w:val="2"/>
            <w:tcPrChange w:id="25" w:author="Mark Underwood" w:date="2015-04-28T12:36:00Z">
              <w:tcPr>
                <w:tcW w:w="2689" w:type="dxa"/>
                <w:gridSpan w:val="4"/>
              </w:tcPr>
            </w:tcPrChange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Description</w:t>
            </w:r>
          </w:p>
        </w:tc>
        <w:tc>
          <w:tcPr>
            <w:tcW w:w="4231" w:type="dxa"/>
            <w:gridSpan w:val="3"/>
            <w:tcPrChange w:id="26" w:author="Mark Underwood" w:date="2015-04-28T12:36:00Z">
              <w:tcPr>
                <w:tcW w:w="3990" w:type="dxa"/>
                <w:gridSpan w:val="3"/>
              </w:tcPr>
            </w:tcPrChange>
          </w:tcPr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  <w:tcPrChange w:id="27" w:author="Mark Underwood" w:date="2015-04-28T12:36:00Z">
              <w:tcPr>
                <w:tcW w:w="2897" w:type="dxa"/>
                <w:gridSpan w:val="3"/>
              </w:tcPr>
            </w:tcPrChange>
          </w:tcPr>
          <w:p w:rsidR="00641BD8" w:rsidRPr="00C77AEF" w:rsidRDefault="00641BD8" w:rsidP="00167A7A">
            <w:pPr>
              <w:pStyle w:val="NoSpacing"/>
              <w:rPr>
                <w:ins w:id="28" w:author="Mark Underwood" w:date="2015-04-28T11:54:00Z"/>
                <w:rFonts w:ascii="Arial" w:hAnsi="Arial" w:cs="Arial"/>
                <w:sz w:val="20"/>
                <w:szCs w:val="20"/>
              </w:rPr>
            </w:pPr>
          </w:p>
        </w:tc>
      </w:tr>
      <w:tr w:rsidR="00641BD8" w:rsidRPr="00C77AEF" w:rsidTr="009C737E">
        <w:trPr>
          <w:trHeight w:val="350"/>
        </w:trPr>
        <w:tc>
          <w:tcPr>
            <w:tcW w:w="2028" w:type="dxa"/>
            <w:vMerge w:val="restart"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Current </w:t>
            </w:r>
          </w:p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Solutions</w:t>
            </w:r>
          </w:p>
        </w:tc>
        <w:tc>
          <w:tcPr>
            <w:tcW w:w="2483" w:type="dxa"/>
            <w:gridSpan w:val="2"/>
          </w:tcPr>
          <w:p w:rsidR="00641BD8" w:rsidRPr="00C77AEF" w:rsidRDefault="00641BD8" w:rsidP="00055D84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Compute(System)</w:t>
            </w:r>
          </w:p>
        </w:tc>
        <w:tc>
          <w:tcPr>
            <w:tcW w:w="2168" w:type="dxa"/>
            <w:gridSpan w:val="2"/>
          </w:tcPr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641BD8" w:rsidRPr="00C77AEF" w:rsidRDefault="00641BD8" w:rsidP="00167A7A">
            <w:pPr>
              <w:pStyle w:val="NoSpacing"/>
              <w:rPr>
                <w:ins w:id="29" w:author="Mark Underwood" w:date="2015-04-28T11:54:00Z"/>
                <w:rFonts w:ascii="Arial" w:hAnsi="Arial" w:cs="Arial"/>
                <w:sz w:val="20"/>
                <w:szCs w:val="20"/>
              </w:rPr>
            </w:pPr>
          </w:p>
        </w:tc>
      </w:tr>
      <w:tr w:rsidR="00641BD8" w:rsidRPr="00C77AEF" w:rsidTr="009C737E">
        <w:trPr>
          <w:trHeight w:val="350"/>
        </w:trPr>
        <w:tc>
          <w:tcPr>
            <w:tcW w:w="2028" w:type="dxa"/>
            <w:vMerge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:rsidR="00641BD8" w:rsidRPr="00C77AEF" w:rsidRDefault="00641BD8" w:rsidP="00055D84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Storage</w:t>
            </w:r>
          </w:p>
        </w:tc>
        <w:tc>
          <w:tcPr>
            <w:tcW w:w="2168" w:type="dxa"/>
            <w:gridSpan w:val="2"/>
          </w:tcPr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641BD8" w:rsidRPr="00C77AEF" w:rsidRDefault="00641BD8" w:rsidP="00167A7A">
            <w:pPr>
              <w:pStyle w:val="NoSpacing"/>
              <w:rPr>
                <w:ins w:id="30" w:author="Mark Underwood" w:date="2015-04-28T11:54:00Z"/>
                <w:rFonts w:ascii="Arial" w:hAnsi="Arial" w:cs="Arial"/>
                <w:sz w:val="20"/>
                <w:szCs w:val="20"/>
              </w:rPr>
            </w:pPr>
          </w:p>
        </w:tc>
      </w:tr>
      <w:tr w:rsidR="00641BD8" w:rsidRPr="00C77AEF" w:rsidTr="009C737E">
        <w:trPr>
          <w:trHeight w:val="350"/>
        </w:trPr>
        <w:tc>
          <w:tcPr>
            <w:tcW w:w="2028" w:type="dxa"/>
            <w:vMerge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:rsidR="00641BD8" w:rsidRPr="00C77AEF" w:rsidRDefault="00641BD8" w:rsidP="00227954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Networking</w:t>
            </w:r>
          </w:p>
        </w:tc>
        <w:tc>
          <w:tcPr>
            <w:tcW w:w="2168" w:type="dxa"/>
            <w:gridSpan w:val="2"/>
          </w:tcPr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641BD8" w:rsidRPr="00C77AEF" w:rsidRDefault="00641BD8" w:rsidP="00167A7A">
            <w:pPr>
              <w:pStyle w:val="NoSpacing"/>
              <w:rPr>
                <w:ins w:id="31" w:author="Mark Underwood" w:date="2015-04-28T11:54:00Z"/>
                <w:rFonts w:ascii="Arial" w:hAnsi="Arial" w:cs="Arial"/>
                <w:sz w:val="20"/>
                <w:szCs w:val="20"/>
              </w:rPr>
            </w:pPr>
          </w:p>
        </w:tc>
      </w:tr>
      <w:tr w:rsidR="00641BD8" w:rsidRPr="00C77AEF" w:rsidTr="009C737E">
        <w:trPr>
          <w:trHeight w:val="350"/>
        </w:trPr>
        <w:tc>
          <w:tcPr>
            <w:tcW w:w="2028" w:type="dxa"/>
            <w:vMerge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</w:tcPr>
          <w:p w:rsidR="00641BD8" w:rsidRPr="00C77AEF" w:rsidRDefault="00641BD8" w:rsidP="00055D84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Software</w:t>
            </w:r>
            <w:ins w:id="32" w:author="Mark Underwood" w:date="2015-04-29T09:12:00Z">
              <w:r w:rsidR="00B349C4">
                <w:rPr>
                  <w:rFonts w:ascii="Arial" w:hAnsi="Arial" w:cs="Arial"/>
                  <w:b/>
                  <w:sz w:val="20"/>
                  <w:szCs w:val="20"/>
                </w:rPr>
                <w:t xml:space="preserve"> (Identify COTS, open source products</w:t>
              </w:r>
            </w:ins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</w:tcPr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  <w:tcBorders>
              <w:bottom w:val="single" w:sz="4" w:space="0" w:color="auto"/>
            </w:tcBorders>
          </w:tcPr>
          <w:p w:rsidR="00641BD8" w:rsidRPr="00C77AEF" w:rsidRDefault="00641BD8" w:rsidP="00167A7A">
            <w:pPr>
              <w:pStyle w:val="NoSpacing"/>
              <w:rPr>
                <w:ins w:id="33" w:author="Mark Underwood" w:date="2015-04-28T11:54:00Z"/>
                <w:rFonts w:ascii="Arial" w:hAnsi="Arial" w:cs="Arial"/>
                <w:sz w:val="20"/>
                <w:szCs w:val="20"/>
              </w:rPr>
            </w:pPr>
          </w:p>
        </w:tc>
      </w:tr>
      <w:tr w:rsidR="00641BD8" w:rsidRPr="00C77AEF" w:rsidTr="009C737E">
        <w:trPr>
          <w:trHeight w:val="350"/>
        </w:trPr>
        <w:tc>
          <w:tcPr>
            <w:tcW w:w="2028" w:type="dxa"/>
            <w:vMerge w:val="restart"/>
          </w:tcPr>
          <w:p w:rsidR="00641BD8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Big Data </w:t>
            </w:r>
            <w:r w:rsidRPr="00C77AEF">
              <w:rPr>
                <w:rFonts w:ascii="Arial" w:hAnsi="Arial" w:cs="Arial"/>
                <w:b/>
                <w:sz w:val="20"/>
                <w:szCs w:val="20"/>
              </w:rPr>
              <w:br/>
              <w:t>Characteristics</w:t>
            </w:r>
          </w:p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AF1DD" w:themeFill="accent3" w:themeFillTint="33"/>
          </w:tcPr>
          <w:p w:rsidR="00641BD8" w:rsidRPr="00C77AEF" w:rsidRDefault="00641BD8" w:rsidP="00984F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Source (distributed/centralized)</w:t>
            </w:r>
          </w:p>
        </w:tc>
        <w:tc>
          <w:tcPr>
            <w:tcW w:w="2168" w:type="dxa"/>
            <w:gridSpan w:val="2"/>
            <w:shd w:val="clear" w:color="auto" w:fill="EAF1DD" w:themeFill="accent3" w:themeFillTint="33"/>
          </w:tcPr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  <w:shd w:val="clear" w:color="auto" w:fill="EAF1DD" w:themeFill="accent3" w:themeFillTint="33"/>
          </w:tcPr>
          <w:p w:rsidR="00641BD8" w:rsidRPr="00C77AEF" w:rsidRDefault="00641BD8" w:rsidP="00167A7A">
            <w:pPr>
              <w:pStyle w:val="NoSpacing"/>
              <w:rPr>
                <w:ins w:id="34" w:author="Mark Underwood" w:date="2015-04-28T11:54:00Z"/>
                <w:rFonts w:ascii="Arial" w:hAnsi="Arial" w:cs="Arial"/>
                <w:sz w:val="20"/>
                <w:szCs w:val="20"/>
              </w:rPr>
            </w:pPr>
          </w:p>
        </w:tc>
      </w:tr>
      <w:tr w:rsidR="00641BD8" w:rsidRPr="00C77AEF" w:rsidTr="009C737E">
        <w:trPr>
          <w:trHeight w:val="267"/>
        </w:trPr>
        <w:tc>
          <w:tcPr>
            <w:tcW w:w="2028" w:type="dxa"/>
            <w:vMerge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AF1DD" w:themeFill="accent3" w:themeFillTint="33"/>
          </w:tcPr>
          <w:p w:rsidR="00641BD8" w:rsidRPr="00C77AEF" w:rsidRDefault="00641BD8" w:rsidP="00984F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Volume (size)</w:t>
            </w:r>
          </w:p>
        </w:tc>
        <w:tc>
          <w:tcPr>
            <w:tcW w:w="2168" w:type="dxa"/>
            <w:gridSpan w:val="2"/>
            <w:shd w:val="clear" w:color="auto" w:fill="EAF1DD" w:themeFill="accent3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97" w:type="dxa"/>
            <w:shd w:val="clear" w:color="auto" w:fill="EAF1DD" w:themeFill="accent3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ins w:id="35" w:author="Mark Underwood" w:date="2015-04-28T11:54:00Z"/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1BD8" w:rsidRPr="00C77AEF" w:rsidTr="009C737E">
        <w:trPr>
          <w:trHeight w:val="267"/>
        </w:trPr>
        <w:tc>
          <w:tcPr>
            <w:tcW w:w="2028" w:type="dxa"/>
            <w:vMerge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641BD8" w:rsidRDefault="00641BD8" w:rsidP="00984F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Velocity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641BD8" w:rsidRPr="00C77AEF" w:rsidRDefault="00641BD8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(e.g. real time)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97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ins w:id="36" w:author="Mark Underwood" w:date="2015-04-28T11:54:00Z"/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1BD8" w:rsidRPr="00C77AEF" w:rsidTr="009C737E">
        <w:trPr>
          <w:trHeight w:val="267"/>
        </w:trPr>
        <w:tc>
          <w:tcPr>
            <w:tcW w:w="2028" w:type="dxa"/>
            <w:vMerge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641BD8" w:rsidRDefault="00641BD8" w:rsidP="00984F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Variety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641BD8" w:rsidRPr="00C77AEF" w:rsidRDefault="00641BD8" w:rsidP="00984F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(multiple datasets, mashup</w:t>
            </w:r>
            <w:ins w:id="37" w:author="Mark Underwood" w:date="2015-04-29T09:12:00Z">
              <w:r w:rsidR="00B349C4">
                <w:rPr>
                  <w:rFonts w:ascii="Arial" w:hAnsi="Arial" w:cs="Arial"/>
                  <w:b/>
                  <w:sz w:val="20"/>
                  <w:szCs w:val="20"/>
                </w:rPr>
                <w:t>, how various</w:t>
              </w:r>
            </w:ins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97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ins w:id="38" w:author="Mark Underwood" w:date="2015-04-28T11:54:00Z"/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1BD8" w:rsidRPr="00C77AEF" w:rsidTr="009C737E">
        <w:trPr>
          <w:trHeight w:val="267"/>
        </w:trPr>
        <w:tc>
          <w:tcPr>
            <w:tcW w:w="2028" w:type="dxa"/>
            <w:vMerge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641BD8" w:rsidRPr="00C77AEF" w:rsidRDefault="00641BD8" w:rsidP="00055D84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Variability (rate of change)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97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ins w:id="39" w:author="Mark Underwood" w:date="2015-04-28T11:54:00Z"/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1BD8" w:rsidRPr="00C77AEF" w:rsidTr="009C737E">
        <w:trPr>
          <w:trHeight w:val="267"/>
        </w:trPr>
        <w:tc>
          <w:tcPr>
            <w:tcW w:w="2028" w:type="dxa"/>
            <w:vMerge w:val="restart"/>
          </w:tcPr>
          <w:p w:rsidR="00641BD8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Science (collection, curation, </w:t>
            </w:r>
          </w:p>
          <w:p w:rsidR="00641BD8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analysis,</w:t>
            </w:r>
          </w:p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action)</w:t>
            </w: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641BD8" w:rsidRPr="00C77AEF" w:rsidRDefault="00641BD8" w:rsidP="00055D84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Veracity (Robustness Issues)</w:t>
            </w:r>
          </w:p>
        </w:tc>
        <w:tc>
          <w:tcPr>
            <w:tcW w:w="2168" w:type="dxa"/>
            <w:gridSpan w:val="2"/>
            <w:shd w:val="clear" w:color="auto" w:fill="F2DBDB" w:themeFill="accent2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97" w:type="dxa"/>
            <w:shd w:val="clear" w:color="auto" w:fill="F2DBDB" w:themeFill="accent2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ins w:id="40" w:author="Mark Underwood" w:date="2015-04-28T11:54:00Z"/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1BD8" w:rsidRPr="00C77AEF" w:rsidTr="009C737E">
        <w:trPr>
          <w:trHeight w:val="267"/>
        </w:trPr>
        <w:tc>
          <w:tcPr>
            <w:tcW w:w="2028" w:type="dxa"/>
            <w:vMerge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Visualization</w:t>
            </w:r>
          </w:p>
        </w:tc>
        <w:tc>
          <w:tcPr>
            <w:tcW w:w="2168" w:type="dxa"/>
            <w:gridSpan w:val="2"/>
            <w:shd w:val="clear" w:color="auto" w:fill="F2DBDB" w:themeFill="accent2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97" w:type="dxa"/>
            <w:shd w:val="clear" w:color="auto" w:fill="F2DBDB" w:themeFill="accent2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ins w:id="41" w:author="Mark Underwood" w:date="2015-04-28T11:54:00Z"/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1BD8" w:rsidRPr="00C77AEF" w:rsidTr="009C737E">
        <w:trPr>
          <w:trHeight w:val="267"/>
        </w:trPr>
        <w:tc>
          <w:tcPr>
            <w:tcW w:w="2028" w:type="dxa"/>
            <w:vMerge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Data Quality</w:t>
            </w:r>
          </w:p>
        </w:tc>
        <w:tc>
          <w:tcPr>
            <w:tcW w:w="2168" w:type="dxa"/>
            <w:gridSpan w:val="2"/>
            <w:shd w:val="clear" w:color="auto" w:fill="F2DBDB" w:themeFill="accent2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97" w:type="dxa"/>
            <w:shd w:val="clear" w:color="auto" w:fill="F2DBDB" w:themeFill="accent2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ins w:id="42" w:author="Mark Underwood" w:date="2015-04-28T11:54:00Z"/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1BD8" w:rsidRPr="00C77AEF" w:rsidTr="009C737E">
        <w:trPr>
          <w:trHeight w:val="267"/>
        </w:trPr>
        <w:tc>
          <w:tcPr>
            <w:tcW w:w="2028" w:type="dxa"/>
            <w:vMerge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641BD8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Types</w:t>
            </w:r>
          </w:p>
        </w:tc>
        <w:tc>
          <w:tcPr>
            <w:tcW w:w="2168" w:type="dxa"/>
            <w:gridSpan w:val="2"/>
            <w:shd w:val="clear" w:color="auto" w:fill="F2DBDB" w:themeFill="accent2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97" w:type="dxa"/>
            <w:shd w:val="clear" w:color="auto" w:fill="F2DBDB" w:themeFill="accent2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ins w:id="43" w:author="Mark Underwood" w:date="2015-04-28T11:54:00Z"/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1BD8" w:rsidRPr="00C77AEF" w:rsidTr="009C737E">
        <w:trPr>
          <w:trHeight w:val="267"/>
        </w:trPr>
        <w:tc>
          <w:tcPr>
            <w:tcW w:w="2028" w:type="dxa"/>
            <w:vMerge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Analytics</w:t>
            </w:r>
          </w:p>
        </w:tc>
        <w:tc>
          <w:tcPr>
            <w:tcW w:w="2168" w:type="dxa"/>
            <w:gridSpan w:val="2"/>
            <w:shd w:val="clear" w:color="auto" w:fill="F2DBDB" w:themeFill="accent2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97" w:type="dxa"/>
            <w:shd w:val="clear" w:color="auto" w:fill="F2DBDB" w:themeFill="accent2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ins w:id="44" w:author="Mark Underwood" w:date="2015-04-28T11:54:00Z"/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1BD8" w:rsidRPr="00C77AEF" w:rsidTr="00514259">
        <w:tc>
          <w:tcPr>
            <w:tcW w:w="2448" w:type="dxa"/>
            <w:gridSpan w:val="2"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Big Data Specific Challenges (Gaps)</w:t>
            </w:r>
          </w:p>
        </w:tc>
        <w:tc>
          <w:tcPr>
            <w:tcW w:w="4231" w:type="dxa"/>
            <w:gridSpan w:val="3"/>
          </w:tcPr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641BD8" w:rsidRPr="00C77AEF" w:rsidRDefault="00641BD8" w:rsidP="00167A7A">
            <w:pPr>
              <w:pStyle w:val="NoSpacing"/>
              <w:rPr>
                <w:ins w:id="45" w:author="Mark Underwood" w:date="2015-04-28T11:54:00Z"/>
                <w:rFonts w:ascii="Arial" w:hAnsi="Arial" w:cs="Arial"/>
                <w:sz w:val="20"/>
                <w:szCs w:val="20"/>
              </w:rPr>
            </w:pPr>
          </w:p>
        </w:tc>
      </w:tr>
      <w:tr w:rsidR="00641BD8" w:rsidRPr="00C77AEF" w:rsidTr="0066552A">
        <w:trPr>
          <w:trHeight w:val="737"/>
        </w:trPr>
        <w:tc>
          <w:tcPr>
            <w:tcW w:w="2448" w:type="dxa"/>
            <w:gridSpan w:val="2"/>
            <w:tcPrChange w:id="46" w:author="Mark Underwood" w:date="2015-04-29T10:09:00Z">
              <w:tcPr>
                <w:tcW w:w="2448" w:type="dxa"/>
                <w:gridSpan w:val="3"/>
              </w:tcPr>
            </w:tcPrChange>
          </w:tcPr>
          <w:p w:rsidR="00641BD8" w:rsidRPr="00C77AEF" w:rsidRDefault="00641BD8" w:rsidP="00984F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Specific Challenges in Mobility </w:t>
            </w:r>
          </w:p>
        </w:tc>
        <w:tc>
          <w:tcPr>
            <w:tcW w:w="4231" w:type="dxa"/>
            <w:gridSpan w:val="3"/>
            <w:tcPrChange w:id="47" w:author="Mark Underwood" w:date="2015-04-29T10:09:00Z">
              <w:tcPr>
                <w:tcW w:w="4231" w:type="dxa"/>
                <w:gridSpan w:val="5"/>
              </w:tcPr>
            </w:tcPrChange>
          </w:tcPr>
          <w:p w:rsidR="00641BD8" w:rsidRPr="00C77AEF" w:rsidRDefault="00641BD8" w:rsidP="00984F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41BD8" w:rsidRPr="00C77AEF" w:rsidRDefault="00641BD8" w:rsidP="00984F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41BD8" w:rsidRPr="00C77AEF" w:rsidRDefault="00641BD8" w:rsidP="00984F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  <w:tcPrChange w:id="48" w:author="Mark Underwood" w:date="2015-04-29T10:09:00Z">
              <w:tcPr>
                <w:tcW w:w="2897" w:type="dxa"/>
                <w:gridSpan w:val="2"/>
              </w:tcPr>
            </w:tcPrChange>
          </w:tcPr>
          <w:p w:rsidR="00641BD8" w:rsidRPr="00C77AEF" w:rsidRDefault="00641BD8" w:rsidP="00984F92">
            <w:pPr>
              <w:pStyle w:val="NoSpacing"/>
              <w:rPr>
                <w:ins w:id="49" w:author="Mark Underwood" w:date="2015-04-28T11:54:00Z"/>
                <w:rFonts w:ascii="Arial" w:hAnsi="Arial" w:cs="Arial"/>
                <w:sz w:val="20"/>
                <w:szCs w:val="20"/>
              </w:rPr>
            </w:pPr>
          </w:p>
        </w:tc>
      </w:tr>
      <w:tr w:rsidR="00514259" w:rsidRPr="00C77AEF" w:rsidTr="00514259">
        <w:trPr>
          <w:trHeight w:val="287"/>
        </w:trPr>
        <w:tc>
          <w:tcPr>
            <w:tcW w:w="2448" w:type="dxa"/>
            <w:gridSpan w:val="2"/>
          </w:tcPr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Security &amp; Privacy</w:t>
            </w:r>
          </w:p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Requirements</w:t>
            </w:r>
          </w:p>
        </w:tc>
        <w:tc>
          <w:tcPr>
            <w:tcW w:w="2716" w:type="dxa"/>
            <w:gridSpan w:val="2"/>
          </w:tcPr>
          <w:p w:rsidR="00514259" w:rsidRPr="00514259" w:rsidRDefault="00514259" w:rsidP="00514259">
            <w:pPr>
              <w:pStyle w:val="NoSpacing"/>
              <w:rPr>
                <w:rFonts w:ascii="Arial" w:hAnsi="Arial" w:cs="Arial"/>
                <w:b/>
                <w:sz w:val="20"/>
                <w:szCs w:val="20"/>
                <w:rPrChange w:id="50" w:author="Mark Underwood" w:date="2015-04-28T12:36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</w:pPr>
            <w:r w:rsidRPr="00514259">
              <w:rPr>
                <w:rFonts w:ascii="Arial" w:hAnsi="Arial" w:cs="Arial"/>
                <w:b/>
                <w:sz w:val="20"/>
                <w:szCs w:val="20"/>
                <w:rPrChange w:id="51" w:author="Mark Underwood" w:date="2015-04-28T12:36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ITEM</w:t>
            </w:r>
          </w:p>
        </w:tc>
        <w:tc>
          <w:tcPr>
            <w:tcW w:w="1515" w:type="dxa"/>
          </w:tcPr>
          <w:p w:rsidR="00514259" w:rsidRPr="00514259" w:rsidRDefault="00514259" w:rsidP="00514259">
            <w:pPr>
              <w:pStyle w:val="NoSpacing"/>
              <w:rPr>
                <w:rFonts w:ascii="Arial" w:hAnsi="Arial" w:cs="Arial"/>
                <w:b/>
                <w:sz w:val="20"/>
                <w:szCs w:val="20"/>
                <w:rPrChange w:id="52" w:author="Mark Underwood" w:date="2015-04-28T12:36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</w:pPr>
            <w:del w:id="53" w:author="Mark Underwood" w:date="2015-04-29T10:10:00Z">
              <w:r w:rsidRPr="00514259" w:rsidDel="0066552A">
                <w:rPr>
                  <w:rFonts w:ascii="Arial" w:hAnsi="Arial" w:cs="Arial"/>
                  <w:b/>
                  <w:sz w:val="20"/>
                  <w:szCs w:val="20"/>
                  <w:rPrChange w:id="54" w:author="Mark Underwood" w:date="2015-04-28T12:3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delText>BIG DATA ISSUE</w:delText>
              </w:r>
            </w:del>
            <w:ins w:id="55" w:author="Mark Underwood" w:date="2015-04-29T10:10:00Z">
              <w:r w:rsidR="0066552A">
                <w:rPr>
                  <w:rFonts w:ascii="Arial" w:hAnsi="Arial" w:cs="Arial"/>
                  <w:b/>
                  <w:sz w:val="20"/>
                  <w:szCs w:val="20"/>
                </w:rPr>
                <w:t>RESPONSE</w:t>
              </w:r>
            </w:ins>
          </w:p>
        </w:tc>
        <w:tc>
          <w:tcPr>
            <w:tcW w:w="2897" w:type="dxa"/>
          </w:tcPr>
          <w:p w:rsidR="00514259" w:rsidRPr="00514259" w:rsidRDefault="00514259">
            <w:pPr>
              <w:pStyle w:val="NoSpacing"/>
              <w:rPr>
                <w:rFonts w:ascii="Arial" w:hAnsi="Arial" w:cs="Arial"/>
                <w:b/>
                <w:sz w:val="20"/>
                <w:szCs w:val="20"/>
                <w:rPrChange w:id="56" w:author="Mark Underwood" w:date="2015-04-28T12:36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</w:pPr>
            <w:del w:id="57" w:author="Mark Underwood" w:date="2015-04-29T10:09:00Z">
              <w:r w:rsidRPr="00514259" w:rsidDel="0066552A">
                <w:rPr>
                  <w:rFonts w:ascii="Arial" w:hAnsi="Arial" w:cs="Arial"/>
                  <w:b/>
                  <w:sz w:val="20"/>
                  <w:szCs w:val="20"/>
                  <w:rPrChange w:id="58" w:author="Mark Underwood" w:date="2015-04-28T12:3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delText>REMARKS</w:delText>
              </w:r>
            </w:del>
            <w:ins w:id="59" w:author="Mark Underwood" w:date="2015-04-29T10:09:00Z">
              <w:r w:rsidR="0066552A">
                <w:rPr>
                  <w:rFonts w:ascii="Arial" w:hAnsi="Arial" w:cs="Arial"/>
                  <w:b/>
                  <w:sz w:val="20"/>
                  <w:szCs w:val="20"/>
                </w:rPr>
                <w:t>CLARIFICATION</w:t>
              </w:r>
            </w:ins>
          </w:p>
        </w:tc>
      </w:tr>
      <w:tr w:rsidR="00514259" w:rsidRPr="00C77AEF" w:rsidTr="00514259">
        <w:trPr>
          <w:trHeight w:val="287"/>
        </w:trPr>
        <w:tc>
          <w:tcPr>
            <w:tcW w:w="2448" w:type="dxa"/>
            <w:gridSpan w:val="2"/>
            <w:vMerge w:val="restart"/>
          </w:tcPr>
          <w:p w:rsidR="00514259" w:rsidRPr="00C77AEF" w:rsidDel="00514259" w:rsidRDefault="00514259" w:rsidP="00514259">
            <w:pPr>
              <w:pStyle w:val="NoSpacing"/>
              <w:jc w:val="right"/>
              <w:rPr>
                <w:del w:id="60" w:author="Mark Underwood" w:date="2015-04-28T12:36:00Z"/>
                <w:rFonts w:ascii="Arial" w:hAnsi="Arial" w:cs="Arial"/>
                <w:b/>
                <w:sz w:val="20"/>
                <w:szCs w:val="20"/>
              </w:rPr>
            </w:pPr>
            <w:del w:id="61" w:author="Mark Underwood" w:date="2015-04-28T12:36:00Z">
              <w:r w:rsidRPr="00C77AEF" w:rsidDel="00514259">
                <w:rPr>
                  <w:rFonts w:ascii="Arial" w:hAnsi="Arial" w:cs="Arial"/>
                  <w:b/>
                  <w:sz w:val="20"/>
                  <w:szCs w:val="20"/>
                </w:rPr>
                <w:delText>Security &amp; Privacy</w:delText>
              </w:r>
            </w:del>
          </w:p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del w:id="62" w:author="Mark Underwood" w:date="2015-04-28T12:36:00Z">
              <w:r w:rsidRPr="00C77AEF" w:rsidDel="00514259">
                <w:rPr>
                  <w:rFonts w:ascii="Arial" w:hAnsi="Arial" w:cs="Arial"/>
                  <w:b/>
                  <w:sz w:val="20"/>
                  <w:szCs w:val="20"/>
                </w:rPr>
                <w:delText>Requirements</w:delText>
              </w:r>
            </w:del>
          </w:p>
        </w:tc>
        <w:tc>
          <w:tcPr>
            <w:tcW w:w="2716" w:type="dxa"/>
            <w:gridSpan w:val="2"/>
          </w:tcPr>
          <w:p w:rsidR="00514259" w:rsidRPr="00C77AEF" w:rsidDel="00641BD8" w:rsidRDefault="00514259" w:rsidP="00514259">
            <w:pPr>
              <w:pStyle w:val="NoSpacing"/>
              <w:rPr>
                <w:del w:id="63" w:author="Mark Underwood" w:date="2015-04-28T12:03:00Z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Investigator</w:t>
            </w:r>
            <w:ins w:id="64" w:author="Mark Underwood" w:date="2015-04-29T10:10:00Z">
              <w:r w:rsidR="0066552A">
                <w:rPr>
                  <w:rFonts w:ascii="Arial" w:hAnsi="Arial" w:cs="Arial"/>
                  <w:sz w:val="20"/>
                  <w:szCs w:val="20"/>
                </w:rPr>
                <w:t xml:space="preserve"> provenance</w:t>
              </w:r>
            </w:ins>
            <w:del w:id="65" w:author="Mark Underwood" w:date="2015-04-29T10:10:00Z">
              <w:r w:rsidDel="0066552A">
                <w:rPr>
                  <w:rFonts w:ascii="Arial" w:hAnsi="Arial" w:cs="Arial"/>
                  <w:sz w:val="20"/>
                  <w:szCs w:val="20"/>
                </w:rPr>
                <w:delText>s</w:delText>
              </w:r>
            </w:del>
          </w:p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5" w:type="dxa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514259" w:rsidRPr="00C77AEF" w:rsidRDefault="0066552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66" w:author="Mark Underwood" w:date="2015-04-29T10:10:00Z">
              <w:r>
                <w:rPr>
                  <w:rFonts w:ascii="Arial" w:hAnsi="Arial" w:cs="Arial"/>
                  <w:sz w:val="20"/>
                  <w:szCs w:val="20"/>
                </w:rPr>
                <w:t xml:space="preserve">Method used to </w:t>
              </w:r>
            </w:ins>
            <w:ins w:id="67" w:author="Mark Underwood" w:date="2015-04-29T10:11:00Z">
              <w:r>
                <w:rPr>
                  <w:rFonts w:ascii="Arial" w:hAnsi="Arial" w:cs="Arial"/>
                  <w:sz w:val="20"/>
                  <w:szCs w:val="20"/>
                </w:rPr>
                <w:t>associate</w:t>
              </w:r>
            </w:ins>
            <w:ins w:id="68" w:author="Mark Underwood" w:date="2015-04-29T10:10:00Z">
              <w:r>
                <w:rPr>
                  <w:rFonts w:ascii="Arial" w:hAnsi="Arial" w:cs="Arial"/>
                  <w:sz w:val="20"/>
                  <w:szCs w:val="20"/>
                </w:rPr>
                <w:t xml:space="preserve"> researcher</w:t>
              </w:r>
            </w:ins>
            <w:ins w:id="69" w:author="Mark Underwood" w:date="2015-04-29T10:11:00Z">
              <w:r>
                <w:rPr>
                  <w:rFonts w:ascii="Arial" w:hAnsi="Arial" w:cs="Arial"/>
                  <w:sz w:val="20"/>
                  <w:szCs w:val="20"/>
                </w:rPr>
                <w:t>s</w:t>
              </w:r>
            </w:ins>
            <w:ins w:id="70" w:author="Mark Underwood" w:date="2015-04-29T10:10:00Z">
              <w:r>
                <w:rPr>
                  <w:rFonts w:ascii="Arial" w:hAnsi="Arial" w:cs="Arial"/>
                  <w:sz w:val="20"/>
                  <w:szCs w:val="20"/>
                </w:rPr>
                <w:t xml:space="preserve"> to digital artifacts</w:t>
              </w:r>
            </w:ins>
          </w:p>
        </w:tc>
      </w:tr>
      <w:tr w:rsidR="00514259" w:rsidRPr="00C77AEF" w:rsidTr="00514259">
        <w:trPr>
          <w:trHeight w:val="69"/>
        </w:trPr>
        <w:tc>
          <w:tcPr>
            <w:tcW w:w="2448" w:type="dxa"/>
            <w:gridSpan w:val="2"/>
            <w:vMerge/>
          </w:tcPr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71" w:author="Mark Underwood" w:date="2015-04-28T12:03:00Z">
              <w:r>
                <w:rPr>
                  <w:rFonts w:ascii="Arial" w:hAnsi="Arial" w:cs="Arial"/>
                  <w:sz w:val="20"/>
                  <w:szCs w:val="20"/>
                </w:rPr>
                <w:t>Sponsor</w:t>
              </w:r>
            </w:ins>
            <w:ins w:id="72" w:author="Mark Underwood" w:date="2015-04-28T12:11:00Z">
              <w:r>
                <w:rPr>
                  <w:rFonts w:ascii="Arial" w:hAnsi="Arial" w:cs="Arial"/>
                  <w:sz w:val="20"/>
                  <w:szCs w:val="20"/>
                </w:rPr>
                <w:t xml:space="preserve"> disclosures</w:t>
              </w:r>
            </w:ins>
          </w:p>
        </w:tc>
        <w:tc>
          <w:tcPr>
            <w:tcW w:w="1515" w:type="dxa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514259" w:rsidRPr="00C77AEF" w:rsidRDefault="0066552A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73" w:author="Mark Underwood" w:date="2015-04-29T10:11:00Z">
              <w:r>
                <w:rPr>
                  <w:rFonts w:ascii="Arial" w:hAnsi="Arial" w:cs="Arial"/>
                  <w:sz w:val="20"/>
                  <w:szCs w:val="20"/>
                </w:rPr>
                <w:t xml:space="preserve">Method used to associate researchers to digital artifacts; permissions for </w:t>
              </w: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lastRenderedPageBreak/>
                <w:t>redisclosure</w:t>
              </w:r>
            </w:ins>
            <w:proofErr w:type="spellEnd"/>
          </w:p>
        </w:tc>
      </w:tr>
      <w:tr w:rsidR="00514259" w:rsidRPr="00C77AEF" w:rsidTr="00514259">
        <w:trPr>
          <w:trHeight w:val="69"/>
        </w:trPr>
        <w:tc>
          <w:tcPr>
            <w:tcW w:w="2448" w:type="dxa"/>
            <w:gridSpan w:val="2"/>
            <w:vMerge/>
          </w:tcPr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514259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Investigator interests</w:t>
            </w:r>
          </w:p>
        </w:tc>
        <w:tc>
          <w:tcPr>
            <w:tcW w:w="1515" w:type="dxa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514259" w:rsidRPr="00C77AEF" w:rsidRDefault="00F0346F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74" w:author="Mark Underwood" w:date="2015-04-28T12:53:00Z">
              <w:r>
                <w:rPr>
                  <w:rFonts w:ascii="Arial" w:hAnsi="Arial" w:cs="Arial"/>
                  <w:sz w:val="20"/>
                  <w:szCs w:val="20"/>
                </w:rPr>
                <w:t>Investigators may be required to disclose potential conflicts of interest</w:t>
              </w:r>
            </w:ins>
          </w:p>
        </w:tc>
      </w:tr>
      <w:tr w:rsidR="00514259" w:rsidRPr="00C77AEF" w:rsidTr="00514259">
        <w:trPr>
          <w:trHeight w:val="69"/>
        </w:trPr>
        <w:tc>
          <w:tcPr>
            <w:tcW w:w="2448" w:type="dxa"/>
            <w:gridSpan w:val="2"/>
            <w:vMerge/>
          </w:tcPr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514259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Institution where performed</w:t>
            </w:r>
          </w:p>
        </w:tc>
        <w:tc>
          <w:tcPr>
            <w:tcW w:w="1515" w:type="dxa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514259" w:rsidRPr="00C77AEF" w:rsidRDefault="0066552A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75" w:author="Mark Underwood" w:date="2015-04-29T10:12:00Z">
              <w:r>
                <w:rPr>
                  <w:rFonts w:ascii="Arial" w:hAnsi="Arial" w:cs="Arial"/>
                  <w:sz w:val="20"/>
                  <w:szCs w:val="20"/>
                </w:rPr>
                <w:t xml:space="preserve">Method used to associate responsible institution to digital artifacts; </w:t>
              </w: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redisclosure</w:t>
              </w:r>
              <w:proofErr w:type="spellEnd"/>
              <w:r>
                <w:rPr>
                  <w:rFonts w:ascii="Arial" w:hAnsi="Arial" w:cs="Arial"/>
                  <w:sz w:val="20"/>
                  <w:szCs w:val="20"/>
                </w:rPr>
                <w:t xml:space="preserve"> rules; point in time considerations</w:t>
              </w:r>
            </w:ins>
          </w:p>
        </w:tc>
      </w:tr>
      <w:tr w:rsidR="00514259" w:rsidRPr="00C77AEF" w:rsidTr="00514259">
        <w:trPr>
          <w:trHeight w:val="69"/>
          <w:ins w:id="76" w:author="Mark Underwood" w:date="2015-04-28T12:15:00Z"/>
        </w:trPr>
        <w:tc>
          <w:tcPr>
            <w:tcW w:w="2448" w:type="dxa"/>
            <w:gridSpan w:val="2"/>
            <w:vMerge/>
          </w:tcPr>
          <w:p w:rsidR="00514259" w:rsidRPr="00C77AEF" w:rsidRDefault="00514259" w:rsidP="00514259">
            <w:pPr>
              <w:pStyle w:val="NoSpacing"/>
              <w:jc w:val="right"/>
              <w:rPr>
                <w:ins w:id="77" w:author="Mark Underwood" w:date="2015-04-28T12:15:00Z"/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514259" w:rsidRDefault="00514259" w:rsidP="00514259">
            <w:pPr>
              <w:pStyle w:val="NoSpacing"/>
              <w:rPr>
                <w:ins w:id="78" w:author="Mark Underwood" w:date="2015-04-28T12:15:00Z"/>
                <w:rFonts w:ascii="Arial" w:hAnsi="Arial" w:cs="Arial"/>
                <w:sz w:val="20"/>
                <w:szCs w:val="20"/>
              </w:rPr>
            </w:pPr>
            <w:ins w:id="79" w:author="Mark Underwood" w:date="2015-04-28T12:18:00Z">
              <w:r>
                <w:rPr>
                  <w:rFonts w:ascii="Arial" w:hAnsi="Arial" w:cs="Arial"/>
                  <w:sz w:val="20"/>
                  <w:szCs w:val="20"/>
                </w:rPr>
                <w:t>Investigator affiliations</w:t>
              </w:r>
            </w:ins>
          </w:p>
        </w:tc>
        <w:tc>
          <w:tcPr>
            <w:tcW w:w="1515" w:type="dxa"/>
          </w:tcPr>
          <w:p w:rsidR="00514259" w:rsidRPr="00C77AEF" w:rsidRDefault="0066552A" w:rsidP="00514259">
            <w:pPr>
              <w:pStyle w:val="NoSpacing"/>
              <w:rPr>
                <w:ins w:id="80" w:author="Mark Underwood" w:date="2015-04-28T12:15:00Z"/>
                <w:rFonts w:ascii="Arial" w:hAnsi="Arial" w:cs="Arial"/>
                <w:sz w:val="20"/>
                <w:szCs w:val="20"/>
              </w:rPr>
            </w:pPr>
            <w:ins w:id="81" w:author="Mark Underwood" w:date="2015-04-29T10:13:00Z"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ins>
          </w:p>
        </w:tc>
        <w:tc>
          <w:tcPr>
            <w:tcW w:w="2897" w:type="dxa"/>
          </w:tcPr>
          <w:p w:rsidR="00514259" w:rsidRPr="00C77AEF" w:rsidRDefault="0066552A" w:rsidP="00514259">
            <w:pPr>
              <w:pStyle w:val="NoSpacing"/>
              <w:rPr>
                <w:ins w:id="82" w:author="Mark Underwood" w:date="2015-04-28T12:15:00Z"/>
                <w:rFonts w:ascii="Arial" w:hAnsi="Arial" w:cs="Arial"/>
                <w:sz w:val="20"/>
                <w:szCs w:val="20"/>
              </w:rPr>
            </w:pPr>
            <w:ins w:id="83" w:author="Mark Underwood" w:date="2015-04-29T10:13:00Z">
              <w:r>
                <w:rPr>
                  <w:rFonts w:ascii="Arial" w:hAnsi="Arial" w:cs="Arial"/>
                  <w:sz w:val="20"/>
                  <w:szCs w:val="20"/>
                </w:rPr>
                <w:t>Method for associating digital artifacts with investigator affiliations; one to many; point in time</w:t>
              </w:r>
            </w:ins>
          </w:p>
        </w:tc>
      </w:tr>
      <w:tr w:rsidR="00514259" w:rsidRPr="00C77AEF" w:rsidTr="00514259">
        <w:trPr>
          <w:trHeight w:val="69"/>
        </w:trPr>
        <w:tc>
          <w:tcPr>
            <w:tcW w:w="2448" w:type="dxa"/>
            <w:gridSpan w:val="2"/>
            <w:vMerge/>
          </w:tcPr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84" w:author="Mark Underwood" w:date="2015-04-28T12:10:00Z">
              <w:r>
                <w:rPr>
                  <w:rFonts w:ascii="Arial" w:hAnsi="Arial" w:cs="Arial"/>
                  <w:sz w:val="20"/>
                  <w:szCs w:val="20"/>
                </w:rPr>
                <w:t>Human Subject Data</w:t>
              </w:r>
            </w:ins>
          </w:p>
        </w:tc>
        <w:tc>
          <w:tcPr>
            <w:tcW w:w="1515" w:type="dxa"/>
          </w:tcPr>
          <w:p w:rsidR="00514259" w:rsidRPr="00C77AEF" w:rsidRDefault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514259" w:rsidRPr="00C77AEF" w:rsidRDefault="0066552A">
            <w:pPr>
              <w:pStyle w:val="NoSpacing"/>
              <w:rPr>
                <w:ins w:id="85" w:author="Mark Underwood" w:date="2015-04-28T11:54:00Z"/>
                <w:rFonts w:ascii="Arial" w:hAnsi="Arial" w:cs="Arial"/>
                <w:sz w:val="20"/>
                <w:szCs w:val="20"/>
              </w:rPr>
            </w:pPr>
            <w:ins w:id="86" w:author="Mark Underwood" w:date="2015-04-29T10:18:00Z">
              <w:r>
                <w:rPr>
                  <w:rFonts w:ascii="Arial" w:hAnsi="Arial" w:cs="Arial"/>
                  <w:sz w:val="20"/>
                  <w:szCs w:val="20"/>
                </w:rPr>
                <w:t>Yes/No</w:t>
              </w:r>
            </w:ins>
          </w:p>
        </w:tc>
      </w:tr>
      <w:tr w:rsidR="00514259" w:rsidRPr="00C77AEF" w:rsidTr="00514259">
        <w:trPr>
          <w:trHeight w:val="69"/>
        </w:trPr>
        <w:tc>
          <w:tcPr>
            <w:tcW w:w="2448" w:type="dxa"/>
            <w:gridSpan w:val="2"/>
            <w:vMerge/>
          </w:tcPr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IRB traceability</w:t>
            </w:r>
          </w:p>
        </w:tc>
        <w:tc>
          <w:tcPr>
            <w:tcW w:w="1515" w:type="dxa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514259" w:rsidRPr="00C77AEF" w:rsidRDefault="00514259" w:rsidP="00514259">
            <w:pPr>
              <w:pStyle w:val="NoSpacing"/>
              <w:rPr>
                <w:ins w:id="87" w:author="Mark Underwood" w:date="2015-04-28T11:54:00Z"/>
                <w:rFonts w:ascii="Arial" w:hAnsi="Arial" w:cs="Arial"/>
                <w:sz w:val="20"/>
                <w:szCs w:val="20"/>
              </w:rPr>
            </w:pPr>
            <w:ins w:id="88" w:author="Mark Underwood" w:date="2015-04-28T12:30:00Z">
              <w:r>
                <w:rPr>
                  <w:rFonts w:ascii="Arial" w:hAnsi="Arial" w:cs="Arial"/>
                  <w:sz w:val="20"/>
                  <w:szCs w:val="20"/>
                </w:rPr>
                <w:t>Institution-s</w:t>
              </w:r>
              <w:r w:rsidR="0066552A">
                <w:rPr>
                  <w:rFonts w:ascii="Arial" w:hAnsi="Arial" w:cs="Arial"/>
                  <w:sz w:val="20"/>
                  <w:szCs w:val="20"/>
                </w:rPr>
                <w:t xml:space="preserve">pecific event(s), </w:t>
              </w:r>
              <w:r>
                <w:rPr>
                  <w:rFonts w:ascii="Arial" w:hAnsi="Arial" w:cs="Arial"/>
                  <w:sz w:val="20"/>
                  <w:szCs w:val="20"/>
                </w:rPr>
                <w:t>digital</w:t>
              </w:r>
            </w:ins>
            <w:ins w:id="89" w:author="Mark Underwood" w:date="2015-04-29T10:16:00Z">
              <w:r w:rsidR="0066552A">
                <w:rPr>
                  <w:rFonts w:ascii="Arial" w:hAnsi="Arial" w:cs="Arial"/>
                  <w:sz w:val="20"/>
                  <w:szCs w:val="20"/>
                </w:rPr>
                <w:t xml:space="preserve"> records</w:t>
              </w:r>
            </w:ins>
            <w:ins w:id="90" w:author="Mark Underwood" w:date="2015-04-28T12:35:00Z">
              <w:r>
                <w:rPr>
                  <w:rFonts w:ascii="Arial" w:hAnsi="Arial" w:cs="Arial"/>
                  <w:sz w:val="20"/>
                  <w:szCs w:val="20"/>
                </w:rPr>
                <w:t>, US-specific regulation</w:t>
              </w:r>
            </w:ins>
          </w:p>
        </w:tc>
      </w:tr>
      <w:tr w:rsidR="00514259" w:rsidRPr="00C77AEF" w:rsidTr="00514259">
        <w:trPr>
          <w:trHeight w:val="69"/>
        </w:trPr>
        <w:tc>
          <w:tcPr>
            <w:tcW w:w="2448" w:type="dxa"/>
            <w:gridSpan w:val="2"/>
            <w:vMerge/>
          </w:tcPr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514259" w:rsidRDefault="0066552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91" w:author="Mark Underwood" w:date="2015-04-29T10:16:00Z">
              <w:r>
                <w:rPr>
                  <w:rFonts w:ascii="Arial" w:hAnsi="Arial" w:cs="Arial"/>
                  <w:sz w:val="20"/>
                  <w:szCs w:val="20"/>
                </w:rPr>
                <w:t xml:space="preserve">Data / </w:t>
              </w:r>
            </w:ins>
            <w:ins w:id="92" w:author="Mark Underwood" w:date="2015-04-29T10:17:00Z">
              <w:r>
                <w:rPr>
                  <w:rFonts w:ascii="Arial" w:hAnsi="Arial" w:cs="Arial"/>
                  <w:sz w:val="20"/>
                  <w:szCs w:val="20"/>
                </w:rPr>
                <w:t xml:space="preserve">analytics / </w:t>
              </w:r>
            </w:ins>
            <w:ins w:id="93" w:author="Mark Underwood" w:date="2015-04-29T10:16:00Z">
              <w:r>
                <w:rPr>
                  <w:rFonts w:ascii="Arial" w:hAnsi="Arial" w:cs="Arial"/>
                  <w:sz w:val="20"/>
                  <w:szCs w:val="20"/>
                </w:rPr>
                <w:t>meta-result p</w:t>
              </w:r>
            </w:ins>
            <w:del w:id="94" w:author="Mark Underwood" w:date="2015-04-29T10:16:00Z">
              <w:r w:rsidR="00514259" w:rsidDel="0066552A">
                <w:rPr>
                  <w:rFonts w:ascii="Arial" w:hAnsi="Arial" w:cs="Arial"/>
                  <w:sz w:val="20"/>
                  <w:szCs w:val="20"/>
                </w:rPr>
                <w:delText>P</w:delText>
              </w:r>
            </w:del>
            <w:r w:rsidR="00514259">
              <w:rPr>
                <w:rFonts w:ascii="Arial" w:hAnsi="Arial" w:cs="Arial"/>
                <w:sz w:val="20"/>
                <w:szCs w:val="20"/>
              </w:rPr>
              <w:t>ublication rights</w:t>
            </w:r>
          </w:p>
        </w:tc>
        <w:tc>
          <w:tcPr>
            <w:tcW w:w="1515" w:type="dxa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publisher; traditional publisher; white paper; working paper</w:t>
            </w:r>
            <w:ins w:id="95" w:author="Mark Underwood" w:date="2015-04-29T10:17:00Z">
              <w:r w:rsidR="0066552A">
                <w:rPr>
                  <w:rFonts w:ascii="Arial" w:hAnsi="Arial" w:cs="Arial"/>
                  <w:sz w:val="20"/>
                  <w:szCs w:val="20"/>
                </w:rPr>
                <w:t>; IP issues</w:t>
              </w:r>
            </w:ins>
          </w:p>
        </w:tc>
      </w:tr>
      <w:tr w:rsidR="00514259" w:rsidRPr="00C77AEF" w:rsidTr="00514259">
        <w:trPr>
          <w:trHeight w:val="69"/>
          <w:ins w:id="96" w:author="Mark Underwood" w:date="2015-04-28T12:28:00Z"/>
        </w:trPr>
        <w:tc>
          <w:tcPr>
            <w:tcW w:w="2448" w:type="dxa"/>
            <w:gridSpan w:val="2"/>
            <w:vMerge/>
          </w:tcPr>
          <w:p w:rsidR="00514259" w:rsidRPr="00C77AEF" w:rsidRDefault="00514259" w:rsidP="00514259">
            <w:pPr>
              <w:pStyle w:val="NoSpacing"/>
              <w:jc w:val="right"/>
              <w:rPr>
                <w:ins w:id="97" w:author="Mark Underwood" w:date="2015-04-28T12:28:00Z"/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514259" w:rsidRDefault="00514259" w:rsidP="00514259">
            <w:pPr>
              <w:pStyle w:val="NoSpacing"/>
              <w:rPr>
                <w:ins w:id="98" w:author="Mark Underwood" w:date="2015-04-28T12:28:00Z"/>
                <w:rFonts w:ascii="Arial" w:hAnsi="Arial" w:cs="Arial"/>
                <w:sz w:val="20"/>
                <w:szCs w:val="20"/>
              </w:rPr>
            </w:pPr>
            <w:ins w:id="99" w:author="Mark Underwood" w:date="2015-04-28T12:28:00Z">
              <w:r>
                <w:rPr>
                  <w:rFonts w:ascii="Arial" w:hAnsi="Arial" w:cs="Arial"/>
                  <w:sz w:val="20"/>
                  <w:szCs w:val="20"/>
                </w:rPr>
                <w:t>Results repository</w:t>
              </w:r>
            </w:ins>
          </w:p>
        </w:tc>
        <w:tc>
          <w:tcPr>
            <w:tcW w:w="1515" w:type="dxa"/>
          </w:tcPr>
          <w:p w:rsidR="00514259" w:rsidRPr="00C77AEF" w:rsidRDefault="00514259">
            <w:pPr>
              <w:pStyle w:val="NoSpacing"/>
              <w:rPr>
                <w:ins w:id="100" w:author="Mark Underwood" w:date="2015-04-28T12:2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514259" w:rsidRDefault="0066552A" w:rsidP="00514259">
            <w:pPr>
              <w:pStyle w:val="NoSpacing"/>
              <w:rPr>
                <w:ins w:id="101" w:author="Mark Underwood" w:date="2015-04-28T12:28:00Z"/>
                <w:rFonts w:ascii="Arial" w:hAnsi="Arial" w:cs="Arial"/>
                <w:sz w:val="20"/>
                <w:szCs w:val="20"/>
              </w:rPr>
            </w:pPr>
            <w:ins w:id="102" w:author="Mark Underwood" w:date="2015-04-29T10:17:00Z">
              <w:r>
                <w:rPr>
                  <w:rFonts w:ascii="Arial" w:hAnsi="Arial" w:cs="Arial"/>
                  <w:sz w:val="20"/>
                  <w:szCs w:val="20"/>
                </w:rPr>
                <w:t>Immutable store for data collected, results</w:t>
              </w:r>
            </w:ins>
          </w:p>
        </w:tc>
      </w:tr>
      <w:tr w:rsidR="00514259" w:rsidRPr="00C77AEF" w:rsidTr="00514259">
        <w:trPr>
          <w:trHeight w:val="69"/>
        </w:trPr>
        <w:tc>
          <w:tcPr>
            <w:tcW w:w="2448" w:type="dxa"/>
            <w:gridSpan w:val="2"/>
            <w:vMerge/>
          </w:tcPr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103" w:author="Mark Underwood" w:date="2015-04-28T12:11:00Z">
              <w:r>
                <w:rPr>
                  <w:rFonts w:ascii="Arial" w:hAnsi="Arial" w:cs="Arial"/>
                  <w:sz w:val="20"/>
                  <w:szCs w:val="20"/>
                </w:rPr>
                <w:t xml:space="preserve">Reference data </w:t>
              </w:r>
            </w:ins>
          </w:p>
        </w:tc>
        <w:tc>
          <w:tcPr>
            <w:tcW w:w="1515" w:type="dxa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514259" w:rsidRPr="00C77AEF" w:rsidRDefault="0066552A" w:rsidP="00514259">
            <w:pPr>
              <w:pStyle w:val="NoSpacing"/>
              <w:rPr>
                <w:ins w:id="104" w:author="Mark Underwood" w:date="2015-04-28T11:54:00Z"/>
                <w:rFonts w:ascii="Arial" w:hAnsi="Arial" w:cs="Arial"/>
                <w:sz w:val="20"/>
                <w:szCs w:val="20"/>
              </w:rPr>
            </w:pPr>
            <w:ins w:id="105" w:author="Mark Underwood" w:date="2015-04-29T10:18:00Z">
              <w:r>
                <w:rPr>
                  <w:rFonts w:ascii="Arial" w:hAnsi="Arial" w:cs="Arial"/>
                  <w:sz w:val="20"/>
                  <w:szCs w:val="20"/>
                </w:rPr>
                <w:t xml:space="preserve">Third party dependency for ref - </w:t>
              </w:r>
            </w:ins>
            <w:ins w:id="106" w:author="Mark Underwood" w:date="2015-04-28T12:48:00Z">
              <w:r w:rsidR="00F0346F">
                <w:rPr>
                  <w:rFonts w:ascii="Arial" w:hAnsi="Arial" w:cs="Arial"/>
                  <w:sz w:val="20"/>
                  <w:szCs w:val="20"/>
                </w:rPr>
                <w:t>Census</w:t>
              </w:r>
            </w:ins>
            <w:ins w:id="107" w:author="Mark Underwood" w:date="2015-04-28T12:49:00Z">
              <w:r w:rsidR="00F0346F">
                <w:rPr>
                  <w:rFonts w:ascii="Arial" w:hAnsi="Arial" w:cs="Arial"/>
                  <w:sz w:val="20"/>
                  <w:szCs w:val="20"/>
                </w:rPr>
                <w:t xml:space="preserve"> or geospatial</w:t>
              </w:r>
            </w:ins>
            <w:ins w:id="108" w:author="Mark Underwood" w:date="2015-04-28T12:48:00Z">
              <w:r w:rsidR="00F0346F">
                <w:rPr>
                  <w:rFonts w:ascii="Arial" w:hAnsi="Arial" w:cs="Arial"/>
                  <w:sz w:val="20"/>
                  <w:szCs w:val="20"/>
                </w:rPr>
                <w:t xml:space="preserve"> data could be basis for independent variable</w:t>
              </w:r>
            </w:ins>
            <w:ins w:id="109" w:author="Mark Underwood" w:date="2015-04-28T12:49:00Z">
              <w:r w:rsidR="00F0346F">
                <w:rPr>
                  <w:rFonts w:ascii="Arial" w:hAnsi="Arial" w:cs="Arial"/>
                  <w:sz w:val="20"/>
                  <w:szCs w:val="20"/>
                </w:rPr>
                <w:t xml:space="preserve">s </w:t>
              </w:r>
            </w:ins>
          </w:p>
        </w:tc>
      </w:tr>
      <w:tr w:rsidR="00514259" w:rsidRPr="00C77AEF" w:rsidTr="00514259">
        <w:trPr>
          <w:trHeight w:val="69"/>
        </w:trPr>
        <w:tc>
          <w:tcPr>
            <w:tcW w:w="2448" w:type="dxa"/>
            <w:gridSpan w:val="2"/>
            <w:vMerge/>
          </w:tcPr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110" w:author="Mark Underwood" w:date="2015-04-28T12:11:00Z">
              <w:r>
                <w:rPr>
                  <w:rFonts w:ascii="Arial" w:hAnsi="Arial" w:cs="Arial"/>
                  <w:sz w:val="20"/>
                  <w:szCs w:val="20"/>
                </w:rPr>
                <w:t>Delegated rights</w:t>
              </w:r>
            </w:ins>
          </w:p>
        </w:tc>
        <w:tc>
          <w:tcPr>
            <w:tcW w:w="1515" w:type="dxa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514259" w:rsidRPr="00C77AEF" w:rsidRDefault="0066552A" w:rsidP="00514259">
            <w:pPr>
              <w:pStyle w:val="NoSpacing"/>
              <w:rPr>
                <w:ins w:id="111" w:author="Mark Underwood" w:date="2015-04-28T11:54:00Z"/>
                <w:rFonts w:ascii="Arial" w:hAnsi="Arial" w:cs="Arial"/>
                <w:sz w:val="20"/>
                <w:szCs w:val="20"/>
              </w:rPr>
            </w:pPr>
            <w:ins w:id="112" w:author="Mark Underwood" w:date="2015-04-29T10:18:00Z">
              <w:r>
                <w:rPr>
                  <w:rFonts w:ascii="Arial" w:hAnsi="Arial" w:cs="Arial"/>
                  <w:sz w:val="20"/>
                  <w:szCs w:val="20"/>
                </w:rPr>
                <w:t>Distributed delegation:: legal, governance, provenance covenants</w:t>
              </w:r>
            </w:ins>
          </w:p>
        </w:tc>
      </w:tr>
      <w:tr w:rsidR="00514259" w:rsidRPr="00C77AEF" w:rsidTr="00514259">
        <w:trPr>
          <w:trHeight w:val="69"/>
        </w:trPr>
        <w:tc>
          <w:tcPr>
            <w:tcW w:w="2448" w:type="dxa"/>
            <w:gridSpan w:val="2"/>
            <w:vMerge/>
          </w:tcPr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113" w:author="Mark Underwood" w:date="2015-04-28T12:11:00Z">
              <w:r>
                <w:rPr>
                  <w:rFonts w:ascii="Arial" w:hAnsi="Arial" w:cs="Arial"/>
                  <w:sz w:val="20"/>
                  <w:szCs w:val="20"/>
                </w:rPr>
                <w:t>Intellectual property</w:t>
              </w:r>
            </w:ins>
          </w:p>
        </w:tc>
        <w:tc>
          <w:tcPr>
            <w:tcW w:w="1515" w:type="dxa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514259" w:rsidRPr="00C77AEF" w:rsidRDefault="0066552A" w:rsidP="00514259">
            <w:pPr>
              <w:pStyle w:val="NoSpacing"/>
              <w:rPr>
                <w:ins w:id="114" w:author="Mark Underwood" w:date="2015-04-28T11:54:00Z"/>
                <w:rFonts w:ascii="Arial" w:hAnsi="Arial" w:cs="Arial"/>
                <w:sz w:val="20"/>
                <w:szCs w:val="20"/>
              </w:rPr>
            </w:pPr>
            <w:ins w:id="115" w:author="Mark Underwood" w:date="2015-04-29T10:19:00Z">
              <w:r>
                <w:rPr>
                  <w:rFonts w:ascii="Arial" w:hAnsi="Arial" w:cs="Arial"/>
                  <w:sz w:val="20"/>
                  <w:szCs w:val="20"/>
                </w:rPr>
                <w:t>Includes COTS, open source EXE, collection artifacts</w:t>
              </w:r>
            </w:ins>
          </w:p>
        </w:tc>
      </w:tr>
      <w:tr w:rsidR="00514259" w:rsidRPr="00C77AEF" w:rsidTr="00514259">
        <w:trPr>
          <w:trHeight w:val="69"/>
        </w:trPr>
        <w:tc>
          <w:tcPr>
            <w:tcW w:w="2448" w:type="dxa"/>
            <w:gridSpan w:val="2"/>
            <w:vMerge/>
          </w:tcPr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Third party privacy notices</w:t>
            </w:r>
          </w:p>
        </w:tc>
        <w:tc>
          <w:tcPr>
            <w:tcW w:w="1515" w:type="dxa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514259" w:rsidRPr="00C77AEF" w:rsidRDefault="00F0346F">
            <w:pPr>
              <w:pStyle w:val="NoSpacing"/>
              <w:rPr>
                <w:ins w:id="116" w:author="Mark Underwood" w:date="2015-04-28T11:54:00Z"/>
                <w:rFonts w:ascii="Arial" w:hAnsi="Arial" w:cs="Arial"/>
                <w:sz w:val="20"/>
                <w:szCs w:val="20"/>
              </w:rPr>
            </w:pPr>
            <w:ins w:id="117" w:author="Mark Underwood" w:date="2015-04-28T12:50:00Z">
              <w:r>
                <w:rPr>
                  <w:rFonts w:ascii="Arial" w:hAnsi="Arial" w:cs="Arial"/>
                  <w:sz w:val="20"/>
                  <w:szCs w:val="20"/>
                </w:rPr>
                <w:t>Voluntary or mandated privacy act notices (</w:t>
              </w:r>
            </w:ins>
            <w:ins w:id="118" w:author="Mark Underwood" w:date="2015-04-29T10:19:00Z">
              <w:r w:rsidR="0066552A">
                <w:rPr>
                  <w:rFonts w:ascii="Arial" w:hAnsi="Arial" w:cs="Arial"/>
                  <w:sz w:val="20"/>
                  <w:szCs w:val="20"/>
                </w:rPr>
                <w:t xml:space="preserve">US - </w:t>
              </w:r>
            </w:ins>
            <w:ins w:id="119" w:author="Mark Underwood" w:date="2015-04-28T12:50:00Z">
              <w:r>
                <w:rPr>
                  <w:rFonts w:ascii="Arial" w:hAnsi="Arial" w:cs="Arial"/>
                  <w:sz w:val="20"/>
                  <w:szCs w:val="20"/>
                </w:rPr>
                <w:t xml:space="preserve">FTC implications) </w:t>
              </w:r>
            </w:ins>
          </w:p>
        </w:tc>
      </w:tr>
      <w:tr w:rsidR="00514259" w:rsidRPr="00C77AEF" w:rsidTr="00514259">
        <w:trPr>
          <w:trHeight w:val="69"/>
          <w:ins w:id="120" w:author="Mark Underwood" w:date="2015-04-28T12:14:00Z"/>
        </w:trPr>
        <w:tc>
          <w:tcPr>
            <w:tcW w:w="2448" w:type="dxa"/>
            <w:gridSpan w:val="2"/>
            <w:vMerge/>
          </w:tcPr>
          <w:p w:rsidR="00514259" w:rsidRPr="00C77AEF" w:rsidRDefault="00514259" w:rsidP="00514259">
            <w:pPr>
              <w:pStyle w:val="NoSpacing"/>
              <w:jc w:val="right"/>
              <w:rPr>
                <w:ins w:id="121" w:author="Mark Underwood" w:date="2015-04-28T12:14:00Z"/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514259" w:rsidRDefault="00514259" w:rsidP="00514259">
            <w:pPr>
              <w:pStyle w:val="NoSpacing"/>
              <w:rPr>
                <w:ins w:id="122" w:author="Mark Underwood" w:date="2015-04-28T12:14:00Z"/>
                <w:rFonts w:ascii="Arial" w:hAnsi="Arial" w:cs="Arial"/>
                <w:sz w:val="20"/>
                <w:szCs w:val="20"/>
              </w:rPr>
            </w:pPr>
            <w:proofErr w:type="spellStart"/>
            <w:ins w:id="123" w:author="Mark Underwood" w:date="2015-04-28T12:21:00Z">
              <w:r>
                <w:rPr>
                  <w:rFonts w:ascii="Arial" w:hAnsi="Arial" w:cs="Arial"/>
                  <w:sz w:val="20"/>
                  <w:szCs w:val="20"/>
                </w:rPr>
                <w:t>Reidentification</w:t>
              </w:r>
              <w:proofErr w:type="spellEnd"/>
              <w:r>
                <w:rPr>
                  <w:rFonts w:ascii="Arial" w:hAnsi="Arial" w:cs="Arial"/>
                  <w:sz w:val="20"/>
                  <w:szCs w:val="20"/>
                </w:rPr>
                <w:t xml:space="preserve"> risk</w:t>
              </w:r>
            </w:ins>
          </w:p>
        </w:tc>
        <w:tc>
          <w:tcPr>
            <w:tcW w:w="1515" w:type="dxa"/>
          </w:tcPr>
          <w:p w:rsidR="00514259" w:rsidRPr="00C77AEF" w:rsidRDefault="00514259" w:rsidP="00514259">
            <w:pPr>
              <w:pStyle w:val="NoSpacing"/>
              <w:rPr>
                <w:ins w:id="124" w:author="Mark Underwood" w:date="2015-04-28T12:14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514259" w:rsidRPr="00C77AEF" w:rsidRDefault="00514259">
            <w:pPr>
              <w:pStyle w:val="NoSpacing"/>
              <w:rPr>
                <w:ins w:id="125" w:author="Mark Underwood" w:date="2015-04-28T12:14:00Z"/>
                <w:rFonts w:ascii="Arial" w:hAnsi="Arial" w:cs="Arial"/>
                <w:sz w:val="20"/>
                <w:szCs w:val="20"/>
              </w:rPr>
            </w:pPr>
            <w:ins w:id="126" w:author="Mark Underwood" w:date="2015-04-28T12:25:00Z">
              <w:r>
                <w:rPr>
                  <w:rFonts w:ascii="Arial" w:hAnsi="Arial" w:cs="Arial"/>
                  <w:sz w:val="20"/>
                  <w:szCs w:val="20"/>
                </w:rPr>
                <w:t>Risk assessment by: Data Provider</w:t>
              </w:r>
            </w:ins>
            <w:ins w:id="127" w:author="Mark Underwood" w:date="2015-04-29T10:19:00Z">
              <w:r w:rsidR="0066552A">
                <w:rPr>
                  <w:rFonts w:ascii="Arial" w:hAnsi="Arial" w:cs="Arial"/>
                  <w:sz w:val="20"/>
                  <w:szCs w:val="20"/>
                </w:rPr>
                <w:t xml:space="preserve">; </w:t>
              </w:r>
              <w:r w:rsidR="00CB29A2">
                <w:rPr>
                  <w:rFonts w:ascii="Arial" w:hAnsi="Arial" w:cs="Arial"/>
                  <w:sz w:val="20"/>
                  <w:szCs w:val="20"/>
                </w:rPr>
                <w:t>covenants imposed on Data Consumers</w:t>
              </w:r>
            </w:ins>
          </w:p>
        </w:tc>
      </w:tr>
      <w:tr w:rsidR="00514259" w:rsidRPr="00C77AEF" w:rsidTr="00514259">
        <w:trPr>
          <w:trHeight w:val="69"/>
        </w:trPr>
        <w:tc>
          <w:tcPr>
            <w:tcW w:w="2448" w:type="dxa"/>
            <w:gridSpan w:val="2"/>
            <w:vMerge/>
          </w:tcPr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128" w:author="Mark Underwood" w:date="2015-04-28T12:37:00Z">
              <w:r>
                <w:rPr>
                  <w:rFonts w:ascii="Arial" w:hAnsi="Arial" w:cs="Arial"/>
                  <w:sz w:val="20"/>
                  <w:szCs w:val="20"/>
                </w:rPr>
                <w:t xml:space="preserve">Instrumentation </w:t>
              </w:r>
            </w:ins>
            <w:ins w:id="129" w:author="Mark Underwood" w:date="2015-04-28T12:38:00Z">
              <w:r>
                <w:rPr>
                  <w:rFonts w:ascii="Arial" w:hAnsi="Arial" w:cs="Arial"/>
                  <w:sz w:val="20"/>
                  <w:szCs w:val="20"/>
                </w:rPr>
                <w:t xml:space="preserve">and </w:t>
              </w:r>
            </w:ins>
            <w:ins w:id="130" w:author="Mark Underwood" w:date="2015-04-28T12:37:00Z">
              <w:r>
                <w:rPr>
                  <w:rFonts w:ascii="Arial" w:hAnsi="Arial" w:cs="Arial"/>
                  <w:sz w:val="20"/>
                  <w:szCs w:val="20"/>
                </w:rPr>
                <w:t>protocols</w:t>
              </w:r>
            </w:ins>
            <w:ins w:id="131" w:author="Mark Underwood" w:date="2015-04-28T12:38:00Z"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ins>
          </w:p>
        </w:tc>
        <w:tc>
          <w:tcPr>
            <w:tcW w:w="1515" w:type="dxa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514259" w:rsidRPr="00C77AEF" w:rsidRDefault="00514259" w:rsidP="00514259">
            <w:pPr>
              <w:pStyle w:val="NoSpacing"/>
              <w:rPr>
                <w:ins w:id="132" w:author="Mark Underwood" w:date="2015-04-28T11:54:00Z"/>
                <w:rFonts w:ascii="Arial" w:hAnsi="Arial" w:cs="Arial"/>
                <w:sz w:val="20"/>
                <w:szCs w:val="20"/>
              </w:rPr>
            </w:pPr>
            <w:ins w:id="133" w:author="Mark Underwood" w:date="2015-04-28T12:38:00Z">
              <w:r>
                <w:rPr>
                  <w:rFonts w:ascii="Arial" w:hAnsi="Arial" w:cs="Arial"/>
                  <w:sz w:val="20"/>
                  <w:szCs w:val="20"/>
                </w:rPr>
                <w:t>“Procedure” in some academic paradigms</w:t>
              </w:r>
            </w:ins>
            <w:ins w:id="134" w:author="Mark Underwood" w:date="2015-04-28T12:46:00Z">
              <w:r w:rsidR="00F0346F">
                <w:rPr>
                  <w:rFonts w:ascii="Arial" w:hAnsi="Arial" w:cs="Arial"/>
                  <w:sz w:val="20"/>
                  <w:szCs w:val="20"/>
                </w:rPr>
                <w:t>, but considerable domain-specific elaboration may be needed.</w:t>
              </w:r>
            </w:ins>
            <w:ins w:id="135" w:author="Mark Underwood" w:date="2015-04-29T10:20:00Z">
              <w:r w:rsidR="00CB29A2">
                <w:rPr>
                  <w:rFonts w:ascii="Arial" w:hAnsi="Arial" w:cs="Arial"/>
                  <w:sz w:val="20"/>
                  <w:szCs w:val="20"/>
                </w:rPr>
                <w:t xml:space="preserve"> Sensor provenance, calibration, propagation, audit, aggregation</w:t>
              </w:r>
            </w:ins>
          </w:p>
        </w:tc>
      </w:tr>
      <w:tr w:rsidR="00514259" w:rsidRPr="00C77AEF" w:rsidTr="00514259">
        <w:trPr>
          <w:trHeight w:val="69"/>
        </w:trPr>
        <w:tc>
          <w:tcPr>
            <w:tcW w:w="2448" w:type="dxa"/>
            <w:gridSpan w:val="2"/>
            <w:vMerge/>
          </w:tcPr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514259" w:rsidRPr="00C77AEF" w:rsidRDefault="00D908C5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136" w:author="Mark Underwood" w:date="2015-04-28T13:00:00Z">
              <w:r>
                <w:rPr>
                  <w:rFonts w:ascii="Arial" w:hAnsi="Arial" w:cs="Arial"/>
                  <w:sz w:val="20"/>
                  <w:szCs w:val="20"/>
                </w:rPr>
                <w:t xml:space="preserve">Primary meaning: </w:t>
              </w:r>
            </w:ins>
            <w:r w:rsidR="00514259">
              <w:rPr>
                <w:rFonts w:ascii="Arial" w:hAnsi="Arial" w:cs="Arial"/>
                <w:sz w:val="20"/>
                <w:szCs w:val="20"/>
              </w:rPr>
              <w:t xml:space="preserve">Digital </w:t>
            </w:r>
            <w:proofErr w:type="spellStart"/>
            <w:r w:rsidR="00514259">
              <w:rPr>
                <w:rFonts w:ascii="Arial" w:hAnsi="Arial" w:cs="Arial"/>
                <w:sz w:val="20"/>
                <w:szCs w:val="20"/>
              </w:rPr>
              <w:t>reproduceability.Seconda</w:t>
            </w:r>
            <w:ins w:id="137" w:author="Mark Underwood" w:date="2015-04-29T10:20:00Z">
              <w:r w:rsidR="00CB29A2">
                <w:rPr>
                  <w:rFonts w:ascii="Arial" w:hAnsi="Arial" w:cs="Arial"/>
                  <w:sz w:val="20"/>
                  <w:szCs w:val="20"/>
                </w:rPr>
                <w:t>r</w:t>
              </w:r>
            </w:ins>
            <w:del w:id="138" w:author="Mark Underwood" w:date="2015-04-29T10:20:00Z">
              <w:r w:rsidR="00514259" w:rsidDel="00CB29A2">
                <w:rPr>
                  <w:rFonts w:ascii="Arial" w:hAnsi="Arial" w:cs="Arial"/>
                  <w:sz w:val="20"/>
                  <w:szCs w:val="20"/>
                </w:rPr>
                <w:delText>r</w:delText>
              </w:r>
            </w:del>
            <w:r w:rsidR="00514259">
              <w:rPr>
                <w:rFonts w:ascii="Arial" w:hAnsi="Arial" w:cs="Arial"/>
                <w:sz w:val="20"/>
                <w:szCs w:val="20"/>
              </w:rPr>
              <w:t>y</w:t>
            </w:r>
            <w:proofErr w:type="spellEnd"/>
            <w:r w:rsidR="00514259">
              <w:rPr>
                <w:rFonts w:ascii="Arial" w:hAnsi="Arial" w:cs="Arial"/>
                <w:sz w:val="20"/>
                <w:szCs w:val="20"/>
              </w:rPr>
              <w:t>: simulation</w:t>
            </w:r>
          </w:p>
        </w:tc>
        <w:tc>
          <w:tcPr>
            <w:tcW w:w="1515" w:type="dxa"/>
          </w:tcPr>
          <w:p w:rsidR="00514259" w:rsidRPr="00C77AEF" w:rsidRDefault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514259" w:rsidRPr="00C77AEF" w:rsidRDefault="00514259" w:rsidP="00514259">
            <w:pPr>
              <w:pStyle w:val="NoSpacing"/>
              <w:rPr>
                <w:ins w:id="139" w:author="Mark Underwood" w:date="2015-04-28T11:54:00Z"/>
                <w:rFonts w:ascii="Arial" w:hAnsi="Arial" w:cs="Arial"/>
                <w:sz w:val="20"/>
                <w:szCs w:val="20"/>
              </w:rPr>
            </w:pPr>
            <w:ins w:id="140" w:author="Mark Underwood" w:date="2015-04-28T12:39:00Z">
              <w:r>
                <w:rPr>
                  <w:rFonts w:ascii="Arial" w:hAnsi="Arial" w:cs="Arial"/>
                  <w:sz w:val="20"/>
                  <w:szCs w:val="20"/>
                </w:rPr>
                <w:t>Full digital forward-construction, backward deconstruction</w:t>
              </w:r>
            </w:ins>
            <w:ins w:id="141" w:author="Mark Underwood" w:date="2015-04-28T12:42:00Z">
              <w:r>
                <w:rPr>
                  <w:rFonts w:ascii="Arial" w:hAnsi="Arial" w:cs="Arial"/>
                  <w:sz w:val="20"/>
                  <w:szCs w:val="20"/>
                </w:rPr>
                <w:t xml:space="preserve"> of experiment, data collection, video, other digital artifacts</w:t>
              </w:r>
            </w:ins>
            <w:ins w:id="142" w:author="Mark Underwood" w:date="2015-04-29T10:20:00Z">
              <w:r w:rsidR="00CB29A2">
                <w:rPr>
                  <w:rFonts w:ascii="Arial" w:hAnsi="Arial" w:cs="Arial"/>
                  <w:sz w:val="20"/>
                  <w:szCs w:val="20"/>
                </w:rPr>
                <w:t xml:space="preserve"> for </w:t>
              </w:r>
              <w:proofErr w:type="spellStart"/>
              <w:r w:rsidR="00CB29A2">
                <w:rPr>
                  <w:rFonts w:ascii="Arial" w:hAnsi="Arial" w:cs="Arial"/>
                  <w:sz w:val="20"/>
                  <w:szCs w:val="20"/>
                </w:rPr>
                <w:t>reproduceability</w:t>
              </w:r>
            </w:ins>
            <w:proofErr w:type="spellEnd"/>
            <w:ins w:id="143" w:author="Mark Underwood" w:date="2015-04-28T12:42:00Z"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ins>
          </w:p>
        </w:tc>
      </w:tr>
      <w:tr w:rsidR="00D908C5" w:rsidRPr="00C77AEF" w:rsidTr="00514259">
        <w:trPr>
          <w:trHeight w:val="69"/>
        </w:trPr>
        <w:tc>
          <w:tcPr>
            <w:tcW w:w="2448" w:type="dxa"/>
            <w:gridSpan w:val="2"/>
          </w:tcPr>
          <w:p w:rsidR="00D908C5" w:rsidRPr="00C77AEF" w:rsidRDefault="00D908C5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D908C5" w:rsidRDefault="00CB29A2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144" w:author="Mark Underwood" w:date="2015-04-29T10:21:00Z">
              <w:r>
                <w:rPr>
                  <w:rFonts w:ascii="Arial" w:hAnsi="Arial" w:cs="Arial"/>
                  <w:sz w:val="20"/>
                  <w:szCs w:val="20"/>
                </w:rPr>
                <w:t xml:space="preserve">Data </w:t>
              </w:r>
            </w:ins>
            <w:r w:rsidR="00D908C5">
              <w:rPr>
                <w:rFonts w:ascii="Arial" w:hAnsi="Arial" w:cs="Arial"/>
                <w:sz w:val="20"/>
                <w:szCs w:val="20"/>
              </w:rPr>
              <w:t>Life-cycle</w:t>
            </w:r>
          </w:p>
        </w:tc>
        <w:tc>
          <w:tcPr>
            <w:tcW w:w="1515" w:type="dxa"/>
          </w:tcPr>
          <w:p w:rsidR="00D908C5" w:rsidRDefault="00D908C5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del w:id="145" w:author="Mark Underwood" w:date="2015-04-29T10:21:00Z">
              <w:r w:rsidDel="00CB29A2">
                <w:rPr>
                  <w:rFonts w:ascii="Arial" w:hAnsi="Arial" w:cs="Arial"/>
                  <w:sz w:val="20"/>
                  <w:szCs w:val="20"/>
                </w:rPr>
                <w:delText xml:space="preserve">Eschews “archive” </w:delText>
              </w:r>
              <w:r w:rsidDel="00CB29A2">
                <w:rPr>
                  <w:rFonts w:ascii="Arial" w:hAnsi="Arial" w:cs="Arial"/>
                  <w:sz w:val="20"/>
                  <w:szCs w:val="20"/>
                </w:rPr>
                <w:lastRenderedPageBreak/>
                <w:delText>but design for it anyway</w:delText>
              </w:r>
            </w:del>
          </w:p>
        </w:tc>
        <w:tc>
          <w:tcPr>
            <w:tcW w:w="2897" w:type="dxa"/>
          </w:tcPr>
          <w:p w:rsidR="00D908C5" w:rsidRDefault="00CB29A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146" w:author="Mark Underwood" w:date="2015-04-29T10:22:00Z">
              <w:r>
                <w:rPr>
                  <w:rFonts w:ascii="Arial" w:hAnsi="Arial" w:cs="Arial"/>
                  <w:sz w:val="20"/>
                  <w:szCs w:val="20"/>
                </w:rPr>
                <w:lastRenderedPageBreak/>
                <w:t xml:space="preserve">Identify any </w:t>
              </w:r>
            </w:ins>
            <w:del w:id="147" w:author="Mark Underwood" w:date="2015-04-29T10:22:00Z">
              <w:r w:rsidR="00D908C5" w:rsidDel="00CB29A2">
                <w:rPr>
                  <w:rFonts w:ascii="Arial" w:hAnsi="Arial" w:cs="Arial"/>
                  <w:sz w:val="20"/>
                  <w:szCs w:val="20"/>
                </w:rPr>
                <w:delText>Th</w:delText>
              </w:r>
            </w:del>
            <w:del w:id="148" w:author="Mark Underwood" w:date="2015-04-29T10:21:00Z">
              <w:r w:rsidR="00D908C5" w:rsidDel="00CB29A2">
                <w:rPr>
                  <w:rFonts w:ascii="Arial" w:hAnsi="Arial" w:cs="Arial"/>
                  <w:sz w:val="20"/>
                  <w:szCs w:val="20"/>
                </w:rPr>
                <w:delText xml:space="preserve">ere are </w:delText>
              </w:r>
            </w:del>
            <w:r w:rsidR="00D908C5">
              <w:rPr>
                <w:rFonts w:ascii="Arial" w:hAnsi="Arial" w:cs="Arial"/>
                <w:sz w:val="20"/>
                <w:szCs w:val="20"/>
              </w:rPr>
              <w:t xml:space="preserve">legal </w:t>
            </w:r>
            <w:r w:rsidR="00D908C5">
              <w:rPr>
                <w:rFonts w:ascii="Arial" w:hAnsi="Arial" w:cs="Arial"/>
                <w:sz w:val="20"/>
                <w:szCs w:val="20"/>
              </w:rPr>
              <w:lastRenderedPageBreak/>
              <w:t xml:space="preserve">mandates for data “destruction” </w:t>
            </w:r>
            <w:del w:id="149" w:author="Mark Underwood" w:date="2015-04-29T10:22:00Z">
              <w:r w:rsidR="00D908C5" w:rsidDel="00CB29A2">
                <w:rPr>
                  <w:rFonts w:ascii="Arial" w:hAnsi="Arial" w:cs="Arial"/>
                  <w:sz w:val="20"/>
                  <w:szCs w:val="20"/>
                </w:rPr>
                <w:delText>despite technical challenges</w:delText>
              </w:r>
            </w:del>
          </w:p>
        </w:tc>
      </w:tr>
      <w:tr w:rsidR="00D908C5" w:rsidRPr="00C77AEF" w:rsidTr="00514259">
        <w:trPr>
          <w:trHeight w:val="69"/>
        </w:trPr>
        <w:tc>
          <w:tcPr>
            <w:tcW w:w="2448" w:type="dxa"/>
            <w:gridSpan w:val="2"/>
          </w:tcPr>
          <w:p w:rsidR="00D908C5" w:rsidRPr="00C77AEF" w:rsidRDefault="00D908C5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D908C5" w:rsidRDefault="00D908C5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Disclosure-on-demand</w:t>
            </w:r>
          </w:p>
        </w:tc>
        <w:tc>
          <w:tcPr>
            <w:tcW w:w="1515" w:type="dxa"/>
          </w:tcPr>
          <w:p w:rsidR="00D908C5" w:rsidRDefault="00D908C5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D908C5" w:rsidRDefault="00CB29A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150" w:author="Mark Underwood" w:date="2015-04-29T10:22:00Z">
              <w:r>
                <w:rPr>
                  <w:rFonts w:ascii="Arial" w:hAnsi="Arial" w:cs="Arial"/>
                  <w:sz w:val="20"/>
                  <w:szCs w:val="20"/>
                </w:rPr>
                <w:t>Requirements for mandated or voluntary data disclosure</w:t>
              </w:r>
            </w:ins>
            <w:del w:id="151" w:author="Mark Underwood" w:date="2015-04-29T10:22:00Z">
              <w:r w:rsidR="00D908C5" w:rsidDel="00CB29A2">
                <w:rPr>
                  <w:rFonts w:ascii="Arial" w:hAnsi="Arial" w:cs="Arial"/>
                  <w:sz w:val="20"/>
                  <w:szCs w:val="20"/>
                </w:rPr>
                <w:delText>Big Data impact on Data C</w:delText>
              </w:r>
            </w:del>
            <w:ins w:id="152" w:author="Mark Underwood" w:date="2015-04-29T10:22:00Z">
              <w:r>
                <w:rPr>
                  <w:rFonts w:ascii="Arial" w:hAnsi="Arial" w:cs="Arial"/>
                  <w:sz w:val="20"/>
                  <w:szCs w:val="20"/>
                </w:rPr>
                <w:t>; c</w:t>
              </w:r>
            </w:ins>
            <w:r w:rsidR="00D908C5">
              <w:rPr>
                <w:rFonts w:ascii="Arial" w:hAnsi="Arial" w:cs="Arial"/>
                <w:sz w:val="20"/>
                <w:szCs w:val="20"/>
              </w:rPr>
              <w:t>onsumer</w:t>
            </w:r>
            <w:ins w:id="153" w:author="Mark Underwood" w:date="2015-04-29T10:22:00Z">
              <w:r>
                <w:rPr>
                  <w:rFonts w:ascii="Arial" w:hAnsi="Arial" w:cs="Arial"/>
                  <w:sz w:val="20"/>
                  <w:szCs w:val="20"/>
                </w:rPr>
                <w:t xml:space="preserve"> or data owner;</w:t>
              </w:r>
            </w:ins>
            <w:r w:rsidR="00D908C5">
              <w:rPr>
                <w:rFonts w:ascii="Arial" w:hAnsi="Arial" w:cs="Arial"/>
                <w:sz w:val="20"/>
                <w:szCs w:val="20"/>
              </w:rPr>
              <w:t>; may be regulation-, court-ordered, veracity motivated</w:t>
            </w:r>
          </w:p>
        </w:tc>
      </w:tr>
      <w:tr w:rsidR="00514259" w:rsidRPr="00C77AEF" w:rsidTr="00514259">
        <w:trPr>
          <w:trHeight w:val="69"/>
        </w:trPr>
        <w:tc>
          <w:tcPr>
            <w:tcW w:w="2448" w:type="dxa"/>
            <w:gridSpan w:val="2"/>
          </w:tcPr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514259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Recommended data security / privacy levels</w:t>
            </w:r>
          </w:p>
        </w:tc>
        <w:tc>
          <w:tcPr>
            <w:tcW w:w="1515" w:type="dxa"/>
          </w:tcPr>
          <w:p w:rsidR="00514259" w:rsidRDefault="00F0346F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del w:id="154" w:author="Mark Underwood" w:date="2015-04-29T10:22:00Z">
              <w:r w:rsidDel="00CB29A2">
                <w:rPr>
                  <w:rFonts w:ascii="Arial" w:hAnsi="Arial" w:cs="Arial"/>
                  <w:sz w:val="20"/>
                  <w:szCs w:val="20"/>
                </w:rPr>
                <w:delText>Extrinsic or intrinsic workflow templates?</w:delText>
              </w:r>
            </w:del>
          </w:p>
        </w:tc>
        <w:tc>
          <w:tcPr>
            <w:tcW w:w="2897" w:type="dxa"/>
          </w:tcPr>
          <w:p w:rsidR="00514259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 template, see </w:t>
            </w:r>
            <w:hyperlink r:id="rId4" w:history="1">
              <w:r w:rsidRPr="00514259">
                <w:rPr>
                  <w:rStyle w:val="Hyperlink"/>
                  <w:rFonts w:ascii="Arial" w:hAnsi="Arial" w:cs="Arial"/>
                  <w:sz w:val="20"/>
                  <w:szCs w:val="20"/>
                </w:rPr>
                <w:t>HL7 Privacy Segmentation for Privacy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908C5" w:rsidRPr="00C77AEF" w:rsidTr="00514259">
        <w:trPr>
          <w:trHeight w:val="69"/>
          <w:ins w:id="155" w:author="Mark Underwood" w:date="2015-04-28T13:03:00Z"/>
        </w:trPr>
        <w:tc>
          <w:tcPr>
            <w:tcW w:w="2448" w:type="dxa"/>
            <w:gridSpan w:val="2"/>
          </w:tcPr>
          <w:p w:rsidR="00D908C5" w:rsidRPr="00C77AEF" w:rsidRDefault="00D908C5" w:rsidP="00514259">
            <w:pPr>
              <w:pStyle w:val="NoSpacing"/>
              <w:jc w:val="right"/>
              <w:rPr>
                <w:ins w:id="156" w:author="Mark Underwood" w:date="2015-04-28T13:03:00Z"/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D908C5" w:rsidRDefault="00D908C5" w:rsidP="00514259">
            <w:pPr>
              <w:pStyle w:val="NoSpacing"/>
              <w:rPr>
                <w:ins w:id="157" w:author="Mark Underwood" w:date="2015-04-28T13:03:00Z"/>
                <w:rFonts w:ascii="Arial" w:hAnsi="Arial" w:cs="Arial"/>
                <w:sz w:val="20"/>
                <w:szCs w:val="20"/>
              </w:rPr>
            </w:pPr>
            <w:ins w:id="158" w:author="Mark Underwood" w:date="2015-04-28T13:03:00Z">
              <w:r>
                <w:rPr>
                  <w:rFonts w:ascii="Arial" w:hAnsi="Arial" w:cs="Arial"/>
                  <w:sz w:val="20"/>
                  <w:szCs w:val="20"/>
                </w:rPr>
                <w:t>Dependency Analytics</w:t>
              </w:r>
            </w:ins>
          </w:p>
        </w:tc>
        <w:tc>
          <w:tcPr>
            <w:tcW w:w="1515" w:type="dxa"/>
          </w:tcPr>
          <w:p w:rsidR="00D908C5" w:rsidRDefault="00D908C5" w:rsidP="00514259">
            <w:pPr>
              <w:pStyle w:val="NoSpacing"/>
              <w:rPr>
                <w:ins w:id="159" w:author="Mark Underwood" w:date="2015-04-28T13:03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D908C5" w:rsidRDefault="00CB29A2">
            <w:pPr>
              <w:pStyle w:val="NoSpacing"/>
              <w:rPr>
                <w:ins w:id="160" w:author="Mark Underwood" w:date="2015-04-28T13:03:00Z"/>
                <w:rFonts w:ascii="Arial" w:hAnsi="Arial" w:cs="Arial"/>
                <w:sz w:val="20"/>
                <w:szCs w:val="20"/>
              </w:rPr>
            </w:pPr>
            <w:ins w:id="161" w:author="Mark Underwood" w:date="2015-04-29T10:23:00Z">
              <w:r>
                <w:rPr>
                  <w:rFonts w:ascii="Arial" w:hAnsi="Arial" w:cs="Arial"/>
                  <w:sz w:val="20"/>
                  <w:szCs w:val="20"/>
                </w:rPr>
                <w:t>Measures in place to assure data integrity and regulatory compliance</w:t>
              </w:r>
            </w:ins>
          </w:p>
        </w:tc>
      </w:tr>
      <w:tr w:rsidR="00514259" w:rsidRPr="00C77AEF" w:rsidTr="00514259">
        <w:tc>
          <w:tcPr>
            <w:tcW w:w="2448" w:type="dxa"/>
            <w:gridSpan w:val="2"/>
          </w:tcPr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Highlight issues for generalizing this use case (e.g. for ref. architecture) </w:t>
            </w:r>
          </w:p>
        </w:tc>
        <w:tc>
          <w:tcPr>
            <w:tcW w:w="4231" w:type="dxa"/>
            <w:gridSpan w:val="3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514259" w:rsidRPr="00C77AEF" w:rsidRDefault="00514259" w:rsidP="00514259">
            <w:pPr>
              <w:pStyle w:val="NoSpacing"/>
              <w:rPr>
                <w:ins w:id="162" w:author="Mark Underwood" w:date="2015-04-28T11:54:00Z"/>
                <w:rFonts w:ascii="Arial" w:hAnsi="Arial" w:cs="Arial"/>
                <w:sz w:val="20"/>
                <w:szCs w:val="20"/>
              </w:rPr>
            </w:pPr>
          </w:p>
        </w:tc>
      </w:tr>
      <w:tr w:rsidR="00514259" w:rsidRPr="00C77AEF" w:rsidTr="00514259">
        <w:tc>
          <w:tcPr>
            <w:tcW w:w="2448" w:type="dxa"/>
            <w:gridSpan w:val="2"/>
          </w:tcPr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More Information (URLs)</w:t>
            </w:r>
          </w:p>
        </w:tc>
        <w:tc>
          <w:tcPr>
            <w:tcW w:w="4231" w:type="dxa"/>
            <w:gridSpan w:val="3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514259" w:rsidRPr="00C77AEF" w:rsidRDefault="00514259" w:rsidP="00514259">
            <w:pPr>
              <w:pStyle w:val="NoSpacing"/>
              <w:rPr>
                <w:ins w:id="163" w:author="Mark Underwood" w:date="2015-04-28T11:54:00Z"/>
                <w:rFonts w:ascii="Arial" w:hAnsi="Arial" w:cs="Arial"/>
                <w:sz w:val="20"/>
                <w:szCs w:val="20"/>
              </w:rPr>
            </w:pPr>
          </w:p>
        </w:tc>
      </w:tr>
      <w:tr w:rsidR="00514259" w:rsidRPr="00C77AEF" w:rsidTr="009C737E">
        <w:tc>
          <w:tcPr>
            <w:tcW w:w="6679" w:type="dxa"/>
            <w:gridSpan w:val="5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Note: </w:t>
            </w:r>
            <w:r w:rsidRPr="00C77AEF">
              <w:rPr>
                <w:rFonts w:ascii="Arial" w:hAnsi="Arial" w:cs="Arial"/>
                <w:sz w:val="20"/>
                <w:szCs w:val="20"/>
              </w:rPr>
              <w:t>&lt;additional comments&gt;</w:t>
            </w:r>
          </w:p>
        </w:tc>
        <w:tc>
          <w:tcPr>
            <w:tcW w:w="2897" w:type="dxa"/>
          </w:tcPr>
          <w:p w:rsidR="00514259" w:rsidRPr="00C77AEF" w:rsidRDefault="00514259" w:rsidP="00514259">
            <w:pPr>
              <w:pStyle w:val="NoSpacing"/>
              <w:rPr>
                <w:ins w:id="164" w:author="Mark Underwood" w:date="2015-04-28T11:54:00Z"/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3B7615" w:rsidRDefault="003B7615" w:rsidP="00055D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7615" w:rsidRPr="000152A9" w:rsidRDefault="000152A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52A9">
        <w:rPr>
          <w:rFonts w:ascii="Times New Roman" w:eastAsia="Times New Roman" w:hAnsi="Times New Roman" w:cs="Times New Roman"/>
          <w:bCs/>
          <w:sz w:val="24"/>
          <w:szCs w:val="24"/>
        </w:rPr>
        <w:t>Note: No proprietary or confidential information should be included</w:t>
      </w:r>
    </w:p>
    <w:p w:rsidR="000152A9" w:rsidRDefault="000152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055D84" w:rsidRDefault="000152A9" w:rsidP="00055D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Examples using previous draft</w:t>
      </w:r>
    </w:p>
    <w:p w:rsidR="000152A9" w:rsidRDefault="000152A9" w:rsidP="00055D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555"/>
        <w:gridCol w:w="1529"/>
        <w:gridCol w:w="5433"/>
      </w:tblGrid>
      <w:tr w:rsidR="003B7615" w:rsidRPr="00C77AEF" w:rsidTr="000152A9">
        <w:tc>
          <w:tcPr>
            <w:tcW w:w="2217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Title</w:t>
            </w:r>
          </w:p>
        </w:tc>
        <w:tc>
          <w:tcPr>
            <w:tcW w:w="7264" w:type="dxa"/>
            <w:gridSpan w:val="2"/>
          </w:tcPr>
          <w:p w:rsidR="003B7615" w:rsidRPr="00C77AEF" w:rsidRDefault="00C77AEF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sz w:val="20"/>
                <w:szCs w:val="20"/>
              </w:rPr>
              <w:t>Particle Physics: Analysis of LHC (Large Hadron Collider) Data (Discovery of Higgs particle)</w:t>
            </w:r>
          </w:p>
        </w:tc>
      </w:tr>
      <w:tr w:rsidR="009E410B" w:rsidRPr="00C77AEF" w:rsidTr="000152A9">
        <w:tc>
          <w:tcPr>
            <w:tcW w:w="2217" w:type="dxa"/>
            <w:gridSpan w:val="2"/>
          </w:tcPr>
          <w:p w:rsidR="009E410B" w:rsidRPr="00C77AEF" w:rsidRDefault="009E410B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Vertical</w:t>
            </w:r>
          </w:p>
        </w:tc>
        <w:tc>
          <w:tcPr>
            <w:tcW w:w="7264" w:type="dxa"/>
            <w:gridSpan w:val="2"/>
          </w:tcPr>
          <w:p w:rsidR="009E410B" w:rsidRPr="00C77AEF" w:rsidRDefault="009E410B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Fundamental Scientific Research</w:t>
            </w:r>
          </w:p>
        </w:tc>
      </w:tr>
      <w:tr w:rsidR="003B7615" w:rsidRPr="00C77AEF" w:rsidTr="000152A9">
        <w:tc>
          <w:tcPr>
            <w:tcW w:w="2217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Author/Company</w:t>
            </w:r>
            <w:r w:rsidR="000152A9">
              <w:rPr>
                <w:rFonts w:ascii="Arial" w:hAnsi="Arial" w:cs="Arial"/>
                <w:b/>
                <w:sz w:val="20"/>
                <w:szCs w:val="20"/>
              </w:rPr>
              <w:t>/email</w:t>
            </w:r>
          </w:p>
        </w:tc>
        <w:tc>
          <w:tcPr>
            <w:tcW w:w="7264" w:type="dxa"/>
            <w:gridSpan w:val="2"/>
          </w:tcPr>
          <w:p w:rsidR="003B7615" w:rsidRPr="00C77AEF" w:rsidRDefault="00C77AEF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sz w:val="20"/>
                <w:szCs w:val="20"/>
              </w:rPr>
              <w:t>Geoffrey Fox, Indiana University</w:t>
            </w:r>
            <w:r w:rsidR="000152A9">
              <w:rPr>
                <w:rFonts w:ascii="Arial" w:hAnsi="Arial" w:cs="Arial"/>
                <w:sz w:val="20"/>
                <w:szCs w:val="20"/>
              </w:rPr>
              <w:t xml:space="preserve"> gcf@indiana.edu</w:t>
            </w:r>
          </w:p>
        </w:tc>
      </w:tr>
      <w:tr w:rsidR="003B7615" w:rsidRPr="00C77AEF" w:rsidTr="000152A9">
        <w:tc>
          <w:tcPr>
            <w:tcW w:w="2217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Actors/Stakeholders and their roles and responsibilities </w:t>
            </w:r>
          </w:p>
        </w:tc>
        <w:tc>
          <w:tcPr>
            <w:tcW w:w="7264" w:type="dxa"/>
            <w:gridSpan w:val="2"/>
          </w:tcPr>
          <w:p w:rsidR="003B7615" w:rsidRPr="00C77AEF" w:rsidRDefault="00706240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Physicists(Design and Identify need for Experiment, </w:t>
            </w:r>
            <w:r w:rsidR="00C77AEF"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Analyze</w:t>
            </w: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Data) Systems Staff (Design, Build and Support distributed Computing Grid), Accelerator Physicists (Design, Build and Run Accelerator)</w:t>
            </w:r>
            <w:r w:rsidR="00C77AEF"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Government (funding based on long term importance of discoveries in field))</w:t>
            </w:r>
          </w:p>
        </w:tc>
      </w:tr>
      <w:tr w:rsidR="003B7615" w:rsidRPr="00C77AEF" w:rsidTr="000152A9">
        <w:tc>
          <w:tcPr>
            <w:tcW w:w="2217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7264" w:type="dxa"/>
            <w:gridSpan w:val="2"/>
          </w:tcPr>
          <w:p w:rsidR="003B7615" w:rsidRPr="00C77AEF" w:rsidRDefault="00C77AEF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sz w:val="20"/>
                <w:szCs w:val="20"/>
              </w:rPr>
              <w:t>Understanding properties of fundamental particles</w:t>
            </w:r>
          </w:p>
          <w:p w:rsidR="003B7615" w:rsidRPr="00C77AEF" w:rsidRDefault="003B7615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7615" w:rsidRPr="00C77AEF" w:rsidTr="000152A9">
        <w:tc>
          <w:tcPr>
            <w:tcW w:w="2217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Description</w:t>
            </w:r>
          </w:p>
        </w:tc>
        <w:tc>
          <w:tcPr>
            <w:tcW w:w="7264" w:type="dxa"/>
            <w:gridSpan w:val="2"/>
          </w:tcPr>
          <w:p w:rsidR="003B7615" w:rsidRPr="00C77AEF" w:rsidRDefault="00C77AEF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sz w:val="20"/>
                <w:szCs w:val="20"/>
              </w:rPr>
              <w:t>CERN LHC Accelerator and Monte Carlo producing events describing particle-</w:t>
            </w:r>
            <w:r w:rsidR="00223C1A" w:rsidRPr="00C77AEF">
              <w:rPr>
                <w:rFonts w:ascii="Arial" w:hAnsi="Arial" w:cs="Arial"/>
                <w:sz w:val="20"/>
                <w:szCs w:val="20"/>
              </w:rPr>
              <w:t>apparatus</w:t>
            </w:r>
            <w:r w:rsidRPr="00C77AEF">
              <w:rPr>
                <w:rFonts w:ascii="Arial" w:hAnsi="Arial" w:cs="Arial"/>
                <w:sz w:val="20"/>
                <w:szCs w:val="20"/>
              </w:rPr>
              <w:t xml:space="preserve"> interaction. Processed information defines physics properties of events (lists of particles with type and momenta)</w:t>
            </w:r>
          </w:p>
        </w:tc>
      </w:tr>
      <w:tr w:rsidR="003B7615" w:rsidRPr="00C77AEF" w:rsidTr="000152A9">
        <w:trPr>
          <w:trHeight w:val="350"/>
        </w:trPr>
        <w:tc>
          <w:tcPr>
            <w:tcW w:w="1662" w:type="dxa"/>
            <w:vMerge w:val="restart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Current </w:t>
            </w:r>
          </w:p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Solutions</w:t>
            </w:r>
          </w:p>
        </w:tc>
        <w:tc>
          <w:tcPr>
            <w:tcW w:w="2084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Compute(System)</w:t>
            </w:r>
          </w:p>
        </w:tc>
        <w:tc>
          <w:tcPr>
            <w:tcW w:w="5735" w:type="dxa"/>
          </w:tcPr>
          <w:p w:rsidR="003B7615" w:rsidRPr="00C77AEF" w:rsidRDefault="00C77AEF" w:rsidP="00706240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200,000 cores running “continuously” arranged in 3 tiers (CERN, “Continents/Countries”. “Universities”). Uses “High Throughput Computing” (Pleasing parallel).</w:t>
            </w:r>
          </w:p>
        </w:tc>
      </w:tr>
      <w:tr w:rsidR="003B7615" w:rsidRPr="00C77AEF" w:rsidTr="000152A9">
        <w:trPr>
          <w:trHeight w:val="350"/>
        </w:trPr>
        <w:tc>
          <w:tcPr>
            <w:tcW w:w="1662" w:type="dxa"/>
            <w:vMerge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84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Storage</w:t>
            </w:r>
          </w:p>
        </w:tc>
        <w:tc>
          <w:tcPr>
            <w:tcW w:w="5735" w:type="dxa"/>
          </w:tcPr>
          <w:p w:rsidR="003B7615" w:rsidRPr="00C77AEF" w:rsidRDefault="00706240" w:rsidP="00706240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sz w:val="20"/>
                <w:szCs w:val="20"/>
              </w:rPr>
              <w:t xml:space="preserve">Mainly </w:t>
            </w:r>
            <w:r w:rsidR="00C77AEF"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Distributed cached files</w:t>
            </w:r>
          </w:p>
        </w:tc>
      </w:tr>
      <w:tr w:rsidR="003B7615" w:rsidRPr="00C77AEF" w:rsidTr="000152A9">
        <w:trPr>
          <w:trHeight w:val="350"/>
        </w:trPr>
        <w:tc>
          <w:tcPr>
            <w:tcW w:w="1662" w:type="dxa"/>
            <w:vMerge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84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Analytics(Software)</w:t>
            </w:r>
          </w:p>
        </w:tc>
        <w:tc>
          <w:tcPr>
            <w:tcW w:w="5735" w:type="dxa"/>
          </w:tcPr>
          <w:p w:rsidR="00CF5446" w:rsidRPr="000152A9" w:rsidRDefault="00C77AEF" w:rsidP="00706240">
            <w:pPr>
              <w:pStyle w:val="NoSpacing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Initial analysis is processing of experimental data specific to each experiment (ALICE, ATLAS, CMS, </w:t>
            </w:r>
            <w:proofErr w:type="spellStart"/>
            <w:proofErr w:type="gramStart"/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LHCb</w:t>
            </w:r>
            <w:proofErr w:type="spellEnd"/>
            <w:proofErr w:type="gramEnd"/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 producing summary information. Second step in analysis uses “exploration” (histograms, scatter-plots) with model fits. Substantial Monte-Carlo computations to estimate analysis quality</w:t>
            </w:r>
          </w:p>
        </w:tc>
      </w:tr>
      <w:tr w:rsidR="003B7615" w:rsidRPr="00C77AEF" w:rsidTr="000152A9">
        <w:trPr>
          <w:trHeight w:val="350"/>
        </w:trPr>
        <w:tc>
          <w:tcPr>
            <w:tcW w:w="1662" w:type="dxa"/>
            <w:vMerge w:val="restart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Big Data </w:t>
            </w:r>
            <w:r w:rsidRPr="00C77AEF">
              <w:rPr>
                <w:rFonts w:ascii="Arial" w:hAnsi="Arial" w:cs="Arial"/>
                <w:b/>
                <w:sz w:val="20"/>
                <w:szCs w:val="20"/>
              </w:rPr>
              <w:br/>
              <w:t>Characteristics</w:t>
            </w:r>
          </w:p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84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Volume (size)</w:t>
            </w:r>
          </w:p>
        </w:tc>
        <w:tc>
          <w:tcPr>
            <w:tcW w:w="5735" w:type="dxa"/>
          </w:tcPr>
          <w:p w:rsidR="003B7615" w:rsidRPr="00C77AEF" w:rsidRDefault="00C77AEF" w:rsidP="00706240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sz w:val="20"/>
                <w:szCs w:val="20"/>
              </w:rPr>
              <w:t>15 Petabytes per year from Accelerator and Analysis</w:t>
            </w:r>
          </w:p>
        </w:tc>
      </w:tr>
      <w:tr w:rsidR="003B7615" w:rsidRPr="00C77AEF" w:rsidTr="000152A9">
        <w:trPr>
          <w:trHeight w:val="267"/>
        </w:trPr>
        <w:tc>
          <w:tcPr>
            <w:tcW w:w="1662" w:type="dxa"/>
            <w:vMerge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84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Velocity</w:t>
            </w:r>
          </w:p>
        </w:tc>
        <w:tc>
          <w:tcPr>
            <w:tcW w:w="5735" w:type="dxa"/>
          </w:tcPr>
          <w:p w:rsidR="003B7615" w:rsidRPr="00C77AEF" w:rsidRDefault="00C77AEF" w:rsidP="00706240">
            <w:pPr>
              <w:pStyle w:val="NoSpacing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Real time with some long "shut downs" with no data except Monte Carlo</w:t>
            </w:r>
          </w:p>
        </w:tc>
      </w:tr>
      <w:tr w:rsidR="003B7615" w:rsidRPr="00C77AEF" w:rsidTr="000152A9">
        <w:trPr>
          <w:trHeight w:val="305"/>
        </w:trPr>
        <w:tc>
          <w:tcPr>
            <w:tcW w:w="1662" w:type="dxa"/>
            <w:vMerge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84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Variety</w:t>
            </w:r>
          </w:p>
        </w:tc>
        <w:tc>
          <w:tcPr>
            <w:tcW w:w="5735" w:type="dxa"/>
          </w:tcPr>
          <w:p w:rsidR="003B7615" w:rsidRPr="00C77AEF" w:rsidRDefault="00C77AEF" w:rsidP="00706240">
            <w:pPr>
              <w:pStyle w:val="NoSpacing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Lots of types of events with from 2- few hundred final particle but all data is collection of particles after initial analysis</w:t>
            </w:r>
          </w:p>
        </w:tc>
      </w:tr>
      <w:tr w:rsidR="003B7615" w:rsidRPr="00C77AEF" w:rsidTr="000152A9">
        <w:trPr>
          <w:trHeight w:val="267"/>
        </w:trPr>
        <w:tc>
          <w:tcPr>
            <w:tcW w:w="1662" w:type="dxa"/>
            <w:vMerge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84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Veracity (Robustness Issues)</w:t>
            </w:r>
          </w:p>
        </w:tc>
        <w:tc>
          <w:tcPr>
            <w:tcW w:w="5735" w:type="dxa"/>
          </w:tcPr>
          <w:p w:rsidR="003B7615" w:rsidRPr="00C77AEF" w:rsidRDefault="00706240" w:rsidP="00706240">
            <w:pPr>
              <w:pStyle w:val="NoSpacing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One can lose modest amount of data without much pain as errors proportional to 1/</w:t>
            </w:r>
            <w:proofErr w:type="spellStart"/>
            <w:proofErr w:type="gramStart"/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SquareRoot</w:t>
            </w:r>
            <w:proofErr w:type="spellEnd"/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Events gathered). Importance that accelerator and experimental apparatus work both well and in understood fashion. Otherwise data too "dirty"/"uncorrectable"</w:t>
            </w:r>
          </w:p>
        </w:tc>
      </w:tr>
      <w:tr w:rsidR="003B7615" w:rsidRPr="00C77AEF" w:rsidTr="000152A9">
        <w:trPr>
          <w:trHeight w:val="267"/>
        </w:trPr>
        <w:tc>
          <w:tcPr>
            <w:tcW w:w="1662" w:type="dxa"/>
            <w:vMerge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84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Visualization</w:t>
            </w:r>
          </w:p>
        </w:tc>
        <w:tc>
          <w:tcPr>
            <w:tcW w:w="5735" w:type="dxa"/>
          </w:tcPr>
          <w:p w:rsidR="003B7615" w:rsidRPr="00C77AEF" w:rsidRDefault="00C77AEF" w:rsidP="00706240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sz w:val="20"/>
                <w:szCs w:val="20"/>
              </w:rPr>
              <w:t>Modest use of visualization outside histograms and model fits</w:t>
            </w:r>
          </w:p>
        </w:tc>
      </w:tr>
      <w:tr w:rsidR="003B7615" w:rsidRPr="00C77AEF" w:rsidTr="000152A9">
        <w:trPr>
          <w:trHeight w:val="267"/>
        </w:trPr>
        <w:tc>
          <w:tcPr>
            <w:tcW w:w="1662" w:type="dxa"/>
            <w:vMerge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84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Data Quality</w:t>
            </w:r>
          </w:p>
        </w:tc>
        <w:tc>
          <w:tcPr>
            <w:tcW w:w="5735" w:type="dxa"/>
          </w:tcPr>
          <w:p w:rsidR="003B7615" w:rsidRPr="00C77AEF" w:rsidRDefault="00C77AEF" w:rsidP="00706240">
            <w:pPr>
              <w:pStyle w:val="NoSpacing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Huge effort to make certain complex apparatus well understood and "corrections" properly applied to data. Often requires data to be re-</w:t>
            </w:r>
            <w:proofErr w:type="spellStart"/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analysed</w:t>
            </w:r>
            <w:proofErr w:type="spellEnd"/>
          </w:p>
        </w:tc>
      </w:tr>
      <w:tr w:rsidR="003B7615" w:rsidRPr="00C77AEF" w:rsidTr="000152A9">
        <w:tc>
          <w:tcPr>
            <w:tcW w:w="2217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Big Data Specific Challenges (Gaps)</w:t>
            </w:r>
          </w:p>
        </w:tc>
        <w:tc>
          <w:tcPr>
            <w:tcW w:w="7264" w:type="dxa"/>
            <w:gridSpan w:val="2"/>
          </w:tcPr>
          <w:p w:rsidR="003B7615" w:rsidRPr="00C77AEF" w:rsidRDefault="00706240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Analysis system set up before clouds. </w:t>
            </w:r>
            <w:r w:rsid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Clouds have been shown to be effective for this type of problem. </w:t>
            </w: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Object databases </w:t>
            </w:r>
            <w:r w:rsidR="00C77AEF"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(Objectivity) </w:t>
            </w: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were explored for this use case</w:t>
            </w:r>
          </w:p>
          <w:p w:rsidR="003B7615" w:rsidRPr="00C77AEF" w:rsidRDefault="003B7615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B7615" w:rsidRPr="00C77AEF" w:rsidRDefault="003B7615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B7615" w:rsidRPr="00C77AEF" w:rsidRDefault="003B7615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7615" w:rsidRPr="00C77AEF" w:rsidTr="000152A9">
        <w:tc>
          <w:tcPr>
            <w:tcW w:w="2217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Security &amp; Privacy</w:t>
            </w:r>
          </w:p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Requirements</w:t>
            </w:r>
          </w:p>
        </w:tc>
        <w:tc>
          <w:tcPr>
            <w:tcW w:w="7264" w:type="dxa"/>
            <w:gridSpan w:val="2"/>
          </w:tcPr>
          <w:p w:rsidR="003B7615" w:rsidRPr="00C77AEF" w:rsidRDefault="00C77AEF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sz w:val="20"/>
                <w:szCs w:val="20"/>
              </w:rPr>
              <w:t xml:space="preserve">Not critical </w:t>
            </w:r>
            <w:r w:rsidR="00223C1A">
              <w:rPr>
                <w:rFonts w:ascii="Arial" w:hAnsi="Arial" w:cs="Arial"/>
                <w:sz w:val="20"/>
                <w:szCs w:val="20"/>
              </w:rPr>
              <w:t>although the different experiments keep results confidential until verified and presented.</w:t>
            </w:r>
          </w:p>
          <w:p w:rsidR="003B7615" w:rsidRPr="00C77AEF" w:rsidRDefault="003B7615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B7615" w:rsidRPr="00C77AEF" w:rsidRDefault="003B7615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7615" w:rsidRPr="00C77AEF" w:rsidTr="000152A9">
        <w:tc>
          <w:tcPr>
            <w:tcW w:w="2217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More Information (URLs)</w:t>
            </w:r>
          </w:p>
        </w:tc>
        <w:tc>
          <w:tcPr>
            <w:tcW w:w="7264" w:type="dxa"/>
            <w:gridSpan w:val="2"/>
          </w:tcPr>
          <w:p w:rsidR="00C77AEF" w:rsidRPr="00C77AEF" w:rsidRDefault="00C77AEF" w:rsidP="00C77AEF">
            <w:pPr>
              <w:pStyle w:val="NoSpacing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http://grids.ucs.indiana.edu/ptliupages/publications/ Where%20does%20all%20the%20data%20come%20from%20v7.pdf</w:t>
            </w:r>
          </w:p>
          <w:p w:rsidR="003B7615" w:rsidRPr="00C77AEF" w:rsidRDefault="003B7615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52A9" w:rsidRPr="00C77AEF" w:rsidTr="000152A9">
        <w:tc>
          <w:tcPr>
            <w:tcW w:w="2217" w:type="dxa"/>
            <w:gridSpan w:val="2"/>
          </w:tcPr>
          <w:p w:rsidR="000152A9" w:rsidRPr="00C77AEF" w:rsidRDefault="000152A9" w:rsidP="000152A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Highlight issues for generalizing this use case (e.g. for ref. architecture) </w:t>
            </w:r>
          </w:p>
        </w:tc>
        <w:tc>
          <w:tcPr>
            <w:tcW w:w="7264" w:type="dxa"/>
            <w:gridSpan w:val="2"/>
          </w:tcPr>
          <w:p w:rsidR="000152A9" w:rsidRDefault="000152A9" w:rsidP="000152A9">
            <w:pPr>
              <w:pStyle w:val="NoSpacing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1. Shall be able to analyze large amount of data in a parallel fashion </w:t>
            </w:r>
          </w:p>
          <w:p w:rsidR="000152A9" w:rsidRDefault="000152A9" w:rsidP="000152A9">
            <w:pPr>
              <w:pStyle w:val="NoSpacing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2. Shall be able to process huge amount of data in a parallel fashion</w:t>
            </w:r>
          </w:p>
          <w:p w:rsidR="000152A9" w:rsidRDefault="000152A9" w:rsidP="000152A9">
            <w:pPr>
              <w:pStyle w:val="NoSpacing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3. Shall be able to perform analytic and processing in multi-nodes (200,000 cores) computing cluster </w:t>
            </w:r>
          </w:p>
          <w:p w:rsidR="000152A9" w:rsidRPr="00C77AEF" w:rsidRDefault="000152A9" w:rsidP="000152A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4. Shall be able to convert legacy computing infrastructure into generic big data computing environment</w:t>
            </w:r>
          </w:p>
        </w:tc>
      </w:tr>
      <w:tr w:rsidR="000152A9" w:rsidRPr="00C77AEF" w:rsidTr="000152A9">
        <w:tc>
          <w:tcPr>
            <w:tcW w:w="9481" w:type="dxa"/>
            <w:gridSpan w:val="4"/>
          </w:tcPr>
          <w:p w:rsidR="000152A9" w:rsidRPr="00C77AEF" w:rsidRDefault="000152A9" w:rsidP="000152A9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Note: </w:t>
            </w:r>
            <w:r w:rsidRPr="00C77AEF">
              <w:rPr>
                <w:rFonts w:ascii="Arial" w:hAnsi="Arial" w:cs="Arial"/>
                <w:sz w:val="20"/>
                <w:szCs w:val="20"/>
              </w:rPr>
              <w:t>&lt;additional comments&gt;</w:t>
            </w:r>
          </w:p>
        </w:tc>
      </w:tr>
    </w:tbl>
    <w:p w:rsidR="003B7615" w:rsidRDefault="003B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531"/>
        <w:gridCol w:w="1531"/>
        <w:gridCol w:w="5452"/>
      </w:tblGrid>
      <w:tr w:rsidR="003B7615" w:rsidTr="00167A7A">
        <w:tc>
          <w:tcPr>
            <w:tcW w:w="2087" w:type="dxa"/>
            <w:gridSpan w:val="2"/>
          </w:tcPr>
          <w:p w:rsidR="003B7615" w:rsidRPr="00215C5D" w:rsidRDefault="003B7615" w:rsidP="00167A7A">
            <w:pPr>
              <w:pStyle w:val="NoSpacing"/>
              <w:jc w:val="right"/>
              <w:rPr>
                <w:b/>
              </w:rPr>
            </w:pPr>
            <w:r w:rsidRPr="00215C5D">
              <w:rPr>
                <w:b/>
              </w:rPr>
              <w:t>Use Case Title</w:t>
            </w:r>
          </w:p>
        </w:tc>
        <w:tc>
          <w:tcPr>
            <w:tcW w:w="7489" w:type="dxa"/>
            <w:gridSpan w:val="2"/>
          </w:tcPr>
          <w:p w:rsidR="003B7615" w:rsidRDefault="00223C1A" w:rsidP="00167A7A">
            <w:pPr>
              <w:pStyle w:val="NoSpacing"/>
            </w:pPr>
            <w:r w:rsidRPr="00223C1A">
              <w:t>Netflix Movie Service</w:t>
            </w:r>
          </w:p>
        </w:tc>
      </w:tr>
      <w:tr w:rsidR="009E410B" w:rsidTr="00167A7A">
        <w:tc>
          <w:tcPr>
            <w:tcW w:w="2087" w:type="dxa"/>
            <w:gridSpan w:val="2"/>
          </w:tcPr>
          <w:p w:rsidR="009E410B" w:rsidRPr="00215C5D" w:rsidRDefault="009E410B" w:rsidP="00167A7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Vertical</w:t>
            </w:r>
          </w:p>
        </w:tc>
        <w:tc>
          <w:tcPr>
            <w:tcW w:w="7489" w:type="dxa"/>
            <w:gridSpan w:val="2"/>
          </w:tcPr>
          <w:p w:rsidR="009E410B" w:rsidRPr="00223C1A" w:rsidRDefault="009E410B" w:rsidP="00167A7A">
            <w:pPr>
              <w:pStyle w:val="NoSpacing"/>
            </w:pPr>
            <w:r>
              <w:t>Commercial Cloud Consumer Services</w:t>
            </w:r>
          </w:p>
        </w:tc>
      </w:tr>
      <w:tr w:rsidR="003B7615" w:rsidTr="00167A7A">
        <w:tc>
          <w:tcPr>
            <w:tcW w:w="2087" w:type="dxa"/>
            <w:gridSpan w:val="2"/>
          </w:tcPr>
          <w:p w:rsidR="003B7615" w:rsidRPr="00215C5D" w:rsidRDefault="003B7615" w:rsidP="00167A7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Author/Company</w:t>
            </w:r>
            <w:r w:rsidR="000152A9">
              <w:rPr>
                <w:b/>
              </w:rPr>
              <w:t>/email</w:t>
            </w:r>
          </w:p>
        </w:tc>
        <w:tc>
          <w:tcPr>
            <w:tcW w:w="7489" w:type="dxa"/>
            <w:gridSpan w:val="2"/>
          </w:tcPr>
          <w:p w:rsidR="003B7615" w:rsidRDefault="00223C1A" w:rsidP="00167A7A">
            <w:pPr>
              <w:pStyle w:val="NoSpacing"/>
            </w:pPr>
            <w:r w:rsidRPr="00C77AEF">
              <w:rPr>
                <w:rFonts w:ascii="Arial" w:hAnsi="Arial" w:cs="Arial"/>
                <w:sz w:val="20"/>
                <w:szCs w:val="20"/>
              </w:rPr>
              <w:t>Geoffrey Fox, Indiana University</w:t>
            </w:r>
            <w:r w:rsidR="000152A9">
              <w:rPr>
                <w:rFonts w:ascii="Arial" w:hAnsi="Arial" w:cs="Arial"/>
                <w:sz w:val="20"/>
                <w:szCs w:val="20"/>
              </w:rPr>
              <w:t xml:space="preserve"> gcf@indiana.edu</w:t>
            </w:r>
          </w:p>
        </w:tc>
      </w:tr>
      <w:tr w:rsidR="003B7615" w:rsidTr="00167A7A">
        <w:tc>
          <w:tcPr>
            <w:tcW w:w="2087" w:type="dxa"/>
            <w:gridSpan w:val="2"/>
          </w:tcPr>
          <w:p w:rsidR="003B7615" w:rsidRPr="00215C5D" w:rsidRDefault="003B7615" w:rsidP="00167A7A">
            <w:pPr>
              <w:pStyle w:val="NoSpacing"/>
              <w:jc w:val="right"/>
              <w:rPr>
                <w:b/>
              </w:rPr>
            </w:pPr>
            <w:r w:rsidRPr="00215C5D">
              <w:rPr>
                <w:b/>
              </w:rPr>
              <w:t>Actors</w:t>
            </w:r>
            <w:r>
              <w:rPr>
                <w:b/>
              </w:rPr>
              <w:t>/Stakeholders and their roles and responsibilities</w:t>
            </w:r>
            <w:r w:rsidRPr="00215C5D">
              <w:rPr>
                <w:b/>
              </w:rPr>
              <w:t xml:space="preserve"> </w:t>
            </w:r>
          </w:p>
        </w:tc>
        <w:tc>
          <w:tcPr>
            <w:tcW w:w="7489" w:type="dxa"/>
            <w:gridSpan w:val="2"/>
          </w:tcPr>
          <w:p w:rsidR="003B7615" w:rsidRDefault="00326EF5" w:rsidP="00167A7A">
            <w:pPr>
              <w:pStyle w:val="NoSpacing"/>
            </w:pPr>
            <w:r>
              <w:t>Netflix Company (Grow sustainable Business), Cloud Provider (Support streaming and data analysis), Client user (Identify and watch good movies on demand)</w:t>
            </w:r>
          </w:p>
        </w:tc>
      </w:tr>
      <w:tr w:rsidR="003B7615" w:rsidTr="00167A7A">
        <w:tc>
          <w:tcPr>
            <w:tcW w:w="2087" w:type="dxa"/>
            <w:gridSpan w:val="2"/>
          </w:tcPr>
          <w:p w:rsidR="003B7615" w:rsidRPr="00215C5D" w:rsidRDefault="003B7615" w:rsidP="00167A7A">
            <w:pPr>
              <w:pStyle w:val="NoSpacing"/>
              <w:jc w:val="right"/>
              <w:rPr>
                <w:b/>
              </w:rPr>
            </w:pPr>
            <w:r w:rsidRPr="00215C5D">
              <w:rPr>
                <w:b/>
              </w:rPr>
              <w:t>Goals</w:t>
            </w:r>
          </w:p>
        </w:tc>
        <w:tc>
          <w:tcPr>
            <w:tcW w:w="7489" w:type="dxa"/>
            <w:gridSpan w:val="2"/>
          </w:tcPr>
          <w:p w:rsidR="003B7615" w:rsidRDefault="00223C1A" w:rsidP="00B815AA">
            <w:pPr>
              <w:pStyle w:val="NoSpacing"/>
            </w:pPr>
            <w:r w:rsidRPr="00223C1A">
              <w:t xml:space="preserve">Allow streaming of user selected movies to satisfy multiple objectives </w:t>
            </w:r>
            <w:r w:rsidR="001E12F2">
              <w:t xml:space="preserve">(for different stakeholders) </w:t>
            </w:r>
            <w:r w:rsidRPr="00223C1A">
              <w:t>-- especially retaining subscribers.</w:t>
            </w:r>
            <w:r w:rsidR="00B815AA">
              <w:t xml:space="preserve"> Find best possible </w:t>
            </w:r>
            <w:r w:rsidR="003472A4">
              <w:t>ordering of a set of videos for a user (household) within a given context in real-time; maximize movie consumption.</w:t>
            </w:r>
          </w:p>
        </w:tc>
      </w:tr>
      <w:tr w:rsidR="003B7615" w:rsidTr="00167A7A">
        <w:tc>
          <w:tcPr>
            <w:tcW w:w="2087" w:type="dxa"/>
            <w:gridSpan w:val="2"/>
          </w:tcPr>
          <w:p w:rsidR="003B7615" w:rsidRPr="00215C5D" w:rsidRDefault="003B7615" w:rsidP="00167A7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Use Case Description</w:t>
            </w:r>
          </w:p>
        </w:tc>
        <w:tc>
          <w:tcPr>
            <w:tcW w:w="7489" w:type="dxa"/>
            <w:gridSpan w:val="2"/>
          </w:tcPr>
          <w:p w:rsidR="003B7615" w:rsidRDefault="00223C1A" w:rsidP="00167A7A">
            <w:pPr>
              <w:pStyle w:val="NoSpacing"/>
            </w:pPr>
            <w:r w:rsidRPr="00223C1A">
              <w:t>Digital movies stored in cloud with metadata; user profiles and rankings for small fraction of movies for each user</w:t>
            </w:r>
            <w:r w:rsidR="001E12F2">
              <w:t xml:space="preserve">. </w:t>
            </w:r>
            <w:r w:rsidR="009E410B">
              <w:t xml:space="preserve">Use multiple criteria – content based recommender system; user-based recommender system; diversity. </w:t>
            </w:r>
            <w:r w:rsidR="001E12F2">
              <w:t>Refine algorithms continuously with A/B testing.</w:t>
            </w:r>
          </w:p>
          <w:p w:rsidR="003B7615" w:rsidRDefault="003B7615" w:rsidP="00167A7A">
            <w:pPr>
              <w:pStyle w:val="NoSpacing"/>
            </w:pPr>
          </w:p>
        </w:tc>
      </w:tr>
      <w:tr w:rsidR="003B7615" w:rsidTr="00167A7A">
        <w:trPr>
          <w:trHeight w:val="350"/>
        </w:trPr>
        <w:tc>
          <w:tcPr>
            <w:tcW w:w="1556" w:type="dxa"/>
            <w:vMerge w:val="restart"/>
          </w:tcPr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 xml:space="preserve">Current </w:t>
            </w:r>
          </w:p>
          <w:p w:rsidR="003B7615" w:rsidRPr="00215C5D" w:rsidRDefault="003B7615" w:rsidP="00167A7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Solutions</w:t>
            </w:r>
          </w:p>
        </w:tc>
        <w:tc>
          <w:tcPr>
            <w:tcW w:w="2062" w:type="dxa"/>
            <w:gridSpan w:val="2"/>
          </w:tcPr>
          <w:p w:rsidR="003B7615" w:rsidRPr="00055D84" w:rsidRDefault="003B7615" w:rsidP="00167A7A">
            <w:pPr>
              <w:pStyle w:val="NoSpacing"/>
              <w:jc w:val="right"/>
              <w:rPr>
                <w:b/>
              </w:rPr>
            </w:pPr>
            <w:r w:rsidRPr="00055D84">
              <w:rPr>
                <w:b/>
              </w:rPr>
              <w:t>Compute(System)</w:t>
            </w:r>
          </w:p>
        </w:tc>
        <w:tc>
          <w:tcPr>
            <w:tcW w:w="5958" w:type="dxa"/>
          </w:tcPr>
          <w:p w:rsidR="003B7615" w:rsidRPr="00215C5D" w:rsidRDefault="00223C1A" w:rsidP="00167A7A">
            <w:pPr>
              <w:pStyle w:val="NoSpacing"/>
            </w:pPr>
            <w:r w:rsidRPr="00223C1A">
              <w:t>Amazon Web Services AWS</w:t>
            </w:r>
            <w:r w:rsidR="003472A4">
              <w:t xml:space="preserve"> with Hadoop and Pig.</w:t>
            </w:r>
          </w:p>
        </w:tc>
      </w:tr>
      <w:tr w:rsidR="003B7615" w:rsidTr="00167A7A">
        <w:trPr>
          <w:trHeight w:val="350"/>
        </w:trPr>
        <w:tc>
          <w:tcPr>
            <w:tcW w:w="1556" w:type="dxa"/>
            <w:vMerge/>
          </w:tcPr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</w:p>
        </w:tc>
        <w:tc>
          <w:tcPr>
            <w:tcW w:w="2062" w:type="dxa"/>
            <w:gridSpan w:val="2"/>
          </w:tcPr>
          <w:p w:rsidR="003B7615" w:rsidRPr="00055D84" w:rsidRDefault="003B7615" w:rsidP="00167A7A">
            <w:pPr>
              <w:pStyle w:val="NoSpacing"/>
              <w:jc w:val="right"/>
              <w:rPr>
                <w:b/>
              </w:rPr>
            </w:pPr>
            <w:r w:rsidRPr="00055D84">
              <w:rPr>
                <w:b/>
              </w:rPr>
              <w:t>Storage</w:t>
            </w:r>
          </w:p>
        </w:tc>
        <w:tc>
          <w:tcPr>
            <w:tcW w:w="5958" w:type="dxa"/>
          </w:tcPr>
          <w:p w:rsidR="003B7615" w:rsidRPr="00215C5D" w:rsidRDefault="00223C1A" w:rsidP="00167A7A">
            <w:pPr>
              <w:pStyle w:val="NoSpacing"/>
            </w:pPr>
            <w:r w:rsidRPr="00223C1A">
              <w:t>Uses Cassandra NoSQL technology</w:t>
            </w:r>
            <w:r w:rsidR="003472A4">
              <w:t xml:space="preserve"> with Hive, Teradata</w:t>
            </w:r>
          </w:p>
        </w:tc>
      </w:tr>
      <w:tr w:rsidR="003B7615" w:rsidTr="00167A7A">
        <w:trPr>
          <w:trHeight w:val="350"/>
        </w:trPr>
        <w:tc>
          <w:tcPr>
            <w:tcW w:w="1556" w:type="dxa"/>
            <w:vMerge/>
          </w:tcPr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</w:p>
        </w:tc>
        <w:tc>
          <w:tcPr>
            <w:tcW w:w="2062" w:type="dxa"/>
            <w:gridSpan w:val="2"/>
          </w:tcPr>
          <w:p w:rsidR="003B7615" w:rsidRPr="00055D84" w:rsidRDefault="003B7615" w:rsidP="00167A7A">
            <w:pPr>
              <w:pStyle w:val="NoSpacing"/>
              <w:jc w:val="right"/>
              <w:rPr>
                <w:b/>
              </w:rPr>
            </w:pPr>
            <w:r w:rsidRPr="00055D84">
              <w:rPr>
                <w:b/>
              </w:rPr>
              <w:t>Analytics(Software)</w:t>
            </w:r>
          </w:p>
        </w:tc>
        <w:tc>
          <w:tcPr>
            <w:tcW w:w="5958" w:type="dxa"/>
          </w:tcPr>
          <w:p w:rsidR="003B7615" w:rsidRPr="00215C5D" w:rsidRDefault="00223C1A" w:rsidP="00167A7A">
            <w:pPr>
              <w:pStyle w:val="NoSpacing"/>
            </w:pPr>
            <w:r w:rsidRPr="00223C1A">
              <w:t>Recommender systems and streaming video delivery. Recommender systems</w:t>
            </w:r>
            <w:r w:rsidR="00B815AA">
              <w:t xml:space="preserve"> are always personalized and</w:t>
            </w:r>
            <w:r w:rsidRPr="00223C1A">
              <w:t xml:space="preserve"> use logistic/linear regression, elastic nets, matrix factorization, clustering, latent Dirichlet allocation, association rules, gradient boosted decision trees and others. Winner of Netflix competition (to improve ratings by 10%) combined over 100 different algorithms.</w:t>
            </w:r>
          </w:p>
        </w:tc>
      </w:tr>
      <w:tr w:rsidR="003B7615" w:rsidTr="00167A7A">
        <w:trPr>
          <w:trHeight w:val="350"/>
        </w:trPr>
        <w:tc>
          <w:tcPr>
            <w:tcW w:w="1556" w:type="dxa"/>
            <w:vMerge w:val="restart"/>
          </w:tcPr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 xml:space="preserve">Big Data </w:t>
            </w:r>
            <w:r>
              <w:rPr>
                <w:b/>
              </w:rPr>
              <w:br/>
              <w:t>Characteristics</w:t>
            </w:r>
          </w:p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</w:p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</w:p>
        </w:tc>
        <w:tc>
          <w:tcPr>
            <w:tcW w:w="2062" w:type="dxa"/>
            <w:gridSpan w:val="2"/>
          </w:tcPr>
          <w:p w:rsidR="003B7615" w:rsidRPr="00215C5D" w:rsidRDefault="003B7615" w:rsidP="00167A7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Volume (size)</w:t>
            </w:r>
          </w:p>
        </w:tc>
        <w:tc>
          <w:tcPr>
            <w:tcW w:w="5958" w:type="dxa"/>
          </w:tcPr>
          <w:p w:rsidR="003B7615" w:rsidRDefault="00223C1A" w:rsidP="00167A7A">
            <w:pPr>
              <w:pStyle w:val="NoSpacing"/>
            </w:pPr>
            <w:r w:rsidRPr="00223C1A">
              <w:t>Summer</w:t>
            </w:r>
            <w:r w:rsidR="003472A4">
              <w:t xml:space="preserve"> 2012. 25 million subscribers; </w:t>
            </w:r>
            <w:r w:rsidRPr="00223C1A">
              <w:t>4 million ratings per day; 3 million searches per day; 1 billion hours streamed in June 2012</w:t>
            </w:r>
            <w:r w:rsidR="003472A4">
              <w:t>. Cloud storage 2 petabytes (June 2013)</w:t>
            </w:r>
          </w:p>
        </w:tc>
      </w:tr>
      <w:tr w:rsidR="003B7615" w:rsidTr="00167A7A">
        <w:trPr>
          <w:trHeight w:val="267"/>
        </w:trPr>
        <w:tc>
          <w:tcPr>
            <w:tcW w:w="1556" w:type="dxa"/>
            <w:vMerge/>
          </w:tcPr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</w:p>
        </w:tc>
        <w:tc>
          <w:tcPr>
            <w:tcW w:w="2062" w:type="dxa"/>
            <w:gridSpan w:val="2"/>
          </w:tcPr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Velocity</w:t>
            </w:r>
          </w:p>
        </w:tc>
        <w:tc>
          <w:tcPr>
            <w:tcW w:w="5958" w:type="dxa"/>
          </w:tcPr>
          <w:p w:rsidR="003B7615" w:rsidRPr="009E410B" w:rsidRDefault="009E410B" w:rsidP="009E410B">
            <w:pPr>
              <w:pStyle w:val="NoSpacing"/>
            </w:pPr>
            <w:r>
              <w:t xml:space="preserve">Media and Rankings continually updated </w:t>
            </w:r>
          </w:p>
        </w:tc>
      </w:tr>
      <w:tr w:rsidR="003B7615" w:rsidTr="00167A7A">
        <w:trPr>
          <w:trHeight w:val="267"/>
        </w:trPr>
        <w:tc>
          <w:tcPr>
            <w:tcW w:w="1556" w:type="dxa"/>
            <w:vMerge/>
          </w:tcPr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</w:p>
        </w:tc>
        <w:tc>
          <w:tcPr>
            <w:tcW w:w="2062" w:type="dxa"/>
            <w:gridSpan w:val="2"/>
          </w:tcPr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Variety</w:t>
            </w:r>
          </w:p>
        </w:tc>
        <w:tc>
          <w:tcPr>
            <w:tcW w:w="5958" w:type="dxa"/>
          </w:tcPr>
          <w:p w:rsidR="003B7615" w:rsidRPr="009E410B" w:rsidRDefault="009E410B" w:rsidP="009E410B">
            <w:pPr>
              <w:pStyle w:val="NoSpacing"/>
            </w:pPr>
            <w:r w:rsidRPr="009E410B">
              <w:t>Data varies from digital media to user rankings, user profiles and media properties for content-based recommendations</w:t>
            </w:r>
          </w:p>
        </w:tc>
      </w:tr>
      <w:tr w:rsidR="003B7615" w:rsidTr="00167A7A">
        <w:trPr>
          <w:trHeight w:val="267"/>
        </w:trPr>
        <w:tc>
          <w:tcPr>
            <w:tcW w:w="1556" w:type="dxa"/>
            <w:vMerge/>
          </w:tcPr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</w:p>
        </w:tc>
        <w:tc>
          <w:tcPr>
            <w:tcW w:w="2062" w:type="dxa"/>
            <w:gridSpan w:val="2"/>
          </w:tcPr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Veracity (Robustness Issues)</w:t>
            </w:r>
          </w:p>
        </w:tc>
        <w:tc>
          <w:tcPr>
            <w:tcW w:w="5958" w:type="dxa"/>
          </w:tcPr>
          <w:p w:rsidR="003B7615" w:rsidRPr="009E410B" w:rsidRDefault="009E410B" w:rsidP="009E410B">
            <w:pPr>
              <w:pStyle w:val="NoSpacing"/>
            </w:pPr>
            <w:r>
              <w:t>Success of business requires excellent quality of service</w:t>
            </w:r>
          </w:p>
        </w:tc>
      </w:tr>
      <w:tr w:rsidR="003B7615" w:rsidTr="00167A7A">
        <w:trPr>
          <w:trHeight w:val="267"/>
        </w:trPr>
        <w:tc>
          <w:tcPr>
            <w:tcW w:w="1556" w:type="dxa"/>
            <w:vMerge/>
          </w:tcPr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</w:p>
        </w:tc>
        <w:tc>
          <w:tcPr>
            <w:tcW w:w="2062" w:type="dxa"/>
            <w:gridSpan w:val="2"/>
          </w:tcPr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5958" w:type="dxa"/>
          </w:tcPr>
          <w:p w:rsidR="003B7615" w:rsidRPr="009E410B" w:rsidRDefault="009E410B" w:rsidP="009E410B">
            <w:pPr>
              <w:pStyle w:val="NoSpacing"/>
            </w:pPr>
            <w:r>
              <w:t>Streaming media</w:t>
            </w:r>
          </w:p>
        </w:tc>
      </w:tr>
      <w:tr w:rsidR="003B7615" w:rsidTr="00167A7A">
        <w:trPr>
          <w:trHeight w:val="267"/>
        </w:trPr>
        <w:tc>
          <w:tcPr>
            <w:tcW w:w="1556" w:type="dxa"/>
            <w:vMerge/>
          </w:tcPr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</w:p>
        </w:tc>
        <w:tc>
          <w:tcPr>
            <w:tcW w:w="2062" w:type="dxa"/>
            <w:gridSpan w:val="2"/>
          </w:tcPr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Data Quality</w:t>
            </w:r>
          </w:p>
        </w:tc>
        <w:tc>
          <w:tcPr>
            <w:tcW w:w="5958" w:type="dxa"/>
          </w:tcPr>
          <w:p w:rsidR="003B7615" w:rsidRPr="009E410B" w:rsidRDefault="009E410B" w:rsidP="009E410B">
            <w:pPr>
              <w:pStyle w:val="NoSpacing"/>
            </w:pPr>
            <w:r>
              <w:t>Rankings are intrinsically “rough” data and need robust learning algorithms</w:t>
            </w:r>
          </w:p>
        </w:tc>
      </w:tr>
      <w:tr w:rsidR="003B7615" w:rsidTr="00167A7A">
        <w:tc>
          <w:tcPr>
            <w:tcW w:w="2087" w:type="dxa"/>
            <w:gridSpan w:val="2"/>
          </w:tcPr>
          <w:p w:rsidR="003B7615" w:rsidRPr="00215C5D" w:rsidRDefault="003B7615" w:rsidP="00167A7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Big Data Specific Challenges (Gaps)</w:t>
            </w:r>
          </w:p>
        </w:tc>
        <w:tc>
          <w:tcPr>
            <w:tcW w:w="7489" w:type="dxa"/>
            <w:gridSpan w:val="2"/>
          </w:tcPr>
          <w:p w:rsidR="003B7615" w:rsidRPr="009E410B" w:rsidRDefault="009E410B" w:rsidP="009E410B">
            <w:pPr>
              <w:pStyle w:val="NoSpacing"/>
            </w:pPr>
            <w:r>
              <w:t>Analytics needs continued monitoring and improvement.</w:t>
            </w:r>
          </w:p>
        </w:tc>
      </w:tr>
      <w:tr w:rsidR="003B7615" w:rsidTr="00167A7A">
        <w:tc>
          <w:tcPr>
            <w:tcW w:w="2087" w:type="dxa"/>
            <w:gridSpan w:val="2"/>
          </w:tcPr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lastRenderedPageBreak/>
              <w:t>Security &amp; Privacy</w:t>
            </w:r>
          </w:p>
          <w:p w:rsidR="003B7615" w:rsidRPr="00215C5D" w:rsidRDefault="003B7615" w:rsidP="00167A7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489" w:type="dxa"/>
            <w:gridSpan w:val="2"/>
          </w:tcPr>
          <w:p w:rsidR="003B7615" w:rsidRDefault="009E410B" w:rsidP="009E410B">
            <w:pPr>
              <w:pStyle w:val="NoSpacing"/>
            </w:pPr>
            <w:r>
              <w:t>Need to preserve privacy for users and digital rights for media.</w:t>
            </w:r>
          </w:p>
          <w:p w:rsidR="003B7615" w:rsidRDefault="003B7615" w:rsidP="009E410B">
            <w:pPr>
              <w:pStyle w:val="NoSpacing"/>
            </w:pPr>
          </w:p>
          <w:p w:rsidR="003B7615" w:rsidRPr="00215C5D" w:rsidRDefault="003B7615" w:rsidP="009E410B">
            <w:pPr>
              <w:pStyle w:val="NoSpacing"/>
            </w:pPr>
          </w:p>
        </w:tc>
      </w:tr>
      <w:tr w:rsidR="003B7615" w:rsidTr="00167A7A">
        <w:tc>
          <w:tcPr>
            <w:tcW w:w="2087" w:type="dxa"/>
            <w:gridSpan w:val="2"/>
          </w:tcPr>
          <w:p w:rsidR="003B7615" w:rsidRPr="00215C5D" w:rsidRDefault="003B7615" w:rsidP="00167A7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More Information (URLs)</w:t>
            </w:r>
          </w:p>
        </w:tc>
        <w:tc>
          <w:tcPr>
            <w:tcW w:w="7489" w:type="dxa"/>
            <w:gridSpan w:val="2"/>
          </w:tcPr>
          <w:p w:rsidR="003B7615" w:rsidRDefault="008E7C77" w:rsidP="00167A7A">
            <w:pPr>
              <w:pStyle w:val="NoSpacing"/>
            </w:pPr>
            <w:hyperlink r:id="rId5" w:history="1">
              <w:r w:rsidR="00B815AA" w:rsidRPr="00776445">
                <w:rPr>
                  <w:rStyle w:val="Hyperlink"/>
                </w:rPr>
                <w:t>http://www.slideshare.net/xamat/building-largescale-realworld-recommender-systems-recsys2012-tutorial</w:t>
              </w:r>
            </w:hyperlink>
            <w:r w:rsidR="00B815AA">
              <w:t xml:space="preserve"> by </w:t>
            </w:r>
            <w:r w:rsidR="00B815AA" w:rsidRPr="00B815AA">
              <w:t xml:space="preserve">Xavier </w:t>
            </w:r>
            <w:proofErr w:type="spellStart"/>
            <w:r w:rsidR="00B815AA" w:rsidRPr="00B815AA">
              <w:t>Amatriain</w:t>
            </w:r>
            <w:proofErr w:type="spellEnd"/>
          </w:p>
          <w:p w:rsidR="003B7615" w:rsidRPr="00215C5D" w:rsidRDefault="008E7C77" w:rsidP="00167A7A">
            <w:pPr>
              <w:pStyle w:val="NoSpacing"/>
            </w:pPr>
            <w:hyperlink r:id="rId6" w:history="1">
              <w:r w:rsidR="003472A4">
                <w:rPr>
                  <w:rStyle w:val="Hyperlink"/>
                </w:rPr>
                <w:t>http://techblog.netflix.com/</w:t>
              </w:r>
            </w:hyperlink>
          </w:p>
        </w:tc>
      </w:tr>
      <w:tr w:rsidR="003B7615" w:rsidTr="00167A7A">
        <w:tc>
          <w:tcPr>
            <w:tcW w:w="9576" w:type="dxa"/>
            <w:gridSpan w:val="4"/>
          </w:tcPr>
          <w:p w:rsidR="003B7615" w:rsidRPr="00215C5D" w:rsidRDefault="003B7615" w:rsidP="00167A7A">
            <w:pPr>
              <w:pStyle w:val="NoSpacing"/>
              <w:rPr>
                <w:b/>
              </w:rPr>
            </w:pPr>
            <w:r w:rsidRPr="00215C5D">
              <w:rPr>
                <w:b/>
              </w:rPr>
              <w:t xml:space="preserve">Note: </w:t>
            </w:r>
            <w:r>
              <w:t>&lt;additional comments&gt;</w:t>
            </w:r>
          </w:p>
        </w:tc>
      </w:tr>
    </w:tbl>
    <w:p w:rsidR="002140E4" w:rsidRPr="00010559" w:rsidRDefault="002140E4" w:rsidP="00010559">
      <w:pPr>
        <w:tabs>
          <w:tab w:val="left" w:pos="7695"/>
        </w:tabs>
      </w:pPr>
    </w:p>
    <w:sectPr w:rsidR="002140E4" w:rsidRPr="0001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k Underwood">
    <w15:presenceInfo w15:providerId="Windows Live" w15:userId="942ff62045e1ae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84"/>
    <w:rsid w:val="00010559"/>
    <w:rsid w:val="000152A9"/>
    <w:rsid w:val="00032734"/>
    <w:rsid w:val="00055D84"/>
    <w:rsid w:val="00167A7A"/>
    <w:rsid w:val="001E12F2"/>
    <w:rsid w:val="002140E4"/>
    <w:rsid w:val="00223C1A"/>
    <w:rsid w:val="00227954"/>
    <w:rsid w:val="00326EF5"/>
    <w:rsid w:val="003472A4"/>
    <w:rsid w:val="003534C4"/>
    <w:rsid w:val="003B7615"/>
    <w:rsid w:val="004D6914"/>
    <w:rsid w:val="00507CEC"/>
    <w:rsid w:val="00514259"/>
    <w:rsid w:val="005B6482"/>
    <w:rsid w:val="00641BD8"/>
    <w:rsid w:val="0066552A"/>
    <w:rsid w:val="00706240"/>
    <w:rsid w:val="00714489"/>
    <w:rsid w:val="008E4FD2"/>
    <w:rsid w:val="008E7C77"/>
    <w:rsid w:val="00984F92"/>
    <w:rsid w:val="009C737E"/>
    <w:rsid w:val="009E410B"/>
    <w:rsid w:val="00AC72DB"/>
    <w:rsid w:val="00AE5749"/>
    <w:rsid w:val="00B349C4"/>
    <w:rsid w:val="00B36AA2"/>
    <w:rsid w:val="00B815AA"/>
    <w:rsid w:val="00C07D57"/>
    <w:rsid w:val="00C77AEF"/>
    <w:rsid w:val="00CB29A2"/>
    <w:rsid w:val="00CF5446"/>
    <w:rsid w:val="00D45970"/>
    <w:rsid w:val="00D908C5"/>
    <w:rsid w:val="00E95102"/>
    <w:rsid w:val="00F0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F40891-3E9B-40D2-8678-93771F8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5D84"/>
    <w:pPr>
      <w:spacing w:after="0" w:line="240" w:lineRule="auto"/>
    </w:pPr>
  </w:style>
  <w:style w:type="table" w:styleId="TableGrid">
    <w:name w:val="Table Grid"/>
    <w:basedOn w:val="TableNormal"/>
    <w:uiPriority w:val="59"/>
    <w:rsid w:val="00055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06240"/>
  </w:style>
  <w:style w:type="character" w:styleId="Hyperlink">
    <w:name w:val="Hyperlink"/>
    <w:basedOn w:val="DefaultParagraphFont"/>
    <w:uiPriority w:val="99"/>
    <w:unhideWhenUsed/>
    <w:rsid w:val="00B815A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07C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C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C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C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C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chblog.netflix.com/" TargetMode="External"/><Relationship Id="rId5" Type="http://schemas.openxmlformats.org/officeDocument/2006/relationships/hyperlink" Target="http://www.slideshare.net/xamat/building-largescale-realworld-recommender-systems-recsys2012-tutorial" TargetMode="External"/><Relationship Id="rId4" Type="http://schemas.openxmlformats.org/officeDocument/2006/relationships/hyperlink" Target="http://wiki.siframework.org/Data+Segmentation+for+Privacy+Pap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Qiu</dc:creator>
  <cp:lastModifiedBy>Wo Chang</cp:lastModifiedBy>
  <cp:revision>2</cp:revision>
  <dcterms:created xsi:type="dcterms:W3CDTF">2015-05-05T03:05:00Z</dcterms:created>
  <dcterms:modified xsi:type="dcterms:W3CDTF">2015-05-05T03:05:00Z</dcterms:modified>
</cp:coreProperties>
</file>