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comments.xml" ContentType="application/vnd.openxmlformats-officedocument.wordprocessingml.comments+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13" w:rsidRDefault="00D77F14">
      <w:pPr>
        <w:jc w:val="right"/>
        <w:rPr>
          <w:b/>
          <w:sz w:val="44"/>
          <w:szCs w:val="44"/>
        </w:rPr>
      </w:pPr>
      <w:r>
        <w:rPr>
          <w:b/>
          <w:sz w:val="44"/>
          <w:szCs w:val="44"/>
        </w:rPr>
        <w:t>NIST Special Publication 1500-7r2</w:t>
      </w:r>
    </w:p>
    <w:p w:rsidR="00D72613" w:rsidRDefault="00D72613"/>
    <w:p w:rsidR="00D72613" w:rsidRDefault="00D72613"/>
    <w:p w:rsidR="00D72613" w:rsidRDefault="00D72613"/>
    <w:p w:rsidR="00D72613" w:rsidRDefault="00D72613">
      <w:pPr>
        <w:pBdr>
          <w:top w:val="threeDEngrave" w:sz="12" w:space="1" w:color="00000A"/>
          <w:bottom w:val="single" w:sz="8" w:space="1" w:color="00000A"/>
        </w:pBdr>
        <w:jc w:val="right"/>
        <w:rPr>
          <w:b/>
          <w:sz w:val="44"/>
        </w:rPr>
      </w:pPr>
    </w:p>
    <w:p w:rsidR="00D72613" w:rsidRDefault="00D77F14">
      <w:pPr>
        <w:pBdr>
          <w:top w:val="threeDEngrave" w:sz="12" w:space="1" w:color="00000A"/>
          <w:bottom w:val="single" w:sz="8" w:space="1" w:color="00000A"/>
        </w:pBdr>
        <w:jc w:val="right"/>
        <w:rPr>
          <w:rFonts w:ascii="arial bold" w:hAnsi="arial bold"/>
          <w:b/>
          <w:sz w:val="52"/>
          <w:szCs w:val="52"/>
        </w:rPr>
      </w:pPr>
      <w:r>
        <w:rPr>
          <w:rFonts w:ascii="arial bold" w:hAnsi="arial bold"/>
          <w:b/>
          <w:sz w:val="52"/>
          <w:szCs w:val="52"/>
        </w:rPr>
        <w:t>DRAFT NIST Big Data Interoperability Framework:</w:t>
      </w:r>
    </w:p>
    <w:p w:rsidR="00D72613" w:rsidRDefault="00D77F14">
      <w:pPr>
        <w:pBdr>
          <w:top w:val="threeDEngrave" w:sz="12" w:space="1" w:color="00000A"/>
          <w:bottom w:val="single" w:sz="8" w:space="1" w:color="00000A"/>
        </w:pBdr>
        <w:jc w:val="right"/>
        <w:rPr>
          <w:rFonts w:ascii="arial bold" w:hAnsi="arial bold"/>
          <w:b/>
          <w:sz w:val="52"/>
          <w:szCs w:val="52"/>
        </w:rPr>
      </w:pPr>
      <w:r>
        <w:rPr>
          <w:rFonts w:ascii="arial bold" w:hAnsi="arial bold"/>
          <w:b/>
          <w:sz w:val="52"/>
          <w:szCs w:val="52"/>
        </w:rPr>
        <w:t>Volume 7, Standards Roadmap</w:t>
      </w:r>
    </w:p>
    <w:p w:rsidR="00D72613" w:rsidRDefault="00D72613">
      <w:pPr>
        <w:pBdr>
          <w:top w:val="threeDEngrave" w:sz="12" w:space="1" w:color="00000A"/>
          <w:bottom w:val="single" w:sz="8" w:space="1" w:color="00000A"/>
        </w:pBdr>
        <w:jc w:val="right"/>
        <w:rPr>
          <w:b/>
          <w:sz w:val="44"/>
        </w:rPr>
      </w:pPr>
    </w:p>
    <w:p w:rsidR="00D72613" w:rsidRDefault="00D72613"/>
    <w:p w:rsidR="00D72613" w:rsidRDefault="00D72613"/>
    <w:p w:rsidR="00D72613" w:rsidRDefault="00D72613"/>
    <w:p w:rsidR="00D72613" w:rsidRDefault="00D72613">
      <w:pPr>
        <w:spacing w:after="0"/>
        <w:jc w:val="right"/>
        <w:rPr>
          <w:sz w:val="24"/>
          <w:szCs w:val="24"/>
        </w:rPr>
      </w:pPr>
    </w:p>
    <w:p w:rsidR="00D72613" w:rsidRDefault="00D72613">
      <w:pPr>
        <w:spacing w:after="0"/>
        <w:jc w:val="right"/>
        <w:rPr>
          <w:sz w:val="24"/>
          <w:szCs w:val="24"/>
        </w:rPr>
      </w:pPr>
    </w:p>
    <w:p w:rsidR="00D72613" w:rsidRDefault="00D77F14">
      <w:pPr>
        <w:spacing w:after="0"/>
        <w:jc w:val="right"/>
        <w:rPr>
          <w:sz w:val="24"/>
        </w:rPr>
      </w:pPr>
      <w:r>
        <w:rPr>
          <w:sz w:val="24"/>
        </w:rPr>
        <w:t>NIST Big Data Public Working Group</w:t>
      </w:r>
    </w:p>
    <w:p w:rsidR="00D72613" w:rsidRDefault="00D77F14">
      <w:pPr>
        <w:spacing w:after="0"/>
        <w:jc w:val="right"/>
        <w:rPr>
          <w:sz w:val="24"/>
        </w:rPr>
      </w:pPr>
      <w:r>
        <w:rPr>
          <w:sz w:val="24"/>
        </w:rPr>
        <w:t>Standards Roadmap Subgroup</w:t>
      </w:r>
    </w:p>
    <w:p w:rsidR="00D72613" w:rsidRDefault="00D72613">
      <w:pPr>
        <w:spacing w:after="0"/>
        <w:jc w:val="right"/>
        <w:rPr>
          <w:sz w:val="24"/>
          <w:szCs w:val="24"/>
        </w:rPr>
      </w:pPr>
    </w:p>
    <w:p w:rsidR="00D72613" w:rsidRDefault="00D72613">
      <w:pPr>
        <w:spacing w:after="0"/>
        <w:jc w:val="right"/>
      </w:pPr>
    </w:p>
    <w:p w:rsidR="00D72613" w:rsidRDefault="00D72613"/>
    <w:p w:rsidR="00D72613" w:rsidRDefault="00D72613"/>
    <w:p w:rsidR="00D72613" w:rsidRDefault="00D77F14">
      <w:pPr>
        <w:spacing w:after="0"/>
        <w:jc w:val="right"/>
        <w:rPr>
          <w:sz w:val="28"/>
        </w:rPr>
      </w:pPr>
      <w:r>
        <w:rPr>
          <w:sz w:val="28"/>
        </w:rPr>
        <w:t>Version 3</w:t>
      </w:r>
    </w:p>
    <w:p w:rsidR="00D72613" w:rsidRDefault="00D77F14">
      <w:pPr>
        <w:jc w:val="right"/>
        <w:rPr>
          <w:sz w:val="28"/>
        </w:rPr>
      </w:pPr>
      <w:r>
        <w:rPr>
          <w:sz w:val="28"/>
        </w:rPr>
        <w:t>February 25, 2019</w:t>
      </w:r>
    </w:p>
    <w:p w:rsidR="00D72613" w:rsidRDefault="00D77F14">
      <w:pPr>
        <w:tabs>
          <w:tab w:val="left" w:pos="4248"/>
        </w:tabs>
        <w:spacing w:after="0"/>
        <w:ind w:left="-72"/>
        <w:jc w:val="right"/>
        <w:rPr>
          <w:sz w:val="24"/>
        </w:rPr>
      </w:pPr>
      <w:r>
        <w:t>http://dx.doi.org/10.6028/----</w:t>
      </w:r>
    </w:p>
    <w:p w:rsidR="00D72613" w:rsidRDefault="00D72613"/>
    <w:p w:rsidR="00D72613" w:rsidRDefault="00D77F14">
      <w:r>
        <w:rPr>
          <w:noProof/>
        </w:rPr>
        <w:drawing>
          <wp:anchor distT="0" distB="0" distL="133350" distR="0" simplePos="0" relativeHeight="251656704" behindDoc="0" locked="0" layoutInCell="1" allowOverlap="1">
            <wp:simplePos x="0" y="0"/>
            <wp:positionH relativeFrom="margin">
              <wp:align>right</wp:align>
            </wp:positionH>
            <wp:positionV relativeFrom="paragraph">
              <wp:posOffset>255270</wp:posOffset>
            </wp:positionV>
            <wp:extent cx="1929130" cy="94234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r="6919"/>
                    <a:stretch>
                      <a:fillRect/>
                    </a:stretch>
                  </pic:blipFill>
                  <pic:spPr bwMode="auto">
                    <a:xfrm>
                      <a:off x="0" y="0"/>
                      <a:ext cx="1929130" cy="942340"/>
                    </a:xfrm>
                    <a:prstGeom prst="rect">
                      <a:avLst/>
                    </a:prstGeom>
                  </pic:spPr>
                </pic:pic>
              </a:graphicData>
            </a:graphic>
          </wp:anchor>
        </w:drawing>
      </w:r>
    </w:p>
    <w:p w:rsidR="00D72613" w:rsidRDefault="00D72613"/>
    <w:p w:rsidR="00D72613" w:rsidRDefault="00D72613">
      <w:pPr>
        <w:sectPr w:rsidR="00D72613">
          <w:pgSz w:w="12240" w:h="15840"/>
          <w:pgMar w:top="1440" w:right="1440" w:bottom="1440" w:left="1440" w:header="0" w:footer="0" w:gutter="0"/>
          <w:lnNumType w:countBy="1" w:restart="continuous"/>
          <w:cols w:space="720"/>
          <w:formProt w:val="0"/>
        </w:sectPr>
      </w:pPr>
    </w:p>
    <w:p w:rsidR="00D72613" w:rsidRDefault="00D72613">
      <w:pPr>
        <w:spacing w:after="0"/>
        <w:jc w:val="right"/>
        <w:rPr>
          <w:sz w:val="24"/>
        </w:rPr>
      </w:pPr>
    </w:p>
    <w:p w:rsidR="00D72613" w:rsidRDefault="00D72613">
      <w:pPr>
        <w:spacing w:after="0"/>
        <w:jc w:val="right"/>
        <w:rPr>
          <w:sz w:val="24"/>
        </w:rPr>
      </w:pPr>
    </w:p>
    <w:p w:rsidR="00D72613" w:rsidRDefault="00D77F14">
      <w:pPr>
        <w:spacing w:after="0"/>
        <w:jc w:val="right"/>
        <w:rPr>
          <w:sz w:val="24"/>
        </w:rPr>
      </w:pPr>
      <w:r>
        <w:rPr>
          <w:sz w:val="24"/>
        </w:rPr>
        <w:t>NIST Special Publication 1500-7r2</w:t>
      </w:r>
    </w:p>
    <w:p w:rsidR="00D72613" w:rsidRDefault="00D77F14">
      <w:pPr>
        <w:spacing w:after="0"/>
        <w:jc w:val="right"/>
        <w:rPr>
          <w:sz w:val="24"/>
        </w:rPr>
      </w:pPr>
      <w:r>
        <w:rPr>
          <w:sz w:val="24"/>
        </w:rPr>
        <w:t>Information Technology Laboratory</w:t>
      </w:r>
    </w:p>
    <w:p w:rsidR="00D72613" w:rsidRDefault="00D72613">
      <w:pPr>
        <w:tabs>
          <w:tab w:val="left" w:pos="4248"/>
        </w:tabs>
        <w:spacing w:after="0"/>
        <w:ind w:left="-72"/>
        <w:jc w:val="right"/>
        <w:rPr>
          <w:sz w:val="24"/>
        </w:rPr>
      </w:pPr>
    </w:p>
    <w:p w:rsidR="00D72613" w:rsidRDefault="00D77F14">
      <w:pPr>
        <w:spacing w:after="0"/>
        <w:ind w:left="-72"/>
        <w:jc w:val="right"/>
        <w:rPr>
          <w:b/>
          <w:sz w:val="44"/>
        </w:rPr>
      </w:pPr>
      <w:r>
        <w:rPr>
          <w:b/>
          <w:sz w:val="44"/>
        </w:rPr>
        <w:t>DRAFT NIST Big Data Interoperability Framework:</w:t>
      </w:r>
    </w:p>
    <w:p w:rsidR="00D72613" w:rsidRDefault="00D77F14">
      <w:pPr>
        <w:spacing w:after="0"/>
        <w:ind w:left="-72"/>
        <w:jc w:val="right"/>
        <w:rPr>
          <w:b/>
          <w:sz w:val="44"/>
        </w:rPr>
      </w:pPr>
      <w:r>
        <w:rPr>
          <w:b/>
          <w:sz w:val="44"/>
        </w:rPr>
        <w:t>Volume 7, Standards Roadmap</w:t>
      </w:r>
    </w:p>
    <w:p w:rsidR="00D72613" w:rsidRDefault="00D72613">
      <w:pPr>
        <w:tabs>
          <w:tab w:val="left" w:pos="4248"/>
        </w:tabs>
        <w:spacing w:after="0"/>
        <w:ind w:left="-72"/>
        <w:jc w:val="right"/>
        <w:rPr>
          <w:sz w:val="24"/>
        </w:rPr>
      </w:pPr>
    </w:p>
    <w:p w:rsidR="00D72613" w:rsidRDefault="00D77F14">
      <w:pPr>
        <w:spacing w:after="0"/>
        <w:jc w:val="right"/>
        <w:rPr>
          <w:b/>
          <w:sz w:val="36"/>
        </w:rPr>
      </w:pPr>
      <w:r>
        <w:rPr>
          <w:b/>
          <w:sz w:val="36"/>
        </w:rPr>
        <w:t>Version 3</w:t>
      </w:r>
    </w:p>
    <w:p w:rsidR="00D72613" w:rsidRDefault="00D72613">
      <w:pPr>
        <w:spacing w:after="0"/>
        <w:jc w:val="right"/>
        <w:rPr>
          <w:sz w:val="24"/>
        </w:rPr>
      </w:pPr>
    </w:p>
    <w:p w:rsidR="00D72613" w:rsidRDefault="00D72613">
      <w:pPr>
        <w:spacing w:after="0"/>
        <w:jc w:val="right"/>
        <w:rPr>
          <w:sz w:val="24"/>
        </w:rPr>
      </w:pPr>
    </w:p>
    <w:p w:rsidR="00D72613" w:rsidRDefault="00D72613">
      <w:pPr>
        <w:spacing w:after="0"/>
        <w:jc w:val="right"/>
        <w:rPr>
          <w:sz w:val="24"/>
        </w:rPr>
      </w:pPr>
    </w:p>
    <w:p w:rsidR="00D72613" w:rsidRDefault="00D77F14">
      <w:pPr>
        <w:spacing w:after="0"/>
        <w:jc w:val="right"/>
        <w:rPr>
          <w:sz w:val="24"/>
        </w:rPr>
      </w:pPr>
      <w:r>
        <w:rPr>
          <w:sz w:val="24"/>
        </w:rPr>
        <w:t>NIST Big Data Public Working Group (NBD-PWG)</w:t>
      </w:r>
    </w:p>
    <w:p w:rsidR="00D72613" w:rsidRDefault="00D77F14">
      <w:pPr>
        <w:spacing w:after="0"/>
        <w:jc w:val="right"/>
        <w:rPr>
          <w:sz w:val="24"/>
        </w:rPr>
      </w:pPr>
      <w:r>
        <w:rPr>
          <w:sz w:val="24"/>
        </w:rPr>
        <w:t>Standards Roadmap Subgroup</w:t>
      </w:r>
    </w:p>
    <w:p w:rsidR="00D72613" w:rsidRDefault="00D77F14">
      <w:pPr>
        <w:spacing w:after="0"/>
        <w:jc w:val="right"/>
        <w:rPr>
          <w:sz w:val="24"/>
        </w:rPr>
      </w:pPr>
      <w:r>
        <w:rPr>
          <w:sz w:val="24"/>
        </w:rPr>
        <w:t>National Institute of Standards and Technology</w:t>
      </w:r>
    </w:p>
    <w:p w:rsidR="00D72613" w:rsidRDefault="00D77F14">
      <w:pPr>
        <w:tabs>
          <w:tab w:val="left" w:pos="4248"/>
        </w:tabs>
        <w:spacing w:after="0"/>
        <w:ind w:left="-72"/>
        <w:jc w:val="right"/>
        <w:rPr>
          <w:sz w:val="24"/>
        </w:rPr>
      </w:pPr>
      <w:r>
        <w:rPr>
          <w:sz w:val="24"/>
        </w:rPr>
        <w:t>Gaithersburg, MD 20899</w:t>
      </w:r>
    </w:p>
    <w:p w:rsidR="00D72613" w:rsidRDefault="00D72613">
      <w:pPr>
        <w:tabs>
          <w:tab w:val="left" w:pos="4248"/>
        </w:tabs>
        <w:spacing w:after="0"/>
        <w:ind w:left="-72"/>
        <w:jc w:val="right"/>
        <w:rPr>
          <w:sz w:val="24"/>
        </w:rPr>
      </w:pPr>
    </w:p>
    <w:p w:rsidR="00D72613" w:rsidRDefault="00D72613">
      <w:pPr>
        <w:tabs>
          <w:tab w:val="left" w:pos="4248"/>
        </w:tabs>
        <w:spacing w:after="0"/>
        <w:ind w:left="-72"/>
        <w:jc w:val="right"/>
        <w:rPr>
          <w:sz w:val="24"/>
        </w:rPr>
      </w:pPr>
    </w:p>
    <w:p w:rsidR="00D72613" w:rsidRDefault="00D77F14">
      <w:pPr>
        <w:tabs>
          <w:tab w:val="left" w:pos="4248"/>
        </w:tabs>
        <w:spacing w:after="0"/>
        <w:ind w:left="-72"/>
        <w:jc w:val="right"/>
        <w:rPr>
          <w:sz w:val="24"/>
        </w:rPr>
      </w:pPr>
      <w:r>
        <w:rPr>
          <w:sz w:val="24"/>
        </w:rPr>
        <w:t>This publication is available free of charge from:</w:t>
      </w:r>
    </w:p>
    <w:p w:rsidR="00D72613" w:rsidRDefault="00D77F14">
      <w:pPr>
        <w:tabs>
          <w:tab w:val="left" w:pos="4248"/>
        </w:tabs>
        <w:spacing w:after="0"/>
        <w:ind w:left="-72"/>
        <w:jc w:val="right"/>
        <w:rPr>
          <w:sz w:val="24"/>
        </w:rPr>
      </w:pPr>
      <w:r>
        <w:t>http://dx.doi.org/10.6028/------</w:t>
      </w:r>
    </w:p>
    <w:p w:rsidR="00D72613" w:rsidRDefault="00D72613">
      <w:pPr>
        <w:tabs>
          <w:tab w:val="left" w:pos="4248"/>
        </w:tabs>
        <w:spacing w:after="0"/>
        <w:ind w:left="-72"/>
        <w:jc w:val="right"/>
        <w:rPr>
          <w:sz w:val="24"/>
        </w:rPr>
      </w:pPr>
    </w:p>
    <w:p w:rsidR="00D72613" w:rsidRDefault="00D72613">
      <w:pPr>
        <w:tabs>
          <w:tab w:val="left" w:pos="4248"/>
        </w:tabs>
        <w:spacing w:after="0"/>
        <w:ind w:left="-72"/>
        <w:jc w:val="right"/>
        <w:rPr>
          <w:sz w:val="24"/>
        </w:rPr>
      </w:pPr>
    </w:p>
    <w:p w:rsidR="00D72613" w:rsidRDefault="00D77F14">
      <w:pPr>
        <w:tabs>
          <w:tab w:val="left" w:pos="4248"/>
        </w:tabs>
        <w:spacing w:after="0"/>
        <w:ind w:left="-72"/>
        <w:jc w:val="right"/>
        <w:rPr>
          <w:sz w:val="24"/>
          <w:highlight w:val="yellow"/>
        </w:rPr>
      </w:pPr>
      <w:r>
        <w:rPr>
          <w:sz w:val="24"/>
        </w:rPr>
        <w:t>February 2019</w:t>
      </w:r>
    </w:p>
    <w:p w:rsidR="00D72613" w:rsidRDefault="00D72613">
      <w:pPr>
        <w:tabs>
          <w:tab w:val="left" w:pos="4248"/>
        </w:tabs>
        <w:spacing w:after="0"/>
        <w:ind w:left="-72"/>
        <w:jc w:val="right"/>
        <w:rPr>
          <w:sz w:val="24"/>
        </w:rPr>
      </w:pPr>
    </w:p>
    <w:p w:rsidR="00D72613" w:rsidRDefault="00D72613">
      <w:pPr>
        <w:tabs>
          <w:tab w:val="left" w:pos="4248"/>
        </w:tabs>
        <w:spacing w:after="0"/>
        <w:ind w:left="-72"/>
        <w:jc w:val="right"/>
        <w:rPr>
          <w:sz w:val="24"/>
        </w:rPr>
      </w:pPr>
    </w:p>
    <w:p w:rsidR="00D72613" w:rsidRDefault="00D72613">
      <w:pPr>
        <w:tabs>
          <w:tab w:val="left" w:pos="4248"/>
        </w:tabs>
        <w:spacing w:after="0"/>
        <w:ind w:left="-72"/>
        <w:jc w:val="right"/>
        <w:rPr>
          <w:sz w:val="24"/>
        </w:rPr>
      </w:pPr>
    </w:p>
    <w:p w:rsidR="00D72613" w:rsidRDefault="00D77F14">
      <w:pPr>
        <w:tabs>
          <w:tab w:val="left" w:pos="4248"/>
        </w:tabs>
        <w:spacing w:after="0"/>
        <w:ind w:left="-72"/>
        <w:jc w:val="right"/>
        <w:rPr>
          <w:sz w:val="24"/>
        </w:rPr>
      </w:pPr>
      <w:r>
        <w:rPr>
          <w:noProof/>
        </w:rPr>
        <w:drawing>
          <wp:inline distT="0" distB="0" distL="19050" distR="1905">
            <wp:extent cx="893445" cy="893445"/>
            <wp:effectExtent l="0" t="0" r="0" b="0"/>
            <wp:docPr id="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physics.nist.gov/Images/doc.bw.gif"/>
                    <pic:cNvPicPr>
                      <a:picLocks noChangeAspect="1" noChangeArrowheads="1"/>
                    </pic:cNvPicPr>
                  </pic:nvPicPr>
                  <pic:blipFill>
                    <a:blip r:embed="rId9" cstate="print"/>
                    <a:stretch>
                      <a:fillRect/>
                    </a:stretch>
                  </pic:blipFill>
                  <pic:spPr bwMode="auto">
                    <a:xfrm>
                      <a:off x="0" y="0"/>
                      <a:ext cx="893445" cy="893445"/>
                    </a:xfrm>
                    <a:prstGeom prst="rect">
                      <a:avLst/>
                    </a:prstGeom>
                  </pic:spPr>
                </pic:pic>
              </a:graphicData>
            </a:graphic>
          </wp:inline>
        </w:drawing>
      </w:r>
    </w:p>
    <w:p w:rsidR="00D72613" w:rsidRDefault="00D72613">
      <w:pPr>
        <w:tabs>
          <w:tab w:val="left" w:pos="4248"/>
        </w:tabs>
        <w:spacing w:after="0"/>
        <w:ind w:left="-72"/>
        <w:jc w:val="right"/>
        <w:rPr>
          <w:sz w:val="24"/>
        </w:rPr>
      </w:pPr>
    </w:p>
    <w:p w:rsidR="00D72613" w:rsidRDefault="00D77F14">
      <w:pPr>
        <w:spacing w:after="0"/>
        <w:jc w:val="right"/>
        <w:rPr>
          <w:sz w:val="24"/>
        </w:rPr>
      </w:pPr>
      <w:r>
        <w:rPr>
          <w:sz w:val="24"/>
        </w:rPr>
        <w:t>U. S. Department of Commerce</w:t>
      </w:r>
    </w:p>
    <w:p w:rsidR="00D72613" w:rsidRDefault="00D77F14">
      <w:pPr>
        <w:spacing w:after="0"/>
        <w:jc w:val="right"/>
        <w:rPr>
          <w:i/>
          <w:sz w:val="24"/>
        </w:rPr>
      </w:pPr>
      <w:r>
        <w:rPr>
          <w:i/>
          <w:sz w:val="24"/>
        </w:rPr>
        <w:t>Wilbur L. Ross, Jr., Secretary</w:t>
      </w:r>
    </w:p>
    <w:p w:rsidR="00D72613" w:rsidRDefault="00D72613">
      <w:pPr>
        <w:tabs>
          <w:tab w:val="left" w:pos="4248"/>
        </w:tabs>
        <w:spacing w:after="0"/>
        <w:ind w:left="-72"/>
        <w:jc w:val="right"/>
        <w:rPr>
          <w:i/>
          <w:sz w:val="24"/>
        </w:rPr>
      </w:pPr>
    </w:p>
    <w:p w:rsidR="00D72613" w:rsidRDefault="00D77F14">
      <w:pPr>
        <w:spacing w:after="0"/>
        <w:jc w:val="right"/>
        <w:rPr>
          <w:sz w:val="24"/>
        </w:rPr>
      </w:pPr>
      <w:r>
        <w:rPr>
          <w:sz w:val="24"/>
        </w:rPr>
        <w:t>National Institute of Standards and Technology</w:t>
      </w:r>
    </w:p>
    <w:p w:rsidR="00D72613" w:rsidRDefault="00D77F14">
      <w:pPr>
        <w:spacing w:after="0"/>
        <w:ind w:left="-72"/>
        <w:jc w:val="right"/>
        <w:rPr>
          <w:i/>
          <w:sz w:val="24"/>
        </w:rPr>
      </w:pPr>
      <w:r>
        <w:rPr>
          <w:i/>
          <w:sz w:val="24"/>
        </w:rPr>
        <w:t>Dr. Walter Copan, Under Secretary of Commerce for Standards and Technology</w:t>
      </w:r>
    </w:p>
    <w:p w:rsidR="00D72613" w:rsidRDefault="00D77F14">
      <w:pPr>
        <w:spacing w:after="0"/>
        <w:ind w:left="-72"/>
        <w:jc w:val="right"/>
        <w:rPr>
          <w:sz w:val="24"/>
        </w:rPr>
      </w:pPr>
      <w:r>
        <w:rPr>
          <w:i/>
          <w:sz w:val="24"/>
        </w:rPr>
        <w:t xml:space="preserve"> </w:t>
      </w:r>
      <w:proofErr w:type="gramStart"/>
      <w:r>
        <w:rPr>
          <w:i/>
          <w:sz w:val="24"/>
        </w:rPr>
        <w:t>and</w:t>
      </w:r>
      <w:proofErr w:type="gramEnd"/>
      <w:r>
        <w:rPr>
          <w:i/>
          <w:sz w:val="24"/>
        </w:rPr>
        <w:t xml:space="preserve"> NIST Director</w:t>
      </w:r>
    </w:p>
    <w:p w:rsidR="00D72613" w:rsidRDefault="00D72613">
      <w:pPr>
        <w:spacing w:after="200" w:line="276" w:lineRule="auto"/>
        <w:rPr>
          <w:sz w:val="24"/>
        </w:rPr>
        <w:sectPr w:rsidR="00D72613">
          <w:headerReference w:type="default" r:id="rId10"/>
          <w:footerReference w:type="default" r:id="rId11"/>
          <w:pgSz w:w="12240" w:h="15840"/>
          <w:pgMar w:top="1440" w:right="1440" w:bottom="1440" w:left="1440" w:header="720" w:footer="720" w:gutter="0"/>
          <w:lnNumType w:countBy="1" w:restart="continuous"/>
          <w:pgNumType w:fmt="lowerRoman" w:start="1"/>
          <w:cols w:space="720"/>
          <w:formProt w:val="0"/>
          <w:docGrid w:linePitch="360" w:charSpace="4096"/>
        </w:sectPr>
      </w:pPr>
    </w:p>
    <w:p w:rsidR="00D72613" w:rsidRDefault="00D72613"/>
    <w:p w:rsidR="00D72613" w:rsidRDefault="00D72613"/>
    <w:p w:rsidR="00D72613" w:rsidRDefault="00D77F14">
      <w:pPr>
        <w:spacing w:after="0"/>
        <w:jc w:val="center"/>
        <w:rPr>
          <w:b/>
        </w:rPr>
      </w:pPr>
      <w:r>
        <w:rPr>
          <w:b/>
        </w:rPr>
        <w:t>National Institute of Standards and Technology (NIST) Special Publication 1500-7r2</w:t>
      </w:r>
    </w:p>
    <w:p w:rsidR="00D72613" w:rsidRDefault="00BA1945">
      <w:pPr>
        <w:jc w:val="center"/>
      </w:pPr>
      <w:r>
        <w:fldChar w:fldCharType="begin"/>
      </w:r>
      <w:r w:rsidR="00D77F14">
        <w:instrText>NUMPAGES \* ARABIC</w:instrText>
      </w:r>
      <w:r>
        <w:fldChar w:fldCharType="separate"/>
      </w:r>
      <w:r w:rsidR="00D77F14">
        <w:t>86</w:t>
      </w:r>
      <w:r>
        <w:fldChar w:fldCharType="end"/>
      </w:r>
      <w:r w:rsidR="00D77F14">
        <w:t xml:space="preserve"> pages (February 25, 2019)</w:t>
      </w:r>
    </w:p>
    <w:p w:rsidR="00D72613" w:rsidRDefault="00D72613"/>
    <w:p w:rsidR="00D72613" w:rsidRDefault="00D72613"/>
    <w:p w:rsidR="00D72613" w:rsidRDefault="00D72613">
      <w:pPr>
        <w:rPr>
          <w:sz w:val="20"/>
          <w:szCs w:val="20"/>
        </w:rPr>
      </w:pPr>
    </w:p>
    <w:p w:rsidR="00D72613" w:rsidRDefault="00D77F14">
      <w:pPr>
        <w:shd w:val="clear" w:color="auto" w:fill="F2F2F2" w:themeFill="background1" w:themeFillShade="F2"/>
        <w:rPr>
          <w:sz w:val="20"/>
          <w:szCs w:val="20"/>
        </w:rPr>
      </w:pPr>
      <w:r>
        <w:rPr>
          <w:sz w:val="20"/>
          <w:szCs w:val="20"/>
        </w:rPr>
        <w:t xml:space="preserve">Certain commercial entities, equipment, or materials may be identified in this document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D72613" w:rsidRDefault="00D77F14">
      <w:pPr>
        <w:shd w:val="clear" w:color="auto" w:fill="F2F2F2" w:themeFill="background1" w:themeFillShade="F2"/>
        <w:rPr>
          <w:sz w:val="20"/>
          <w:szCs w:val="20"/>
        </w:rPr>
      </w:pPr>
      <w:r>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rsidR="00D72613" w:rsidRDefault="00D77F14">
      <w:pPr>
        <w:shd w:val="clear" w:color="auto" w:fill="F2F2F2" w:themeFill="background1" w:themeFillShade="F2"/>
      </w:pPr>
      <w:r>
        <w:rPr>
          <w:sz w:val="20"/>
          <w:szCs w:val="20"/>
        </w:rPr>
        <w:t xml:space="preserve">Organizations are encouraged to review all publications during public comment periods and provide feedback to NIST. All NIST publications are available at </w:t>
      </w:r>
      <w:hyperlink r:id="rId12">
        <w:r>
          <w:rPr>
            <w:rStyle w:val="InternetLink"/>
            <w:sz w:val="20"/>
            <w:szCs w:val="20"/>
          </w:rPr>
          <w:t>http://www.nist.gov/publication-portal.cfm</w:t>
        </w:r>
      </w:hyperlink>
      <w:r>
        <w:rPr>
          <w:sz w:val="20"/>
          <w:szCs w:val="20"/>
        </w:rPr>
        <w:t>.</w:t>
      </w:r>
    </w:p>
    <w:p w:rsidR="00D72613" w:rsidRDefault="00D72613">
      <w:pPr>
        <w:rPr>
          <w:sz w:val="20"/>
          <w:szCs w:val="20"/>
        </w:rPr>
      </w:pPr>
    </w:p>
    <w:p w:rsidR="00D72613" w:rsidRDefault="00D72613"/>
    <w:p w:rsidR="00D72613" w:rsidRDefault="00D72613">
      <w:pPr>
        <w:spacing w:after="0"/>
        <w:jc w:val="center"/>
        <w:rPr>
          <w:rFonts w:ascii="Arial" w:eastAsia="Times New Roman" w:hAnsi="Arial" w:cs="Arial"/>
          <w:b/>
        </w:rPr>
      </w:pPr>
    </w:p>
    <w:p w:rsidR="00D72613" w:rsidRDefault="00D72613">
      <w:pPr>
        <w:spacing w:after="0"/>
        <w:jc w:val="center"/>
        <w:rPr>
          <w:rFonts w:ascii="Arial" w:eastAsia="Times New Roman" w:hAnsi="Arial" w:cs="Arial"/>
          <w:b/>
        </w:rPr>
      </w:pPr>
    </w:p>
    <w:p w:rsidR="00D72613" w:rsidRDefault="00D77F14">
      <w:pPr>
        <w:spacing w:after="0"/>
        <w:jc w:val="center"/>
        <w:rPr>
          <w:rFonts w:ascii="Arial" w:eastAsia="Times New Roman" w:hAnsi="Arial" w:cs="Arial"/>
          <w:b/>
        </w:rPr>
      </w:pPr>
      <w:r>
        <w:rPr>
          <w:rFonts w:ascii="Arial" w:eastAsia="Times New Roman" w:hAnsi="Arial" w:cs="Arial"/>
          <w:b/>
        </w:rPr>
        <w:t xml:space="preserve">Comments on this publication may be submitted to </w:t>
      </w:r>
      <w:proofErr w:type="spellStart"/>
      <w:proofErr w:type="gramStart"/>
      <w:r>
        <w:rPr>
          <w:rFonts w:ascii="Arial" w:eastAsia="Times New Roman" w:hAnsi="Arial" w:cs="Arial"/>
          <w:b/>
        </w:rPr>
        <w:t>Wo</w:t>
      </w:r>
      <w:proofErr w:type="spellEnd"/>
      <w:proofErr w:type="gramEnd"/>
      <w:r>
        <w:rPr>
          <w:rFonts w:ascii="Arial" w:eastAsia="Times New Roman" w:hAnsi="Arial" w:cs="Arial"/>
          <w:b/>
        </w:rPr>
        <w:t xml:space="preserve"> Chang</w:t>
      </w:r>
    </w:p>
    <w:p w:rsidR="00D72613" w:rsidRDefault="00D72613">
      <w:pPr>
        <w:spacing w:after="0"/>
        <w:jc w:val="center"/>
        <w:rPr>
          <w:rFonts w:ascii="Arial" w:eastAsia="Times New Roman" w:hAnsi="Arial" w:cs="Arial"/>
          <w:b/>
        </w:rPr>
      </w:pPr>
    </w:p>
    <w:p w:rsidR="00D72613" w:rsidRDefault="00D77F14">
      <w:pPr>
        <w:spacing w:after="0"/>
        <w:jc w:val="center"/>
        <w:rPr>
          <w:rFonts w:ascii="Arial" w:eastAsia="Times New Roman" w:hAnsi="Arial" w:cs="Arial"/>
          <w:sz w:val="20"/>
          <w:szCs w:val="20"/>
        </w:rPr>
      </w:pPr>
      <w:r>
        <w:rPr>
          <w:rFonts w:ascii="Arial" w:eastAsia="Times New Roman" w:hAnsi="Arial" w:cs="Arial"/>
          <w:sz w:val="20"/>
          <w:szCs w:val="20"/>
        </w:rPr>
        <w:t>National Institute of Standards and Technology</w:t>
      </w:r>
    </w:p>
    <w:p w:rsidR="00D72613" w:rsidRDefault="00D77F14">
      <w:pPr>
        <w:spacing w:after="0"/>
        <w:jc w:val="center"/>
        <w:rPr>
          <w:rFonts w:ascii="Arial" w:eastAsia="Times New Roman" w:hAnsi="Arial" w:cs="Arial"/>
          <w:sz w:val="20"/>
          <w:szCs w:val="20"/>
        </w:rPr>
      </w:pPr>
      <w:r>
        <w:rPr>
          <w:rFonts w:ascii="Arial" w:eastAsia="Times New Roman" w:hAnsi="Arial" w:cs="Arial"/>
          <w:sz w:val="20"/>
          <w:szCs w:val="20"/>
        </w:rPr>
        <w:t xml:space="preserve">Attn: </w:t>
      </w:r>
      <w:proofErr w:type="spellStart"/>
      <w:proofErr w:type="gramStart"/>
      <w:r>
        <w:rPr>
          <w:rFonts w:ascii="Arial" w:eastAsia="Times New Roman" w:hAnsi="Arial" w:cs="Arial"/>
          <w:sz w:val="20"/>
          <w:szCs w:val="20"/>
        </w:rPr>
        <w:t>Wo</w:t>
      </w:r>
      <w:proofErr w:type="spellEnd"/>
      <w:proofErr w:type="gramEnd"/>
      <w:r>
        <w:rPr>
          <w:rFonts w:ascii="Arial" w:eastAsia="Times New Roman" w:hAnsi="Arial" w:cs="Arial"/>
          <w:sz w:val="20"/>
          <w:szCs w:val="20"/>
        </w:rPr>
        <w:t xml:space="preserve"> Chang, Information Technology Laboratory</w:t>
      </w:r>
    </w:p>
    <w:p w:rsidR="00D72613" w:rsidRDefault="00D77F14">
      <w:pPr>
        <w:spacing w:after="0"/>
        <w:jc w:val="center"/>
        <w:rPr>
          <w:rFonts w:ascii="Arial" w:eastAsia="Times New Roman" w:hAnsi="Arial" w:cs="Arial"/>
          <w:sz w:val="20"/>
          <w:szCs w:val="20"/>
        </w:rPr>
      </w:pPr>
      <w:r>
        <w:rPr>
          <w:rFonts w:ascii="Arial" w:eastAsia="Times New Roman" w:hAnsi="Arial" w:cs="Arial"/>
          <w:sz w:val="20"/>
          <w:szCs w:val="20"/>
        </w:rPr>
        <w:t>100 Bureau Drive (Mail Stop 8900) Gaithersburg, MD 20899-8930</w:t>
      </w:r>
    </w:p>
    <w:p w:rsidR="00D72613" w:rsidRDefault="00D77F14">
      <w:pPr>
        <w:spacing w:after="0"/>
        <w:jc w:val="center"/>
      </w:pPr>
      <w:r>
        <w:rPr>
          <w:rFonts w:ascii="Arial" w:eastAsia="Times New Roman" w:hAnsi="Arial" w:cs="Arial"/>
          <w:sz w:val="20"/>
          <w:szCs w:val="20"/>
        </w:rPr>
        <w:t xml:space="preserve">Email: </w:t>
      </w:r>
      <w:hyperlink r:id="rId13">
        <w:r>
          <w:rPr>
            <w:rStyle w:val="InternetLink"/>
            <w:rFonts w:ascii="Arial" w:eastAsia="Times New Roman" w:hAnsi="Arial" w:cs="Arial"/>
            <w:sz w:val="20"/>
            <w:szCs w:val="20"/>
          </w:rPr>
          <w:t>SP1500comments@nist.gov</w:t>
        </w:r>
      </w:hyperlink>
      <w:r>
        <w:rPr>
          <w:rFonts w:ascii="Arial" w:eastAsia="Times New Roman" w:hAnsi="Arial" w:cs="Arial"/>
          <w:sz w:val="20"/>
          <w:szCs w:val="20"/>
        </w:rPr>
        <w:t xml:space="preserve"> </w:t>
      </w:r>
    </w:p>
    <w:p w:rsidR="00D72613" w:rsidRDefault="00D72613"/>
    <w:p w:rsidR="00D72613" w:rsidRDefault="00D77F14">
      <w:pPr>
        <w:spacing w:after="200" w:line="276" w:lineRule="auto"/>
      </w:pPr>
      <w:r>
        <w:br w:type="page"/>
      </w:r>
    </w:p>
    <w:p w:rsidR="00D72613" w:rsidRDefault="00D77F14">
      <w:pPr>
        <w:pStyle w:val="BDOtherTitles"/>
      </w:pPr>
      <w:r>
        <w:lastRenderedPageBreak/>
        <w:t>Reports on Computer Systems Technology</w:t>
      </w:r>
    </w:p>
    <w:p w:rsidR="00D72613" w:rsidRDefault="00D77F14">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 ITL’s responsibilities include the development of management, administrative, technical, and physical standards and guidelines for the cost-effective security and privacy of other than national security-related information in Federal information systems. This document reports on ITL’s research, guidance, and outreach efforts in IT and its collaborative activities with industry, government, and academic organizations.</w:t>
      </w:r>
    </w:p>
    <w:p w:rsidR="00D72613" w:rsidRDefault="00D72613"/>
    <w:p w:rsidR="00D72613" w:rsidRDefault="00D77F14">
      <w:pPr>
        <w:pStyle w:val="BDOtherTitles"/>
      </w:pPr>
      <w:r>
        <w:t>Abstract</w:t>
      </w:r>
    </w:p>
    <w:p w:rsidR="00D72613" w:rsidRDefault="00D77F14">
      <w:r>
        <w:t xml:space="preserve">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w:t>
      </w:r>
      <w:r>
        <w:rPr>
          <w:i/>
        </w:rPr>
        <w:t>NIST Big Data Interoperability Framework</w:t>
      </w:r>
      <w:r>
        <w:t xml:space="preserve"> (</w:t>
      </w:r>
      <w:r>
        <w:rPr>
          <w:iCs/>
        </w:rPr>
        <w:t>BDIF)</w:t>
      </w:r>
      <w:r>
        <w:rPr>
          <w:i/>
        </w:rPr>
        <w:t xml:space="preserve"> </w:t>
      </w:r>
      <w:r>
        <w:t>series of volumes. This volume, Volume 7, contains summaries of the work presented in the other six volumes, an investigation of standards related to Big Data, and an inspection of gaps in those standards.</w:t>
      </w:r>
    </w:p>
    <w:p w:rsidR="00D72613" w:rsidRDefault="00D72613"/>
    <w:p w:rsidR="00D72613" w:rsidRDefault="00D77F14">
      <w:pPr>
        <w:pStyle w:val="BDOtherTitles"/>
      </w:pPr>
      <w:r>
        <w:t>Keywords</w:t>
      </w:r>
    </w:p>
    <w:p w:rsidR="00D72613" w:rsidRDefault="00D77F14">
      <w:r>
        <w:t>Big Data; Big Data Application Provider; Big Data characteristics; Big Data Framework Provider; Big Data standards; Big Data taxonomy; Data Consumer; Data Provider; Management Fabric; reference architecture; Security and Privacy Fabric; System Orchestrator; use cases.</w:t>
      </w:r>
    </w:p>
    <w:p w:rsidR="00D72613" w:rsidRDefault="00D72613"/>
    <w:p w:rsidR="00D72613" w:rsidRDefault="00D77F14">
      <w:pPr>
        <w:spacing w:after="200" w:line="276" w:lineRule="auto"/>
      </w:pPr>
      <w:r>
        <w:br w:type="page"/>
      </w:r>
    </w:p>
    <w:p w:rsidR="00D72613" w:rsidRDefault="00D77F14">
      <w:pPr>
        <w:pStyle w:val="BDOtherTitles"/>
      </w:pPr>
      <w:r>
        <w:lastRenderedPageBreak/>
        <w:t>Acknowledgements</w:t>
      </w:r>
    </w:p>
    <w:p w:rsidR="00D72613" w:rsidRDefault="00D77F14">
      <w:r>
        <w:t xml:space="preserve">This document reflects the contributions and discussions by the membership of the NBD-PWG, co-chaired by </w:t>
      </w:r>
      <w:proofErr w:type="spellStart"/>
      <w:proofErr w:type="gramStart"/>
      <w:r>
        <w:t>Wo</w:t>
      </w:r>
      <w:proofErr w:type="spellEnd"/>
      <w:proofErr w:type="gramEnd"/>
      <w:r>
        <w:t xml:space="preserve"> Chang (NIST ITL), Bob Marcus (ET-Strategies), and </w:t>
      </w:r>
      <w:proofErr w:type="spellStart"/>
      <w:r>
        <w:t>Chaitan</w:t>
      </w:r>
      <w:proofErr w:type="spellEnd"/>
      <w:r>
        <w:t xml:space="preserve"> </w:t>
      </w:r>
      <w:proofErr w:type="spellStart"/>
      <w:r>
        <w:t>Baru</w:t>
      </w:r>
      <w:proofErr w:type="spellEnd"/>
      <w:r>
        <w:t xml:space="preserve"> (San Diego Supercomputer Center; National Science Foundation). For all versions, the Subgroups were led by the following people: Nancy Grady (SAIC), Natasha </w:t>
      </w:r>
      <w:proofErr w:type="spellStart"/>
      <w:r>
        <w:t>Balac</w:t>
      </w:r>
      <w:proofErr w:type="spellEnd"/>
      <w:r>
        <w:t xml:space="preserve"> (San Diego Supercomputer Center), and Eugene Luster (R2AD) for the Definitions and Taxonomies Subgroup; Geoffrey Fox (Indiana University) and </w:t>
      </w:r>
      <w:proofErr w:type="spellStart"/>
      <w:r>
        <w:t>Tsegereda</w:t>
      </w:r>
      <w:proofErr w:type="spellEnd"/>
      <w:r>
        <w:t xml:space="preserve"> </w:t>
      </w:r>
      <w:proofErr w:type="spellStart"/>
      <w:r>
        <w:t>Beyene</w:t>
      </w:r>
      <w:proofErr w:type="spellEnd"/>
      <w:r>
        <w:t xml:space="preserve"> (Cisco Systems) for the Use Cases and Requirements Subgroup; </w:t>
      </w:r>
      <w:proofErr w:type="spellStart"/>
      <w:r>
        <w:t>Arnab</w:t>
      </w:r>
      <w:proofErr w:type="spellEnd"/>
      <w:r>
        <w:t xml:space="preserve"> Roy (Fujitsu), Mark Underwood (Krypton Brothers; Synchrony Financial), and </w:t>
      </w:r>
      <w:proofErr w:type="spellStart"/>
      <w:r>
        <w:t>Akhil</w:t>
      </w:r>
      <w:proofErr w:type="spellEnd"/>
      <w:r>
        <w:t xml:space="preserve"> </w:t>
      </w:r>
      <w:proofErr w:type="spellStart"/>
      <w:r>
        <w:t>Manchanda</w:t>
      </w:r>
      <w:proofErr w:type="spellEnd"/>
      <w:r>
        <w:t xml:space="preserve"> (GE) for the Security and Privacy Subgroup; David Boyd (</w:t>
      </w:r>
      <w:proofErr w:type="spellStart"/>
      <w:r>
        <w:t>InCadence</w:t>
      </w:r>
      <w:proofErr w:type="spellEnd"/>
      <w:r>
        <w:t xml:space="preserve"> Strategic Solutions), Orit Levin (Microsoft), Don </w:t>
      </w:r>
      <w:proofErr w:type="spellStart"/>
      <w:r>
        <w:t>Krapohl</w:t>
      </w:r>
      <w:proofErr w:type="spellEnd"/>
      <w:r>
        <w:t xml:space="preserve"> (Augmented Intelligence), and James </w:t>
      </w:r>
      <w:proofErr w:type="spellStart"/>
      <w:r>
        <w:t>Ketner</w:t>
      </w:r>
      <w:proofErr w:type="spellEnd"/>
      <w:r>
        <w:t xml:space="preserve"> (AT&amp;T) for the Reference Architecture Subgroup; and Russell </w:t>
      </w:r>
      <w:proofErr w:type="spellStart"/>
      <w:r>
        <w:t>Reinsch</w:t>
      </w:r>
      <w:proofErr w:type="spellEnd"/>
      <w:r>
        <w:t xml:space="preserve"> (Center for Government Interoperability), David Boyd (</w:t>
      </w:r>
      <w:proofErr w:type="spellStart"/>
      <w:r>
        <w:t>InCadence</w:t>
      </w:r>
      <w:proofErr w:type="spellEnd"/>
      <w:r>
        <w:t xml:space="preserve"> Strategic Solutions), Carl Buffington (</w:t>
      </w:r>
      <w:proofErr w:type="spellStart"/>
      <w:r>
        <w:t>Vistronix</w:t>
      </w:r>
      <w:proofErr w:type="spellEnd"/>
      <w:r>
        <w:t xml:space="preserve">), and Dan </w:t>
      </w:r>
      <w:proofErr w:type="spellStart"/>
      <w:r>
        <w:t>McClary</w:t>
      </w:r>
      <w:proofErr w:type="spellEnd"/>
      <w:r>
        <w:t xml:space="preserve"> (Oracle), for the Standards Roadmap Subgroup.</w:t>
      </w:r>
    </w:p>
    <w:p w:rsidR="00D72613" w:rsidRDefault="00D77F14">
      <w:r>
        <w:t xml:space="preserve">The editors for this document were the following: </w:t>
      </w:r>
    </w:p>
    <w:p w:rsidR="00D72613" w:rsidRDefault="00D77F14">
      <w:pPr>
        <w:pStyle w:val="BDTextBulletList"/>
        <w:numPr>
          <w:ilvl w:val="0"/>
          <w:numId w:val="2"/>
        </w:numPr>
      </w:pPr>
      <w:r>
        <w:rPr>
          <w:b/>
          <w:i/>
        </w:rPr>
        <w:t>Version 1</w:t>
      </w:r>
      <w:r>
        <w:t>: David Boyd (</w:t>
      </w:r>
      <w:proofErr w:type="spellStart"/>
      <w:r>
        <w:t>InCadence</w:t>
      </w:r>
      <w:proofErr w:type="spellEnd"/>
      <w:r>
        <w:t xml:space="preserve"> Strategic Solutions), Carl Buffington (</w:t>
      </w:r>
      <w:proofErr w:type="spellStart"/>
      <w:r>
        <w:t>Vistronix</w:t>
      </w:r>
      <w:proofErr w:type="spellEnd"/>
      <w:r>
        <w:t xml:space="preserve">), and </w:t>
      </w:r>
      <w:r>
        <w:br/>
      </w:r>
      <w:proofErr w:type="spellStart"/>
      <w:r>
        <w:t>Wo</w:t>
      </w:r>
      <w:proofErr w:type="spellEnd"/>
      <w:r>
        <w:t xml:space="preserve"> Chang (NIST)</w:t>
      </w:r>
    </w:p>
    <w:p w:rsidR="00D72613" w:rsidRDefault="00D77F14">
      <w:pPr>
        <w:pStyle w:val="BDTextBulletList"/>
        <w:numPr>
          <w:ilvl w:val="0"/>
          <w:numId w:val="2"/>
        </w:numPr>
      </w:pPr>
      <w:r>
        <w:rPr>
          <w:b/>
          <w:i/>
        </w:rPr>
        <w:t>Version 2</w:t>
      </w:r>
      <w:r>
        <w:t xml:space="preserve">: Russell </w:t>
      </w:r>
      <w:proofErr w:type="spellStart"/>
      <w:r>
        <w:t>Reinsch</w:t>
      </w:r>
      <w:proofErr w:type="spellEnd"/>
      <w:r>
        <w:t xml:space="preserve"> (Center for Government Interoperability) and </w:t>
      </w:r>
      <w:proofErr w:type="spellStart"/>
      <w:r>
        <w:t>Wo</w:t>
      </w:r>
      <w:proofErr w:type="spellEnd"/>
      <w:r>
        <w:t xml:space="preserve"> Chang (NIST)</w:t>
      </w:r>
      <w:r>
        <w:rPr>
          <w:b/>
          <w:i/>
        </w:rPr>
        <w:t xml:space="preserve"> </w:t>
      </w:r>
    </w:p>
    <w:p w:rsidR="00D72613" w:rsidRDefault="00D77F14">
      <w:pPr>
        <w:pStyle w:val="BDTextBulletList"/>
        <w:numPr>
          <w:ilvl w:val="0"/>
          <w:numId w:val="2"/>
        </w:numPr>
      </w:pPr>
      <w:r>
        <w:rPr>
          <w:b/>
          <w:i/>
        </w:rPr>
        <w:t xml:space="preserve">Version 3: </w:t>
      </w:r>
      <w:r>
        <w:t xml:space="preserve">Russell </w:t>
      </w:r>
      <w:proofErr w:type="spellStart"/>
      <w:r>
        <w:t>Reinsch</w:t>
      </w:r>
      <w:proofErr w:type="spellEnd"/>
      <w:r>
        <w:t xml:space="preserve"> (Center for Government Interoperability) and </w:t>
      </w:r>
      <w:proofErr w:type="spellStart"/>
      <w:r>
        <w:t>Wo</w:t>
      </w:r>
      <w:proofErr w:type="spellEnd"/>
      <w:r>
        <w:t xml:space="preserve"> Chang (NIST)</w:t>
      </w:r>
    </w:p>
    <w:p w:rsidR="00D72613" w:rsidRDefault="00D77F14">
      <w:r>
        <w:t xml:space="preserve">Laurie </w:t>
      </w:r>
      <w:proofErr w:type="spellStart"/>
      <w:r>
        <w:t>Aldape</w:t>
      </w:r>
      <w:proofErr w:type="spellEnd"/>
      <w:r>
        <w:t xml:space="preserve"> (</w:t>
      </w:r>
      <w:proofErr w:type="spellStart"/>
      <w:r>
        <w:t>Energetics</w:t>
      </w:r>
      <w:proofErr w:type="spellEnd"/>
      <w:r>
        <w:t xml:space="preserve"> Incorporated) and Elizabeth Lennon (NIST) provided editorial assistance across all NBDIF volumes.</w:t>
      </w:r>
    </w:p>
    <w:p w:rsidR="00D72613" w:rsidRDefault="00D77F14">
      <w:r>
        <w:t>NIST SP1500-7, Version 3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Census, Health and Human Services, Homeland Security, Transportation, Treasury, and Veterans Affairs.</w:t>
      </w:r>
    </w:p>
    <w:p w:rsidR="00D72613" w:rsidRDefault="00D77F14">
      <w:r>
        <w:t>NIST would like to acknowledge the specific contributions</w:t>
      </w:r>
      <w:r>
        <w:rPr>
          <w:rStyle w:val="FootnoteAnchor"/>
        </w:rPr>
        <w:footnoteReference w:id="1"/>
      </w:r>
      <w:r>
        <w:t xml:space="preserve"> to this volume, during Version 1, Version 2, and/or Version 3 activities, by the following NBD-PWG members:</w:t>
      </w:r>
    </w:p>
    <w:tbl>
      <w:tblPr>
        <w:tblW w:w="9361" w:type="dxa"/>
        <w:tblLook w:val="04A0"/>
      </w:tblPr>
      <w:tblGrid>
        <w:gridCol w:w="3121"/>
        <w:gridCol w:w="3116"/>
        <w:gridCol w:w="3124"/>
      </w:tblGrid>
      <w:tr w:rsidR="00D72613">
        <w:tc>
          <w:tcPr>
            <w:tcW w:w="3121" w:type="dxa"/>
            <w:shd w:val="clear" w:color="auto" w:fill="auto"/>
          </w:tcPr>
          <w:p w:rsidR="00D72613" w:rsidRDefault="00D72613">
            <w:pPr>
              <w:spacing w:after="0"/>
              <w:rPr>
                <w:b/>
                <w:sz w:val="20"/>
              </w:rPr>
            </w:pPr>
          </w:p>
          <w:p w:rsidR="00D72613" w:rsidRDefault="00D77F14">
            <w:pPr>
              <w:spacing w:after="0"/>
              <w:rPr>
                <w:b/>
                <w:sz w:val="20"/>
              </w:rPr>
            </w:pPr>
            <w:r>
              <w:rPr>
                <w:b/>
                <w:sz w:val="20"/>
              </w:rPr>
              <w:t>Claire C. Austin</w:t>
            </w:r>
          </w:p>
          <w:p w:rsidR="00D72613" w:rsidRDefault="00D77F14">
            <w:pPr>
              <w:spacing w:after="0"/>
              <w:rPr>
                <w:i/>
                <w:sz w:val="20"/>
              </w:rPr>
            </w:pPr>
            <w:r>
              <w:rPr>
                <w:i/>
                <w:sz w:val="20"/>
              </w:rPr>
              <w:t>Department of the Environment</w:t>
            </w:r>
          </w:p>
          <w:p w:rsidR="00D72613" w:rsidRDefault="00D77F14">
            <w:pPr>
              <w:spacing w:after="100"/>
              <w:rPr>
                <w:i/>
                <w:sz w:val="20"/>
              </w:rPr>
            </w:pPr>
            <w:r>
              <w:rPr>
                <w:i/>
                <w:sz w:val="20"/>
              </w:rPr>
              <w:t>Government of Canada</w:t>
            </w:r>
          </w:p>
          <w:p w:rsidR="00D72613" w:rsidRDefault="00D77F14">
            <w:pPr>
              <w:spacing w:after="0"/>
              <w:rPr>
                <w:b/>
                <w:sz w:val="20"/>
              </w:rPr>
            </w:pPr>
            <w:proofErr w:type="spellStart"/>
            <w:r>
              <w:rPr>
                <w:b/>
                <w:sz w:val="20"/>
              </w:rPr>
              <w:t>Chaitan</w:t>
            </w:r>
            <w:proofErr w:type="spellEnd"/>
            <w:r>
              <w:rPr>
                <w:b/>
                <w:sz w:val="20"/>
              </w:rPr>
              <w:t xml:space="preserve"> </w:t>
            </w:r>
            <w:proofErr w:type="spellStart"/>
            <w:r>
              <w:rPr>
                <w:b/>
                <w:sz w:val="20"/>
              </w:rPr>
              <w:t>Baru</w:t>
            </w:r>
            <w:proofErr w:type="spellEnd"/>
          </w:p>
          <w:p w:rsidR="00D72613" w:rsidRDefault="00D77F14">
            <w:pPr>
              <w:spacing w:after="100"/>
              <w:rPr>
                <w:i/>
                <w:sz w:val="20"/>
                <w:szCs w:val="20"/>
              </w:rPr>
            </w:pPr>
            <w:r>
              <w:rPr>
                <w:i/>
                <w:sz w:val="20"/>
                <w:szCs w:val="20"/>
              </w:rPr>
              <w:t>University of California, San Diego, Supercomputer Center</w:t>
            </w:r>
          </w:p>
          <w:p w:rsidR="00D72613" w:rsidRDefault="00D77F14">
            <w:pPr>
              <w:spacing w:after="0"/>
              <w:rPr>
                <w:b/>
                <w:sz w:val="20"/>
              </w:rPr>
            </w:pPr>
            <w:r>
              <w:rPr>
                <w:b/>
                <w:sz w:val="20"/>
              </w:rPr>
              <w:t>David Boyd</w:t>
            </w:r>
          </w:p>
          <w:p w:rsidR="00D72613" w:rsidRDefault="00D77F14">
            <w:pPr>
              <w:spacing w:after="100"/>
              <w:rPr>
                <w:i/>
                <w:sz w:val="20"/>
                <w:szCs w:val="20"/>
              </w:rPr>
            </w:pPr>
            <w:proofErr w:type="spellStart"/>
            <w:r>
              <w:rPr>
                <w:i/>
                <w:sz w:val="20"/>
                <w:szCs w:val="20"/>
              </w:rPr>
              <w:t>InCadence</w:t>
            </w:r>
            <w:proofErr w:type="spellEnd"/>
            <w:r>
              <w:rPr>
                <w:i/>
                <w:sz w:val="20"/>
                <w:szCs w:val="20"/>
              </w:rPr>
              <w:t xml:space="preserve"> Strategic Services</w:t>
            </w:r>
          </w:p>
          <w:p w:rsidR="00D72613" w:rsidRDefault="00D77F14">
            <w:pPr>
              <w:spacing w:after="0"/>
              <w:rPr>
                <w:b/>
                <w:sz w:val="20"/>
              </w:rPr>
            </w:pPr>
            <w:r>
              <w:rPr>
                <w:b/>
                <w:sz w:val="20"/>
              </w:rPr>
              <w:t>Carl Buffington</w:t>
            </w:r>
          </w:p>
          <w:p w:rsidR="00D72613" w:rsidRPr="00D77F14" w:rsidRDefault="00D77F14">
            <w:pPr>
              <w:spacing w:after="100"/>
              <w:rPr>
                <w:i/>
                <w:sz w:val="20"/>
                <w:szCs w:val="20"/>
                <w:lang w:val="de-DE"/>
              </w:rPr>
            </w:pPr>
            <w:r w:rsidRPr="00D77F14">
              <w:rPr>
                <w:i/>
                <w:sz w:val="20"/>
                <w:szCs w:val="20"/>
                <w:lang w:val="de-DE"/>
              </w:rPr>
              <w:t>Vistronix</w:t>
            </w:r>
          </w:p>
          <w:p w:rsidR="00D72613" w:rsidRPr="00D77F14" w:rsidRDefault="00D77F14">
            <w:pPr>
              <w:spacing w:after="0"/>
              <w:rPr>
                <w:b/>
                <w:sz w:val="20"/>
                <w:lang w:val="de-DE"/>
              </w:rPr>
            </w:pPr>
            <w:r w:rsidRPr="00D77F14">
              <w:rPr>
                <w:b/>
                <w:sz w:val="20"/>
                <w:lang w:val="de-DE"/>
              </w:rPr>
              <w:t>Wo Chang</w:t>
            </w:r>
          </w:p>
          <w:p w:rsidR="00D72613" w:rsidRPr="00D77F14" w:rsidRDefault="00D77F14">
            <w:pPr>
              <w:spacing w:after="100"/>
              <w:rPr>
                <w:i/>
                <w:sz w:val="20"/>
                <w:szCs w:val="20"/>
                <w:lang w:val="de-DE"/>
              </w:rPr>
            </w:pPr>
            <w:r w:rsidRPr="00D77F14">
              <w:rPr>
                <w:i/>
                <w:sz w:val="20"/>
                <w:szCs w:val="20"/>
                <w:lang w:val="de-DE"/>
              </w:rPr>
              <w:lastRenderedPageBreak/>
              <w:t>NIST</w:t>
            </w:r>
          </w:p>
          <w:p w:rsidR="00D72613" w:rsidRPr="00D77F14" w:rsidRDefault="00D72613">
            <w:pPr>
              <w:spacing w:after="0"/>
              <w:rPr>
                <w:b/>
                <w:sz w:val="20"/>
                <w:lang w:val="de-DE"/>
              </w:rPr>
            </w:pPr>
          </w:p>
          <w:p w:rsidR="00D72613" w:rsidRPr="00D77F14" w:rsidRDefault="00D77F14">
            <w:pPr>
              <w:spacing w:after="0"/>
              <w:rPr>
                <w:b/>
                <w:sz w:val="20"/>
                <w:lang w:val="de-DE"/>
              </w:rPr>
            </w:pPr>
            <w:r w:rsidRPr="00D77F14">
              <w:rPr>
                <w:b/>
                <w:sz w:val="20"/>
                <w:lang w:val="de-DE"/>
              </w:rPr>
              <w:t>Yuri Demchenko</w:t>
            </w:r>
          </w:p>
          <w:p w:rsidR="00D72613" w:rsidRDefault="00D77F14">
            <w:pPr>
              <w:spacing w:after="100"/>
              <w:rPr>
                <w:i/>
                <w:sz w:val="20"/>
                <w:szCs w:val="20"/>
              </w:rPr>
            </w:pPr>
            <w:r>
              <w:rPr>
                <w:i/>
                <w:sz w:val="20"/>
                <w:szCs w:val="20"/>
              </w:rPr>
              <w:t>University of Amsterdam</w:t>
            </w:r>
          </w:p>
          <w:p w:rsidR="00D72613" w:rsidRDefault="00D77F14">
            <w:pPr>
              <w:spacing w:after="0"/>
              <w:rPr>
                <w:b/>
                <w:sz w:val="20"/>
                <w:szCs w:val="20"/>
              </w:rPr>
            </w:pPr>
            <w:r>
              <w:rPr>
                <w:b/>
                <w:sz w:val="20"/>
                <w:szCs w:val="20"/>
              </w:rPr>
              <w:t>Kate Dolan</w:t>
            </w:r>
          </w:p>
          <w:p w:rsidR="00D72613" w:rsidRDefault="00D77F14">
            <w:pPr>
              <w:spacing w:after="100"/>
              <w:rPr>
                <w:i/>
                <w:sz w:val="20"/>
                <w:szCs w:val="20"/>
              </w:rPr>
            </w:pPr>
            <w:r>
              <w:rPr>
                <w:i/>
                <w:sz w:val="20"/>
                <w:szCs w:val="20"/>
              </w:rPr>
              <w:t>CTFC</w:t>
            </w:r>
          </w:p>
          <w:p w:rsidR="00D72613" w:rsidRDefault="00D77F14">
            <w:pPr>
              <w:spacing w:after="0"/>
              <w:rPr>
                <w:b/>
                <w:sz w:val="20"/>
                <w:szCs w:val="20"/>
              </w:rPr>
            </w:pPr>
            <w:r>
              <w:rPr>
                <w:b/>
                <w:sz w:val="20"/>
                <w:szCs w:val="20"/>
              </w:rPr>
              <w:t xml:space="preserve">Frank </w:t>
            </w:r>
            <w:proofErr w:type="spellStart"/>
            <w:r>
              <w:rPr>
                <w:b/>
                <w:sz w:val="20"/>
                <w:szCs w:val="20"/>
              </w:rPr>
              <w:t>Farance</w:t>
            </w:r>
            <w:proofErr w:type="spellEnd"/>
          </w:p>
          <w:p w:rsidR="00D72613" w:rsidRDefault="00D77F14">
            <w:pPr>
              <w:spacing w:after="100"/>
              <w:rPr>
                <w:i/>
                <w:sz w:val="20"/>
                <w:szCs w:val="20"/>
              </w:rPr>
            </w:pPr>
            <w:proofErr w:type="spellStart"/>
            <w:r>
              <w:rPr>
                <w:i/>
                <w:sz w:val="20"/>
                <w:szCs w:val="20"/>
              </w:rPr>
              <w:t>Farance</w:t>
            </w:r>
            <w:proofErr w:type="spellEnd"/>
            <w:r>
              <w:rPr>
                <w:i/>
                <w:sz w:val="20"/>
                <w:szCs w:val="20"/>
              </w:rPr>
              <w:t>, Inc.</w:t>
            </w:r>
          </w:p>
          <w:p w:rsidR="00D72613" w:rsidRDefault="00D77F14">
            <w:pPr>
              <w:spacing w:after="0"/>
              <w:rPr>
                <w:b/>
                <w:sz w:val="20"/>
              </w:rPr>
            </w:pPr>
            <w:r>
              <w:rPr>
                <w:b/>
                <w:sz w:val="20"/>
              </w:rPr>
              <w:t>Nancy Grady</w:t>
            </w:r>
          </w:p>
          <w:p w:rsidR="00D72613" w:rsidRDefault="00D77F14">
            <w:pPr>
              <w:spacing w:after="100"/>
              <w:rPr>
                <w:i/>
                <w:sz w:val="20"/>
                <w:szCs w:val="20"/>
              </w:rPr>
            </w:pPr>
            <w:r>
              <w:rPr>
                <w:i/>
                <w:sz w:val="20"/>
                <w:szCs w:val="20"/>
              </w:rPr>
              <w:t>SAIC</w:t>
            </w:r>
          </w:p>
          <w:p w:rsidR="00D72613" w:rsidRDefault="00D77F14">
            <w:pPr>
              <w:spacing w:after="0"/>
              <w:rPr>
                <w:b/>
                <w:sz w:val="20"/>
              </w:rPr>
            </w:pPr>
            <w:r>
              <w:rPr>
                <w:b/>
                <w:sz w:val="20"/>
              </w:rPr>
              <w:t>Keith Hare</w:t>
            </w:r>
          </w:p>
          <w:p w:rsidR="00D72613" w:rsidRDefault="00D77F14">
            <w:pPr>
              <w:spacing w:after="100"/>
              <w:rPr>
                <w:i/>
                <w:sz w:val="20"/>
                <w:szCs w:val="20"/>
              </w:rPr>
            </w:pPr>
            <w:r>
              <w:rPr>
                <w:i/>
                <w:sz w:val="20"/>
                <w:szCs w:val="20"/>
              </w:rPr>
              <w:t>JCC Consulting, Inc.</w:t>
            </w:r>
          </w:p>
          <w:p w:rsidR="00D72613" w:rsidRDefault="00D72613">
            <w:pPr>
              <w:rPr>
                <w:i/>
                <w:sz w:val="20"/>
                <w:szCs w:val="20"/>
              </w:rPr>
            </w:pPr>
          </w:p>
        </w:tc>
        <w:tc>
          <w:tcPr>
            <w:tcW w:w="3116" w:type="dxa"/>
            <w:shd w:val="clear" w:color="auto" w:fill="auto"/>
          </w:tcPr>
          <w:p w:rsidR="00D72613" w:rsidRDefault="00D72613">
            <w:pPr>
              <w:spacing w:after="0"/>
              <w:rPr>
                <w:b/>
                <w:sz w:val="20"/>
                <w:lang w:val="en-CA"/>
              </w:rPr>
            </w:pPr>
          </w:p>
          <w:p w:rsidR="00D72613" w:rsidRDefault="00D77F14">
            <w:pPr>
              <w:spacing w:after="0"/>
              <w:rPr>
                <w:b/>
                <w:sz w:val="20"/>
                <w:szCs w:val="20"/>
              </w:rPr>
            </w:pPr>
            <w:r>
              <w:rPr>
                <w:b/>
                <w:sz w:val="20"/>
                <w:szCs w:val="20"/>
              </w:rPr>
              <w:t xml:space="preserve">Zane Harvey </w:t>
            </w:r>
          </w:p>
          <w:p w:rsidR="00D72613" w:rsidRDefault="00D77F14">
            <w:pPr>
              <w:spacing w:after="100"/>
              <w:rPr>
                <w:i/>
                <w:sz w:val="20"/>
                <w:szCs w:val="20"/>
              </w:rPr>
            </w:pPr>
            <w:r>
              <w:rPr>
                <w:i/>
                <w:sz w:val="20"/>
                <w:szCs w:val="20"/>
              </w:rPr>
              <w:t>QuantumS3</w:t>
            </w:r>
          </w:p>
          <w:p w:rsidR="00D72613" w:rsidRDefault="00D77F14">
            <w:pPr>
              <w:spacing w:after="0"/>
              <w:rPr>
                <w:b/>
                <w:sz w:val="20"/>
                <w:lang w:val="en-CA"/>
              </w:rPr>
            </w:pPr>
            <w:r>
              <w:rPr>
                <w:b/>
                <w:sz w:val="20"/>
                <w:lang w:val="en-CA"/>
              </w:rPr>
              <w:t xml:space="preserve">Bruno </w:t>
            </w:r>
            <w:proofErr w:type="spellStart"/>
            <w:r>
              <w:rPr>
                <w:b/>
                <w:sz w:val="20"/>
                <w:lang w:val="en-CA"/>
              </w:rPr>
              <w:t>Kelpsas</w:t>
            </w:r>
            <w:proofErr w:type="spellEnd"/>
          </w:p>
          <w:p w:rsidR="00D72613" w:rsidRDefault="00D77F14">
            <w:pPr>
              <w:spacing w:after="100"/>
              <w:rPr>
                <w:i/>
                <w:sz w:val="20"/>
                <w:szCs w:val="20"/>
                <w:lang w:val="en-CA"/>
              </w:rPr>
            </w:pPr>
            <w:r>
              <w:rPr>
                <w:i/>
                <w:sz w:val="20"/>
                <w:szCs w:val="20"/>
                <w:lang w:val="en-CA"/>
              </w:rPr>
              <w:t>Microsoft Consultant</w:t>
            </w:r>
          </w:p>
          <w:p w:rsidR="00D72613" w:rsidRPr="00D77F14" w:rsidRDefault="00D77F14">
            <w:pPr>
              <w:spacing w:after="0"/>
              <w:rPr>
                <w:b/>
                <w:sz w:val="20"/>
                <w:lang w:val="de-DE"/>
              </w:rPr>
            </w:pPr>
            <w:r w:rsidRPr="00D77F14">
              <w:rPr>
                <w:b/>
                <w:sz w:val="20"/>
                <w:lang w:val="de-DE"/>
              </w:rPr>
              <w:t>Pavithra Kenjige</w:t>
            </w:r>
          </w:p>
          <w:p w:rsidR="00D72613" w:rsidRPr="00D77F14" w:rsidRDefault="00D77F14">
            <w:pPr>
              <w:spacing w:after="100"/>
              <w:rPr>
                <w:i/>
                <w:sz w:val="20"/>
                <w:szCs w:val="20"/>
                <w:lang w:val="de-DE"/>
              </w:rPr>
            </w:pPr>
            <w:r w:rsidRPr="00D77F14">
              <w:rPr>
                <w:i/>
                <w:sz w:val="20"/>
                <w:szCs w:val="20"/>
                <w:lang w:val="de-DE"/>
              </w:rPr>
              <w:t>PK Technologies</w:t>
            </w:r>
          </w:p>
          <w:p w:rsidR="00D72613" w:rsidRPr="00D77F14" w:rsidRDefault="00D77F14">
            <w:pPr>
              <w:spacing w:after="0"/>
              <w:rPr>
                <w:b/>
                <w:sz w:val="20"/>
                <w:lang w:val="de-DE"/>
              </w:rPr>
            </w:pPr>
            <w:r w:rsidRPr="00D77F14">
              <w:rPr>
                <w:b/>
                <w:sz w:val="20"/>
                <w:lang w:val="de-DE"/>
              </w:rPr>
              <w:t>Brenda Kirkpatrick</w:t>
            </w:r>
          </w:p>
          <w:p w:rsidR="00D72613" w:rsidRDefault="00D77F14">
            <w:pPr>
              <w:spacing w:after="100"/>
              <w:rPr>
                <w:i/>
                <w:sz w:val="20"/>
                <w:szCs w:val="20"/>
              </w:rPr>
            </w:pPr>
            <w:r>
              <w:rPr>
                <w:i/>
                <w:sz w:val="20"/>
                <w:szCs w:val="20"/>
              </w:rPr>
              <w:t>Hewlett-Packard</w:t>
            </w:r>
          </w:p>
          <w:p w:rsidR="00D72613" w:rsidRDefault="00D77F14">
            <w:pPr>
              <w:spacing w:after="0"/>
              <w:rPr>
                <w:b/>
                <w:sz w:val="20"/>
              </w:rPr>
            </w:pPr>
            <w:r>
              <w:rPr>
                <w:b/>
                <w:sz w:val="20"/>
              </w:rPr>
              <w:t xml:space="preserve">Donald </w:t>
            </w:r>
            <w:proofErr w:type="spellStart"/>
            <w:r>
              <w:rPr>
                <w:b/>
                <w:sz w:val="20"/>
              </w:rPr>
              <w:t>Krapohl</w:t>
            </w:r>
            <w:proofErr w:type="spellEnd"/>
          </w:p>
          <w:p w:rsidR="00D72613" w:rsidRDefault="00D77F14">
            <w:pPr>
              <w:spacing w:after="100"/>
              <w:rPr>
                <w:i/>
                <w:sz w:val="20"/>
                <w:szCs w:val="20"/>
              </w:rPr>
            </w:pPr>
            <w:r>
              <w:rPr>
                <w:i/>
                <w:sz w:val="20"/>
                <w:szCs w:val="20"/>
              </w:rPr>
              <w:t>Augmented Intelligence</w:t>
            </w:r>
          </w:p>
          <w:p w:rsidR="00D72613" w:rsidRDefault="00D77F14">
            <w:pPr>
              <w:spacing w:after="0"/>
              <w:rPr>
                <w:b/>
                <w:sz w:val="20"/>
              </w:rPr>
            </w:pPr>
            <w:r>
              <w:rPr>
                <w:b/>
                <w:sz w:val="20"/>
              </w:rPr>
              <w:t xml:space="preserve">Luca </w:t>
            </w:r>
            <w:proofErr w:type="spellStart"/>
            <w:r>
              <w:rPr>
                <w:b/>
                <w:sz w:val="20"/>
              </w:rPr>
              <w:t>Lepori</w:t>
            </w:r>
            <w:proofErr w:type="spellEnd"/>
          </w:p>
          <w:p w:rsidR="00D72613" w:rsidRDefault="00D77F14">
            <w:pPr>
              <w:spacing w:after="100"/>
              <w:rPr>
                <w:i/>
                <w:sz w:val="20"/>
                <w:szCs w:val="20"/>
              </w:rPr>
            </w:pPr>
            <w:r>
              <w:rPr>
                <w:i/>
                <w:sz w:val="20"/>
                <w:szCs w:val="20"/>
              </w:rPr>
              <w:lastRenderedPageBreak/>
              <w:t>Data Hold</w:t>
            </w:r>
          </w:p>
          <w:p w:rsidR="00D72613" w:rsidRDefault="00D72613">
            <w:pPr>
              <w:spacing w:after="0"/>
              <w:rPr>
                <w:b/>
                <w:sz w:val="20"/>
              </w:rPr>
            </w:pPr>
          </w:p>
          <w:p w:rsidR="00D72613" w:rsidRDefault="00D77F14">
            <w:pPr>
              <w:spacing w:after="0"/>
              <w:rPr>
                <w:b/>
                <w:sz w:val="20"/>
              </w:rPr>
            </w:pPr>
            <w:r>
              <w:rPr>
                <w:b/>
                <w:sz w:val="20"/>
              </w:rPr>
              <w:t>Orit Levin</w:t>
            </w:r>
          </w:p>
          <w:p w:rsidR="00D72613" w:rsidRDefault="00D77F14">
            <w:pPr>
              <w:spacing w:after="100"/>
              <w:rPr>
                <w:i/>
                <w:sz w:val="20"/>
                <w:szCs w:val="20"/>
              </w:rPr>
            </w:pPr>
            <w:r>
              <w:rPr>
                <w:i/>
                <w:sz w:val="20"/>
                <w:szCs w:val="20"/>
              </w:rPr>
              <w:t>Microsoft</w:t>
            </w:r>
          </w:p>
          <w:p w:rsidR="00D72613" w:rsidRDefault="00D77F14">
            <w:pPr>
              <w:spacing w:after="0"/>
              <w:rPr>
                <w:b/>
                <w:sz w:val="20"/>
              </w:rPr>
            </w:pPr>
            <w:r>
              <w:rPr>
                <w:b/>
                <w:sz w:val="20"/>
              </w:rPr>
              <w:t>Jan Levine</w:t>
            </w:r>
          </w:p>
          <w:p w:rsidR="00D72613" w:rsidRDefault="00D77F14">
            <w:pPr>
              <w:spacing w:after="100"/>
              <w:rPr>
                <w:i/>
                <w:sz w:val="20"/>
                <w:szCs w:val="20"/>
                <w:lang w:val="fr-CA"/>
              </w:rPr>
            </w:pPr>
            <w:proofErr w:type="spellStart"/>
            <w:r>
              <w:rPr>
                <w:i/>
                <w:sz w:val="20"/>
                <w:szCs w:val="20"/>
                <w:lang w:val="fr-CA"/>
              </w:rPr>
              <w:t>kloudtrack</w:t>
            </w:r>
            <w:proofErr w:type="spellEnd"/>
          </w:p>
          <w:p w:rsidR="00D72613" w:rsidRDefault="00D77F14">
            <w:pPr>
              <w:spacing w:after="0"/>
              <w:rPr>
                <w:b/>
                <w:sz w:val="20"/>
                <w:lang w:val="fr-CA"/>
              </w:rPr>
            </w:pPr>
            <w:r>
              <w:rPr>
                <w:b/>
                <w:sz w:val="20"/>
                <w:lang w:val="fr-CA"/>
              </w:rPr>
              <w:t xml:space="preserve">Serge </w:t>
            </w:r>
            <w:proofErr w:type="spellStart"/>
            <w:r>
              <w:rPr>
                <w:b/>
                <w:sz w:val="20"/>
                <w:lang w:val="fr-CA"/>
              </w:rPr>
              <w:t>Mankovski</w:t>
            </w:r>
            <w:proofErr w:type="spellEnd"/>
          </w:p>
          <w:p w:rsidR="00D72613" w:rsidRDefault="00D77F14">
            <w:pPr>
              <w:spacing w:after="100"/>
              <w:rPr>
                <w:i/>
                <w:sz w:val="20"/>
                <w:szCs w:val="20"/>
                <w:lang w:val="fr-CA"/>
              </w:rPr>
            </w:pPr>
            <w:r>
              <w:rPr>
                <w:i/>
                <w:sz w:val="20"/>
                <w:szCs w:val="20"/>
                <w:lang w:val="fr-CA"/>
              </w:rPr>
              <w:t>CA Technologies</w:t>
            </w:r>
          </w:p>
          <w:p w:rsidR="00D72613" w:rsidRDefault="00D77F14">
            <w:pPr>
              <w:spacing w:after="0"/>
              <w:rPr>
                <w:b/>
                <w:sz w:val="20"/>
                <w:lang w:val="fr-CA"/>
              </w:rPr>
            </w:pPr>
            <w:r>
              <w:rPr>
                <w:b/>
                <w:sz w:val="20"/>
                <w:lang w:val="fr-CA"/>
              </w:rPr>
              <w:t>Robert Marcus</w:t>
            </w:r>
          </w:p>
          <w:p w:rsidR="00D72613" w:rsidRDefault="00D77F14">
            <w:pPr>
              <w:spacing w:after="100"/>
              <w:rPr>
                <w:i/>
                <w:sz w:val="20"/>
                <w:szCs w:val="20"/>
                <w:lang w:val="fr-CA"/>
              </w:rPr>
            </w:pPr>
            <w:r>
              <w:rPr>
                <w:i/>
                <w:sz w:val="20"/>
                <w:szCs w:val="20"/>
                <w:lang w:val="fr-CA"/>
              </w:rPr>
              <w:t>ET-</w:t>
            </w:r>
            <w:proofErr w:type="spellStart"/>
            <w:r>
              <w:rPr>
                <w:i/>
                <w:sz w:val="20"/>
                <w:szCs w:val="20"/>
                <w:lang w:val="fr-CA"/>
              </w:rPr>
              <w:t>Strategies</w:t>
            </w:r>
            <w:proofErr w:type="spellEnd"/>
          </w:p>
          <w:p w:rsidR="00D72613" w:rsidRDefault="00D77F14">
            <w:pPr>
              <w:spacing w:after="0"/>
              <w:rPr>
                <w:b/>
                <w:sz w:val="20"/>
              </w:rPr>
            </w:pPr>
            <w:r>
              <w:rPr>
                <w:b/>
                <w:sz w:val="20"/>
              </w:rPr>
              <w:t xml:space="preserve">Gary </w:t>
            </w:r>
            <w:proofErr w:type="spellStart"/>
            <w:r>
              <w:rPr>
                <w:b/>
                <w:sz w:val="20"/>
              </w:rPr>
              <w:t>Mazzaferro</w:t>
            </w:r>
            <w:proofErr w:type="spellEnd"/>
          </w:p>
          <w:p w:rsidR="00D72613" w:rsidRDefault="00D77F14">
            <w:pPr>
              <w:rPr>
                <w:i/>
                <w:sz w:val="20"/>
                <w:szCs w:val="20"/>
              </w:rPr>
            </w:pPr>
            <w:proofErr w:type="spellStart"/>
            <w:r>
              <w:rPr>
                <w:i/>
                <w:sz w:val="20"/>
                <w:szCs w:val="20"/>
              </w:rPr>
              <w:t>AlloyCloud</w:t>
            </w:r>
            <w:proofErr w:type="spellEnd"/>
            <w:r>
              <w:rPr>
                <w:i/>
                <w:sz w:val="20"/>
                <w:szCs w:val="20"/>
              </w:rPr>
              <w:t>, Inc.</w:t>
            </w:r>
          </w:p>
        </w:tc>
        <w:tc>
          <w:tcPr>
            <w:tcW w:w="3124" w:type="dxa"/>
            <w:shd w:val="clear" w:color="auto" w:fill="auto"/>
          </w:tcPr>
          <w:p w:rsidR="00D72613" w:rsidRDefault="00D72613">
            <w:pPr>
              <w:spacing w:after="0"/>
              <w:rPr>
                <w:b/>
                <w:sz w:val="20"/>
              </w:rPr>
            </w:pPr>
          </w:p>
          <w:p w:rsidR="00D72613" w:rsidRDefault="00D77F14">
            <w:pPr>
              <w:spacing w:after="0"/>
              <w:rPr>
                <w:b/>
                <w:sz w:val="20"/>
              </w:rPr>
            </w:pPr>
            <w:r>
              <w:rPr>
                <w:b/>
                <w:sz w:val="20"/>
              </w:rPr>
              <w:t xml:space="preserve">Sara </w:t>
            </w:r>
            <w:proofErr w:type="spellStart"/>
            <w:r>
              <w:rPr>
                <w:b/>
                <w:sz w:val="20"/>
              </w:rPr>
              <w:t>Mazer</w:t>
            </w:r>
            <w:proofErr w:type="spellEnd"/>
          </w:p>
          <w:p w:rsidR="00D72613" w:rsidRDefault="00D77F14">
            <w:pPr>
              <w:spacing w:after="100"/>
              <w:rPr>
                <w:i/>
                <w:sz w:val="20"/>
              </w:rPr>
            </w:pPr>
            <w:proofErr w:type="spellStart"/>
            <w:r>
              <w:rPr>
                <w:i/>
                <w:sz w:val="20"/>
              </w:rPr>
              <w:t>Marklogic</w:t>
            </w:r>
            <w:proofErr w:type="spellEnd"/>
          </w:p>
          <w:p w:rsidR="00D72613" w:rsidRDefault="00D77F14">
            <w:pPr>
              <w:spacing w:after="0"/>
              <w:rPr>
                <w:b/>
                <w:sz w:val="20"/>
              </w:rPr>
            </w:pPr>
            <w:r>
              <w:rPr>
                <w:b/>
                <w:sz w:val="20"/>
              </w:rPr>
              <w:t>Shawn Miller</w:t>
            </w:r>
          </w:p>
          <w:p w:rsidR="00D72613" w:rsidRDefault="00D77F14">
            <w:pPr>
              <w:spacing w:after="100"/>
              <w:rPr>
                <w:i/>
                <w:sz w:val="20"/>
                <w:szCs w:val="20"/>
              </w:rPr>
            </w:pPr>
            <w:r>
              <w:rPr>
                <w:i/>
                <w:sz w:val="20"/>
                <w:szCs w:val="20"/>
              </w:rPr>
              <w:t>U.S. Department of Veterans Affairs</w:t>
            </w:r>
          </w:p>
          <w:p w:rsidR="00D72613" w:rsidRDefault="00D77F14">
            <w:pPr>
              <w:spacing w:after="0"/>
              <w:rPr>
                <w:b/>
                <w:sz w:val="20"/>
              </w:rPr>
            </w:pPr>
            <w:r>
              <w:rPr>
                <w:b/>
                <w:sz w:val="20"/>
              </w:rPr>
              <w:t>William Miller</w:t>
            </w:r>
          </w:p>
          <w:p w:rsidR="00D72613" w:rsidRDefault="00D77F14">
            <w:pPr>
              <w:spacing w:after="100"/>
              <w:rPr>
                <w:i/>
                <w:sz w:val="20"/>
                <w:szCs w:val="20"/>
              </w:rPr>
            </w:pPr>
            <w:proofErr w:type="spellStart"/>
            <w:r>
              <w:rPr>
                <w:i/>
                <w:sz w:val="20"/>
                <w:szCs w:val="20"/>
              </w:rPr>
              <w:t>MaCT</w:t>
            </w:r>
            <w:proofErr w:type="spellEnd"/>
            <w:r>
              <w:rPr>
                <w:i/>
                <w:sz w:val="20"/>
                <w:szCs w:val="20"/>
              </w:rPr>
              <w:t xml:space="preserve"> USA</w:t>
            </w:r>
          </w:p>
          <w:p w:rsidR="00D72613" w:rsidRDefault="00D77F14">
            <w:pPr>
              <w:spacing w:after="0"/>
              <w:rPr>
                <w:b/>
                <w:sz w:val="20"/>
              </w:rPr>
            </w:pPr>
            <w:r>
              <w:rPr>
                <w:b/>
                <w:sz w:val="20"/>
              </w:rPr>
              <w:t xml:space="preserve">Sanjay </w:t>
            </w:r>
            <w:proofErr w:type="spellStart"/>
            <w:r>
              <w:rPr>
                <w:b/>
                <w:sz w:val="20"/>
              </w:rPr>
              <w:t>Mishra</w:t>
            </w:r>
            <w:proofErr w:type="spellEnd"/>
          </w:p>
          <w:p w:rsidR="00D72613" w:rsidRDefault="00D77F14">
            <w:pPr>
              <w:spacing w:after="100"/>
              <w:rPr>
                <w:i/>
                <w:sz w:val="20"/>
                <w:lang w:val="es-ES_tradnl"/>
              </w:rPr>
            </w:pPr>
            <w:proofErr w:type="spellStart"/>
            <w:r>
              <w:rPr>
                <w:i/>
                <w:sz w:val="20"/>
                <w:lang w:val="es-ES_tradnl"/>
              </w:rPr>
              <w:t>Verizon</w:t>
            </w:r>
            <w:proofErr w:type="spellEnd"/>
          </w:p>
          <w:p w:rsidR="00D72613" w:rsidRDefault="00D77F14">
            <w:pPr>
              <w:spacing w:after="0"/>
              <w:rPr>
                <w:b/>
                <w:sz w:val="20"/>
                <w:lang w:val="es-ES_tradnl"/>
              </w:rPr>
            </w:pPr>
            <w:proofErr w:type="spellStart"/>
            <w:r>
              <w:rPr>
                <w:b/>
                <w:sz w:val="20"/>
                <w:lang w:val="es-ES_tradnl"/>
              </w:rPr>
              <w:t>Quyen</w:t>
            </w:r>
            <w:proofErr w:type="spellEnd"/>
            <w:r>
              <w:rPr>
                <w:b/>
                <w:sz w:val="20"/>
                <w:lang w:val="es-ES_tradnl"/>
              </w:rPr>
              <w:t xml:space="preserve"> </w:t>
            </w:r>
            <w:proofErr w:type="spellStart"/>
            <w:r>
              <w:rPr>
                <w:b/>
                <w:sz w:val="20"/>
                <w:lang w:val="es-ES_tradnl"/>
              </w:rPr>
              <w:t>Nguyen</w:t>
            </w:r>
            <w:proofErr w:type="spellEnd"/>
          </w:p>
          <w:p w:rsidR="00D72613" w:rsidRDefault="00D77F14">
            <w:pPr>
              <w:spacing w:after="100"/>
              <w:rPr>
                <w:i/>
                <w:sz w:val="20"/>
                <w:lang w:val="es-ES_tradnl"/>
              </w:rPr>
            </w:pPr>
            <w:r>
              <w:rPr>
                <w:i/>
                <w:sz w:val="20"/>
                <w:lang w:val="es-ES_tradnl"/>
              </w:rPr>
              <w:t>NARA</w:t>
            </w:r>
          </w:p>
          <w:p w:rsidR="00D72613" w:rsidRDefault="00D72613">
            <w:pPr>
              <w:spacing w:after="0"/>
              <w:rPr>
                <w:b/>
                <w:sz w:val="20"/>
                <w:szCs w:val="20"/>
                <w:lang w:val="es-ES_tradnl"/>
              </w:rPr>
            </w:pPr>
          </w:p>
          <w:p w:rsidR="00D72613" w:rsidRDefault="00D72613">
            <w:pPr>
              <w:spacing w:after="0"/>
              <w:rPr>
                <w:b/>
                <w:sz w:val="20"/>
                <w:szCs w:val="20"/>
                <w:lang w:val="es-ES_tradnl"/>
              </w:rPr>
            </w:pPr>
          </w:p>
          <w:p w:rsidR="00D72613" w:rsidRDefault="00D77F14">
            <w:pPr>
              <w:spacing w:after="0"/>
              <w:rPr>
                <w:b/>
                <w:sz w:val="20"/>
                <w:szCs w:val="20"/>
                <w:lang w:val="es-ES_tradnl"/>
              </w:rPr>
            </w:pPr>
            <w:r>
              <w:rPr>
                <w:b/>
                <w:sz w:val="20"/>
                <w:szCs w:val="20"/>
                <w:lang w:val="es-ES_tradnl"/>
              </w:rPr>
              <w:t xml:space="preserve">Russell </w:t>
            </w:r>
            <w:proofErr w:type="spellStart"/>
            <w:r>
              <w:rPr>
                <w:b/>
                <w:sz w:val="20"/>
                <w:szCs w:val="20"/>
                <w:lang w:val="es-ES_tradnl"/>
              </w:rPr>
              <w:t>Reinsch</w:t>
            </w:r>
            <w:proofErr w:type="spellEnd"/>
          </w:p>
          <w:p w:rsidR="00D72613" w:rsidRDefault="00D77F14">
            <w:pPr>
              <w:spacing w:after="100"/>
              <w:rPr>
                <w:i/>
                <w:sz w:val="20"/>
                <w:szCs w:val="20"/>
              </w:rPr>
            </w:pPr>
            <w:r>
              <w:rPr>
                <w:i/>
                <w:sz w:val="20"/>
                <w:szCs w:val="20"/>
              </w:rPr>
              <w:t>Center for Government Interoperability</w:t>
            </w:r>
          </w:p>
          <w:p w:rsidR="00D72613" w:rsidRDefault="00D77F14">
            <w:pPr>
              <w:spacing w:after="0"/>
              <w:rPr>
                <w:b/>
                <w:sz w:val="20"/>
              </w:rPr>
            </w:pPr>
            <w:r>
              <w:rPr>
                <w:b/>
                <w:sz w:val="20"/>
              </w:rPr>
              <w:t>John Rogers</w:t>
            </w:r>
          </w:p>
          <w:p w:rsidR="00D72613" w:rsidRDefault="00D77F14">
            <w:pPr>
              <w:spacing w:after="100"/>
              <w:rPr>
                <w:i/>
                <w:sz w:val="20"/>
                <w:szCs w:val="20"/>
              </w:rPr>
            </w:pPr>
            <w:r>
              <w:rPr>
                <w:i/>
                <w:sz w:val="20"/>
                <w:szCs w:val="20"/>
              </w:rPr>
              <w:t>Hewlett-Packard</w:t>
            </w:r>
          </w:p>
          <w:p w:rsidR="00D72613" w:rsidRDefault="00D77F14">
            <w:pPr>
              <w:spacing w:after="0"/>
              <w:rPr>
                <w:b/>
                <w:sz w:val="20"/>
              </w:rPr>
            </w:pPr>
            <w:r>
              <w:rPr>
                <w:b/>
                <w:sz w:val="20"/>
              </w:rPr>
              <w:t xml:space="preserve">Doug </w:t>
            </w:r>
            <w:proofErr w:type="spellStart"/>
            <w:r>
              <w:rPr>
                <w:b/>
                <w:sz w:val="20"/>
              </w:rPr>
              <w:t>Scrimager</w:t>
            </w:r>
            <w:proofErr w:type="spellEnd"/>
          </w:p>
          <w:p w:rsidR="00D72613" w:rsidRDefault="00D77F14">
            <w:pPr>
              <w:spacing w:after="100"/>
              <w:rPr>
                <w:i/>
                <w:sz w:val="20"/>
                <w:szCs w:val="20"/>
              </w:rPr>
            </w:pPr>
            <w:r>
              <w:rPr>
                <w:i/>
                <w:sz w:val="20"/>
                <w:szCs w:val="20"/>
              </w:rPr>
              <w:t>Slalom Consulting</w:t>
            </w:r>
          </w:p>
          <w:p w:rsidR="00D72613" w:rsidRDefault="00D77F14">
            <w:pPr>
              <w:spacing w:after="0"/>
              <w:rPr>
                <w:b/>
                <w:sz w:val="20"/>
              </w:rPr>
            </w:pPr>
            <w:r>
              <w:rPr>
                <w:b/>
                <w:sz w:val="20"/>
              </w:rPr>
              <w:t>Cherry Tom</w:t>
            </w:r>
          </w:p>
          <w:p w:rsidR="00D72613" w:rsidRDefault="00D77F14">
            <w:pPr>
              <w:spacing w:after="100"/>
              <w:rPr>
                <w:i/>
                <w:sz w:val="20"/>
                <w:szCs w:val="20"/>
              </w:rPr>
            </w:pPr>
            <w:r>
              <w:rPr>
                <w:i/>
                <w:sz w:val="20"/>
                <w:szCs w:val="20"/>
              </w:rPr>
              <w:t>IEEE-SA</w:t>
            </w:r>
          </w:p>
          <w:p w:rsidR="00D72613" w:rsidRDefault="00D77F14">
            <w:pPr>
              <w:spacing w:after="0"/>
              <w:rPr>
                <w:b/>
                <w:sz w:val="20"/>
                <w:szCs w:val="20"/>
              </w:rPr>
            </w:pPr>
            <w:r>
              <w:rPr>
                <w:b/>
                <w:sz w:val="20"/>
                <w:szCs w:val="20"/>
              </w:rPr>
              <w:t xml:space="preserve">Mark Underwood </w:t>
            </w:r>
          </w:p>
          <w:p w:rsidR="00D72613" w:rsidRDefault="00D77F14">
            <w:pPr>
              <w:rPr>
                <w:i/>
                <w:sz w:val="20"/>
                <w:szCs w:val="20"/>
              </w:rPr>
            </w:pPr>
            <w:r>
              <w:rPr>
                <w:i/>
                <w:sz w:val="20"/>
                <w:szCs w:val="20"/>
              </w:rPr>
              <w:t>Krypton Brothers; Synchrony Financial</w:t>
            </w:r>
          </w:p>
          <w:p w:rsidR="00D72613" w:rsidRDefault="00D72613">
            <w:pPr>
              <w:rPr>
                <w:b/>
                <w:sz w:val="20"/>
              </w:rPr>
            </w:pPr>
          </w:p>
        </w:tc>
      </w:tr>
    </w:tbl>
    <w:p w:rsidR="00D72613" w:rsidRDefault="00D72613">
      <w:pPr>
        <w:sectPr w:rsidR="00D72613">
          <w:headerReference w:type="default" r:id="rId14"/>
          <w:footerReference w:type="default" r:id="rId15"/>
          <w:footnotePr>
            <w:numFmt w:val="lowerLetter"/>
          </w:footnotePr>
          <w:pgSz w:w="12240" w:h="15840"/>
          <w:pgMar w:top="1440" w:right="1440" w:bottom="1440" w:left="1440" w:header="720" w:footer="720" w:gutter="0"/>
          <w:lnNumType w:countBy="1" w:restart="continuous"/>
          <w:pgNumType w:fmt="lowerRoman" w:start="2"/>
          <w:cols w:space="720"/>
          <w:formProt w:val="0"/>
          <w:docGrid w:linePitch="360" w:charSpace="4096"/>
        </w:sectPr>
      </w:pPr>
    </w:p>
    <w:p w:rsidR="00D72613" w:rsidRDefault="00D77F14">
      <w:pPr>
        <w:pStyle w:val="BDTOCHeader"/>
      </w:pPr>
      <w:r>
        <w:lastRenderedPageBreak/>
        <w:t>Table of Contents</w:t>
      </w:r>
    </w:p>
    <w:p w:rsidR="00D72613" w:rsidRDefault="00BA1945">
      <w:pPr>
        <w:pStyle w:val="TOC1"/>
        <w:tabs>
          <w:tab w:val="right" w:leader="dot" w:pos="9350"/>
        </w:tabs>
        <w:rPr>
          <w:rFonts w:eastAsiaTheme="minorEastAsia" w:cstheme="minorBidi"/>
          <w:b w:val="0"/>
          <w:bCs w:val="0"/>
          <w:caps w:val="0"/>
          <w:sz w:val="22"/>
          <w:szCs w:val="22"/>
        </w:rPr>
      </w:pPr>
      <w:r w:rsidRPr="00BA1945">
        <w:fldChar w:fldCharType="begin"/>
      </w:r>
      <w:r w:rsidR="00D77F14">
        <w:rPr>
          <w:rStyle w:val="IndexLink"/>
          <w:webHidden/>
        </w:rPr>
        <w:instrText>TOC \z \o "1-4" \t "Heading 1,1,BD Appendices,1,BD HeaderNoNumber,1,BD Appendices2,2,BD Appendices3,3" \h</w:instrText>
      </w:r>
      <w:r w:rsidRPr="00BA1945">
        <w:rPr>
          <w:rStyle w:val="IndexLink"/>
        </w:rPr>
        <w:fldChar w:fldCharType="separate"/>
      </w:r>
      <w:hyperlink w:anchor="_Toc1947482">
        <w:r w:rsidR="00D77F14">
          <w:rPr>
            <w:rStyle w:val="IndexLink"/>
            <w:webHidden/>
          </w:rPr>
          <w:t>Executive Summary</w:t>
        </w:r>
        <w:r>
          <w:rPr>
            <w:webHidden/>
          </w:rPr>
          <w:fldChar w:fldCharType="begin"/>
        </w:r>
        <w:r w:rsidR="00D77F14">
          <w:rPr>
            <w:webHidden/>
          </w:rPr>
          <w:instrText>PAGEREF _Toc1947482 \h</w:instrText>
        </w:r>
        <w:r>
          <w:rPr>
            <w:webHidden/>
          </w:rPr>
        </w:r>
        <w:r>
          <w:rPr>
            <w:webHidden/>
          </w:rPr>
          <w:fldChar w:fldCharType="separate"/>
        </w:r>
        <w:r w:rsidR="00D77F14">
          <w:rPr>
            <w:rStyle w:val="IndexLink"/>
          </w:rPr>
          <w:tab/>
          <w:t>viii</w:t>
        </w:r>
        <w:r>
          <w:rPr>
            <w:webHidden/>
          </w:rPr>
          <w:fldChar w:fldCharType="end"/>
        </w:r>
      </w:hyperlink>
    </w:p>
    <w:p w:rsidR="00D72613" w:rsidRDefault="00BA1945">
      <w:pPr>
        <w:pStyle w:val="TOC1"/>
        <w:tabs>
          <w:tab w:val="left" w:pos="440"/>
          <w:tab w:val="right" w:leader="dot" w:pos="9350"/>
        </w:tabs>
        <w:rPr>
          <w:rFonts w:eastAsiaTheme="minorEastAsia" w:cstheme="minorBidi"/>
          <w:b w:val="0"/>
          <w:bCs w:val="0"/>
          <w:caps w:val="0"/>
          <w:sz w:val="22"/>
          <w:szCs w:val="22"/>
        </w:rPr>
      </w:pPr>
      <w:hyperlink w:anchor="_Toc1947483">
        <w:r w:rsidR="00D77F14">
          <w:rPr>
            <w:rStyle w:val="IndexLink"/>
            <w:rFonts w:ascii="Verdana" w:hAnsi="Verdana"/>
            <w:webHidden/>
          </w:rPr>
          <w:t>1</w:t>
        </w:r>
        <w:r w:rsidR="00D77F14">
          <w:rPr>
            <w:rStyle w:val="IndexLink"/>
            <w:rFonts w:eastAsiaTheme="minorEastAsia" w:cstheme="minorBidi"/>
            <w:b w:val="0"/>
            <w:bCs w:val="0"/>
            <w:caps w:val="0"/>
            <w:sz w:val="22"/>
            <w:szCs w:val="22"/>
          </w:rPr>
          <w:tab/>
        </w:r>
        <w:r w:rsidR="00D77F14">
          <w:rPr>
            <w:rStyle w:val="IndexLink"/>
          </w:rPr>
          <w:t>Introduction</w:t>
        </w:r>
        <w:r>
          <w:rPr>
            <w:webHidden/>
          </w:rPr>
          <w:fldChar w:fldCharType="begin"/>
        </w:r>
        <w:r w:rsidR="00D77F14">
          <w:rPr>
            <w:webHidden/>
          </w:rPr>
          <w:instrText>PAGEREF _Toc1947483 \h</w:instrText>
        </w:r>
        <w:r>
          <w:rPr>
            <w:webHidden/>
          </w:rPr>
        </w:r>
        <w:r>
          <w:rPr>
            <w:webHidden/>
          </w:rPr>
          <w:fldChar w:fldCharType="separate"/>
        </w:r>
        <w:r w:rsidR="00D77F14">
          <w:rPr>
            <w:rStyle w:val="IndexLink"/>
          </w:rPr>
          <w:tab/>
          <w:t>9</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84">
        <w:r w:rsidR="00D77F14">
          <w:rPr>
            <w:rStyle w:val="IndexLink"/>
            <w:webHidden/>
          </w:rPr>
          <w:t>1.1</w:t>
        </w:r>
        <w:r w:rsidR="00D77F14">
          <w:rPr>
            <w:rStyle w:val="IndexLink"/>
            <w:rFonts w:eastAsiaTheme="minorEastAsia" w:cstheme="minorBidi"/>
            <w:smallCaps w:val="0"/>
            <w:sz w:val="22"/>
            <w:szCs w:val="22"/>
          </w:rPr>
          <w:tab/>
        </w:r>
        <w:r w:rsidR="00D77F14">
          <w:rPr>
            <w:rStyle w:val="IndexLink"/>
          </w:rPr>
          <w:t>Background</w:t>
        </w:r>
        <w:r>
          <w:rPr>
            <w:webHidden/>
          </w:rPr>
          <w:fldChar w:fldCharType="begin"/>
        </w:r>
        <w:r w:rsidR="00D77F14">
          <w:rPr>
            <w:webHidden/>
          </w:rPr>
          <w:instrText>PAGEREF _Toc1947484 \h</w:instrText>
        </w:r>
        <w:r>
          <w:rPr>
            <w:webHidden/>
          </w:rPr>
        </w:r>
        <w:r>
          <w:rPr>
            <w:webHidden/>
          </w:rPr>
          <w:fldChar w:fldCharType="separate"/>
        </w:r>
        <w:r w:rsidR="00D77F14">
          <w:rPr>
            <w:rStyle w:val="IndexLink"/>
          </w:rPr>
          <w:tab/>
          <w:t>9</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85">
        <w:r w:rsidR="00D77F14">
          <w:rPr>
            <w:rStyle w:val="IndexLink"/>
            <w:webHidden/>
          </w:rPr>
          <w:t>1.2</w:t>
        </w:r>
        <w:r w:rsidR="00D77F14">
          <w:rPr>
            <w:rStyle w:val="IndexLink"/>
            <w:rFonts w:eastAsiaTheme="minorEastAsia" w:cstheme="minorBidi"/>
            <w:smallCaps w:val="0"/>
            <w:sz w:val="22"/>
            <w:szCs w:val="22"/>
          </w:rPr>
          <w:tab/>
        </w:r>
        <w:r w:rsidR="00D77F14">
          <w:rPr>
            <w:rStyle w:val="IndexLink"/>
          </w:rPr>
          <w:t>Scope and Objectives of the Standards Roadmap Subgroup</w:t>
        </w:r>
        <w:r>
          <w:rPr>
            <w:webHidden/>
          </w:rPr>
          <w:fldChar w:fldCharType="begin"/>
        </w:r>
        <w:r w:rsidR="00D77F14">
          <w:rPr>
            <w:webHidden/>
          </w:rPr>
          <w:instrText>PAGEREF _Toc1947485 \h</w:instrText>
        </w:r>
        <w:r>
          <w:rPr>
            <w:webHidden/>
          </w:rPr>
        </w:r>
        <w:r>
          <w:rPr>
            <w:webHidden/>
          </w:rPr>
          <w:fldChar w:fldCharType="separate"/>
        </w:r>
        <w:r w:rsidR="00D77F14">
          <w:rPr>
            <w:rStyle w:val="IndexLink"/>
          </w:rPr>
          <w:tab/>
          <w:t>10</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86">
        <w:r w:rsidR="00D77F14">
          <w:rPr>
            <w:rStyle w:val="IndexLink"/>
            <w:webHidden/>
          </w:rPr>
          <w:t>1.3</w:t>
        </w:r>
        <w:r w:rsidR="00D77F14">
          <w:rPr>
            <w:rStyle w:val="IndexLink"/>
            <w:rFonts w:eastAsiaTheme="minorEastAsia" w:cstheme="minorBidi"/>
            <w:smallCaps w:val="0"/>
            <w:sz w:val="22"/>
            <w:szCs w:val="22"/>
          </w:rPr>
          <w:tab/>
        </w:r>
        <w:r w:rsidR="00D77F14">
          <w:rPr>
            <w:rStyle w:val="IndexLink"/>
          </w:rPr>
          <w:t>Report Production</w:t>
        </w:r>
        <w:r>
          <w:rPr>
            <w:webHidden/>
          </w:rPr>
          <w:fldChar w:fldCharType="begin"/>
        </w:r>
        <w:r w:rsidR="00D77F14">
          <w:rPr>
            <w:webHidden/>
          </w:rPr>
          <w:instrText>PAGEREF _Toc1947486 \h</w:instrText>
        </w:r>
        <w:r>
          <w:rPr>
            <w:webHidden/>
          </w:rPr>
        </w:r>
        <w:r>
          <w:rPr>
            <w:webHidden/>
          </w:rPr>
          <w:fldChar w:fldCharType="separate"/>
        </w:r>
        <w:r w:rsidR="00D77F14">
          <w:rPr>
            <w:rStyle w:val="IndexLink"/>
          </w:rPr>
          <w:tab/>
          <w:t>11</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87">
        <w:r w:rsidR="00D77F14">
          <w:rPr>
            <w:rStyle w:val="IndexLink"/>
            <w:webHidden/>
          </w:rPr>
          <w:t>1.4</w:t>
        </w:r>
        <w:r w:rsidR="00D77F14">
          <w:rPr>
            <w:rStyle w:val="IndexLink"/>
            <w:rFonts w:eastAsiaTheme="minorEastAsia" w:cstheme="minorBidi"/>
            <w:smallCaps w:val="0"/>
            <w:sz w:val="22"/>
            <w:szCs w:val="22"/>
          </w:rPr>
          <w:tab/>
        </w:r>
        <w:r w:rsidR="00D77F14">
          <w:rPr>
            <w:rStyle w:val="IndexLink"/>
          </w:rPr>
          <w:t>Report Structure</w:t>
        </w:r>
        <w:r>
          <w:rPr>
            <w:webHidden/>
          </w:rPr>
          <w:fldChar w:fldCharType="begin"/>
        </w:r>
        <w:r w:rsidR="00D77F14">
          <w:rPr>
            <w:webHidden/>
          </w:rPr>
          <w:instrText>PAGEREF _Toc1947487 \h</w:instrText>
        </w:r>
        <w:r>
          <w:rPr>
            <w:webHidden/>
          </w:rPr>
        </w:r>
        <w:r>
          <w:rPr>
            <w:webHidden/>
          </w:rPr>
          <w:fldChar w:fldCharType="separate"/>
        </w:r>
        <w:r w:rsidR="00D77F14">
          <w:rPr>
            <w:rStyle w:val="IndexLink"/>
          </w:rPr>
          <w:tab/>
          <w:t>11</w:t>
        </w:r>
        <w:r>
          <w:rPr>
            <w:webHidden/>
          </w:rPr>
          <w:fldChar w:fldCharType="end"/>
        </w:r>
      </w:hyperlink>
    </w:p>
    <w:p w:rsidR="00D72613" w:rsidRDefault="00BA1945">
      <w:pPr>
        <w:pStyle w:val="TOC1"/>
        <w:tabs>
          <w:tab w:val="left" w:pos="440"/>
          <w:tab w:val="right" w:leader="dot" w:pos="9350"/>
        </w:tabs>
        <w:rPr>
          <w:rFonts w:eastAsiaTheme="minorEastAsia" w:cstheme="minorBidi"/>
          <w:b w:val="0"/>
          <w:bCs w:val="0"/>
          <w:caps w:val="0"/>
          <w:sz w:val="22"/>
          <w:szCs w:val="22"/>
        </w:rPr>
      </w:pPr>
      <w:hyperlink w:anchor="_Toc1947488">
        <w:r w:rsidR="00D77F14">
          <w:rPr>
            <w:rStyle w:val="IndexLink"/>
            <w:rFonts w:ascii="Verdana" w:hAnsi="Verdana"/>
            <w:webHidden/>
          </w:rPr>
          <w:t>2</w:t>
        </w:r>
        <w:r w:rsidR="00D77F14">
          <w:rPr>
            <w:rStyle w:val="IndexLink"/>
            <w:rFonts w:eastAsiaTheme="minorEastAsia" w:cstheme="minorBidi"/>
            <w:b w:val="0"/>
            <w:bCs w:val="0"/>
            <w:caps w:val="0"/>
            <w:sz w:val="22"/>
            <w:szCs w:val="22"/>
          </w:rPr>
          <w:tab/>
        </w:r>
        <w:r w:rsidR="00D77F14">
          <w:rPr>
            <w:rStyle w:val="IndexLink"/>
          </w:rPr>
          <w:t>NBDIF Ecosystem</w:t>
        </w:r>
        <w:r>
          <w:rPr>
            <w:webHidden/>
          </w:rPr>
          <w:fldChar w:fldCharType="begin"/>
        </w:r>
        <w:r w:rsidR="00D77F14">
          <w:rPr>
            <w:webHidden/>
          </w:rPr>
          <w:instrText>PAGEREF _Toc1947488 \h</w:instrText>
        </w:r>
        <w:r>
          <w:rPr>
            <w:webHidden/>
          </w:rPr>
        </w:r>
        <w:r>
          <w:rPr>
            <w:webHidden/>
          </w:rPr>
          <w:fldChar w:fldCharType="separate"/>
        </w:r>
        <w:r w:rsidR="00D77F14">
          <w:rPr>
            <w:rStyle w:val="IndexLink"/>
          </w:rPr>
          <w:tab/>
          <w:t>12</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89">
        <w:r w:rsidR="00D77F14">
          <w:rPr>
            <w:rStyle w:val="IndexLink"/>
            <w:webHidden/>
          </w:rPr>
          <w:t>2.1</w:t>
        </w:r>
        <w:r w:rsidR="00D77F14">
          <w:rPr>
            <w:rStyle w:val="IndexLink"/>
            <w:rFonts w:eastAsiaTheme="minorEastAsia" w:cstheme="minorBidi"/>
            <w:smallCaps w:val="0"/>
            <w:sz w:val="22"/>
            <w:szCs w:val="22"/>
          </w:rPr>
          <w:tab/>
        </w:r>
        <w:r w:rsidR="00D77F14">
          <w:rPr>
            <w:rStyle w:val="IndexLink"/>
          </w:rPr>
          <w:t>Definitions</w:t>
        </w:r>
        <w:r>
          <w:rPr>
            <w:webHidden/>
          </w:rPr>
          <w:fldChar w:fldCharType="begin"/>
        </w:r>
        <w:r w:rsidR="00D77F14">
          <w:rPr>
            <w:webHidden/>
          </w:rPr>
          <w:instrText>PAGEREF _Toc1947489 \h</w:instrText>
        </w:r>
        <w:r>
          <w:rPr>
            <w:webHidden/>
          </w:rPr>
        </w:r>
        <w:r>
          <w:rPr>
            <w:webHidden/>
          </w:rPr>
          <w:fldChar w:fldCharType="separate"/>
        </w:r>
        <w:r w:rsidR="00D77F14">
          <w:rPr>
            <w:rStyle w:val="IndexLink"/>
          </w:rPr>
          <w:tab/>
          <w:t>12</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490">
        <w:r w:rsidR="00D77F14">
          <w:rPr>
            <w:rStyle w:val="IndexLink"/>
            <w:webHidden/>
          </w:rPr>
          <w:t>2.1.1</w:t>
        </w:r>
        <w:r w:rsidR="00D77F14">
          <w:rPr>
            <w:rStyle w:val="IndexLink"/>
            <w:rFonts w:eastAsiaTheme="minorEastAsia" w:cstheme="minorBidi"/>
            <w:i w:val="0"/>
            <w:iCs w:val="0"/>
            <w:sz w:val="22"/>
            <w:szCs w:val="22"/>
          </w:rPr>
          <w:tab/>
        </w:r>
        <w:r w:rsidR="00D77F14">
          <w:rPr>
            <w:rStyle w:val="IndexLink"/>
          </w:rPr>
          <w:t>Data Science Definitions</w:t>
        </w:r>
        <w:r>
          <w:rPr>
            <w:webHidden/>
          </w:rPr>
          <w:fldChar w:fldCharType="begin"/>
        </w:r>
        <w:r w:rsidR="00D77F14">
          <w:rPr>
            <w:webHidden/>
          </w:rPr>
          <w:instrText>PAGEREF _Toc1947490 \h</w:instrText>
        </w:r>
        <w:r>
          <w:rPr>
            <w:webHidden/>
          </w:rPr>
        </w:r>
        <w:r>
          <w:rPr>
            <w:webHidden/>
          </w:rPr>
          <w:fldChar w:fldCharType="separate"/>
        </w:r>
        <w:r w:rsidR="00D77F14">
          <w:rPr>
            <w:rStyle w:val="IndexLink"/>
          </w:rPr>
          <w:tab/>
          <w:t>12</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491">
        <w:r w:rsidR="00D77F14">
          <w:rPr>
            <w:rStyle w:val="IndexLink"/>
            <w:webHidden/>
          </w:rPr>
          <w:t>2.1.2</w:t>
        </w:r>
        <w:r w:rsidR="00D77F14">
          <w:rPr>
            <w:rStyle w:val="IndexLink"/>
            <w:rFonts w:eastAsiaTheme="minorEastAsia" w:cstheme="minorBidi"/>
            <w:i w:val="0"/>
            <w:iCs w:val="0"/>
            <w:sz w:val="22"/>
            <w:szCs w:val="22"/>
          </w:rPr>
          <w:tab/>
        </w:r>
        <w:r w:rsidR="00D77F14">
          <w:rPr>
            <w:rStyle w:val="IndexLink"/>
          </w:rPr>
          <w:t>Big Data Definitions</w:t>
        </w:r>
        <w:r>
          <w:rPr>
            <w:webHidden/>
          </w:rPr>
          <w:fldChar w:fldCharType="begin"/>
        </w:r>
        <w:r w:rsidR="00D77F14">
          <w:rPr>
            <w:webHidden/>
          </w:rPr>
          <w:instrText>PAGEREF _Toc1947491 \h</w:instrText>
        </w:r>
        <w:r>
          <w:rPr>
            <w:webHidden/>
          </w:rPr>
        </w:r>
        <w:r>
          <w:rPr>
            <w:webHidden/>
          </w:rPr>
          <w:fldChar w:fldCharType="separate"/>
        </w:r>
        <w:r w:rsidR="00D77F14">
          <w:rPr>
            <w:rStyle w:val="IndexLink"/>
          </w:rPr>
          <w:tab/>
          <w:t>13</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492">
        <w:r w:rsidR="00D77F14">
          <w:rPr>
            <w:rStyle w:val="IndexLink"/>
            <w:webHidden/>
          </w:rPr>
          <w:t>2.1.3</w:t>
        </w:r>
        <w:r w:rsidR="00D77F14">
          <w:rPr>
            <w:rStyle w:val="IndexLink"/>
            <w:rFonts w:eastAsiaTheme="minorEastAsia" w:cstheme="minorBidi"/>
            <w:i w:val="0"/>
            <w:iCs w:val="0"/>
            <w:sz w:val="22"/>
            <w:szCs w:val="22"/>
          </w:rPr>
          <w:tab/>
        </w:r>
        <w:r w:rsidR="00D77F14">
          <w:rPr>
            <w:rStyle w:val="IndexLink"/>
          </w:rPr>
          <w:t>Additional Definitions</w:t>
        </w:r>
        <w:r>
          <w:rPr>
            <w:webHidden/>
          </w:rPr>
          <w:fldChar w:fldCharType="begin"/>
        </w:r>
        <w:r w:rsidR="00D77F14">
          <w:rPr>
            <w:webHidden/>
          </w:rPr>
          <w:instrText>PAGEREF _Toc1947492 \h</w:instrText>
        </w:r>
        <w:r>
          <w:rPr>
            <w:webHidden/>
          </w:rPr>
        </w:r>
        <w:r>
          <w:rPr>
            <w:webHidden/>
          </w:rPr>
          <w:fldChar w:fldCharType="separate"/>
        </w:r>
        <w:r w:rsidR="00D77F14">
          <w:rPr>
            <w:rStyle w:val="IndexLink"/>
          </w:rPr>
          <w:tab/>
          <w:t>14</w:t>
        </w:r>
        <w:r>
          <w:rPr>
            <w:webHidden/>
          </w:rPr>
          <w:fldChar w:fldCharType="end"/>
        </w:r>
      </w:hyperlink>
    </w:p>
    <w:p w:rsidR="00D72613" w:rsidRDefault="00BA1945">
      <w:pPr>
        <w:pStyle w:val="TOC4"/>
        <w:tabs>
          <w:tab w:val="left" w:pos="1540"/>
          <w:tab w:val="right" w:leader="dot" w:pos="9350"/>
        </w:tabs>
        <w:rPr>
          <w:rFonts w:eastAsiaTheme="minorEastAsia" w:cstheme="minorBidi"/>
          <w:sz w:val="22"/>
          <w:szCs w:val="22"/>
        </w:rPr>
      </w:pPr>
      <w:hyperlink w:anchor="_Toc1947493">
        <w:r w:rsidR="00D77F14">
          <w:rPr>
            <w:rStyle w:val="IndexLink"/>
            <w:webHidden/>
          </w:rPr>
          <w:t>2.1.3.1</w:t>
        </w:r>
        <w:r w:rsidR="00D77F14">
          <w:rPr>
            <w:rStyle w:val="IndexLink"/>
            <w:rFonts w:eastAsiaTheme="minorEastAsia" w:cstheme="minorBidi"/>
            <w:sz w:val="22"/>
            <w:szCs w:val="22"/>
          </w:rPr>
          <w:tab/>
        </w:r>
        <w:r w:rsidR="00D77F14">
          <w:rPr>
            <w:rStyle w:val="IndexLink"/>
          </w:rPr>
          <w:t>Connectivity in Integration</w:t>
        </w:r>
        <w:r>
          <w:rPr>
            <w:webHidden/>
          </w:rPr>
          <w:fldChar w:fldCharType="begin"/>
        </w:r>
        <w:r w:rsidR="00D77F14">
          <w:rPr>
            <w:webHidden/>
          </w:rPr>
          <w:instrText>PAGEREF _Toc1947493 \h</w:instrText>
        </w:r>
        <w:r>
          <w:rPr>
            <w:webHidden/>
          </w:rPr>
        </w:r>
        <w:r>
          <w:rPr>
            <w:webHidden/>
          </w:rPr>
          <w:fldChar w:fldCharType="separate"/>
        </w:r>
        <w:r w:rsidR="00D77F14">
          <w:rPr>
            <w:rStyle w:val="IndexLink"/>
          </w:rPr>
          <w:tab/>
          <w:t>15</w:t>
        </w:r>
        <w:r>
          <w:rPr>
            <w:webHidden/>
          </w:rPr>
          <w:fldChar w:fldCharType="end"/>
        </w:r>
      </w:hyperlink>
    </w:p>
    <w:p w:rsidR="00D72613" w:rsidRDefault="00BA1945">
      <w:pPr>
        <w:pStyle w:val="TOC4"/>
        <w:tabs>
          <w:tab w:val="left" w:pos="1540"/>
          <w:tab w:val="right" w:leader="dot" w:pos="9350"/>
        </w:tabs>
        <w:rPr>
          <w:rFonts w:eastAsiaTheme="minorEastAsia" w:cstheme="minorBidi"/>
          <w:sz w:val="22"/>
          <w:szCs w:val="22"/>
        </w:rPr>
      </w:pPr>
      <w:hyperlink w:anchor="_Toc1947494">
        <w:r w:rsidR="00D77F14">
          <w:rPr>
            <w:rStyle w:val="IndexLink"/>
            <w:webHidden/>
          </w:rPr>
          <w:t>2.1.3.2</w:t>
        </w:r>
        <w:r w:rsidR="00D77F14">
          <w:rPr>
            <w:rStyle w:val="IndexLink"/>
            <w:rFonts w:eastAsiaTheme="minorEastAsia" w:cstheme="minorBidi"/>
            <w:sz w:val="22"/>
            <w:szCs w:val="22"/>
          </w:rPr>
          <w:tab/>
        </w:r>
        <w:r w:rsidR="00D77F14">
          <w:rPr>
            <w:rStyle w:val="IndexLink"/>
          </w:rPr>
          <w:t>Translation in Integration</w:t>
        </w:r>
        <w:r>
          <w:rPr>
            <w:webHidden/>
          </w:rPr>
          <w:fldChar w:fldCharType="begin"/>
        </w:r>
        <w:r w:rsidR="00D77F14">
          <w:rPr>
            <w:webHidden/>
          </w:rPr>
          <w:instrText>PAGEREF _Toc1947494 \h</w:instrText>
        </w:r>
        <w:r>
          <w:rPr>
            <w:webHidden/>
          </w:rPr>
        </w:r>
        <w:r>
          <w:rPr>
            <w:webHidden/>
          </w:rPr>
          <w:fldChar w:fldCharType="separate"/>
        </w:r>
        <w:r w:rsidR="00D77F14">
          <w:rPr>
            <w:rStyle w:val="IndexLink"/>
          </w:rPr>
          <w:tab/>
          <w:t>15</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95">
        <w:r w:rsidR="00D77F14">
          <w:rPr>
            <w:rStyle w:val="IndexLink"/>
            <w:webHidden/>
          </w:rPr>
          <w:t>2.2</w:t>
        </w:r>
        <w:r w:rsidR="00D77F14">
          <w:rPr>
            <w:rStyle w:val="IndexLink"/>
            <w:rFonts w:eastAsiaTheme="minorEastAsia" w:cstheme="minorBidi"/>
            <w:smallCaps w:val="0"/>
            <w:sz w:val="22"/>
            <w:szCs w:val="22"/>
          </w:rPr>
          <w:tab/>
        </w:r>
        <w:r w:rsidR="00D77F14">
          <w:rPr>
            <w:rStyle w:val="IndexLink"/>
          </w:rPr>
          <w:t>Taxonomy</w:t>
        </w:r>
        <w:r>
          <w:rPr>
            <w:webHidden/>
          </w:rPr>
          <w:fldChar w:fldCharType="begin"/>
        </w:r>
        <w:r w:rsidR="00D77F14">
          <w:rPr>
            <w:webHidden/>
          </w:rPr>
          <w:instrText>PAGEREF _Toc1947495 \h</w:instrText>
        </w:r>
        <w:r>
          <w:rPr>
            <w:webHidden/>
          </w:rPr>
        </w:r>
        <w:r>
          <w:rPr>
            <w:webHidden/>
          </w:rPr>
          <w:fldChar w:fldCharType="separate"/>
        </w:r>
        <w:r w:rsidR="00D77F14">
          <w:rPr>
            <w:rStyle w:val="IndexLink"/>
          </w:rPr>
          <w:tab/>
          <w:t>16</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96">
        <w:r w:rsidR="00D77F14">
          <w:rPr>
            <w:rStyle w:val="IndexLink"/>
            <w:webHidden/>
          </w:rPr>
          <w:t>2.3</w:t>
        </w:r>
        <w:r w:rsidR="00D77F14">
          <w:rPr>
            <w:rStyle w:val="IndexLink"/>
            <w:rFonts w:eastAsiaTheme="minorEastAsia" w:cstheme="minorBidi"/>
            <w:smallCaps w:val="0"/>
            <w:sz w:val="22"/>
            <w:szCs w:val="22"/>
          </w:rPr>
          <w:tab/>
        </w:r>
        <w:r w:rsidR="00D77F14">
          <w:rPr>
            <w:rStyle w:val="IndexLink"/>
          </w:rPr>
          <w:t>Use Cases</w:t>
        </w:r>
        <w:r>
          <w:rPr>
            <w:webHidden/>
          </w:rPr>
          <w:fldChar w:fldCharType="begin"/>
        </w:r>
        <w:r w:rsidR="00D77F14">
          <w:rPr>
            <w:webHidden/>
          </w:rPr>
          <w:instrText>PAGEREF _Toc1947496 \h</w:instrText>
        </w:r>
        <w:r>
          <w:rPr>
            <w:webHidden/>
          </w:rPr>
        </w:r>
        <w:r>
          <w:rPr>
            <w:webHidden/>
          </w:rPr>
          <w:fldChar w:fldCharType="separate"/>
        </w:r>
        <w:r w:rsidR="00D77F14">
          <w:rPr>
            <w:rStyle w:val="IndexLink"/>
          </w:rPr>
          <w:tab/>
          <w:t>16</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97">
        <w:r w:rsidR="00D77F14">
          <w:rPr>
            <w:rStyle w:val="IndexLink"/>
            <w:webHidden/>
          </w:rPr>
          <w:t>2.4</w:t>
        </w:r>
        <w:r w:rsidR="00D77F14">
          <w:rPr>
            <w:rStyle w:val="IndexLink"/>
            <w:rFonts w:eastAsiaTheme="minorEastAsia" w:cstheme="minorBidi"/>
            <w:smallCaps w:val="0"/>
            <w:sz w:val="22"/>
            <w:szCs w:val="22"/>
          </w:rPr>
          <w:tab/>
        </w:r>
        <w:r w:rsidR="00D77F14">
          <w:rPr>
            <w:rStyle w:val="IndexLink"/>
          </w:rPr>
          <w:t>Security and Privacy</w:t>
        </w:r>
        <w:r>
          <w:rPr>
            <w:webHidden/>
          </w:rPr>
          <w:fldChar w:fldCharType="begin"/>
        </w:r>
        <w:r w:rsidR="00D77F14">
          <w:rPr>
            <w:webHidden/>
          </w:rPr>
          <w:instrText>PAGEREF _Toc1947497 \h</w:instrText>
        </w:r>
        <w:r>
          <w:rPr>
            <w:webHidden/>
          </w:rPr>
        </w:r>
        <w:r>
          <w:rPr>
            <w:webHidden/>
          </w:rPr>
          <w:fldChar w:fldCharType="separate"/>
        </w:r>
        <w:r w:rsidR="00D77F14">
          <w:rPr>
            <w:rStyle w:val="IndexLink"/>
          </w:rPr>
          <w:tab/>
          <w:t>18</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98">
        <w:r w:rsidR="00D77F14">
          <w:rPr>
            <w:rStyle w:val="IndexLink"/>
            <w:webHidden/>
          </w:rPr>
          <w:t>2.5</w:t>
        </w:r>
        <w:r w:rsidR="00D77F14">
          <w:rPr>
            <w:rStyle w:val="IndexLink"/>
            <w:rFonts w:eastAsiaTheme="minorEastAsia" w:cstheme="minorBidi"/>
            <w:smallCaps w:val="0"/>
            <w:sz w:val="22"/>
            <w:szCs w:val="22"/>
          </w:rPr>
          <w:tab/>
        </w:r>
        <w:r w:rsidR="00D77F14">
          <w:rPr>
            <w:rStyle w:val="IndexLink"/>
          </w:rPr>
          <w:t>Reference Architecture Survey</w:t>
        </w:r>
        <w:r>
          <w:rPr>
            <w:webHidden/>
          </w:rPr>
          <w:fldChar w:fldCharType="begin"/>
        </w:r>
        <w:r w:rsidR="00D77F14">
          <w:rPr>
            <w:webHidden/>
          </w:rPr>
          <w:instrText>PAGEREF _Toc1947498 \h</w:instrText>
        </w:r>
        <w:r>
          <w:rPr>
            <w:webHidden/>
          </w:rPr>
        </w:r>
        <w:r>
          <w:rPr>
            <w:webHidden/>
          </w:rPr>
          <w:fldChar w:fldCharType="separate"/>
        </w:r>
        <w:r w:rsidR="00D77F14">
          <w:rPr>
            <w:rStyle w:val="IndexLink"/>
          </w:rPr>
          <w:tab/>
          <w:t>20</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499">
        <w:r w:rsidR="00D77F14">
          <w:rPr>
            <w:rStyle w:val="IndexLink"/>
            <w:webHidden/>
          </w:rPr>
          <w:t>2.6</w:t>
        </w:r>
        <w:r w:rsidR="00D77F14">
          <w:rPr>
            <w:rStyle w:val="IndexLink"/>
            <w:rFonts w:eastAsiaTheme="minorEastAsia" w:cstheme="minorBidi"/>
            <w:smallCaps w:val="0"/>
            <w:sz w:val="22"/>
            <w:szCs w:val="22"/>
          </w:rPr>
          <w:tab/>
        </w:r>
        <w:r w:rsidR="00D77F14">
          <w:rPr>
            <w:rStyle w:val="IndexLink"/>
          </w:rPr>
          <w:t>Reference Architecture</w:t>
        </w:r>
        <w:r>
          <w:rPr>
            <w:webHidden/>
          </w:rPr>
          <w:fldChar w:fldCharType="begin"/>
        </w:r>
        <w:r w:rsidR="00D77F14">
          <w:rPr>
            <w:webHidden/>
          </w:rPr>
          <w:instrText>PAGEREF _Toc1947499 \h</w:instrText>
        </w:r>
        <w:r>
          <w:rPr>
            <w:webHidden/>
          </w:rPr>
        </w:r>
        <w:r>
          <w:rPr>
            <w:webHidden/>
          </w:rPr>
          <w:fldChar w:fldCharType="separate"/>
        </w:r>
        <w:r w:rsidR="00D77F14">
          <w:rPr>
            <w:rStyle w:val="IndexLink"/>
          </w:rPr>
          <w:tab/>
          <w:t>20</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00">
        <w:r w:rsidR="00D77F14">
          <w:rPr>
            <w:rStyle w:val="IndexLink"/>
            <w:webHidden/>
          </w:rPr>
          <w:t>2.6.1</w:t>
        </w:r>
        <w:r w:rsidR="00D77F14">
          <w:rPr>
            <w:rStyle w:val="IndexLink"/>
            <w:rFonts w:eastAsiaTheme="minorEastAsia" w:cstheme="minorBidi"/>
            <w:i w:val="0"/>
            <w:iCs w:val="0"/>
            <w:sz w:val="22"/>
            <w:szCs w:val="22"/>
          </w:rPr>
          <w:tab/>
        </w:r>
        <w:r w:rsidR="00D77F14">
          <w:rPr>
            <w:rStyle w:val="IndexLink"/>
          </w:rPr>
          <w:t>Overview</w:t>
        </w:r>
        <w:r>
          <w:rPr>
            <w:webHidden/>
          </w:rPr>
          <w:fldChar w:fldCharType="begin"/>
        </w:r>
        <w:r w:rsidR="00D77F14">
          <w:rPr>
            <w:webHidden/>
          </w:rPr>
          <w:instrText>PAGEREF _Toc1947500 \h</w:instrText>
        </w:r>
        <w:r>
          <w:rPr>
            <w:webHidden/>
          </w:rPr>
        </w:r>
        <w:r>
          <w:rPr>
            <w:webHidden/>
          </w:rPr>
          <w:fldChar w:fldCharType="separate"/>
        </w:r>
        <w:r w:rsidR="00D77F14">
          <w:rPr>
            <w:rStyle w:val="IndexLink"/>
          </w:rPr>
          <w:tab/>
          <w:t>20</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01">
        <w:r w:rsidR="00D77F14">
          <w:rPr>
            <w:rStyle w:val="IndexLink"/>
            <w:webHidden/>
          </w:rPr>
          <w:t>2.6.2</w:t>
        </w:r>
        <w:r w:rsidR="00D77F14">
          <w:rPr>
            <w:rStyle w:val="IndexLink"/>
            <w:rFonts w:eastAsiaTheme="minorEastAsia" w:cstheme="minorBidi"/>
            <w:i w:val="0"/>
            <w:iCs w:val="0"/>
            <w:sz w:val="22"/>
            <w:szCs w:val="22"/>
          </w:rPr>
          <w:tab/>
        </w:r>
        <w:r w:rsidR="00D77F14">
          <w:rPr>
            <w:rStyle w:val="IndexLink"/>
          </w:rPr>
          <w:t>NBDRA Conceptual Model</w:t>
        </w:r>
        <w:r>
          <w:rPr>
            <w:webHidden/>
          </w:rPr>
          <w:fldChar w:fldCharType="begin"/>
        </w:r>
        <w:r w:rsidR="00D77F14">
          <w:rPr>
            <w:webHidden/>
          </w:rPr>
          <w:instrText>PAGEREF _Toc1947501 \h</w:instrText>
        </w:r>
        <w:r>
          <w:rPr>
            <w:webHidden/>
          </w:rPr>
        </w:r>
        <w:r>
          <w:rPr>
            <w:webHidden/>
          </w:rPr>
          <w:fldChar w:fldCharType="separate"/>
        </w:r>
        <w:r w:rsidR="00D77F14">
          <w:rPr>
            <w:rStyle w:val="IndexLink"/>
          </w:rPr>
          <w:tab/>
          <w:t>21</w:t>
        </w:r>
        <w:r>
          <w:rPr>
            <w:webHidden/>
          </w:rPr>
          <w:fldChar w:fldCharType="end"/>
        </w:r>
      </w:hyperlink>
    </w:p>
    <w:p w:rsidR="00D72613" w:rsidRDefault="00BA1945">
      <w:pPr>
        <w:pStyle w:val="TOC1"/>
        <w:tabs>
          <w:tab w:val="left" w:pos="440"/>
          <w:tab w:val="right" w:leader="dot" w:pos="9350"/>
        </w:tabs>
        <w:rPr>
          <w:rFonts w:eastAsiaTheme="minorEastAsia" w:cstheme="minorBidi"/>
          <w:b w:val="0"/>
          <w:bCs w:val="0"/>
          <w:caps w:val="0"/>
          <w:sz w:val="22"/>
          <w:szCs w:val="22"/>
        </w:rPr>
      </w:pPr>
      <w:hyperlink w:anchor="_Toc1947502">
        <w:r w:rsidR="00D77F14">
          <w:rPr>
            <w:rStyle w:val="IndexLink"/>
            <w:rFonts w:ascii="Verdana" w:hAnsi="Verdana"/>
            <w:webHidden/>
          </w:rPr>
          <w:t>3</w:t>
        </w:r>
        <w:r w:rsidR="00D77F14">
          <w:rPr>
            <w:rStyle w:val="IndexLink"/>
            <w:rFonts w:eastAsiaTheme="minorEastAsia" w:cstheme="minorBidi"/>
            <w:b w:val="0"/>
            <w:bCs w:val="0"/>
            <w:caps w:val="0"/>
            <w:sz w:val="22"/>
            <w:szCs w:val="22"/>
          </w:rPr>
          <w:tab/>
        </w:r>
        <w:r w:rsidR="00D77F14">
          <w:rPr>
            <w:rStyle w:val="IndexLink"/>
          </w:rPr>
          <w:t>Analyzing Big Data Standards</w:t>
        </w:r>
        <w:r>
          <w:rPr>
            <w:webHidden/>
          </w:rPr>
          <w:fldChar w:fldCharType="begin"/>
        </w:r>
        <w:r w:rsidR="00D77F14">
          <w:rPr>
            <w:webHidden/>
          </w:rPr>
          <w:instrText>PAGEREF _Toc1947502 \h</w:instrText>
        </w:r>
        <w:r>
          <w:rPr>
            <w:webHidden/>
          </w:rPr>
        </w:r>
        <w:r>
          <w:rPr>
            <w:webHidden/>
          </w:rPr>
          <w:fldChar w:fldCharType="separate"/>
        </w:r>
        <w:r w:rsidR="00D77F14">
          <w:rPr>
            <w:rStyle w:val="IndexLink"/>
          </w:rPr>
          <w:tab/>
          <w:t>24</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03">
        <w:r w:rsidR="00D77F14">
          <w:rPr>
            <w:rStyle w:val="IndexLink"/>
            <w:webHidden/>
          </w:rPr>
          <w:t>3.1</w:t>
        </w:r>
        <w:r w:rsidR="00D77F14">
          <w:rPr>
            <w:rStyle w:val="IndexLink"/>
            <w:rFonts w:eastAsiaTheme="minorEastAsia" w:cstheme="minorBidi"/>
            <w:smallCaps w:val="0"/>
            <w:sz w:val="22"/>
            <w:szCs w:val="22"/>
          </w:rPr>
          <w:tab/>
        </w:r>
        <w:r w:rsidR="00D77F14">
          <w:rPr>
            <w:rStyle w:val="IndexLink"/>
          </w:rPr>
          <w:t>Existing Standards / the Current State</w:t>
        </w:r>
        <w:r>
          <w:rPr>
            <w:webHidden/>
          </w:rPr>
          <w:fldChar w:fldCharType="begin"/>
        </w:r>
        <w:r w:rsidR="00D77F14">
          <w:rPr>
            <w:webHidden/>
          </w:rPr>
          <w:instrText>PAGEREF _Toc1947503 \h</w:instrText>
        </w:r>
        <w:r>
          <w:rPr>
            <w:webHidden/>
          </w:rPr>
        </w:r>
        <w:r>
          <w:rPr>
            <w:webHidden/>
          </w:rPr>
          <w:fldChar w:fldCharType="separate"/>
        </w:r>
        <w:r w:rsidR="00D77F14">
          <w:rPr>
            <w:rStyle w:val="IndexLink"/>
          </w:rPr>
          <w:tab/>
          <w:t>26</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04">
        <w:r w:rsidR="00D77F14">
          <w:rPr>
            <w:rStyle w:val="IndexLink"/>
            <w:webHidden/>
          </w:rPr>
          <w:t>3.1.1</w:t>
        </w:r>
        <w:r w:rsidR="00D77F14">
          <w:rPr>
            <w:rStyle w:val="IndexLink"/>
            <w:rFonts w:eastAsiaTheme="minorEastAsia" w:cstheme="minorBidi"/>
            <w:i w:val="0"/>
            <w:iCs w:val="0"/>
            <w:sz w:val="22"/>
            <w:szCs w:val="22"/>
          </w:rPr>
          <w:tab/>
        </w:r>
        <w:r w:rsidR="00D77F14">
          <w:rPr>
            <w:rStyle w:val="IndexLink"/>
          </w:rPr>
          <w:t>Mapping Existing Standards to Specific Requirements</w:t>
        </w:r>
        <w:r>
          <w:rPr>
            <w:webHidden/>
          </w:rPr>
          <w:fldChar w:fldCharType="begin"/>
        </w:r>
        <w:r w:rsidR="00D77F14">
          <w:rPr>
            <w:webHidden/>
          </w:rPr>
          <w:instrText>PAGEREF _Toc1947504 \h</w:instrText>
        </w:r>
        <w:r>
          <w:rPr>
            <w:webHidden/>
          </w:rPr>
        </w:r>
        <w:r>
          <w:rPr>
            <w:webHidden/>
          </w:rPr>
          <w:fldChar w:fldCharType="separate"/>
        </w:r>
        <w:r w:rsidR="00D77F14">
          <w:rPr>
            <w:rStyle w:val="IndexLink"/>
          </w:rPr>
          <w:tab/>
          <w:t>27</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05">
        <w:r w:rsidR="00D77F14">
          <w:rPr>
            <w:rStyle w:val="IndexLink"/>
            <w:webHidden/>
          </w:rPr>
          <w:t>3.1.2</w:t>
        </w:r>
        <w:r w:rsidR="00D77F14">
          <w:rPr>
            <w:rStyle w:val="IndexLink"/>
            <w:rFonts w:eastAsiaTheme="minorEastAsia" w:cstheme="minorBidi"/>
            <w:i w:val="0"/>
            <w:iCs w:val="0"/>
            <w:sz w:val="22"/>
            <w:szCs w:val="22"/>
          </w:rPr>
          <w:tab/>
        </w:r>
        <w:r w:rsidR="00D77F14">
          <w:rPr>
            <w:rStyle w:val="IndexLink"/>
          </w:rPr>
          <w:t>Mapping Existing Standards to Specific Use Case Subcomponents</w:t>
        </w:r>
        <w:r>
          <w:rPr>
            <w:webHidden/>
          </w:rPr>
          <w:fldChar w:fldCharType="begin"/>
        </w:r>
        <w:r w:rsidR="00D77F14">
          <w:rPr>
            <w:webHidden/>
          </w:rPr>
          <w:instrText>PAGEREF _Toc1947505 \h</w:instrText>
        </w:r>
        <w:r>
          <w:rPr>
            <w:webHidden/>
          </w:rPr>
        </w:r>
        <w:r>
          <w:rPr>
            <w:webHidden/>
          </w:rPr>
          <w:fldChar w:fldCharType="separate"/>
        </w:r>
        <w:r w:rsidR="00D77F14">
          <w:rPr>
            <w:rStyle w:val="IndexLink"/>
          </w:rPr>
          <w:tab/>
          <w:t>28</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06">
        <w:r w:rsidR="00D77F14">
          <w:rPr>
            <w:rStyle w:val="IndexLink"/>
            <w:webHidden/>
          </w:rPr>
          <w:t>3.2</w:t>
        </w:r>
        <w:r w:rsidR="00D77F14">
          <w:rPr>
            <w:rStyle w:val="IndexLink"/>
            <w:rFonts w:eastAsiaTheme="minorEastAsia" w:cstheme="minorBidi"/>
            <w:smallCaps w:val="0"/>
            <w:sz w:val="22"/>
            <w:szCs w:val="22"/>
          </w:rPr>
          <w:tab/>
        </w:r>
        <w:r w:rsidR="00D77F14">
          <w:rPr>
            <w:rStyle w:val="IndexLink"/>
          </w:rPr>
          <w:t>Gaps in Standards</w:t>
        </w:r>
        <w:r>
          <w:rPr>
            <w:webHidden/>
          </w:rPr>
          <w:fldChar w:fldCharType="begin"/>
        </w:r>
        <w:r w:rsidR="00D77F14">
          <w:rPr>
            <w:webHidden/>
          </w:rPr>
          <w:instrText>PAGEREF _Toc1947506 \h</w:instrText>
        </w:r>
        <w:r>
          <w:rPr>
            <w:webHidden/>
          </w:rPr>
        </w:r>
        <w:r>
          <w:rPr>
            <w:webHidden/>
          </w:rPr>
          <w:fldChar w:fldCharType="separate"/>
        </w:r>
        <w:r w:rsidR="00D77F14">
          <w:rPr>
            <w:rStyle w:val="IndexLink"/>
          </w:rPr>
          <w:tab/>
          <w:t>33</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07">
        <w:r w:rsidR="00D77F14">
          <w:rPr>
            <w:rStyle w:val="IndexLink"/>
            <w:webHidden/>
          </w:rPr>
          <w:t>3.3</w:t>
        </w:r>
        <w:r w:rsidR="00D77F14">
          <w:rPr>
            <w:rStyle w:val="IndexLink"/>
            <w:rFonts w:eastAsiaTheme="minorEastAsia" w:cstheme="minorBidi"/>
            <w:smallCaps w:val="0"/>
            <w:sz w:val="22"/>
            <w:szCs w:val="22"/>
          </w:rPr>
          <w:tab/>
        </w:r>
        <w:r w:rsidR="00D77F14">
          <w:rPr>
            <w:rStyle w:val="IndexLink"/>
          </w:rPr>
          <w:t>Updates to the List of Gaps</w:t>
        </w:r>
        <w:r>
          <w:rPr>
            <w:webHidden/>
          </w:rPr>
          <w:fldChar w:fldCharType="begin"/>
        </w:r>
        <w:r w:rsidR="00D77F14">
          <w:rPr>
            <w:webHidden/>
          </w:rPr>
          <w:instrText>PAGEREF _Toc1947507 \h</w:instrText>
        </w:r>
        <w:r>
          <w:rPr>
            <w:webHidden/>
          </w:rPr>
        </w:r>
        <w:r>
          <w:rPr>
            <w:webHidden/>
          </w:rPr>
          <w:fldChar w:fldCharType="separate"/>
        </w:r>
        <w:r w:rsidR="00D77F14">
          <w:rPr>
            <w:rStyle w:val="IndexLink"/>
          </w:rPr>
          <w:tab/>
          <w:t>34</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08">
        <w:r w:rsidR="00D77F14">
          <w:rPr>
            <w:rStyle w:val="IndexLink"/>
            <w:webHidden/>
          </w:rPr>
          <w:t>3.3.1</w:t>
        </w:r>
        <w:r w:rsidR="00D77F14">
          <w:rPr>
            <w:rStyle w:val="IndexLink"/>
            <w:rFonts w:eastAsiaTheme="minorEastAsia" w:cstheme="minorBidi"/>
            <w:i w:val="0"/>
            <w:iCs w:val="0"/>
            <w:sz w:val="22"/>
            <w:szCs w:val="22"/>
          </w:rPr>
          <w:tab/>
        </w:r>
        <w:r w:rsidR="00D77F14">
          <w:rPr>
            <w:rStyle w:val="IndexLink"/>
          </w:rPr>
          <w:t>Out of Scope Gaps</w:t>
        </w:r>
        <w:r>
          <w:rPr>
            <w:webHidden/>
          </w:rPr>
          <w:fldChar w:fldCharType="begin"/>
        </w:r>
        <w:r w:rsidR="00D77F14">
          <w:rPr>
            <w:webHidden/>
          </w:rPr>
          <w:instrText>PAGEREF _Toc1947508 \h</w:instrText>
        </w:r>
        <w:r>
          <w:rPr>
            <w:webHidden/>
          </w:rPr>
        </w:r>
        <w:r>
          <w:rPr>
            <w:webHidden/>
          </w:rPr>
          <w:fldChar w:fldCharType="separate"/>
        </w:r>
        <w:r w:rsidR="00D77F14">
          <w:rPr>
            <w:rStyle w:val="IndexLink"/>
          </w:rPr>
          <w:tab/>
          <w:t>34</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09">
        <w:r w:rsidR="00D77F14">
          <w:rPr>
            <w:rStyle w:val="IndexLink"/>
            <w:webHidden/>
          </w:rPr>
          <w:t>3.3.2</w:t>
        </w:r>
        <w:r w:rsidR="00D77F14">
          <w:rPr>
            <w:rStyle w:val="IndexLink"/>
            <w:rFonts w:eastAsiaTheme="minorEastAsia" w:cstheme="minorBidi"/>
            <w:i w:val="0"/>
            <w:iCs w:val="0"/>
            <w:sz w:val="22"/>
            <w:szCs w:val="22"/>
          </w:rPr>
          <w:tab/>
        </w:r>
        <w:r w:rsidR="00D77F14">
          <w:rPr>
            <w:rStyle w:val="IndexLink"/>
          </w:rPr>
          <w:t>Addition of New Gaps</w:t>
        </w:r>
        <w:r>
          <w:rPr>
            <w:webHidden/>
          </w:rPr>
          <w:fldChar w:fldCharType="begin"/>
        </w:r>
        <w:r w:rsidR="00D77F14">
          <w:rPr>
            <w:webHidden/>
          </w:rPr>
          <w:instrText>PAGEREF _Toc1947509 \h</w:instrText>
        </w:r>
        <w:r>
          <w:rPr>
            <w:webHidden/>
          </w:rPr>
        </w:r>
        <w:r>
          <w:rPr>
            <w:webHidden/>
          </w:rPr>
          <w:fldChar w:fldCharType="separate"/>
        </w:r>
        <w:r w:rsidR="00D77F14">
          <w:rPr>
            <w:rStyle w:val="IndexLink"/>
          </w:rPr>
          <w:tab/>
          <w:t>34</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0">
        <w:r w:rsidR="00D77F14">
          <w:rPr>
            <w:rStyle w:val="IndexLink"/>
            <w:webHidden/>
          </w:rPr>
          <w:t>3.3.3</w:t>
        </w:r>
        <w:r w:rsidR="00D77F14">
          <w:rPr>
            <w:rStyle w:val="IndexLink"/>
            <w:rFonts w:eastAsiaTheme="minorEastAsia" w:cstheme="minorBidi"/>
            <w:i w:val="0"/>
            <w:iCs w:val="0"/>
            <w:sz w:val="22"/>
            <w:szCs w:val="22"/>
          </w:rPr>
          <w:tab/>
        </w:r>
        <w:r w:rsidR="00D77F14">
          <w:rPr>
            <w:rStyle w:val="IndexLink"/>
          </w:rPr>
          <w:t>Scheme for Ordering Gaps</w:t>
        </w:r>
        <w:r>
          <w:rPr>
            <w:webHidden/>
          </w:rPr>
          <w:fldChar w:fldCharType="begin"/>
        </w:r>
        <w:r w:rsidR="00D77F14">
          <w:rPr>
            <w:webHidden/>
          </w:rPr>
          <w:instrText>PAGEREF _Toc1947510 \h</w:instrText>
        </w:r>
        <w:r>
          <w:rPr>
            <w:webHidden/>
          </w:rPr>
        </w:r>
        <w:r>
          <w:rPr>
            <w:webHidden/>
          </w:rPr>
          <w:fldChar w:fldCharType="separate"/>
        </w:r>
        <w:r w:rsidR="00D77F14">
          <w:rPr>
            <w:rStyle w:val="IndexLink"/>
          </w:rPr>
          <w:tab/>
          <w:t>34</w:t>
        </w:r>
        <w:r>
          <w:rPr>
            <w:webHidden/>
          </w:rPr>
          <w:fldChar w:fldCharType="end"/>
        </w:r>
      </w:hyperlink>
    </w:p>
    <w:p w:rsidR="00D72613" w:rsidRDefault="00BA1945">
      <w:pPr>
        <w:pStyle w:val="TOC1"/>
        <w:tabs>
          <w:tab w:val="left" w:pos="440"/>
          <w:tab w:val="right" w:leader="dot" w:pos="9350"/>
        </w:tabs>
        <w:rPr>
          <w:rFonts w:eastAsiaTheme="minorEastAsia" w:cstheme="minorBidi"/>
          <w:b w:val="0"/>
          <w:bCs w:val="0"/>
          <w:caps w:val="0"/>
          <w:sz w:val="22"/>
          <w:szCs w:val="22"/>
        </w:rPr>
      </w:pPr>
      <w:hyperlink w:anchor="_Toc1947511">
        <w:r w:rsidR="00D77F14">
          <w:rPr>
            <w:rStyle w:val="IndexLink"/>
            <w:rFonts w:ascii="Verdana" w:hAnsi="Verdana"/>
            <w:webHidden/>
          </w:rPr>
          <w:t>4</w:t>
        </w:r>
        <w:r w:rsidR="00D77F14">
          <w:rPr>
            <w:rStyle w:val="IndexLink"/>
            <w:rFonts w:eastAsiaTheme="minorEastAsia" w:cstheme="minorBidi"/>
            <w:b w:val="0"/>
            <w:bCs w:val="0"/>
            <w:caps w:val="0"/>
            <w:sz w:val="22"/>
            <w:szCs w:val="22"/>
          </w:rPr>
          <w:tab/>
        </w:r>
        <w:r w:rsidR="00D77F14">
          <w:rPr>
            <w:rStyle w:val="IndexLink"/>
          </w:rPr>
          <w:t>Gap Discussion Points</w:t>
        </w:r>
        <w:r>
          <w:rPr>
            <w:webHidden/>
          </w:rPr>
          <w:fldChar w:fldCharType="begin"/>
        </w:r>
        <w:r w:rsidR="00D77F14">
          <w:rPr>
            <w:webHidden/>
          </w:rPr>
          <w:instrText>PAGEREF _Toc1947511 \h</w:instrText>
        </w:r>
        <w:r>
          <w:rPr>
            <w:webHidden/>
          </w:rPr>
        </w:r>
        <w:r>
          <w:rPr>
            <w:webHidden/>
          </w:rPr>
          <w:fldChar w:fldCharType="separate"/>
        </w:r>
        <w:r w:rsidR="00D77F14">
          <w:rPr>
            <w:rStyle w:val="IndexLink"/>
          </w:rPr>
          <w:tab/>
          <w:t>36</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12">
        <w:r w:rsidR="00D77F14">
          <w:rPr>
            <w:rStyle w:val="IndexLink"/>
            <w:webHidden/>
          </w:rPr>
          <w:t>4.1</w:t>
        </w:r>
        <w:r w:rsidR="00D77F14">
          <w:rPr>
            <w:rStyle w:val="IndexLink"/>
            <w:rFonts w:eastAsiaTheme="minorEastAsia" w:cstheme="minorBidi"/>
            <w:smallCaps w:val="0"/>
            <w:sz w:val="22"/>
            <w:szCs w:val="22"/>
          </w:rPr>
          <w:tab/>
        </w:r>
        <w:r w:rsidR="00D77F14">
          <w:rPr>
            <w:rStyle w:val="IndexLink"/>
          </w:rPr>
          <w:t>Gaps Central to Interoperability</w:t>
        </w:r>
        <w:r>
          <w:rPr>
            <w:webHidden/>
          </w:rPr>
          <w:fldChar w:fldCharType="begin"/>
        </w:r>
        <w:r w:rsidR="00D77F14">
          <w:rPr>
            <w:webHidden/>
          </w:rPr>
          <w:instrText>PAGEREF _Toc1947512 \h</w:instrText>
        </w:r>
        <w:r>
          <w:rPr>
            <w:webHidden/>
          </w:rPr>
        </w:r>
        <w:r>
          <w:rPr>
            <w:webHidden/>
          </w:rPr>
          <w:fldChar w:fldCharType="separate"/>
        </w:r>
        <w:r w:rsidR="00D77F14">
          <w:rPr>
            <w:rStyle w:val="IndexLink"/>
          </w:rPr>
          <w:tab/>
          <w:t>36</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3">
        <w:r w:rsidR="00D77F14">
          <w:rPr>
            <w:rStyle w:val="IndexLink"/>
            <w:webHidden/>
          </w:rPr>
          <w:t>4.1.1</w:t>
        </w:r>
        <w:r w:rsidR="00D77F14">
          <w:rPr>
            <w:rStyle w:val="IndexLink"/>
            <w:rFonts w:eastAsiaTheme="minorEastAsia" w:cstheme="minorBidi"/>
            <w:i w:val="0"/>
            <w:iCs w:val="0"/>
            <w:sz w:val="22"/>
            <w:szCs w:val="22"/>
          </w:rPr>
          <w:tab/>
        </w:r>
        <w:r w:rsidR="00D77F14">
          <w:rPr>
            <w:rStyle w:val="IndexLink"/>
          </w:rPr>
          <w:t>Standards Gap 2: Specification of Metadata</w:t>
        </w:r>
        <w:r>
          <w:rPr>
            <w:webHidden/>
          </w:rPr>
          <w:fldChar w:fldCharType="begin"/>
        </w:r>
        <w:r w:rsidR="00D77F14">
          <w:rPr>
            <w:webHidden/>
          </w:rPr>
          <w:instrText>PAGEREF _Toc1947513 \h</w:instrText>
        </w:r>
        <w:r>
          <w:rPr>
            <w:webHidden/>
          </w:rPr>
        </w:r>
        <w:r>
          <w:rPr>
            <w:webHidden/>
          </w:rPr>
          <w:fldChar w:fldCharType="separate"/>
        </w:r>
        <w:r w:rsidR="00D77F14">
          <w:rPr>
            <w:rStyle w:val="IndexLink"/>
          </w:rPr>
          <w:tab/>
          <w:t>36</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4">
        <w:r w:rsidR="00D77F14">
          <w:rPr>
            <w:rStyle w:val="IndexLink"/>
            <w:webHidden/>
          </w:rPr>
          <w:t>4.1.2</w:t>
        </w:r>
        <w:r w:rsidR="00D77F14">
          <w:rPr>
            <w:rStyle w:val="IndexLink"/>
            <w:rFonts w:eastAsiaTheme="minorEastAsia" w:cstheme="minorBidi"/>
            <w:i w:val="0"/>
            <w:iCs w:val="0"/>
            <w:sz w:val="22"/>
            <w:szCs w:val="22"/>
          </w:rPr>
          <w:tab/>
        </w:r>
        <w:r w:rsidR="00D77F14">
          <w:rPr>
            <w:rStyle w:val="IndexLink"/>
          </w:rPr>
          <w:t>Standards Gap 4: Non-relational Database Query, Search and Information Retrieval (IR)</w:t>
        </w:r>
        <w:r>
          <w:rPr>
            <w:webHidden/>
          </w:rPr>
          <w:fldChar w:fldCharType="begin"/>
        </w:r>
        <w:r w:rsidR="00D77F14">
          <w:rPr>
            <w:webHidden/>
          </w:rPr>
          <w:instrText>PAGEREF _Toc1947514 \h</w:instrText>
        </w:r>
        <w:r>
          <w:rPr>
            <w:webHidden/>
          </w:rPr>
        </w:r>
        <w:r>
          <w:rPr>
            <w:webHidden/>
          </w:rPr>
          <w:fldChar w:fldCharType="separate"/>
        </w:r>
        <w:r w:rsidR="00D77F14">
          <w:rPr>
            <w:rStyle w:val="IndexLink"/>
          </w:rPr>
          <w:tab/>
          <w:t>37</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5">
        <w:r w:rsidR="00D77F14">
          <w:rPr>
            <w:rStyle w:val="IndexLink"/>
            <w:webHidden/>
          </w:rPr>
          <w:t>4.1.3</w:t>
        </w:r>
        <w:r w:rsidR="00D77F14">
          <w:rPr>
            <w:rStyle w:val="IndexLink"/>
            <w:rFonts w:eastAsiaTheme="minorEastAsia" w:cstheme="minorBidi"/>
            <w:i w:val="0"/>
            <w:iCs w:val="0"/>
            <w:sz w:val="22"/>
            <w:szCs w:val="22"/>
          </w:rPr>
          <w:tab/>
        </w:r>
        <w:r w:rsidR="00D77F14">
          <w:rPr>
            <w:rStyle w:val="IndexLink"/>
          </w:rPr>
          <w:t>Standards Gap 11: Data Sharing and Exchange</w:t>
        </w:r>
        <w:r>
          <w:rPr>
            <w:webHidden/>
          </w:rPr>
          <w:fldChar w:fldCharType="begin"/>
        </w:r>
        <w:r w:rsidR="00D77F14">
          <w:rPr>
            <w:webHidden/>
          </w:rPr>
          <w:instrText>PAGEREF _Toc1947515 \h</w:instrText>
        </w:r>
        <w:r>
          <w:rPr>
            <w:webHidden/>
          </w:rPr>
        </w:r>
        <w:r>
          <w:rPr>
            <w:webHidden/>
          </w:rPr>
          <w:fldChar w:fldCharType="separate"/>
        </w:r>
        <w:r w:rsidR="00D77F14">
          <w:rPr>
            <w:rStyle w:val="IndexLink"/>
          </w:rPr>
          <w:tab/>
          <w:t>40</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6">
        <w:r w:rsidR="00D77F14">
          <w:rPr>
            <w:rStyle w:val="IndexLink"/>
            <w:webHidden/>
          </w:rPr>
          <w:t>4.1.4</w:t>
        </w:r>
        <w:r w:rsidR="00D77F14">
          <w:rPr>
            <w:rStyle w:val="IndexLink"/>
            <w:rFonts w:eastAsiaTheme="minorEastAsia" w:cstheme="minorBidi"/>
            <w:i w:val="0"/>
            <w:iCs w:val="0"/>
            <w:sz w:val="22"/>
            <w:szCs w:val="22"/>
          </w:rPr>
          <w:tab/>
        </w:r>
        <w:r w:rsidR="00D77F14">
          <w:rPr>
            <w:rStyle w:val="IndexLink"/>
          </w:rPr>
          <w:t>Standards Gap 13: Visualization, for Human Consumption of the Results of Data Analysis</w:t>
        </w:r>
        <w:r>
          <w:rPr>
            <w:webHidden/>
          </w:rPr>
          <w:fldChar w:fldCharType="begin"/>
        </w:r>
        <w:r w:rsidR="00D77F14">
          <w:rPr>
            <w:webHidden/>
          </w:rPr>
          <w:instrText>PAGEREF _Toc1947516 \h</w:instrText>
        </w:r>
        <w:r>
          <w:rPr>
            <w:webHidden/>
          </w:rPr>
        </w:r>
        <w:r>
          <w:rPr>
            <w:webHidden/>
          </w:rPr>
          <w:fldChar w:fldCharType="separate"/>
        </w:r>
        <w:r w:rsidR="00D77F14">
          <w:rPr>
            <w:rStyle w:val="IndexLink"/>
          </w:rPr>
          <w:tab/>
          <w:t>41</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7">
        <w:r w:rsidR="00D77F14">
          <w:rPr>
            <w:rStyle w:val="IndexLink"/>
            <w:webHidden/>
          </w:rPr>
          <w:t>4.1.5</w:t>
        </w:r>
        <w:r w:rsidR="00D77F14">
          <w:rPr>
            <w:rStyle w:val="IndexLink"/>
            <w:rFonts w:eastAsiaTheme="minorEastAsia" w:cstheme="minorBidi"/>
            <w:i w:val="0"/>
            <w:iCs w:val="0"/>
            <w:sz w:val="22"/>
            <w:szCs w:val="22"/>
          </w:rPr>
          <w:tab/>
        </w:r>
        <w:r w:rsidR="00D77F14">
          <w:rPr>
            <w:rStyle w:val="IndexLink"/>
          </w:rPr>
          <w:t>Standards Gap 15: Interface Between Relational and Non-relational Data Stores</w:t>
        </w:r>
        <w:r>
          <w:rPr>
            <w:webHidden/>
          </w:rPr>
          <w:fldChar w:fldCharType="begin"/>
        </w:r>
        <w:r w:rsidR="00D77F14">
          <w:rPr>
            <w:webHidden/>
          </w:rPr>
          <w:instrText>PAGEREF _Toc1947517 \h</w:instrText>
        </w:r>
        <w:r>
          <w:rPr>
            <w:webHidden/>
          </w:rPr>
        </w:r>
        <w:r>
          <w:rPr>
            <w:webHidden/>
          </w:rPr>
          <w:fldChar w:fldCharType="separate"/>
        </w:r>
        <w:r w:rsidR="00D77F14">
          <w:rPr>
            <w:rStyle w:val="IndexLink"/>
          </w:rPr>
          <w:tab/>
          <w:t>42</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18">
        <w:r w:rsidR="00D77F14">
          <w:rPr>
            <w:rStyle w:val="IndexLink"/>
            <w:webHidden/>
          </w:rPr>
          <w:t>4.2</w:t>
        </w:r>
        <w:r w:rsidR="00D77F14">
          <w:rPr>
            <w:rStyle w:val="IndexLink"/>
            <w:rFonts w:eastAsiaTheme="minorEastAsia" w:cstheme="minorBidi"/>
            <w:smallCaps w:val="0"/>
            <w:sz w:val="22"/>
            <w:szCs w:val="22"/>
          </w:rPr>
          <w:tab/>
        </w:r>
        <w:r w:rsidR="00D77F14">
          <w:rPr>
            <w:rStyle w:val="IndexLink"/>
          </w:rPr>
          <w:t>Gaps in Quality and Data Integrity</w:t>
        </w:r>
        <w:r>
          <w:rPr>
            <w:webHidden/>
          </w:rPr>
          <w:fldChar w:fldCharType="begin"/>
        </w:r>
        <w:r w:rsidR="00D77F14">
          <w:rPr>
            <w:webHidden/>
          </w:rPr>
          <w:instrText>PAGEREF _Toc1947518 \h</w:instrText>
        </w:r>
        <w:r>
          <w:rPr>
            <w:webHidden/>
          </w:rPr>
        </w:r>
        <w:r>
          <w:rPr>
            <w:webHidden/>
          </w:rPr>
          <w:fldChar w:fldCharType="separate"/>
        </w:r>
        <w:r w:rsidR="00D77F14">
          <w:rPr>
            <w:rStyle w:val="IndexLink"/>
          </w:rPr>
          <w:tab/>
          <w:t>42</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19">
        <w:r w:rsidR="00D77F14">
          <w:rPr>
            <w:rStyle w:val="IndexLink"/>
            <w:webHidden/>
          </w:rPr>
          <w:t>4.2.1</w:t>
        </w:r>
        <w:r w:rsidR="00D77F14">
          <w:rPr>
            <w:rStyle w:val="IndexLink"/>
            <w:rFonts w:eastAsiaTheme="minorEastAsia" w:cstheme="minorBidi"/>
            <w:i w:val="0"/>
            <w:iCs w:val="0"/>
            <w:sz w:val="22"/>
            <w:szCs w:val="22"/>
          </w:rPr>
          <w:tab/>
        </w:r>
        <w:r w:rsidR="00D77F14">
          <w:rPr>
            <w:rStyle w:val="IndexLink"/>
          </w:rPr>
          <w:t>Standards Gap 12: Data Storage</w:t>
        </w:r>
        <w:r>
          <w:rPr>
            <w:webHidden/>
          </w:rPr>
          <w:fldChar w:fldCharType="begin"/>
        </w:r>
        <w:r w:rsidR="00D77F14">
          <w:rPr>
            <w:webHidden/>
          </w:rPr>
          <w:instrText>PAGEREF _Toc1947519 \h</w:instrText>
        </w:r>
        <w:r>
          <w:rPr>
            <w:webHidden/>
          </w:rPr>
        </w:r>
        <w:r>
          <w:rPr>
            <w:webHidden/>
          </w:rPr>
          <w:fldChar w:fldCharType="separate"/>
        </w:r>
        <w:r w:rsidR="00D77F14">
          <w:rPr>
            <w:rStyle w:val="IndexLink"/>
          </w:rPr>
          <w:tab/>
          <w:t>42</w:t>
        </w:r>
        <w:r>
          <w:rPr>
            <w:webHidden/>
          </w:rPr>
          <w:fldChar w:fldCharType="end"/>
        </w:r>
      </w:hyperlink>
    </w:p>
    <w:p w:rsidR="00D72613" w:rsidRDefault="00BA1945">
      <w:pPr>
        <w:pStyle w:val="TOC4"/>
        <w:tabs>
          <w:tab w:val="left" w:pos="1540"/>
          <w:tab w:val="right" w:leader="dot" w:pos="9350"/>
        </w:tabs>
        <w:rPr>
          <w:rFonts w:eastAsiaTheme="minorEastAsia" w:cstheme="minorBidi"/>
          <w:sz w:val="22"/>
          <w:szCs w:val="22"/>
        </w:rPr>
      </w:pPr>
      <w:hyperlink w:anchor="_Toc1947520">
        <w:r w:rsidR="00D77F14">
          <w:rPr>
            <w:rStyle w:val="IndexLink"/>
            <w:webHidden/>
          </w:rPr>
          <w:t>4.2.1.1</w:t>
        </w:r>
        <w:r w:rsidR="00D77F14">
          <w:rPr>
            <w:rStyle w:val="IndexLink"/>
            <w:rFonts w:eastAsiaTheme="minorEastAsia" w:cstheme="minorBidi"/>
            <w:sz w:val="22"/>
            <w:szCs w:val="22"/>
          </w:rPr>
          <w:tab/>
        </w:r>
        <w:r w:rsidR="00D77F14">
          <w:rPr>
            <w:rStyle w:val="IndexLink"/>
          </w:rPr>
          <w:t>Big Data Storage Problems and Solutions in Data Clustering</w:t>
        </w:r>
        <w:r>
          <w:rPr>
            <w:webHidden/>
          </w:rPr>
          <w:fldChar w:fldCharType="begin"/>
        </w:r>
        <w:r w:rsidR="00D77F14">
          <w:rPr>
            <w:webHidden/>
          </w:rPr>
          <w:instrText>PAGEREF _Toc1947520 \h</w:instrText>
        </w:r>
        <w:r>
          <w:rPr>
            <w:webHidden/>
          </w:rPr>
        </w:r>
        <w:r>
          <w:rPr>
            <w:webHidden/>
          </w:rPr>
          <w:fldChar w:fldCharType="separate"/>
        </w:r>
        <w:r w:rsidR="00D77F14">
          <w:rPr>
            <w:rStyle w:val="IndexLink"/>
          </w:rPr>
          <w:tab/>
          <w:t>42</w:t>
        </w:r>
        <w:r>
          <w:rPr>
            <w:webHidden/>
          </w:rPr>
          <w:fldChar w:fldCharType="end"/>
        </w:r>
      </w:hyperlink>
    </w:p>
    <w:p w:rsidR="00D72613" w:rsidRDefault="00BA1945">
      <w:pPr>
        <w:pStyle w:val="TOC4"/>
        <w:tabs>
          <w:tab w:val="left" w:pos="1540"/>
          <w:tab w:val="right" w:leader="dot" w:pos="9350"/>
        </w:tabs>
        <w:rPr>
          <w:rFonts w:eastAsiaTheme="minorEastAsia" w:cstheme="minorBidi"/>
          <w:sz w:val="22"/>
          <w:szCs w:val="22"/>
        </w:rPr>
      </w:pPr>
      <w:hyperlink w:anchor="_Toc1947521">
        <w:r w:rsidR="00D77F14">
          <w:rPr>
            <w:rStyle w:val="IndexLink"/>
            <w:webHidden/>
          </w:rPr>
          <w:t>4.2.1.2</w:t>
        </w:r>
        <w:r w:rsidR="00D77F14">
          <w:rPr>
            <w:rStyle w:val="IndexLink"/>
            <w:rFonts w:eastAsiaTheme="minorEastAsia" w:cstheme="minorBidi"/>
            <w:sz w:val="22"/>
            <w:szCs w:val="22"/>
          </w:rPr>
          <w:tab/>
        </w:r>
        <w:r w:rsidR="00D77F14">
          <w:rPr>
            <w:rStyle w:val="IndexLink"/>
          </w:rPr>
          <w:t>Data Storage Problems and Solutions in Data Indexing</w:t>
        </w:r>
        <w:r>
          <w:rPr>
            <w:webHidden/>
          </w:rPr>
          <w:fldChar w:fldCharType="begin"/>
        </w:r>
        <w:r w:rsidR="00D77F14">
          <w:rPr>
            <w:webHidden/>
          </w:rPr>
          <w:instrText>PAGEREF _Toc1947521 \h</w:instrText>
        </w:r>
        <w:r>
          <w:rPr>
            <w:webHidden/>
          </w:rPr>
        </w:r>
        <w:r>
          <w:rPr>
            <w:webHidden/>
          </w:rPr>
          <w:fldChar w:fldCharType="separate"/>
        </w:r>
        <w:r w:rsidR="00D77F14">
          <w:rPr>
            <w:rStyle w:val="IndexLink"/>
          </w:rPr>
          <w:tab/>
          <w:t>43</w:t>
        </w:r>
        <w:r>
          <w:rPr>
            <w:webHidden/>
          </w:rPr>
          <w:fldChar w:fldCharType="end"/>
        </w:r>
      </w:hyperlink>
    </w:p>
    <w:p w:rsidR="00D72613" w:rsidRDefault="00BA1945">
      <w:pPr>
        <w:pStyle w:val="TOC4"/>
        <w:tabs>
          <w:tab w:val="left" w:pos="1540"/>
          <w:tab w:val="right" w:leader="dot" w:pos="9350"/>
        </w:tabs>
        <w:rPr>
          <w:rFonts w:eastAsiaTheme="minorEastAsia" w:cstheme="minorBidi"/>
          <w:sz w:val="22"/>
          <w:szCs w:val="22"/>
        </w:rPr>
      </w:pPr>
      <w:hyperlink w:anchor="_Toc1947522">
        <w:r w:rsidR="00D77F14">
          <w:rPr>
            <w:rStyle w:val="IndexLink"/>
            <w:webHidden/>
          </w:rPr>
          <w:t>4.2.1.3</w:t>
        </w:r>
        <w:r w:rsidR="00D77F14">
          <w:rPr>
            <w:rStyle w:val="IndexLink"/>
            <w:rFonts w:eastAsiaTheme="minorEastAsia" w:cstheme="minorBidi"/>
            <w:sz w:val="22"/>
            <w:szCs w:val="22"/>
          </w:rPr>
          <w:tab/>
        </w:r>
        <w:r w:rsidR="00D77F14">
          <w:rPr>
            <w:rStyle w:val="IndexLink"/>
          </w:rPr>
          <w:t>Big Data Storage Problems and Solutions in Data Replication</w:t>
        </w:r>
        <w:r>
          <w:rPr>
            <w:webHidden/>
          </w:rPr>
          <w:fldChar w:fldCharType="begin"/>
        </w:r>
        <w:r w:rsidR="00D77F14">
          <w:rPr>
            <w:webHidden/>
          </w:rPr>
          <w:instrText>PAGEREF _Toc1947522 \h</w:instrText>
        </w:r>
        <w:r>
          <w:rPr>
            <w:webHidden/>
          </w:rPr>
        </w:r>
        <w:r>
          <w:rPr>
            <w:webHidden/>
          </w:rPr>
          <w:fldChar w:fldCharType="separate"/>
        </w:r>
        <w:r w:rsidR="00D77F14">
          <w:rPr>
            <w:rStyle w:val="IndexLink"/>
          </w:rPr>
          <w:tab/>
          <w:t>44</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23">
        <w:r w:rsidR="00D77F14">
          <w:rPr>
            <w:rStyle w:val="IndexLink"/>
            <w:webHidden/>
          </w:rPr>
          <w:t>4.2.2</w:t>
        </w:r>
        <w:r w:rsidR="00D77F14">
          <w:rPr>
            <w:rStyle w:val="IndexLink"/>
            <w:rFonts w:eastAsiaTheme="minorEastAsia" w:cstheme="minorBidi"/>
            <w:i w:val="0"/>
            <w:iCs w:val="0"/>
            <w:sz w:val="22"/>
            <w:szCs w:val="22"/>
          </w:rPr>
          <w:tab/>
        </w:r>
        <w:r w:rsidR="00D77F14">
          <w:rPr>
            <w:rStyle w:val="IndexLink"/>
          </w:rPr>
          <w:t>Standards Gap 16: Big Data Quality and Veracity Description and Management</w:t>
        </w:r>
        <w:r>
          <w:rPr>
            <w:webHidden/>
          </w:rPr>
          <w:fldChar w:fldCharType="begin"/>
        </w:r>
        <w:r w:rsidR="00D77F14">
          <w:rPr>
            <w:webHidden/>
          </w:rPr>
          <w:instrText>PAGEREF _Toc1947523 \h</w:instrText>
        </w:r>
        <w:r>
          <w:rPr>
            <w:webHidden/>
          </w:rPr>
        </w:r>
        <w:r>
          <w:rPr>
            <w:webHidden/>
          </w:rPr>
          <w:fldChar w:fldCharType="separate"/>
        </w:r>
        <w:r w:rsidR="00D77F14">
          <w:rPr>
            <w:rStyle w:val="IndexLink"/>
          </w:rPr>
          <w:tab/>
          <w:t>44</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24">
        <w:r w:rsidR="00D77F14">
          <w:rPr>
            <w:rStyle w:val="IndexLink"/>
            <w:webHidden/>
          </w:rPr>
          <w:t>4.3</w:t>
        </w:r>
        <w:r w:rsidR="00D77F14">
          <w:rPr>
            <w:rStyle w:val="IndexLink"/>
            <w:rFonts w:eastAsiaTheme="minorEastAsia" w:cstheme="minorBidi"/>
            <w:smallCaps w:val="0"/>
            <w:sz w:val="22"/>
            <w:szCs w:val="22"/>
          </w:rPr>
          <w:tab/>
        </w:r>
        <w:r w:rsidR="00D77F14">
          <w:rPr>
            <w:rStyle w:val="IndexLink"/>
          </w:rPr>
          <w:t>Gaps in Management and Administration</w:t>
        </w:r>
        <w:r>
          <w:rPr>
            <w:webHidden/>
          </w:rPr>
          <w:fldChar w:fldCharType="begin"/>
        </w:r>
        <w:r w:rsidR="00D77F14">
          <w:rPr>
            <w:webHidden/>
          </w:rPr>
          <w:instrText>PAGEREF _Toc1947524 \h</w:instrText>
        </w:r>
        <w:r>
          <w:rPr>
            <w:webHidden/>
          </w:rPr>
        </w:r>
        <w:r>
          <w:rPr>
            <w:webHidden/>
          </w:rPr>
          <w:fldChar w:fldCharType="separate"/>
        </w:r>
        <w:r w:rsidR="00D77F14">
          <w:rPr>
            <w:rStyle w:val="IndexLink"/>
          </w:rPr>
          <w:tab/>
          <w:t>46</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25">
        <w:r w:rsidR="00D77F14">
          <w:rPr>
            <w:rStyle w:val="IndexLink"/>
            <w:webHidden/>
          </w:rPr>
          <w:t>4.4</w:t>
        </w:r>
        <w:r w:rsidR="00D77F14">
          <w:rPr>
            <w:rStyle w:val="IndexLink"/>
            <w:rFonts w:eastAsiaTheme="minorEastAsia" w:cstheme="minorBidi"/>
            <w:smallCaps w:val="0"/>
            <w:sz w:val="22"/>
            <w:szCs w:val="22"/>
          </w:rPr>
          <w:tab/>
        </w:r>
        <w:r w:rsidR="00D77F14">
          <w:rPr>
            <w:rStyle w:val="IndexLink"/>
          </w:rPr>
          <w:t>Gaps in Deployment and Optimization</w:t>
        </w:r>
        <w:r>
          <w:rPr>
            <w:webHidden/>
          </w:rPr>
          <w:fldChar w:fldCharType="begin"/>
        </w:r>
        <w:r w:rsidR="00D77F14">
          <w:rPr>
            <w:webHidden/>
          </w:rPr>
          <w:instrText>PAGEREF _Toc1947525 \h</w:instrText>
        </w:r>
        <w:r>
          <w:rPr>
            <w:webHidden/>
          </w:rPr>
        </w:r>
        <w:r>
          <w:rPr>
            <w:webHidden/>
          </w:rPr>
          <w:fldChar w:fldCharType="separate"/>
        </w:r>
        <w:r w:rsidR="00D77F14">
          <w:rPr>
            <w:rStyle w:val="IndexLink"/>
          </w:rPr>
          <w:tab/>
          <w:t>48</w:t>
        </w:r>
        <w:r>
          <w:rPr>
            <w:webHidden/>
          </w:rPr>
          <w:fldChar w:fldCharType="end"/>
        </w:r>
      </w:hyperlink>
    </w:p>
    <w:p w:rsidR="00D72613" w:rsidRDefault="00BA1945">
      <w:pPr>
        <w:pStyle w:val="TOC3"/>
        <w:tabs>
          <w:tab w:val="left" w:pos="1100"/>
          <w:tab w:val="right" w:leader="dot" w:pos="9350"/>
        </w:tabs>
        <w:rPr>
          <w:rFonts w:eastAsiaTheme="minorEastAsia" w:cstheme="minorBidi"/>
          <w:i w:val="0"/>
          <w:iCs w:val="0"/>
          <w:sz w:val="22"/>
          <w:szCs w:val="22"/>
        </w:rPr>
      </w:pPr>
      <w:hyperlink w:anchor="_Toc1947526">
        <w:r w:rsidR="00D77F14">
          <w:rPr>
            <w:rStyle w:val="IndexLink"/>
            <w:webHidden/>
          </w:rPr>
          <w:t>4.4.1</w:t>
        </w:r>
        <w:r w:rsidR="00D77F14">
          <w:rPr>
            <w:rStyle w:val="IndexLink"/>
            <w:rFonts w:eastAsiaTheme="minorEastAsia" w:cstheme="minorBidi"/>
            <w:i w:val="0"/>
            <w:iCs w:val="0"/>
            <w:sz w:val="22"/>
            <w:szCs w:val="22"/>
          </w:rPr>
          <w:tab/>
        </w:r>
        <w:r w:rsidR="00D77F14">
          <w:rPr>
            <w:rStyle w:val="IndexLink"/>
          </w:rPr>
          <w:t>Standards Gap 10: Analytics</w:t>
        </w:r>
        <w:r>
          <w:rPr>
            <w:webHidden/>
          </w:rPr>
          <w:fldChar w:fldCharType="begin"/>
        </w:r>
        <w:r w:rsidR="00D77F14">
          <w:rPr>
            <w:webHidden/>
          </w:rPr>
          <w:instrText>PAGEREF _Toc1947526 \h</w:instrText>
        </w:r>
        <w:r>
          <w:rPr>
            <w:webHidden/>
          </w:rPr>
        </w:r>
        <w:r>
          <w:rPr>
            <w:webHidden/>
          </w:rPr>
          <w:fldChar w:fldCharType="separate"/>
        </w:r>
        <w:r w:rsidR="00D77F14">
          <w:rPr>
            <w:rStyle w:val="IndexLink"/>
          </w:rPr>
          <w:tab/>
          <w:t>48</w:t>
        </w:r>
        <w:r>
          <w:rPr>
            <w:webHidden/>
          </w:rPr>
          <w:fldChar w:fldCharType="end"/>
        </w:r>
      </w:hyperlink>
    </w:p>
    <w:p w:rsidR="00D72613" w:rsidRDefault="00BA1945">
      <w:pPr>
        <w:pStyle w:val="TOC1"/>
        <w:tabs>
          <w:tab w:val="left" w:pos="440"/>
          <w:tab w:val="right" w:leader="dot" w:pos="9350"/>
        </w:tabs>
        <w:rPr>
          <w:rFonts w:eastAsiaTheme="minorEastAsia" w:cstheme="minorBidi"/>
          <w:b w:val="0"/>
          <w:bCs w:val="0"/>
          <w:caps w:val="0"/>
          <w:sz w:val="22"/>
          <w:szCs w:val="22"/>
        </w:rPr>
      </w:pPr>
      <w:hyperlink w:anchor="_Toc1947527">
        <w:r w:rsidR="00D77F14">
          <w:rPr>
            <w:rStyle w:val="IndexLink"/>
            <w:rFonts w:ascii="Verdana" w:hAnsi="Verdana"/>
            <w:webHidden/>
          </w:rPr>
          <w:t>5</w:t>
        </w:r>
        <w:r w:rsidR="00D77F14">
          <w:rPr>
            <w:rStyle w:val="IndexLink"/>
            <w:rFonts w:eastAsiaTheme="minorEastAsia" w:cstheme="minorBidi"/>
            <w:b w:val="0"/>
            <w:bCs w:val="0"/>
            <w:caps w:val="0"/>
            <w:sz w:val="22"/>
            <w:szCs w:val="22"/>
          </w:rPr>
          <w:tab/>
        </w:r>
        <w:r w:rsidR="00D77F14">
          <w:rPr>
            <w:rStyle w:val="IndexLink"/>
          </w:rPr>
          <w:t>Pathways to Address Standards Gaps</w:t>
        </w:r>
        <w:r>
          <w:rPr>
            <w:webHidden/>
          </w:rPr>
          <w:fldChar w:fldCharType="begin"/>
        </w:r>
        <w:r w:rsidR="00D77F14">
          <w:rPr>
            <w:webHidden/>
          </w:rPr>
          <w:instrText>PAGEREF _Toc1947527 \h</w:instrText>
        </w:r>
        <w:r>
          <w:rPr>
            <w:webHidden/>
          </w:rPr>
        </w:r>
        <w:r>
          <w:rPr>
            <w:webHidden/>
          </w:rPr>
          <w:fldChar w:fldCharType="separate"/>
        </w:r>
        <w:r w:rsidR="00D77F14">
          <w:rPr>
            <w:rStyle w:val="IndexLink"/>
          </w:rPr>
          <w:tab/>
          <w:t>51</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28">
        <w:r w:rsidR="00D77F14">
          <w:rPr>
            <w:rStyle w:val="IndexLink"/>
            <w:webHidden/>
          </w:rPr>
          <w:t>5.1</w:t>
        </w:r>
        <w:r w:rsidR="00D77F14">
          <w:rPr>
            <w:rStyle w:val="IndexLink"/>
            <w:rFonts w:eastAsiaTheme="minorEastAsia" w:cstheme="minorBidi"/>
            <w:smallCaps w:val="0"/>
            <w:sz w:val="22"/>
            <w:szCs w:val="22"/>
          </w:rPr>
          <w:tab/>
        </w:r>
        <w:r w:rsidR="00D77F14">
          <w:rPr>
            <w:rStyle w:val="IndexLink"/>
          </w:rPr>
          <w:t>middleware</w:t>
        </w:r>
        <w:r>
          <w:rPr>
            <w:webHidden/>
          </w:rPr>
          <w:fldChar w:fldCharType="begin"/>
        </w:r>
        <w:r w:rsidR="00D77F14">
          <w:rPr>
            <w:webHidden/>
          </w:rPr>
          <w:instrText>PAGEREF _Toc1947528 \h</w:instrText>
        </w:r>
        <w:r>
          <w:rPr>
            <w:webHidden/>
          </w:rPr>
        </w:r>
        <w:r>
          <w:rPr>
            <w:webHidden/>
          </w:rPr>
          <w:fldChar w:fldCharType="separate"/>
        </w:r>
        <w:r w:rsidR="00D77F14">
          <w:rPr>
            <w:rStyle w:val="IndexLink"/>
          </w:rPr>
          <w:tab/>
          <w:t>51</w:t>
        </w:r>
        <w:r>
          <w:rPr>
            <w:webHidden/>
          </w:rPr>
          <w:fldChar w:fldCharType="end"/>
        </w:r>
      </w:hyperlink>
    </w:p>
    <w:p w:rsidR="00D72613" w:rsidRDefault="00BA1945">
      <w:pPr>
        <w:pStyle w:val="TOC2"/>
        <w:tabs>
          <w:tab w:val="left" w:pos="880"/>
          <w:tab w:val="right" w:leader="dot" w:pos="9350"/>
        </w:tabs>
        <w:rPr>
          <w:rFonts w:eastAsiaTheme="minorEastAsia" w:cstheme="minorBidi"/>
          <w:smallCaps w:val="0"/>
          <w:sz w:val="22"/>
          <w:szCs w:val="22"/>
        </w:rPr>
      </w:pPr>
      <w:hyperlink w:anchor="_Toc1947529">
        <w:r w:rsidR="00D77F14">
          <w:rPr>
            <w:rStyle w:val="IndexLink"/>
            <w:webHidden/>
          </w:rPr>
          <w:t>5.2</w:t>
        </w:r>
        <w:r w:rsidR="00D77F14">
          <w:rPr>
            <w:rStyle w:val="IndexLink"/>
            <w:rFonts w:eastAsiaTheme="minorEastAsia" w:cstheme="minorBidi"/>
            <w:smallCaps w:val="0"/>
            <w:sz w:val="22"/>
            <w:szCs w:val="22"/>
          </w:rPr>
          <w:tab/>
        </w:r>
        <w:r w:rsidR="00D77F14">
          <w:rPr>
            <w:rStyle w:val="IndexLink"/>
          </w:rPr>
          <w:t>Peripherals</w:t>
        </w:r>
        <w:r>
          <w:rPr>
            <w:webHidden/>
          </w:rPr>
          <w:fldChar w:fldCharType="begin"/>
        </w:r>
        <w:r w:rsidR="00D77F14">
          <w:rPr>
            <w:webHidden/>
          </w:rPr>
          <w:instrText>PAGEREF _Toc1947529 \h</w:instrText>
        </w:r>
        <w:r>
          <w:rPr>
            <w:webHidden/>
          </w:rPr>
        </w:r>
        <w:r>
          <w:rPr>
            <w:webHidden/>
          </w:rPr>
          <w:fldChar w:fldCharType="separate"/>
        </w:r>
        <w:r w:rsidR="00D77F14">
          <w:rPr>
            <w:rStyle w:val="IndexLink"/>
          </w:rPr>
          <w:tab/>
          <w:t>51</w:t>
        </w:r>
        <w:r>
          <w:rPr>
            <w:webHidden/>
          </w:rPr>
          <w:fldChar w:fldCharType="end"/>
        </w:r>
      </w:hyperlink>
    </w:p>
    <w:p w:rsidR="00D72613" w:rsidRDefault="00BA1945">
      <w:pPr>
        <w:pStyle w:val="TOC1"/>
        <w:tabs>
          <w:tab w:val="right" w:leader="dot" w:pos="9350"/>
        </w:tabs>
        <w:rPr>
          <w:rFonts w:eastAsiaTheme="minorEastAsia" w:cstheme="minorBidi"/>
          <w:b w:val="0"/>
          <w:bCs w:val="0"/>
          <w:caps w:val="0"/>
          <w:sz w:val="22"/>
          <w:szCs w:val="22"/>
        </w:rPr>
      </w:pPr>
      <w:hyperlink w:anchor="_Toc1947530">
        <w:r w:rsidR="00D77F14">
          <w:rPr>
            <w:rStyle w:val="IndexLink"/>
            <w:webHidden/>
          </w:rPr>
          <w:t>Appendix A: Acronyms</w:t>
        </w:r>
        <w:r>
          <w:rPr>
            <w:webHidden/>
          </w:rPr>
          <w:fldChar w:fldCharType="begin"/>
        </w:r>
        <w:r w:rsidR="00D77F14">
          <w:rPr>
            <w:webHidden/>
          </w:rPr>
          <w:instrText>PAGEREF _Toc1947530 \h</w:instrText>
        </w:r>
        <w:r>
          <w:rPr>
            <w:webHidden/>
          </w:rPr>
        </w:r>
        <w:r>
          <w:rPr>
            <w:webHidden/>
          </w:rPr>
          <w:fldChar w:fldCharType="separate"/>
        </w:r>
        <w:r w:rsidR="00D77F14">
          <w:rPr>
            <w:rStyle w:val="IndexLink"/>
          </w:rPr>
          <w:tab/>
          <w:t>52</w:t>
        </w:r>
        <w:r>
          <w:rPr>
            <w:webHidden/>
          </w:rPr>
          <w:fldChar w:fldCharType="end"/>
        </w:r>
      </w:hyperlink>
    </w:p>
    <w:p w:rsidR="00D72613" w:rsidRDefault="00BA1945">
      <w:pPr>
        <w:pStyle w:val="TOC1"/>
        <w:tabs>
          <w:tab w:val="right" w:leader="dot" w:pos="9350"/>
        </w:tabs>
        <w:rPr>
          <w:rFonts w:eastAsiaTheme="minorEastAsia" w:cstheme="minorBidi"/>
          <w:b w:val="0"/>
          <w:bCs w:val="0"/>
          <w:caps w:val="0"/>
          <w:sz w:val="22"/>
          <w:szCs w:val="22"/>
        </w:rPr>
      </w:pPr>
      <w:hyperlink w:anchor="_Toc1947531">
        <w:r w:rsidR="00D77F14">
          <w:rPr>
            <w:rStyle w:val="IndexLink"/>
            <w:webHidden/>
          </w:rPr>
          <w:t>Appendix B: Collection of Big Data Related Standards</w:t>
        </w:r>
        <w:r>
          <w:rPr>
            <w:webHidden/>
          </w:rPr>
          <w:fldChar w:fldCharType="begin"/>
        </w:r>
        <w:r w:rsidR="00D77F14">
          <w:rPr>
            <w:webHidden/>
          </w:rPr>
          <w:instrText>PAGEREF _Toc1947531 \h</w:instrText>
        </w:r>
        <w:r>
          <w:rPr>
            <w:webHidden/>
          </w:rPr>
        </w:r>
        <w:r>
          <w:rPr>
            <w:webHidden/>
          </w:rPr>
          <w:fldChar w:fldCharType="separate"/>
        </w:r>
        <w:r w:rsidR="00D77F14">
          <w:rPr>
            <w:rStyle w:val="IndexLink"/>
          </w:rPr>
          <w:tab/>
          <w:t>56</w:t>
        </w:r>
        <w:r>
          <w:rPr>
            <w:webHidden/>
          </w:rPr>
          <w:fldChar w:fldCharType="end"/>
        </w:r>
      </w:hyperlink>
    </w:p>
    <w:p w:rsidR="00D72613" w:rsidRDefault="00BA1945">
      <w:pPr>
        <w:pStyle w:val="TOC1"/>
        <w:tabs>
          <w:tab w:val="right" w:leader="dot" w:pos="9350"/>
        </w:tabs>
        <w:rPr>
          <w:rFonts w:eastAsiaTheme="minorEastAsia" w:cstheme="minorBidi"/>
          <w:b w:val="0"/>
          <w:bCs w:val="0"/>
          <w:caps w:val="0"/>
          <w:sz w:val="22"/>
          <w:szCs w:val="22"/>
        </w:rPr>
      </w:pPr>
      <w:hyperlink w:anchor="_Toc1947532">
        <w:r w:rsidR="00D77F14">
          <w:rPr>
            <w:rStyle w:val="IndexLink"/>
            <w:webHidden/>
          </w:rPr>
          <w:t>Appendix C: Standards and the NBDRA</w:t>
        </w:r>
        <w:r>
          <w:rPr>
            <w:webHidden/>
          </w:rPr>
          <w:fldChar w:fldCharType="begin"/>
        </w:r>
        <w:r w:rsidR="00D77F14">
          <w:rPr>
            <w:webHidden/>
          </w:rPr>
          <w:instrText>PAGEREF _Toc1947532 \h</w:instrText>
        </w:r>
        <w:r>
          <w:rPr>
            <w:webHidden/>
          </w:rPr>
        </w:r>
        <w:r>
          <w:rPr>
            <w:webHidden/>
          </w:rPr>
          <w:fldChar w:fldCharType="separate"/>
        </w:r>
        <w:r w:rsidR="00D77F14">
          <w:rPr>
            <w:rStyle w:val="IndexLink"/>
          </w:rPr>
          <w:tab/>
          <w:t>68</w:t>
        </w:r>
        <w:r>
          <w:rPr>
            <w:webHidden/>
          </w:rPr>
          <w:fldChar w:fldCharType="end"/>
        </w:r>
      </w:hyperlink>
    </w:p>
    <w:p w:rsidR="00D72613" w:rsidRDefault="00BA1945">
      <w:pPr>
        <w:pStyle w:val="TOC1"/>
        <w:tabs>
          <w:tab w:val="right" w:leader="dot" w:pos="9350"/>
        </w:tabs>
        <w:rPr>
          <w:rFonts w:eastAsiaTheme="minorEastAsia" w:cstheme="minorBidi"/>
          <w:b w:val="0"/>
          <w:bCs w:val="0"/>
          <w:caps w:val="0"/>
          <w:sz w:val="22"/>
          <w:szCs w:val="22"/>
        </w:rPr>
      </w:pPr>
      <w:hyperlink w:anchor="_Toc1947533">
        <w:r w:rsidR="00D77F14">
          <w:rPr>
            <w:rStyle w:val="IndexLink"/>
            <w:webHidden/>
          </w:rPr>
          <w:t>Appendix D: Categorized Standards</w:t>
        </w:r>
        <w:r>
          <w:rPr>
            <w:webHidden/>
          </w:rPr>
          <w:fldChar w:fldCharType="begin"/>
        </w:r>
        <w:r w:rsidR="00D77F14">
          <w:rPr>
            <w:webHidden/>
          </w:rPr>
          <w:instrText>PAGEREF _Toc1947533 \h</w:instrText>
        </w:r>
        <w:r>
          <w:rPr>
            <w:webHidden/>
          </w:rPr>
        </w:r>
        <w:r>
          <w:rPr>
            <w:webHidden/>
          </w:rPr>
          <w:fldChar w:fldCharType="separate"/>
        </w:r>
        <w:r w:rsidR="00D77F14">
          <w:rPr>
            <w:rStyle w:val="IndexLink"/>
          </w:rPr>
          <w:tab/>
          <w:t>74</w:t>
        </w:r>
        <w:r>
          <w:rPr>
            <w:webHidden/>
          </w:rPr>
          <w:fldChar w:fldCharType="end"/>
        </w:r>
      </w:hyperlink>
    </w:p>
    <w:p w:rsidR="00D72613" w:rsidRDefault="00BA1945">
      <w:pPr>
        <w:pStyle w:val="TOC1"/>
        <w:tabs>
          <w:tab w:val="right" w:leader="dot" w:pos="9350"/>
        </w:tabs>
        <w:rPr>
          <w:rFonts w:eastAsiaTheme="minorEastAsia" w:cstheme="minorBidi"/>
          <w:b w:val="0"/>
          <w:bCs w:val="0"/>
          <w:caps w:val="0"/>
          <w:sz w:val="22"/>
          <w:szCs w:val="22"/>
        </w:rPr>
      </w:pPr>
      <w:hyperlink w:anchor="_Toc1947534">
        <w:r w:rsidR="00D77F14">
          <w:rPr>
            <w:rStyle w:val="IndexLink"/>
            <w:webHidden/>
          </w:rPr>
          <w:t>Appendix E: References</w:t>
        </w:r>
        <w:r>
          <w:rPr>
            <w:webHidden/>
          </w:rPr>
          <w:fldChar w:fldCharType="begin"/>
        </w:r>
        <w:r w:rsidR="00D77F14">
          <w:rPr>
            <w:webHidden/>
          </w:rPr>
          <w:instrText>PAGEREF _Toc1947534 \h</w:instrText>
        </w:r>
        <w:r>
          <w:rPr>
            <w:webHidden/>
          </w:rPr>
        </w:r>
        <w:r>
          <w:rPr>
            <w:webHidden/>
          </w:rPr>
          <w:fldChar w:fldCharType="separate"/>
        </w:r>
        <w:r w:rsidR="00D77F14">
          <w:rPr>
            <w:rStyle w:val="IndexLink"/>
          </w:rPr>
          <w:tab/>
          <w:t>82</w:t>
        </w:r>
        <w:r>
          <w:rPr>
            <w:webHidden/>
          </w:rPr>
          <w:fldChar w:fldCharType="end"/>
        </w:r>
      </w:hyperlink>
    </w:p>
    <w:p w:rsidR="00D72613" w:rsidRDefault="00BA1945">
      <w:r>
        <w:fldChar w:fldCharType="end"/>
      </w:r>
    </w:p>
    <w:p w:rsidR="00D72613" w:rsidRDefault="00D77F14">
      <w:pPr>
        <w:pStyle w:val="BDAppendixsubheading1"/>
      </w:pPr>
      <w:r>
        <w:t>List of Figures</w:t>
      </w:r>
    </w:p>
    <w:p w:rsidR="00D72613" w:rsidRDefault="00BA1945">
      <w:pPr>
        <w:pStyle w:val="TableofFigures"/>
        <w:tabs>
          <w:tab w:val="right" w:leader="dot" w:pos="9350"/>
        </w:tabs>
        <w:rPr>
          <w:rFonts w:eastAsiaTheme="minorEastAsia" w:cstheme="minorBidi"/>
          <w:smallCaps w:val="0"/>
          <w:sz w:val="22"/>
          <w:szCs w:val="22"/>
        </w:rPr>
      </w:pPr>
      <w:r w:rsidRPr="00BA1945">
        <w:fldChar w:fldCharType="begin"/>
      </w:r>
      <w:r w:rsidR="00D77F14">
        <w:rPr>
          <w:rStyle w:val="IndexLink"/>
        </w:rPr>
        <w:instrText>TOC \c</w:instrText>
      </w:r>
      <w:r w:rsidRPr="00BA1945">
        <w:rPr>
          <w:rStyle w:val="IndexLink"/>
        </w:rPr>
        <w:fldChar w:fldCharType="separate"/>
      </w:r>
      <w:hyperlink w:anchor="_Toc1947535">
        <w:r w:rsidR="00D77F14">
          <w:rPr>
            <w:rStyle w:val="IndexLink"/>
          </w:rPr>
          <w:t>Figure 1: Example of the Data Consumer Requirements Mapped to 51 Use Cases.</w:t>
        </w:r>
        <w:r>
          <w:rPr>
            <w:webHidden/>
          </w:rPr>
          <w:fldChar w:fldCharType="begin"/>
        </w:r>
        <w:r w:rsidR="00D77F14">
          <w:rPr>
            <w:webHidden/>
          </w:rPr>
          <w:instrText>PAGEREF _Toc1947535 \h</w:instrText>
        </w:r>
        <w:r>
          <w:rPr>
            <w:webHidden/>
          </w:rPr>
        </w:r>
        <w:r>
          <w:rPr>
            <w:webHidden/>
          </w:rPr>
          <w:fldChar w:fldCharType="separate"/>
        </w:r>
        <w:r w:rsidR="00D77F14">
          <w:rPr>
            <w:rStyle w:val="IndexLink"/>
          </w:rPr>
          <w:tab/>
          <w:t>18</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36">
        <w:r w:rsidR="00D77F14">
          <w:rPr>
            <w:rStyle w:val="IndexLink"/>
          </w:rPr>
          <w:t>Figure 2: NIST Big Data Reference Architecture (NBDRA) Conceptual Model</w:t>
        </w:r>
        <w:r>
          <w:rPr>
            <w:webHidden/>
          </w:rPr>
          <w:fldChar w:fldCharType="begin"/>
        </w:r>
        <w:r w:rsidR="00D77F14">
          <w:rPr>
            <w:webHidden/>
          </w:rPr>
          <w:instrText>PAGEREF _Toc1947536 \h</w:instrText>
        </w:r>
        <w:r>
          <w:rPr>
            <w:webHidden/>
          </w:rPr>
        </w:r>
        <w:r>
          <w:rPr>
            <w:webHidden/>
          </w:rPr>
          <w:fldChar w:fldCharType="separate"/>
        </w:r>
        <w:r w:rsidR="00D77F14">
          <w:rPr>
            <w:rStyle w:val="IndexLink"/>
          </w:rPr>
          <w:tab/>
          <w:t>22</w:t>
        </w:r>
        <w:r>
          <w:rPr>
            <w:webHidden/>
          </w:rPr>
          <w:fldChar w:fldCharType="end"/>
        </w:r>
      </w:hyperlink>
    </w:p>
    <w:p w:rsidR="00D72613" w:rsidRDefault="00BA1945">
      <w:r>
        <w:fldChar w:fldCharType="end"/>
      </w:r>
    </w:p>
    <w:p w:rsidR="00D72613" w:rsidRDefault="00D77F14">
      <w:pPr>
        <w:pStyle w:val="BDAppendixsubheading1"/>
      </w:pPr>
      <w:r>
        <w:t>List of Tables</w:t>
      </w:r>
    </w:p>
    <w:p w:rsidR="00D72613" w:rsidRDefault="00BA1945">
      <w:pPr>
        <w:pStyle w:val="TableofFigures"/>
        <w:tabs>
          <w:tab w:val="right" w:leader="dot" w:pos="9350"/>
        </w:tabs>
        <w:rPr>
          <w:rFonts w:eastAsiaTheme="minorEastAsia" w:cstheme="minorBidi"/>
          <w:smallCaps w:val="0"/>
          <w:sz w:val="22"/>
          <w:szCs w:val="22"/>
        </w:rPr>
      </w:pPr>
      <w:r w:rsidRPr="00BA1945">
        <w:fldChar w:fldCharType="begin"/>
      </w:r>
      <w:r w:rsidR="00D77F14">
        <w:rPr>
          <w:rStyle w:val="IndexLink"/>
        </w:rPr>
        <w:instrText>TOC \c</w:instrText>
      </w:r>
      <w:r w:rsidRPr="00BA1945">
        <w:rPr>
          <w:rStyle w:val="IndexLink"/>
        </w:rPr>
        <w:fldChar w:fldCharType="separate"/>
      </w:r>
      <w:hyperlink w:anchor="_Toc1947537">
        <w:r w:rsidR="00D77F14">
          <w:rPr>
            <w:rStyle w:val="IndexLink"/>
          </w:rPr>
          <w:t>Table 1: Seven Requirements Categories and General Requirements</w:t>
        </w:r>
        <w:r>
          <w:rPr>
            <w:webHidden/>
          </w:rPr>
          <w:fldChar w:fldCharType="begin"/>
        </w:r>
        <w:r w:rsidR="00D77F14">
          <w:rPr>
            <w:webHidden/>
          </w:rPr>
          <w:instrText>PAGEREF _Toc1947537 \h</w:instrText>
        </w:r>
        <w:r>
          <w:rPr>
            <w:webHidden/>
          </w:rPr>
        </w:r>
        <w:r>
          <w:rPr>
            <w:webHidden/>
          </w:rPr>
          <w:fldChar w:fldCharType="separate"/>
        </w:r>
        <w:r w:rsidR="00D77F14">
          <w:rPr>
            <w:rStyle w:val="IndexLink"/>
          </w:rPr>
          <w:tab/>
          <w:t>17</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38">
        <w:r w:rsidR="00D77F14">
          <w:rPr>
            <w:rStyle w:val="IndexLink"/>
          </w:rPr>
          <w:t>Table 2: Mapping Use Case Characterization Categories to  Reference Architecture Components and Fabrics</w:t>
        </w:r>
        <w:r>
          <w:rPr>
            <w:webHidden/>
          </w:rPr>
          <w:fldChar w:fldCharType="begin"/>
        </w:r>
        <w:r w:rsidR="00D77F14">
          <w:rPr>
            <w:webHidden/>
          </w:rPr>
          <w:instrText>PAGEREF _Toc1947538 \h</w:instrText>
        </w:r>
        <w:r>
          <w:rPr>
            <w:webHidden/>
          </w:rPr>
        </w:r>
        <w:r>
          <w:rPr>
            <w:webHidden/>
          </w:rPr>
          <w:fldChar w:fldCharType="separate"/>
        </w:r>
        <w:r w:rsidR="00D77F14">
          <w:rPr>
            <w:rStyle w:val="IndexLink"/>
          </w:rPr>
          <w:tab/>
          <w:t>21</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39">
        <w:r w:rsidR="00D77F14">
          <w:rPr>
            <w:rStyle w:val="IndexLink"/>
          </w:rPr>
          <w:t>Table 3: Data Consumer Requirements-to-Standards Matrix</w:t>
        </w:r>
        <w:r>
          <w:rPr>
            <w:webHidden/>
          </w:rPr>
          <w:fldChar w:fldCharType="begin"/>
        </w:r>
        <w:r w:rsidR="00D77F14">
          <w:rPr>
            <w:webHidden/>
          </w:rPr>
          <w:instrText>PAGEREF _Toc1947539 \h</w:instrText>
        </w:r>
        <w:r>
          <w:rPr>
            <w:webHidden/>
          </w:rPr>
        </w:r>
        <w:r>
          <w:rPr>
            <w:webHidden/>
          </w:rPr>
          <w:fldChar w:fldCharType="separate"/>
        </w:r>
        <w:r w:rsidR="00D77F14">
          <w:rPr>
            <w:rStyle w:val="IndexLink"/>
          </w:rPr>
          <w:tab/>
          <w:t>27</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0">
        <w:r w:rsidR="00D77F14">
          <w:rPr>
            <w:rStyle w:val="IndexLink"/>
          </w:rPr>
          <w:t>Table 4: General Mapping of Select Use Cases to Standards</w:t>
        </w:r>
        <w:r>
          <w:rPr>
            <w:webHidden/>
          </w:rPr>
          <w:fldChar w:fldCharType="begin"/>
        </w:r>
        <w:r w:rsidR="00D77F14">
          <w:rPr>
            <w:webHidden/>
          </w:rPr>
          <w:instrText>PAGEREF _Toc1947540 \h</w:instrText>
        </w:r>
        <w:r>
          <w:rPr>
            <w:webHidden/>
          </w:rPr>
        </w:r>
        <w:r>
          <w:rPr>
            <w:webHidden/>
          </w:rPr>
          <w:fldChar w:fldCharType="separate"/>
        </w:r>
        <w:r w:rsidR="00D77F14">
          <w:rPr>
            <w:rStyle w:val="IndexLink"/>
          </w:rPr>
          <w:tab/>
          <w:t>29</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1">
        <w:r w:rsidR="00D77F14">
          <w:rPr>
            <w:rStyle w:val="IndexLink"/>
          </w:rPr>
          <w:t>Table 5: Excerpt from Use Case Document M0165—Detailed Mapping to Standards</w:t>
        </w:r>
        <w:r>
          <w:rPr>
            <w:webHidden/>
          </w:rPr>
          <w:fldChar w:fldCharType="begin"/>
        </w:r>
        <w:r w:rsidR="00D77F14">
          <w:rPr>
            <w:webHidden/>
          </w:rPr>
          <w:instrText>PAGEREF _Toc1947541 \h</w:instrText>
        </w:r>
        <w:r>
          <w:rPr>
            <w:webHidden/>
          </w:rPr>
        </w:r>
        <w:r>
          <w:rPr>
            <w:webHidden/>
          </w:rPr>
          <w:fldChar w:fldCharType="separate"/>
        </w:r>
        <w:r w:rsidR="00D77F14">
          <w:rPr>
            <w:rStyle w:val="IndexLink"/>
          </w:rPr>
          <w:tab/>
          <w:t>30</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2">
        <w:r w:rsidR="00D77F14">
          <w:rPr>
            <w:rStyle w:val="IndexLink"/>
          </w:rPr>
          <w:t>Table 6: Excerpt from Use Case Document M0213---Detailed Mapping to Standards</w:t>
        </w:r>
        <w:r>
          <w:rPr>
            <w:webHidden/>
          </w:rPr>
          <w:fldChar w:fldCharType="begin"/>
        </w:r>
        <w:r w:rsidR="00D77F14">
          <w:rPr>
            <w:webHidden/>
          </w:rPr>
          <w:instrText>PAGEREF _Toc1947542 \h</w:instrText>
        </w:r>
        <w:r>
          <w:rPr>
            <w:webHidden/>
          </w:rPr>
        </w:r>
        <w:r>
          <w:rPr>
            <w:webHidden/>
          </w:rPr>
          <w:fldChar w:fldCharType="separate"/>
        </w:r>
        <w:r w:rsidR="00D77F14">
          <w:rPr>
            <w:rStyle w:val="IndexLink"/>
          </w:rPr>
          <w:tab/>
          <w:t>31</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3">
        <w:r w:rsidR="00D77F14">
          <w:rPr>
            <w:rStyle w:val="IndexLink"/>
          </w:rPr>
          <w:t>Table 7: Excerpt from Use Case Document M0215—Detailed Mapping to Standards</w:t>
        </w:r>
        <w:r>
          <w:rPr>
            <w:webHidden/>
          </w:rPr>
          <w:fldChar w:fldCharType="begin"/>
        </w:r>
        <w:r w:rsidR="00D77F14">
          <w:rPr>
            <w:webHidden/>
          </w:rPr>
          <w:instrText>PAGEREF _Toc1947543 \h</w:instrText>
        </w:r>
        <w:r>
          <w:rPr>
            <w:webHidden/>
          </w:rPr>
        </w:r>
        <w:r>
          <w:rPr>
            <w:webHidden/>
          </w:rPr>
          <w:fldChar w:fldCharType="separate"/>
        </w:r>
        <w:r w:rsidR="00D77F14">
          <w:rPr>
            <w:rStyle w:val="IndexLink"/>
          </w:rPr>
          <w:tab/>
          <w:t>32</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4">
        <w:r w:rsidR="00D77F14">
          <w:rPr>
            <w:rStyle w:val="IndexLink"/>
          </w:rPr>
          <w:t>Table 8: Clustering Solutions</w:t>
        </w:r>
        <w:r>
          <w:rPr>
            <w:webHidden/>
          </w:rPr>
          <w:fldChar w:fldCharType="begin"/>
        </w:r>
        <w:r w:rsidR="00D77F14">
          <w:rPr>
            <w:webHidden/>
          </w:rPr>
          <w:instrText>PAGEREF _Toc1947544 \h</w:instrText>
        </w:r>
        <w:r>
          <w:rPr>
            <w:webHidden/>
          </w:rPr>
        </w:r>
        <w:r>
          <w:rPr>
            <w:webHidden/>
          </w:rPr>
          <w:fldChar w:fldCharType="separate"/>
        </w:r>
        <w:r w:rsidR="00D77F14">
          <w:rPr>
            <w:rStyle w:val="IndexLink"/>
          </w:rPr>
          <w:tab/>
          <w:t>43</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5">
        <w:r w:rsidR="00D77F14">
          <w:rPr>
            <w:rStyle w:val="IndexLink"/>
          </w:rPr>
          <w:t>Table 9: Indexing Solutions</w:t>
        </w:r>
        <w:r>
          <w:rPr>
            <w:webHidden/>
          </w:rPr>
          <w:fldChar w:fldCharType="begin"/>
        </w:r>
        <w:r w:rsidR="00D77F14">
          <w:rPr>
            <w:webHidden/>
          </w:rPr>
          <w:instrText>PAGEREF _Toc1947545 \h</w:instrText>
        </w:r>
        <w:r>
          <w:rPr>
            <w:webHidden/>
          </w:rPr>
        </w:r>
        <w:r>
          <w:rPr>
            <w:webHidden/>
          </w:rPr>
          <w:fldChar w:fldCharType="separate"/>
        </w:r>
        <w:r w:rsidR="00D77F14">
          <w:rPr>
            <w:rStyle w:val="IndexLink"/>
          </w:rPr>
          <w:tab/>
          <w:t>43</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6">
        <w:r w:rsidR="00D77F14">
          <w:rPr>
            <w:rStyle w:val="IndexLink"/>
          </w:rPr>
          <w:t>Table 10: Replication Solutions</w:t>
        </w:r>
        <w:r>
          <w:rPr>
            <w:webHidden/>
          </w:rPr>
          <w:fldChar w:fldCharType="begin"/>
        </w:r>
        <w:r w:rsidR="00D77F14">
          <w:rPr>
            <w:webHidden/>
          </w:rPr>
          <w:instrText>PAGEREF _Toc1947546 \h</w:instrText>
        </w:r>
        <w:r>
          <w:rPr>
            <w:webHidden/>
          </w:rPr>
        </w:r>
        <w:r>
          <w:rPr>
            <w:webHidden/>
          </w:rPr>
          <w:fldChar w:fldCharType="separate"/>
        </w:r>
        <w:r w:rsidR="00D77F14">
          <w:rPr>
            <w:rStyle w:val="IndexLink"/>
          </w:rPr>
          <w:tab/>
          <w:t>44</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7">
        <w:r w:rsidR="00D77F14">
          <w:rPr>
            <w:rStyle w:val="IndexLink"/>
          </w:rPr>
          <w:t>Table B-1: Big Data-Related Standards</w:t>
        </w:r>
        <w:r>
          <w:rPr>
            <w:webHidden/>
          </w:rPr>
          <w:fldChar w:fldCharType="begin"/>
        </w:r>
        <w:r w:rsidR="00D77F14">
          <w:rPr>
            <w:webHidden/>
          </w:rPr>
          <w:instrText>PAGEREF _Toc1947547 \h</w:instrText>
        </w:r>
        <w:r>
          <w:rPr>
            <w:webHidden/>
          </w:rPr>
        </w:r>
        <w:r>
          <w:rPr>
            <w:webHidden/>
          </w:rPr>
          <w:fldChar w:fldCharType="separate"/>
        </w:r>
        <w:r w:rsidR="00D77F14">
          <w:rPr>
            <w:rStyle w:val="IndexLink"/>
          </w:rPr>
          <w:tab/>
          <w:t>56</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8">
        <w:r w:rsidR="00D77F14">
          <w:rPr>
            <w:rStyle w:val="IndexLink"/>
          </w:rPr>
          <w:t>Table C-1: Standards and the NBDRA</w:t>
        </w:r>
        <w:r>
          <w:rPr>
            <w:webHidden/>
          </w:rPr>
          <w:fldChar w:fldCharType="begin"/>
        </w:r>
        <w:r w:rsidR="00D77F14">
          <w:rPr>
            <w:webHidden/>
          </w:rPr>
          <w:instrText>PAGEREF _Toc1947548 \h</w:instrText>
        </w:r>
        <w:r>
          <w:rPr>
            <w:webHidden/>
          </w:rPr>
        </w:r>
        <w:r>
          <w:rPr>
            <w:webHidden/>
          </w:rPr>
          <w:fldChar w:fldCharType="separate"/>
        </w:r>
        <w:r w:rsidR="00D77F14">
          <w:rPr>
            <w:rStyle w:val="IndexLink"/>
          </w:rPr>
          <w:tab/>
          <w:t>68</w:t>
        </w:r>
        <w:r>
          <w:rPr>
            <w:webHidden/>
          </w:rPr>
          <w:fldChar w:fldCharType="end"/>
        </w:r>
      </w:hyperlink>
    </w:p>
    <w:p w:rsidR="00D72613" w:rsidRDefault="00BA1945">
      <w:pPr>
        <w:pStyle w:val="TableofFigures"/>
        <w:tabs>
          <w:tab w:val="right" w:leader="dot" w:pos="9350"/>
        </w:tabs>
        <w:rPr>
          <w:rFonts w:eastAsiaTheme="minorEastAsia" w:cstheme="minorBidi"/>
          <w:smallCaps w:val="0"/>
          <w:sz w:val="22"/>
          <w:szCs w:val="22"/>
        </w:rPr>
      </w:pPr>
      <w:hyperlink w:anchor="_Toc1947549">
        <w:r w:rsidR="00D77F14">
          <w:rPr>
            <w:rStyle w:val="IndexLink"/>
          </w:rPr>
          <w:t>Table D-1: Categorized Standards</w:t>
        </w:r>
        <w:r>
          <w:rPr>
            <w:webHidden/>
          </w:rPr>
          <w:fldChar w:fldCharType="begin"/>
        </w:r>
        <w:r w:rsidR="00D77F14">
          <w:rPr>
            <w:webHidden/>
          </w:rPr>
          <w:instrText>PAGEREF _Toc1947549 \h</w:instrText>
        </w:r>
        <w:r>
          <w:rPr>
            <w:webHidden/>
          </w:rPr>
        </w:r>
        <w:r>
          <w:rPr>
            <w:webHidden/>
          </w:rPr>
          <w:fldChar w:fldCharType="separate"/>
        </w:r>
        <w:r w:rsidR="00D77F14">
          <w:rPr>
            <w:rStyle w:val="IndexLink"/>
          </w:rPr>
          <w:tab/>
          <w:t>75</w:t>
        </w:r>
        <w:r>
          <w:rPr>
            <w:webHidden/>
          </w:rPr>
          <w:fldChar w:fldCharType="end"/>
        </w:r>
      </w:hyperlink>
    </w:p>
    <w:p w:rsidR="00D72613" w:rsidRDefault="00BA1945">
      <w:r>
        <w:fldChar w:fldCharType="end"/>
      </w:r>
    </w:p>
    <w:p w:rsidR="00D72613" w:rsidRDefault="00D77F14">
      <w:pPr>
        <w:pStyle w:val="BDHeaderNoNumber"/>
      </w:pPr>
      <w:bookmarkStart w:id="0" w:name="_Toc1947482"/>
      <w:bookmarkStart w:id="1" w:name="_Toc427144512"/>
      <w:bookmarkStart w:id="2" w:name="_Toc478382760"/>
      <w:r>
        <w:t>Executive Summary</w:t>
      </w:r>
      <w:bookmarkEnd w:id="0"/>
      <w:bookmarkEnd w:id="1"/>
      <w:bookmarkEnd w:id="2"/>
    </w:p>
    <w:p w:rsidR="00D72613" w:rsidRDefault="00D77F14">
      <w:r>
        <w:t xml:space="preserve">To provide a common Big Data framework, the NIST Big Data Public Working Group (NBD-PWG) is creating vendor-neutral, technology- and infrastructure-agnostic deliverables, which include the development of consensus-based definitions, taxonomies, </w:t>
      </w:r>
      <w:proofErr w:type="gramStart"/>
      <w:r>
        <w:t>a reference</w:t>
      </w:r>
      <w:proofErr w:type="gramEnd"/>
      <w:r>
        <w:t xml:space="preserve"> architecture, and a roadmap. This document, </w:t>
      </w:r>
      <w:r>
        <w:rPr>
          <w:i/>
        </w:rPr>
        <w:t>NIST Big Data Interoperability Framework (NBDIF): Volume 7, Standards Roadmap</w:t>
      </w:r>
      <w:r>
        <w:t>, summarizes the work of the other NBD-PWG subgroups (presented in detail in the other volumes of this series) and presents the work of the NBD-PWG Standards Roadmap Subgroup. The NBD-PWG Standards Roadmap Subgroup investigated existing standards that relate to Big Data, initiated a mapping effort to connect existing standards with both Big Data requirements and use cases (developed by the Use Cases and Requirements Subgroup), and explored gaps in the Big Data standards.</w:t>
      </w:r>
    </w:p>
    <w:p w:rsidR="00D72613" w:rsidRDefault="00D77F14">
      <w:r>
        <w:lastRenderedPageBreak/>
        <w:t>The NBDIF consists of nine volumes, each of which addresses a specific key topic, resulting from the work of the NBD-PWG. The nine NBDIF volumes, which can be downloaded from https://bigdatawg.nist.gov/V2_output_docs.php, are as follows:</w:t>
      </w:r>
    </w:p>
    <w:p w:rsidR="00D72613" w:rsidRDefault="00D77F14">
      <w:pPr>
        <w:pStyle w:val="BDTextBulletList"/>
        <w:numPr>
          <w:ilvl w:val="0"/>
          <w:numId w:val="2"/>
        </w:numPr>
      </w:pPr>
      <w:r>
        <w:t xml:space="preserve">Volume 1, Definitions </w:t>
      </w:r>
      <w:r w:rsidR="00BA1945">
        <w:fldChar w:fldCharType="begin"/>
      </w:r>
      <w:r>
        <w:instrText>ADDIN ZOTERO_ITEM CSL_CITATION {"citationID":"zZ325RTp","properties":{"formattedCitation":"[1]","plainCitation":"[1]","noteIndex":0},"citationItems":[{"id":209,"uris":["http://zotero.org/groups/2253006/items/8LJ7LVGX"],"uri":["http://zotero.org/groups/2253006/items/8LJ7LVGX"],"itemData":{"id":209,"type":"report","title":"NIST Big Data Interoperability Framework (BDIF): Volume 1, Definitions","publisher":"National Institute of Standards and Technology","publisher-place":"Gaithersburg, MD","genre":"NIST Pubs","source":"Crossref","event-place":"Gaithersburg, MD","abstract":"Big Data is a term used to describe the large amount of data in the networked, digitized, sensor-laden, information-driven world. The growth of data is outpacing scientific and technological advances in data analytics. Opportunities exist with Big Data to address the volume, velocity and variety of data through new scalable architectures.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1, contains a definition of Big Data and related terms necessary to lay the groundwork for discussions surrounding Big Data.","URL":"https://doi.org/10.6028/NIST.SP.1500-1r1","number":"NIST SP 1500-1 VERSION 2","shortTitle":"NIST Big Data Interoperability Framework, Vol. 1, Version 2","language":"en","author":[{"family":"Chang (Ed)","given":"Wo L"},{"family":"Grady (Ed)","given":"Nancy"},{"family":"for NIST Big Data public working group (PWG)","given":""}],"issued":{"date-parts":[["2018",6]]},"accessed":{"date-parts":[["2018",11,3]]}}}],"schema":"https://github.com/citation-style-language/schema/raw/master/csl-citation.json"}</w:instrText>
      </w:r>
      <w:r w:rsidR="00BA1945">
        <w:fldChar w:fldCharType="separate"/>
      </w:r>
      <w:bookmarkStart w:id="3" w:name="__Fieldmark__1094_4095494426"/>
      <w:r>
        <w:t>[1]</w:t>
      </w:r>
      <w:r w:rsidR="00BA1945">
        <w:fldChar w:fldCharType="end"/>
      </w:r>
      <w:bookmarkEnd w:id="3"/>
      <w:r>
        <w:t xml:space="preserve"> </w:t>
      </w:r>
    </w:p>
    <w:p w:rsidR="00D72613" w:rsidRDefault="00D77F14">
      <w:pPr>
        <w:pStyle w:val="BDTextBulletList"/>
        <w:numPr>
          <w:ilvl w:val="0"/>
          <w:numId w:val="2"/>
        </w:numPr>
      </w:pPr>
      <w:r>
        <w:t xml:space="preserve">Volume 2, Taxonomies </w:t>
      </w:r>
      <w:r w:rsidR="00BA1945">
        <w:fldChar w:fldCharType="begin"/>
      </w:r>
      <w:r>
        <w:instrText>ADDIN ZOTERO_ITEM CSL_CITATION {"citationID":"tGrvs2L2","properties":{"formattedCitation":"[2]","plainCitation":"[2]","noteIndex":0},"citationItems":[{"id":196,"uris":["http://zotero.org/groups/2253006/items/L8KEI9TL"],"uri":["http://zotero.org/groups/2253006/items/L8KEI9TL"],"itemData":{"id":196,"type":"report","title":"NIST Big Data Interoperability Framework (BDIF): Volume 2, Big Data taxonomies","publisher":"National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2, contains the Big Data taxonomies developed by the NBD-PWG. These taxonomies organize the reference architecture components, fabrics, and other topics to lay the groundwork for discussions surrounding Big Data.","URL":"https://doi.org/10.6028/NIST.SP.1500-9","number":"NIST SP 1500-9 VERSION 2","shortTitle":"NIST Big Data Interoperability Framework, Vol. 8, Version 2","language":"en","author":[{"family":"Chang (Ed)","given":"Wo L"},{"family":"Grady (Ed)","given":"Nancy"},{"family":"for NIST Big Data public working group (PWG)","given":""}],"issued":{"date-parts":[["2018",6]]},"accessed":{"date-parts":[["2018",11,3]]}}}],"schema":"https://github.com/citation-style-language/schema/raw/master/csl-citation.json"}</w:instrText>
      </w:r>
      <w:r w:rsidR="00BA1945">
        <w:fldChar w:fldCharType="separate"/>
      </w:r>
      <w:bookmarkStart w:id="4" w:name="__Fieldmark__1101_4095494426"/>
      <w:r>
        <w:t>[2]</w:t>
      </w:r>
      <w:r w:rsidR="00BA1945">
        <w:fldChar w:fldCharType="end"/>
      </w:r>
      <w:bookmarkEnd w:id="4"/>
    </w:p>
    <w:p w:rsidR="00D72613" w:rsidRDefault="00D77F14">
      <w:pPr>
        <w:pStyle w:val="BDTextBulletList"/>
        <w:numPr>
          <w:ilvl w:val="0"/>
          <w:numId w:val="2"/>
        </w:numPr>
      </w:pPr>
      <w:r>
        <w:t xml:space="preserve">Volume 3, Use Cases and General Requirements </w:t>
      </w:r>
      <w:r w:rsidR="00BA1945">
        <w:fldChar w:fldCharType="begin"/>
      </w:r>
      <w:r>
        <w:instrText>ADDIN ZOTERO_ITEM CSL_CITATION {"citationID":"HGHKk3vS","properties":{"formattedCitation":"[3]","plainCitation":"[3]","noteIndex":0},"citationItems":[{"id":143,"uris":["http://zotero.org/groups/2253006/items/SGZV6UDX"],"uri":["http://zotero.org/groups/2253006/items/SGZV6UDX"],"itemData":{"id":143,"type":"report","title":"NIST Big Data Interoperability Framework (BDIF): Volume 3, Use cases and general requirements","publisher":"National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3, contains the original 51 Version 1 use cases gathered by the NBD-PWG Use Cases and Requirements Subgroup and the requirements generated from those use cases. The use cases are presented in their original and summarized form. Requirements, or challenges, were extracted from each use case, and then summarized over all the use cases. These generalized requirements were used in the development of the NIST Big Data Reference Architecture (NBDRA), which is presented in Volume 6. Currently, the subgroup is accepting additional use case submissions using the more detailed Use Case Template 2. The Use Case Template 2 and the two Version 2 use cases collected to date are presented and summarized in this volume.","URL":"https://doi.org/10.6028/NIST.SP.1500-3r1","number":"NIST SP 1500-3r1 VERSION 2","shortTitle":"NIST Big Data Interoperability Framework, Vol. 3, Version 2","language":"en","author":[{"family":"Chang (Ed)","given":"Wo L"},{"family":"Fox (Ed)","given":"Geoffrey"},{"family":"for NIST Big Data public working group (PWG)","given":""}],"issued":{"date-parts":[["2018",6]]},"accessed":{"date-parts":[["2018",11,3]]}}}],"schema":"https://github.com/citation-style-language/schema/raw/master/csl-citation.json"}</w:instrText>
      </w:r>
      <w:r w:rsidR="00BA1945">
        <w:fldChar w:fldCharType="separate"/>
      </w:r>
      <w:bookmarkStart w:id="5" w:name="__Fieldmark__1107_4095494426"/>
      <w:r>
        <w:t>[3]</w:t>
      </w:r>
      <w:r w:rsidR="00BA1945">
        <w:fldChar w:fldCharType="end"/>
      </w:r>
      <w:bookmarkEnd w:id="5"/>
    </w:p>
    <w:p w:rsidR="00D72613" w:rsidRDefault="00D77F14">
      <w:pPr>
        <w:pStyle w:val="BDTextBulletList"/>
        <w:numPr>
          <w:ilvl w:val="0"/>
          <w:numId w:val="2"/>
        </w:numPr>
      </w:pPr>
      <w:r>
        <w:t xml:space="preserve">Volume 4, Security and Privacy </w:t>
      </w:r>
      <w:r w:rsidR="00BA1945">
        <w:fldChar w:fldCharType="begin"/>
      </w:r>
      <w:r>
        <w:instrText>ADDIN ZOTERO_ITEM CSL_CITATION {"citationID":"jiMuOFgL","properties":{"formattedCitation":"[4]","plainCitation":"[4]","noteIndex":0},"citationItems":[{"id":198,"uris":["http://zotero.org/groups/2253006/items/HEMKLJNR"],"uri":["http://zotero.org/groups/2253006/items/HEMKLJNR"],"itemData":{"id":198,"type":"report","title":"NIST Big Data Interoperability Framework (BDIF): Volume 4, Security and privacy","publisher":"National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4, contains an exploration of security and privacy topics with respect to Big Data. The volume considers new aspects of security and privacy with respect to Big Data, reviews security and privacy use cases, proposes security and privacy taxonomies, presents details of the Security and Privacy Fabric of the NIST Big Data Reference Architecture (NBDRA), and begins mapping the security and privacy use cases to the NBDRA.","URL":"https://doi.org/10.6028/NIST.SP.1500-4r1","number":"NIST SP 1500-4 VERSION 2","shortTitle":"NIST Big Data Interoperability Framework, Vol. 4, Version 2","language":"en","author":[{"family":"Chang (Ed)","given":"Wo L"},{"family":"Roy (Ed)","given":"Arnab"},{"family":"Underwood (Ed)","given":"Mark"},{"family":"for NIST Big Data public working group (PWG)","given":""}],"issued":{"date-parts":[["2018",6]]},"accessed":{"date-parts":[["2018",11,3]]}}}],"schema":"https://github.com/citation-style-language/schema/raw/master/csl-citation.json"}</w:instrText>
      </w:r>
      <w:r w:rsidR="00BA1945">
        <w:fldChar w:fldCharType="separate"/>
      </w:r>
      <w:bookmarkStart w:id="6" w:name="__Fieldmark__1113_4095494426"/>
      <w:r>
        <w:t>[4]</w:t>
      </w:r>
      <w:r w:rsidR="00BA1945">
        <w:fldChar w:fldCharType="end"/>
      </w:r>
      <w:bookmarkEnd w:id="6"/>
      <w:r>
        <w:t xml:space="preserve"> </w:t>
      </w:r>
    </w:p>
    <w:p w:rsidR="00D72613" w:rsidRDefault="00D77F14">
      <w:pPr>
        <w:pStyle w:val="BDTextBulletList"/>
        <w:numPr>
          <w:ilvl w:val="0"/>
          <w:numId w:val="2"/>
        </w:numPr>
      </w:pPr>
      <w:r>
        <w:t xml:space="preserve">Volume 5, Architectures White Paper Survey </w:t>
      </w:r>
      <w:r w:rsidR="00BA1945">
        <w:fldChar w:fldCharType="begin"/>
      </w:r>
      <w:r>
        <w:instrText>ADDIN ZOTERO_ITEM CSL_CITATION {"citationID":"hc9SGR7j","properties":{"formattedCitation":"[5]","plainCitation":"[5]","noteIndex":0},"citationItems":[{"id":144,"uris":["http://zotero.org/groups/2253006/items/W9XUL2YC"],"uri":["http://zotero.org/groups/2253006/items/W9XUL2YC"],"itemData":{"id":144,"type":"report","title":"NIST Big Data Interoperability Framework (BDIF): Volume 5, Architectures white paper survey","publisher":"National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5, presents the results of the reference architecture survey. The reviewed reference architectures are described in detail, followed by a summary of the reference architecture comparison.","URL":"http://dx.doi.org/10.6028/NIST. SP.1500- 5","number":"NIST SP 1500-5 VERSION 1","shortTitle":"NIST Big Data Interoperability Framework. Vol. 5, Version 1","language":"en","author":[{"family":"Chang (Ed)","given":"Wo L"},{"family":"Levin (Ed)","given":"Orit"},{"family":"Krapohl (Ed)","given":"Donald"},{"family":"Ketner (Ed)","given":"James"},{"family":"Bhandarkar (Ed)","given":"Milind"},{"family":"for NIST Big Data public working group (PWG)","given":""}],"issued":{"date-parts":[["2018",6]]},"accessed":{"date-parts":[["2018",11,3]]}}}],"schema":"https://github.com/citation-style-language/schema/raw/master/csl-citation.json"}</w:instrText>
      </w:r>
      <w:r w:rsidR="00BA1945">
        <w:fldChar w:fldCharType="separate"/>
      </w:r>
      <w:bookmarkStart w:id="7" w:name="__Fieldmark__1120_4095494426"/>
      <w:r>
        <w:t>[5]</w:t>
      </w:r>
      <w:r w:rsidR="00BA1945">
        <w:fldChar w:fldCharType="end"/>
      </w:r>
      <w:bookmarkEnd w:id="7"/>
      <w:r>
        <w:t xml:space="preserve"> </w:t>
      </w:r>
    </w:p>
    <w:p w:rsidR="00D72613" w:rsidRDefault="00D77F14">
      <w:pPr>
        <w:pStyle w:val="BDTextBulletList"/>
        <w:numPr>
          <w:ilvl w:val="0"/>
          <w:numId w:val="2"/>
        </w:numPr>
      </w:pPr>
      <w:r>
        <w:t xml:space="preserve">Volume 6, Reference Architecture </w:t>
      </w:r>
      <w:r w:rsidR="00BA1945">
        <w:fldChar w:fldCharType="begin"/>
      </w:r>
      <w:r>
        <w:instrText>ADDIN ZOTERO_ITEM CSL_CITATION {"citationID":"oqvXox4p","properties":{"formattedCitation":"[6]","plainCitation":"[6]","noteIndex":0},"citationItems":[{"id":197,"uris":["http://zotero.org/groups/2253006/items/QVGCZLEI"],"uri":["http://zotero.org/groups/2253006/items/QVGCZLEI"],"itemData":{"id":197,"type":"report","title":"NIST Big Data Interoperability Framework (BDIF): Volume 6, Reference architecture","publisher":"National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6, summarizes the work performed by the NBD-PWG to characterize Big Data from an architecture perspective, presents the NIST Big Data Reference Architecture (NBDRA) conceptual model, discusses the roles and fabrics of the NBDRA, presents an activities view of the NBDRA to describe the activities performed by the roles, and presents a functional component view of the NBDRA containing the classes of functional components that carry out the activities.","URL":"https://doi.org/10.6028/NIST.SP.1500-6r1","number":"NIST SP 1500-6 VERSION 2","shortTitle":"NIST Big Data Interoperability Framework, Vol. 6, Version 2","language":"en","author":[{"family":"Chang (Ed)","given":"Wo L"},{"family":"Boyd (Ed)","given":"David"},{"family":"for NIST Big Data public working group (PWG)","given":""}],"issued":{"date-parts":[["2018",6]]},"accessed":{"date-parts":[["2018",11,3]]}}}],"schema":"https://github.com/citation-style-language/schema/raw/master/csl-citation.json"}</w:instrText>
      </w:r>
      <w:r w:rsidR="00BA1945">
        <w:fldChar w:fldCharType="separate"/>
      </w:r>
      <w:bookmarkStart w:id="8" w:name="__Fieldmark__1127_4095494426"/>
      <w:r>
        <w:t>[6]</w:t>
      </w:r>
      <w:r w:rsidR="00BA1945">
        <w:fldChar w:fldCharType="end"/>
      </w:r>
      <w:bookmarkEnd w:id="8"/>
      <w:r>
        <w:t xml:space="preserve"> </w:t>
      </w:r>
    </w:p>
    <w:p w:rsidR="00D72613" w:rsidRDefault="00D77F14">
      <w:pPr>
        <w:pStyle w:val="BDTextBulletList"/>
        <w:numPr>
          <w:ilvl w:val="0"/>
          <w:numId w:val="2"/>
        </w:numPr>
      </w:pPr>
      <w:r>
        <w:t>Volume 7, Standards Roadmap (this volume)</w:t>
      </w:r>
    </w:p>
    <w:p w:rsidR="00D72613" w:rsidRDefault="00D77F14">
      <w:pPr>
        <w:pStyle w:val="BDTextBulletList"/>
        <w:numPr>
          <w:ilvl w:val="0"/>
          <w:numId w:val="2"/>
        </w:numPr>
      </w:pPr>
      <w:r>
        <w:t xml:space="preserve">Volume 8, Reference Architecture Interfaces </w:t>
      </w:r>
      <w:r w:rsidR="00BA1945">
        <w:fldChar w:fldCharType="begin"/>
      </w:r>
      <w:r>
        <w:instrText>ADDIN ZOTERO_ITEM CSL_CITATION {"citationID":"9ZgkMlAr","properties":{"formattedCitation":"[7]","plainCitation":"[7]","noteIndex":0},"citationItems":[{"id":199,"uris":["http://zotero.org/groups/2253006/items/9DSVI359"],"uri":["http://zotero.org/groups/2253006/items/9DSVI359"],"itemData":{"id":199,"type":"report","title":"NIST Big Data Interoperability Framework (BDIF): Volume 8, Reference Architecture Interfaces","publisher":"National Institute of Standards and Technology","publisher-place":"Gaithersburg, MD","source":"Crossref","event-place":"Gaithersburg, MD","URL":"https://doi.org/10.6028/NIST.SP.1500-9","number":"NIST SP 1500-2 VERSION 2","shortTitle":"NIST Big Data Interoperability Framework, Vol. 8, Version 2","language":"en","author":[{"family":"Chang (Ed)","given":"Wo L"},{"family":"Laszewski (Ed)","given":"Gregor","non-dropping-particle":"von"},{"family":"for NIST Big Data public working group (PWG)","given":""}],"issued":{"date-parts":[["2018",6]]},"accessed":{"date-parts":[["2018",11,3]]}}}],"schema":"https://github.com/citation-style-language/schema/raw/master/csl-citation.json"}</w:instrText>
      </w:r>
      <w:r w:rsidR="00BA1945">
        <w:fldChar w:fldCharType="separate"/>
      </w:r>
      <w:bookmarkStart w:id="9" w:name="__Fieldmark__1137_4095494426"/>
      <w:r>
        <w:t>[7]</w:t>
      </w:r>
      <w:r w:rsidR="00BA1945">
        <w:fldChar w:fldCharType="end"/>
      </w:r>
      <w:bookmarkEnd w:id="9"/>
    </w:p>
    <w:p w:rsidR="00D72613" w:rsidRDefault="00D77F14">
      <w:pPr>
        <w:pStyle w:val="BDTextBulletList"/>
        <w:numPr>
          <w:ilvl w:val="0"/>
          <w:numId w:val="2"/>
        </w:numPr>
      </w:pPr>
      <w:r>
        <w:t xml:space="preserve">Volume 9, Adoption and Modernization </w:t>
      </w:r>
      <w:r w:rsidR="00BA1945">
        <w:fldChar w:fldCharType="begin"/>
      </w:r>
      <w:r>
        <w:instrText>ADDIN ZOTERO_ITEM CSL_CITATION {"citationID":"7ptu8dfX","properties":{"formattedCitation":"[8]","plainCitation":"[8]","noteIndex":0},"citationItems":[{"id":195,"uris":["http://zotero.org/groups/2253006/items/7ZMRJ799"],"uri":["http://zotero.org/groups/2253006/items/7ZMRJ799"],"itemData":{"id":195,"type":"report","title":"NIST Big Data Interoperability Framework (BDIF): Volume 9, Adoption and modernization","publisher":"National Institute of Standards and Technology","publisher-place":"Gaithersburg, MD","source":"Crossref","event-place":"Gaithersburg, MD","abstract":"The potential for organizations to capture value from Big Data improves every day as the pace of the Big Data revolution continues to increase, but the level of value captured by companies deploying Big Data initiatives has not been equivalent across all industries. Most companies are struggling to capture a small fraction of the available potential in Big Data initiatives. The healthcare and manufacturing industries, for example, have so far been less successful at taking advantage of data and analytics than other industries such as logistics and retail. Effective capture of value will likely require organizational investment in change management strategies that support transformation of the culture, and redesign of legacy processes.","URL":"https://doi.org/10.6028/NIST.SP.1500-10","number":"NIST SP 1500-10 VERSION 2","shortTitle":"NIST Big Data Interoperability Framework, Vol. 9, Version 2","language":"en","author":[{"family":"Chang (Ed)","given":"Wo L"},{"family":"Reinsch (Ed)","given":"Russell"},{"family":"for NIST Big Data public working group (PWG)","given":""}],"issued":{"date-parts":[["2018",6]]},"accessed":{"date-parts":[["2018",11,3]]}}}],"schema":"https://github.com/citation-style-language/schema/raw/master/csl-citation.json"}</w:instrText>
      </w:r>
      <w:r w:rsidR="00BA1945">
        <w:fldChar w:fldCharType="separate"/>
      </w:r>
      <w:bookmarkStart w:id="10" w:name="__Fieldmark__1144_4095494426"/>
      <w:r>
        <w:t>[8]</w:t>
      </w:r>
      <w:r w:rsidR="00BA1945">
        <w:fldChar w:fldCharType="end"/>
      </w:r>
      <w:bookmarkEnd w:id="10"/>
      <w:r>
        <w:t xml:space="preserve"> </w:t>
      </w:r>
    </w:p>
    <w:p w:rsidR="00D72613" w:rsidRDefault="00D77F14">
      <w:r>
        <w:rPr>
          <w:color w:val="000000"/>
        </w:rPr>
        <w:t xml:space="preserve">The </w:t>
      </w:r>
      <w:r>
        <w:rPr>
          <w:i/>
        </w:rPr>
        <w:t xml:space="preserve">NBDIF </w:t>
      </w:r>
      <w:r>
        <w:rPr>
          <w:color w:val="000000"/>
        </w:rPr>
        <w:t>was released in three versions, which correspond to the three development stages of the NBD-PWG work. The three stages aim to achieve the following with respect to the NIST Big Data Reference Architecture (NBDRA).</w:t>
      </w:r>
    </w:p>
    <w:p w:rsidR="00D72613" w:rsidRDefault="00D77F14">
      <w:pPr>
        <w:pStyle w:val="ListParagraph"/>
        <w:numPr>
          <w:ilvl w:val="0"/>
          <w:numId w:val="4"/>
        </w:numPr>
        <w:ind w:left="1440" w:hanging="1080"/>
        <w:rPr>
          <w:b/>
          <w:i/>
        </w:rPr>
      </w:pPr>
      <w:r>
        <w:t>Identify the high-level NBDRA key components, which are technology, infrastructure, and vendor agnostic;</w:t>
      </w:r>
    </w:p>
    <w:p w:rsidR="00D72613" w:rsidRDefault="00D77F14">
      <w:pPr>
        <w:pStyle w:val="ListParagraph"/>
        <w:numPr>
          <w:ilvl w:val="0"/>
          <w:numId w:val="4"/>
        </w:numPr>
        <w:ind w:left="1440" w:hanging="1080"/>
        <w:rPr>
          <w:b/>
          <w:i/>
        </w:rPr>
      </w:pPr>
      <w:r>
        <w:t>Define general interfaces between the NBDRA components; and</w:t>
      </w:r>
    </w:p>
    <w:p w:rsidR="00D72613" w:rsidRDefault="00D77F14">
      <w:pPr>
        <w:pStyle w:val="ListParagraph"/>
        <w:numPr>
          <w:ilvl w:val="0"/>
          <w:numId w:val="4"/>
        </w:numPr>
        <w:ind w:left="1440" w:hanging="1080"/>
        <w:rPr>
          <w:b/>
          <w:i/>
        </w:rPr>
        <w:sectPr w:rsidR="00D72613">
          <w:headerReference w:type="default" r:id="rId16"/>
          <w:footerReference w:type="default" r:id="rId17"/>
          <w:footnotePr>
            <w:numFmt w:val="lowerLetter"/>
          </w:footnotePr>
          <w:pgSz w:w="12240" w:h="15840"/>
          <w:pgMar w:top="1440" w:right="1440" w:bottom="1440" w:left="1440" w:header="720" w:footer="720" w:gutter="0"/>
          <w:lnNumType w:countBy="1" w:restart="continuous"/>
          <w:pgNumType w:fmt="lowerRoman"/>
          <w:cols w:space="720"/>
          <w:formProt w:val="0"/>
          <w:docGrid w:linePitch="360" w:charSpace="4096"/>
        </w:sectPr>
      </w:pPr>
      <w:r>
        <w:t xml:space="preserve">Validate the NBDRA by building Big Data general applications through the general interfaces. </w:t>
      </w:r>
    </w:p>
    <w:p w:rsidR="00D72613" w:rsidRDefault="00D77F14">
      <w:pPr>
        <w:pStyle w:val="Heading1"/>
        <w:numPr>
          <w:ilvl w:val="0"/>
          <w:numId w:val="18"/>
        </w:numPr>
      </w:pPr>
      <w:bookmarkStart w:id="11" w:name="_Toc1947483"/>
      <w:bookmarkStart w:id="12" w:name="_Toc427144513"/>
      <w:bookmarkStart w:id="13" w:name="_Toc478382761"/>
      <w:bookmarkStart w:id="14" w:name="_Toc469647517"/>
      <w:r>
        <w:lastRenderedPageBreak/>
        <w:t>Introduction</w:t>
      </w:r>
      <w:bookmarkEnd w:id="11"/>
      <w:bookmarkEnd w:id="12"/>
      <w:bookmarkEnd w:id="13"/>
      <w:bookmarkEnd w:id="14"/>
    </w:p>
    <w:p w:rsidR="00D72613" w:rsidRDefault="00D77F14">
      <w:pPr>
        <w:pStyle w:val="Heading2"/>
        <w:numPr>
          <w:ilvl w:val="1"/>
          <w:numId w:val="18"/>
        </w:numPr>
      </w:pPr>
      <w:bookmarkStart w:id="15" w:name="_Toc1947484"/>
      <w:bookmarkStart w:id="16" w:name="_Toc427144514"/>
      <w:bookmarkStart w:id="17" w:name="_Toc478382762"/>
      <w:bookmarkStart w:id="18" w:name="_Toc469647518"/>
      <w:r>
        <w:t>Background</w:t>
      </w:r>
      <w:bookmarkEnd w:id="15"/>
      <w:bookmarkEnd w:id="16"/>
      <w:bookmarkEnd w:id="17"/>
      <w:bookmarkEnd w:id="18"/>
    </w:p>
    <w:p w:rsidR="00D72613" w:rsidRDefault="00D77F14">
      <w:r>
        <w:t>There is broad agreement among commercial, academic, and government leaders about the remarkable potential of Big Data to spark innovation, fuel commerce, and drive progress. Big Data is the common term used to describe the deluge of data in today’s networked, digitized, sensor-laden, and information-driven world. The availability of vast data resources carries the potential to answer questions previously out of reach, including the following:</w:t>
      </w:r>
    </w:p>
    <w:p w:rsidR="00D72613" w:rsidRDefault="00D77F14">
      <w:pPr>
        <w:pStyle w:val="BDTextBulletList"/>
        <w:numPr>
          <w:ilvl w:val="0"/>
          <w:numId w:val="2"/>
        </w:numPr>
      </w:pPr>
      <w:r>
        <w:t xml:space="preserve">How can a potential pandemic reliably be detected early enough to intervene? </w:t>
      </w:r>
    </w:p>
    <w:p w:rsidR="00D72613" w:rsidRDefault="00D77F14">
      <w:pPr>
        <w:pStyle w:val="BDTextBulletList"/>
        <w:numPr>
          <w:ilvl w:val="0"/>
          <w:numId w:val="2"/>
        </w:numPr>
      </w:pPr>
      <w:r>
        <w:t xml:space="preserve">Can new materials with advanced properties be predicted before these materials have ever been synthesized? </w:t>
      </w:r>
    </w:p>
    <w:p w:rsidR="00D72613" w:rsidRDefault="00D77F14">
      <w:pPr>
        <w:pStyle w:val="BDTextBulletList"/>
        <w:numPr>
          <w:ilvl w:val="0"/>
          <w:numId w:val="2"/>
        </w:numPr>
      </w:pPr>
      <w:r>
        <w:t xml:space="preserve">How can the current advantage of the attacker over the defender in guarding against </w:t>
      </w:r>
      <w:proofErr w:type="spellStart"/>
      <w:r>
        <w:t>cybersecurity</w:t>
      </w:r>
      <w:proofErr w:type="spellEnd"/>
      <w:r>
        <w:t xml:space="preserve"> threats be reversed? </w:t>
      </w:r>
    </w:p>
    <w:p w:rsidR="00D72613" w:rsidRDefault="00D77F14">
      <w:r>
        <w:t xml:space="preserve">There is also broad agreement on the ability of Big Data to overwhelm traditional approaches. The growth rates for data volumes, speeds, and complexity are outpacing scientific and technological advances in data analytics, management, transport, and data user spheres. </w:t>
      </w:r>
    </w:p>
    <w:p w:rsidR="00D72613" w:rsidRDefault="00D77F14">
      <w:r>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rsidR="00D72613" w:rsidRDefault="00D77F14">
      <w:pPr>
        <w:pStyle w:val="BDTextBulletList"/>
        <w:numPr>
          <w:ilvl w:val="0"/>
          <w:numId w:val="2"/>
        </w:numPr>
      </w:pPr>
      <w:r>
        <w:t>How is Big Data defined?</w:t>
      </w:r>
    </w:p>
    <w:p w:rsidR="00D72613" w:rsidRDefault="00D77F14">
      <w:pPr>
        <w:pStyle w:val="BDTextBulletList"/>
        <w:numPr>
          <w:ilvl w:val="0"/>
          <w:numId w:val="2"/>
        </w:numPr>
      </w:pPr>
      <w:r>
        <w:t xml:space="preserve">What attributes define Big Data solutions? </w:t>
      </w:r>
    </w:p>
    <w:p w:rsidR="00D72613" w:rsidRDefault="00D77F14">
      <w:pPr>
        <w:pStyle w:val="BDTextBulletList"/>
        <w:numPr>
          <w:ilvl w:val="0"/>
          <w:numId w:val="2"/>
        </w:numPr>
      </w:pPr>
      <w:r>
        <w:t>What is new in Big Data?</w:t>
      </w:r>
    </w:p>
    <w:p w:rsidR="00D72613" w:rsidRDefault="00D77F14">
      <w:pPr>
        <w:pStyle w:val="BDTextBulletList"/>
        <w:numPr>
          <w:ilvl w:val="0"/>
          <w:numId w:val="2"/>
        </w:numPr>
      </w:pPr>
      <w:r>
        <w:t xml:space="preserve">What is the difference between Big Data and </w:t>
      </w:r>
      <w:r>
        <w:rPr>
          <w:i/>
        </w:rPr>
        <w:t>bigger data</w:t>
      </w:r>
      <w:r>
        <w:t xml:space="preserve"> that has been collected for years?</w:t>
      </w:r>
    </w:p>
    <w:p w:rsidR="00D72613" w:rsidRDefault="00D77F14">
      <w:pPr>
        <w:pStyle w:val="BDTextBulletList"/>
        <w:numPr>
          <w:ilvl w:val="0"/>
          <w:numId w:val="2"/>
        </w:numPr>
      </w:pPr>
      <w:r>
        <w:t xml:space="preserve">How is Big Data different from traditional data environments and related applications? </w:t>
      </w:r>
    </w:p>
    <w:p w:rsidR="00D72613" w:rsidRDefault="00D77F14">
      <w:pPr>
        <w:pStyle w:val="BDTextBulletList"/>
        <w:numPr>
          <w:ilvl w:val="0"/>
          <w:numId w:val="2"/>
        </w:numPr>
      </w:pPr>
      <w:r>
        <w:t xml:space="preserve">What are the essential characteristics of Big Data environments? </w:t>
      </w:r>
    </w:p>
    <w:p w:rsidR="00D72613" w:rsidRDefault="00D77F14">
      <w:pPr>
        <w:pStyle w:val="BDTextBulletList"/>
        <w:numPr>
          <w:ilvl w:val="0"/>
          <w:numId w:val="2"/>
        </w:numPr>
      </w:pPr>
      <w:r>
        <w:t xml:space="preserve">How do these environments integrate with currently deployed architectures? </w:t>
      </w:r>
    </w:p>
    <w:p w:rsidR="00D72613" w:rsidRDefault="00D77F14">
      <w:pPr>
        <w:pStyle w:val="BDTextBulletList"/>
        <w:numPr>
          <w:ilvl w:val="0"/>
          <w:numId w:val="2"/>
        </w:numPr>
      </w:pPr>
      <w:r>
        <w:t>What are the central scientific, technological, and standardization challenges that need to be addressed to accelerate the deployment of robust, secure Big Data solutions?</w:t>
      </w:r>
    </w:p>
    <w:p w:rsidR="00D72613" w:rsidRDefault="00D77F14">
      <w:r>
        <w:t>Within this context, on March 29, 2012, the White House announced the Big Data Research and Development Initiative. The initiative’s goals include helping to accelerate the pace of discovery in science and engineering, strengthening national security, and transforming teaching and learning by improving analysts’ ability to extract knowledge and insights from large and complex collections of digital data.</w:t>
      </w:r>
    </w:p>
    <w:p w:rsidR="00D72613" w:rsidRDefault="00D77F14">
      <w:r>
        <w:t xml:space="preserve">Six federal departments and their agencies announced more than $200 million in commitments spread across more than 80 projects, which aim to significantly improve the tools and techniques needed to access, organize, and draw conclusions from huge volumes of digital data. The initiative also challenged industry, research universities, and nonprofits to join with the federal government to make the most of the opportunities created by Big Data. </w:t>
      </w:r>
    </w:p>
    <w:p w:rsidR="00D72613" w:rsidRDefault="00D77F14">
      <w:r>
        <w:t xml:space="preserve">Motivated by the White House initiative and public suggestions, the National Institute of Standards and Technology (NIST) accepted the challenge to stimulate collaboration among industry professionals to further the secure and effective adoption of Big Data. </w:t>
      </w:r>
    </w:p>
    <w:p w:rsidR="00D72613" w:rsidRDefault="00D77F14">
      <w:r>
        <w:lastRenderedPageBreak/>
        <w:t xml:space="preserve">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w:t>
      </w:r>
      <w:proofErr w:type="gramStart"/>
      <w:r>
        <w:t>data</w:t>
      </w:r>
      <w:proofErr w:type="gramEnd"/>
      <w:r>
        <w:t xml:space="preserve"> usage, analytics, and technology infrastructure. In doing so, the roadmap would accelerate the adoption of the most secure and effective Big Data techniques and technology.</w:t>
      </w:r>
    </w:p>
    <w:p w:rsidR="00D72613" w:rsidRDefault="00D77F14">
      <w:r>
        <w:t xml:space="preserve">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 </w:t>
      </w:r>
    </w:p>
    <w:p w:rsidR="00D72613" w:rsidRDefault="00D77F14">
      <w:r>
        <w:t>On September 16, 2015, seven NBDIF</w:t>
      </w:r>
      <w:r>
        <w:rPr>
          <w:i/>
        </w:rPr>
        <w:t xml:space="preserve"> </w:t>
      </w:r>
      <w:r>
        <w:t>Version 1 volumes were published (</w:t>
      </w:r>
      <w:hyperlink r:id="rId18">
        <w:r>
          <w:rPr>
            <w:rStyle w:val="InternetLink"/>
          </w:rPr>
          <w:t>http://bigdatawg.nist.gov/V1_output_docs.php</w:t>
        </w:r>
      </w:hyperlink>
      <w:r>
        <w:t>), each of which addresses a specific key topic, resulting from the work of the NBD-PWG. The seven volumes are as follows:</w:t>
      </w:r>
    </w:p>
    <w:p w:rsidR="00D72613" w:rsidRDefault="00D77F14">
      <w:pPr>
        <w:pStyle w:val="BDTextBulletList"/>
        <w:numPr>
          <w:ilvl w:val="0"/>
          <w:numId w:val="2"/>
        </w:numPr>
      </w:pPr>
      <w:r>
        <w:t xml:space="preserve">Volume 1, Definitions </w:t>
      </w:r>
    </w:p>
    <w:p w:rsidR="00D72613" w:rsidRDefault="00D77F14">
      <w:pPr>
        <w:pStyle w:val="BDTextBulletList"/>
        <w:numPr>
          <w:ilvl w:val="0"/>
          <w:numId w:val="2"/>
        </w:numPr>
      </w:pPr>
      <w:r>
        <w:t xml:space="preserve">Volume 2, Taxonomies </w:t>
      </w:r>
    </w:p>
    <w:p w:rsidR="00D72613" w:rsidRDefault="00D77F14">
      <w:pPr>
        <w:pStyle w:val="BDTextBulletList"/>
        <w:numPr>
          <w:ilvl w:val="0"/>
          <w:numId w:val="2"/>
        </w:numPr>
      </w:pPr>
      <w:r>
        <w:t xml:space="preserve">Volume 3, Use Cases and General Requirements  </w:t>
      </w:r>
    </w:p>
    <w:p w:rsidR="00D72613" w:rsidRDefault="00D77F14">
      <w:pPr>
        <w:pStyle w:val="BDTextBulletList"/>
        <w:numPr>
          <w:ilvl w:val="0"/>
          <w:numId w:val="2"/>
        </w:numPr>
      </w:pPr>
      <w:r>
        <w:t xml:space="preserve">Volume 4, Security and Privacy </w:t>
      </w:r>
    </w:p>
    <w:p w:rsidR="00D72613" w:rsidRDefault="00D77F14">
      <w:pPr>
        <w:pStyle w:val="BDTextBulletList"/>
        <w:numPr>
          <w:ilvl w:val="0"/>
          <w:numId w:val="2"/>
        </w:numPr>
      </w:pPr>
      <w:r>
        <w:t xml:space="preserve">Volume 5, Architectures White Paper Survey </w:t>
      </w:r>
    </w:p>
    <w:p w:rsidR="00D72613" w:rsidRDefault="00D77F14">
      <w:pPr>
        <w:pStyle w:val="BDTextBulletList"/>
        <w:numPr>
          <w:ilvl w:val="0"/>
          <w:numId w:val="2"/>
        </w:numPr>
      </w:pPr>
      <w:r>
        <w:t xml:space="preserve">Volume 6, Reference Architecture </w:t>
      </w:r>
    </w:p>
    <w:p w:rsidR="00D72613" w:rsidRDefault="00D77F14">
      <w:pPr>
        <w:pStyle w:val="BDTextBulletList"/>
        <w:numPr>
          <w:ilvl w:val="0"/>
          <w:numId w:val="2"/>
        </w:numPr>
      </w:pPr>
      <w:r>
        <w:t xml:space="preserve">Volume 7, Standards Roadmap </w:t>
      </w:r>
    </w:p>
    <w:p w:rsidR="00D72613" w:rsidRDefault="00D77F14">
      <w:r>
        <w:t xml:space="preserve">Version 2 </w:t>
      </w:r>
      <w:proofErr w:type="gramStart"/>
      <w:r>
        <w:t>work</w:t>
      </w:r>
      <w:proofErr w:type="gramEnd"/>
      <w:r>
        <w:t xml:space="preserve"> focused on defining general interfaces between the NBDRA components, by aggregating low-level interactions into high-level general interfaces, and demonstrating how the NBDRA can be used. As a result of the Stage 2 work, the following two additional NBDIF volumes were developed.</w:t>
      </w:r>
    </w:p>
    <w:p w:rsidR="00D72613" w:rsidRDefault="00D77F14">
      <w:pPr>
        <w:pStyle w:val="BDTextBulletList"/>
        <w:numPr>
          <w:ilvl w:val="0"/>
          <w:numId w:val="2"/>
        </w:numPr>
      </w:pPr>
      <w:r>
        <w:t xml:space="preserve">Volume 8, Reference Architecture Interfaces </w:t>
      </w:r>
    </w:p>
    <w:p w:rsidR="00D72613" w:rsidRDefault="00D77F14">
      <w:pPr>
        <w:pStyle w:val="BDTextBulletList"/>
        <w:numPr>
          <w:ilvl w:val="0"/>
          <w:numId w:val="2"/>
        </w:numPr>
      </w:pPr>
      <w:r>
        <w:t xml:space="preserve">Volume 9, Adoption and Modernization  </w:t>
      </w:r>
    </w:p>
    <w:p w:rsidR="00D72613" w:rsidRDefault="00D77F14">
      <w:r>
        <w:t>Version 2 of the NBDIF volumes, resulting from Stage 2 work, can be downloaded from the NBD-PWG website (</w:t>
      </w:r>
      <w:hyperlink r:id="rId19">
        <w:r>
          <w:rPr>
            <w:rStyle w:val="InternetLink"/>
          </w:rPr>
          <w:t>https://bigdatawg.nist.gov/V2_output_docs.php</w:t>
        </w:r>
      </w:hyperlink>
      <w:r>
        <w:t xml:space="preserve">). The current effort documented in this volume reflects concepts developed within the rapidly evolving field of Big Data. </w:t>
      </w:r>
    </w:p>
    <w:p w:rsidR="00D72613" w:rsidRDefault="00D77F14">
      <w:pPr>
        <w:pStyle w:val="Heading2"/>
        <w:numPr>
          <w:ilvl w:val="1"/>
          <w:numId w:val="18"/>
        </w:numPr>
      </w:pPr>
      <w:bookmarkStart w:id="19" w:name="_Toc478382763"/>
      <w:bookmarkStart w:id="20" w:name="_Toc469647519"/>
      <w:bookmarkStart w:id="21" w:name="_Toc487541405"/>
      <w:bookmarkStart w:id="22" w:name="_Toc487541010"/>
      <w:bookmarkStart w:id="23" w:name="_Toc487540873"/>
      <w:bookmarkStart w:id="24" w:name="_Toc487538971"/>
      <w:bookmarkStart w:id="25" w:name="_Toc487541404"/>
      <w:bookmarkStart w:id="26" w:name="_Toc487541009"/>
      <w:bookmarkStart w:id="27" w:name="_Toc487540872"/>
      <w:bookmarkStart w:id="28" w:name="_Toc487538970"/>
      <w:bookmarkStart w:id="29" w:name="_Toc487541403"/>
      <w:bookmarkStart w:id="30" w:name="_Toc487541008"/>
      <w:bookmarkStart w:id="31" w:name="_Toc487540871"/>
      <w:bookmarkStart w:id="32" w:name="_Toc487538969"/>
      <w:bookmarkStart w:id="33" w:name="_Toc1947485"/>
      <w:bookmarkStart w:id="34" w:name="_Toc427144516"/>
      <w:bookmarkStart w:id="35" w:name="_Toc478382764"/>
      <w:bookmarkStart w:id="36" w:name="_Toc469647520"/>
      <w:bookmarkEnd w:id="19"/>
      <w:bookmarkEnd w:id="20"/>
      <w:bookmarkEnd w:id="21"/>
      <w:bookmarkEnd w:id="22"/>
      <w:bookmarkEnd w:id="23"/>
      <w:bookmarkEnd w:id="24"/>
      <w:bookmarkEnd w:id="25"/>
      <w:bookmarkEnd w:id="26"/>
      <w:bookmarkEnd w:id="27"/>
      <w:bookmarkEnd w:id="28"/>
      <w:bookmarkEnd w:id="29"/>
      <w:bookmarkEnd w:id="30"/>
      <w:bookmarkEnd w:id="31"/>
      <w:bookmarkEnd w:id="32"/>
      <w:r>
        <w:t>Scope and Objectives of the Standards Roadmap Subgroup</w:t>
      </w:r>
      <w:bookmarkEnd w:id="33"/>
      <w:bookmarkEnd w:id="34"/>
      <w:bookmarkEnd w:id="35"/>
      <w:bookmarkEnd w:id="36"/>
    </w:p>
    <w:p w:rsidR="00D72613" w:rsidRDefault="00D77F14">
      <w:r>
        <w:t xml:space="preserve">The NBD-PWG Standards Roadmap Subgroup focused on forming a community of interest from industry, academia, and government, with the goal of developing a standards roadmap. The Subgroup’s approach included the following: </w:t>
      </w:r>
    </w:p>
    <w:p w:rsidR="00D72613" w:rsidRDefault="00D77F14">
      <w:pPr>
        <w:pStyle w:val="BDTextBulletList"/>
        <w:numPr>
          <w:ilvl w:val="0"/>
          <w:numId w:val="15"/>
        </w:numPr>
      </w:pPr>
      <w:r>
        <w:t xml:space="preserve">Collaborate with the other four NBD-PWG subgroups; </w:t>
      </w:r>
    </w:p>
    <w:p w:rsidR="00D72613" w:rsidRDefault="00D77F14">
      <w:pPr>
        <w:pStyle w:val="BDTextBulletList"/>
        <w:numPr>
          <w:ilvl w:val="0"/>
          <w:numId w:val="15"/>
        </w:numPr>
      </w:pPr>
      <w:r>
        <w:t>Review products of the other four subgroups including taxonomies, use cases, general requirements, and reference architecture;</w:t>
      </w:r>
    </w:p>
    <w:p w:rsidR="00D72613" w:rsidRDefault="00D77F14">
      <w:pPr>
        <w:pStyle w:val="BDTextBulletList"/>
        <w:numPr>
          <w:ilvl w:val="0"/>
          <w:numId w:val="15"/>
        </w:numPr>
      </w:pPr>
      <w:r>
        <w:t xml:space="preserve">Gain an understanding of what standards are available or under development that may apply to Big Data; </w:t>
      </w:r>
    </w:p>
    <w:p w:rsidR="00D72613" w:rsidRDefault="00D77F14">
      <w:pPr>
        <w:pStyle w:val="BDTextBulletList"/>
        <w:numPr>
          <w:ilvl w:val="0"/>
          <w:numId w:val="15"/>
        </w:numPr>
      </w:pPr>
      <w:r>
        <w:t xml:space="preserve">Perform standards, gap analysis and document the findings; </w:t>
      </w:r>
    </w:p>
    <w:p w:rsidR="00D72613" w:rsidRDefault="00D77F14">
      <w:pPr>
        <w:pStyle w:val="BDTextBulletList"/>
        <w:numPr>
          <w:ilvl w:val="0"/>
          <w:numId w:val="15"/>
        </w:numPr>
      </w:pPr>
      <w:r>
        <w:lastRenderedPageBreak/>
        <w:t>Document vision and recommendations for future standards activities;</w:t>
      </w:r>
    </w:p>
    <w:p w:rsidR="00D72613" w:rsidRDefault="00D77F14">
      <w:pPr>
        <w:pStyle w:val="BDTextBulletList"/>
        <w:numPr>
          <w:ilvl w:val="0"/>
          <w:numId w:val="15"/>
        </w:numPr>
      </w:pPr>
      <w:r>
        <w:t>Identify possible barriers that may delay or prevent adoption of Big Data; and</w:t>
      </w:r>
    </w:p>
    <w:p w:rsidR="00D72613" w:rsidRDefault="00D77F14">
      <w:pPr>
        <w:pStyle w:val="BDTextBulletList"/>
        <w:numPr>
          <w:ilvl w:val="0"/>
          <w:numId w:val="15"/>
        </w:numPr>
      </w:pPr>
      <w:r>
        <w:t>Identify a few areas where new standards could have a significant impact.</w:t>
      </w:r>
    </w:p>
    <w:p w:rsidR="00D72613" w:rsidRDefault="00D77F14">
      <w:r>
        <w:t>The goals of the Subgroup will be realized throughout the three planned phases of the NBD-PWG work, as outlined in Section 1.1.</w:t>
      </w:r>
    </w:p>
    <w:p w:rsidR="00D72613" w:rsidRDefault="00D77F14">
      <w:r>
        <w:t xml:space="preserve">Within the multitude of standards applicable to data and information technology, the Subgroup focused on standards that: (1) apply to situations encountered in Big Data; (2) facilitate interfaces between NBDRA components (difference between Implementer [encoder] or User [decoder] may be nonexistent), (3) facilitate handling </w:t>
      </w:r>
      <w:r>
        <w:rPr>
          <w:i/>
        </w:rPr>
        <w:t>characteristics</w:t>
      </w:r>
      <w:r>
        <w:t xml:space="preserve">, and (4) represent a fundamental function. </w:t>
      </w:r>
      <w:r>
        <w:rPr>
          <w:bCs/>
        </w:rPr>
        <w:t>The aim is to enable data scientists to perform analytics processing for their given data sources without worrying about the underlying computing environment.</w:t>
      </w:r>
    </w:p>
    <w:p w:rsidR="00D72613" w:rsidRDefault="00D77F14">
      <w:pPr>
        <w:pStyle w:val="Heading2"/>
        <w:numPr>
          <w:ilvl w:val="1"/>
          <w:numId w:val="18"/>
        </w:numPr>
      </w:pPr>
      <w:bookmarkStart w:id="37" w:name="_Toc1947486"/>
      <w:bookmarkStart w:id="38" w:name="_Toc427144517"/>
      <w:bookmarkStart w:id="39" w:name="_Toc478382765"/>
      <w:bookmarkStart w:id="40" w:name="_Toc469647521"/>
      <w:r>
        <w:t>Report Production</w:t>
      </w:r>
      <w:bookmarkEnd w:id="37"/>
      <w:bookmarkEnd w:id="38"/>
      <w:bookmarkEnd w:id="39"/>
      <w:bookmarkEnd w:id="40"/>
    </w:p>
    <w:p w:rsidR="00D72613" w:rsidRDefault="00D77F14">
      <w:r>
        <w:t xml:space="preserve">The </w:t>
      </w:r>
      <w:r>
        <w:rPr>
          <w:i/>
        </w:rPr>
        <w:t>NBDIF: Volume 7, Standards Roadmap</w:t>
      </w:r>
      <w:r>
        <w:t xml:space="preserve"> is one of nine volumes, whose overall aims are to define and prioritize Big Data requirements, including interoperability, portability, reusability, extensibility, data usage, analytic techniques, and technology infrastructure to support secure and effective adoption of Big Data. The </w:t>
      </w:r>
      <w:r>
        <w:rPr>
          <w:i/>
        </w:rPr>
        <w:t>NBDIF: Volume 7, Standards Roadmap</w:t>
      </w:r>
      <w:r>
        <w:t xml:space="preserve"> is dedicated to</w:t>
      </w:r>
      <w:r>
        <w:rPr>
          <w:color w:val="000000"/>
        </w:rPr>
        <w:t xml:space="preserve"> developing a consensus vision with recommendations on how Big Data should move forward specifically in the area of standardization. </w:t>
      </w:r>
      <w:r>
        <w:t>In the first phase, the Subgroup focused on the identification of existing standards relating to Big Data and inspection of gaps in those standards. During the second phase, the Subgroup mapped standards to requirements identified by the NBD-PWG, mapped standards to use cases gathered by the NBD-PWG, and discussed possible pathways to address gaps in the standards.</w:t>
      </w:r>
    </w:p>
    <w:p w:rsidR="00D72613" w:rsidRDefault="00D77F14">
      <w:r>
        <w:t>To achieve technical and high-quality document content, this document will go through a public comments period along with NIST internal review.</w:t>
      </w:r>
    </w:p>
    <w:p w:rsidR="00D72613" w:rsidRDefault="00D77F14">
      <w:pPr>
        <w:pStyle w:val="Heading2"/>
        <w:numPr>
          <w:ilvl w:val="1"/>
          <w:numId w:val="3"/>
        </w:numPr>
      </w:pPr>
      <w:bookmarkStart w:id="41" w:name="_Toc1947487"/>
      <w:r>
        <w:t>Report Structure</w:t>
      </w:r>
      <w:bookmarkEnd w:id="41"/>
    </w:p>
    <w:p w:rsidR="00D72613" w:rsidRDefault="00D77F14">
      <w:r>
        <w:t>Following the introductory material presented in Section 1, the remainder of this document is organized as follows:</w:t>
      </w:r>
    </w:p>
    <w:p w:rsidR="00D72613" w:rsidRDefault="00D77F14">
      <w:pPr>
        <w:pStyle w:val="BDTextBulletList"/>
        <w:numPr>
          <w:ilvl w:val="0"/>
          <w:numId w:val="2"/>
        </w:numPr>
      </w:pPr>
      <w:r>
        <w:t>Section 2 summarizes the work developed by the other four subgroups and presents the mapping of standards to requirements and standards to use cases.</w:t>
      </w:r>
    </w:p>
    <w:p w:rsidR="00D72613" w:rsidRDefault="00D77F14">
      <w:pPr>
        <w:pStyle w:val="BDTextBulletList"/>
        <w:numPr>
          <w:ilvl w:val="0"/>
          <w:numId w:val="2"/>
        </w:numPr>
      </w:pPr>
      <w:r>
        <w:t>Section 3 reviews existing standards that may apply to Big Data, provides two different viewpoints for understanding the standards landscape, and considers the maturation of standards.</w:t>
      </w:r>
    </w:p>
    <w:p w:rsidR="00D72613" w:rsidRDefault="00D77F14">
      <w:pPr>
        <w:pStyle w:val="BDTextBulletList"/>
        <w:numPr>
          <w:ilvl w:val="0"/>
          <w:numId w:val="2"/>
        </w:numPr>
      </w:pPr>
      <w:r>
        <w:t xml:space="preserve">Section 4 presents current gaps in Big Data standards, and examines areas where the development of standards could have significant impact. </w:t>
      </w:r>
    </w:p>
    <w:p w:rsidR="00D72613" w:rsidRDefault="00D72613">
      <w:pPr>
        <w:pStyle w:val="BDTextBulletList"/>
        <w:rPr>
          <w:highlight w:val="yellow"/>
        </w:rPr>
        <w:sectPr w:rsidR="00D72613">
          <w:headerReference w:type="default" r:id="rId20"/>
          <w:footerReference w:type="default" r:id="rId21"/>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D72613" w:rsidRDefault="00D77F14">
      <w:pPr>
        <w:pStyle w:val="Heading1"/>
        <w:numPr>
          <w:ilvl w:val="0"/>
          <w:numId w:val="18"/>
        </w:numPr>
      </w:pPr>
      <w:bookmarkStart w:id="42" w:name="_Toc427144519"/>
      <w:bookmarkStart w:id="43" w:name="_Toc1947488"/>
      <w:bookmarkStart w:id="44" w:name="_Toc478382767"/>
      <w:bookmarkStart w:id="45" w:name="_Toc469647523"/>
      <w:r>
        <w:lastRenderedPageBreak/>
        <w:t xml:space="preserve">NBDIF </w:t>
      </w:r>
      <w:bookmarkEnd w:id="42"/>
      <w:r>
        <w:t>Ecosystem</w:t>
      </w:r>
      <w:bookmarkEnd w:id="43"/>
      <w:bookmarkEnd w:id="44"/>
      <w:bookmarkEnd w:id="45"/>
    </w:p>
    <w:p w:rsidR="00D72613" w:rsidRDefault="00D77F14">
      <w:r>
        <w:t xml:space="preserve">The exponential growth of data is already resulting in the development of new theories addressing topics from synchronization of data across large distributed computing environments, to addressing consistency in high-volume and high-velocity environments. The NBDIF is intended to represent the overall topic of Big Data, grouping the various aspects of the topic into high-level facets of the ecosystem. At the forefront of the construct, the NBD-PWG laid the groundwork for construction of </w:t>
      </w:r>
      <w:proofErr w:type="gramStart"/>
      <w:r>
        <w:t>a reference</w:t>
      </w:r>
      <w:proofErr w:type="gramEnd"/>
      <w:r>
        <w:t xml:space="preserve"> architecture. Development of </w:t>
      </w:r>
      <w:proofErr w:type="gramStart"/>
      <w:r>
        <w:t>a Big</w:t>
      </w:r>
      <w:proofErr w:type="gramEnd"/>
      <w:r>
        <w:t xml:space="preserve"> Data reference architecture involves a thorough understanding of current techniques, issues, concerns, and other topics. </w:t>
      </w:r>
    </w:p>
    <w:p w:rsidR="00D72613" w:rsidRDefault="00D77F14">
      <w:r>
        <w:t>To this end, the NBD-PWG collected use cases to gain an understanding of current applications of Big Data, conducted a survey of reference architectures to understand commonalities within Big Data architectures in use, developed a taxonomy to understand and organize the information collected, and reviewed existing Big Data-relevant technologies and trends. From the collected use cases and architecture survey information</w:t>
      </w:r>
      <w:r>
        <w:rPr>
          <w:rStyle w:val="FootnoteAnchor"/>
        </w:rPr>
        <w:footnoteReference w:id="2"/>
      </w:r>
      <w:r>
        <w:t xml:space="preserve">, the NBD-PWG created the NBDRA, which is a high-level conceptual model designed to serve as a tool to facilitate open discussion of the requirements, structures, and operations inherent in Big Data. These NBD-PWG activities and functional components were used as input during the development of the entire NIST Big Data Interoperability Framework. The remainder of Section 2 summarizes the NBD-PWG work contained in other NBDIF Volumes. </w:t>
      </w:r>
    </w:p>
    <w:p w:rsidR="00D72613" w:rsidRDefault="00D77F14">
      <w:pPr>
        <w:pStyle w:val="Heading2"/>
        <w:numPr>
          <w:ilvl w:val="1"/>
          <w:numId w:val="18"/>
        </w:numPr>
      </w:pPr>
      <w:bookmarkStart w:id="46" w:name="_Toc1947489"/>
      <w:bookmarkStart w:id="47" w:name="_Toc478382768"/>
      <w:bookmarkStart w:id="48" w:name="_Toc469647524"/>
      <w:r>
        <w:t>Definitions</w:t>
      </w:r>
      <w:bookmarkEnd w:id="46"/>
      <w:bookmarkEnd w:id="47"/>
      <w:bookmarkEnd w:id="48"/>
    </w:p>
    <w:p w:rsidR="00D72613" w:rsidRDefault="00D77F14">
      <w:r>
        <w:t xml:space="preserve">There are two fundamental concepts in the emerging discipline of Big Data that have been used to represent multiple concepts. These two concepts, Big Data and Data Science, are broken down into individual terms and concepts in the following subsections. As a basis for discussions of the NBDRA and related standards, associated terminology is defined in subsequent subsections. The </w:t>
      </w:r>
      <w:r>
        <w:rPr>
          <w:i/>
        </w:rPr>
        <w:t>NBDIF: Volume 1, Definitions</w:t>
      </w:r>
      <w:r>
        <w:t xml:space="preserve"> explores additional concepts and terminology surrounding Big Data. </w:t>
      </w:r>
    </w:p>
    <w:p w:rsidR="00D72613" w:rsidRDefault="00D77F14">
      <w:pPr>
        <w:pStyle w:val="Heading3"/>
        <w:numPr>
          <w:ilvl w:val="2"/>
          <w:numId w:val="18"/>
        </w:numPr>
      </w:pPr>
      <w:bookmarkStart w:id="49" w:name="_Toc1947490"/>
      <w:bookmarkStart w:id="50" w:name="_Toc478382770"/>
      <w:bookmarkStart w:id="51" w:name="_Toc469647527"/>
      <w:bookmarkStart w:id="52" w:name="_Toc478382769"/>
      <w:bookmarkStart w:id="53" w:name="_Toc469647526"/>
      <w:r>
        <w:t>Data Science Definitions</w:t>
      </w:r>
      <w:bookmarkEnd w:id="49"/>
      <w:bookmarkEnd w:id="50"/>
      <w:bookmarkEnd w:id="51"/>
    </w:p>
    <w:p w:rsidR="00D72613" w:rsidRDefault="00D77F14">
      <w:r>
        <w:t>In its purest form, data science is the fourth paradigm of science, following theory, experiment, and computational science. The fourth paradigm is a term coined by Dr. Jim Gray in 2007 to refer to the conduct of data analysis as an empirical science, learning directly from data itself. Data science as a paradigm would refer to the formulation of a hypothesis, the collection of the data—new or preexisting—to address the hypothesis, and the analytical confirmation or denial of the hypothesis (or the determination that additional information or study is needed.) As in any experimental science, the result could in fact be that the original hypothesis itself needs to be reformulated. The key concept is that data science is an empirical science, performing the scientific process directly on the data. Note that the hypothesis may be driven by a business need, or can be the restatement of a business need in terms of a technical hypothesis.</w:t>
      </w:r>
    </w:p>
    <w:p w:rsidR="00D72613" w:rsidRDefault="00D77F14">
      <w:pPr>
        <w:pStyle w:val="BDDefinitionEmphasis"/>
      </w:pPr>
      <w:r>
        <w:rPr>
          <w:b/>
        </w:rPr>
        <w:t xml:space="preserve">Data science </w:t>
      </w:r>
      <w:r>
        <w:t>is the extraction of useful knowledge directly from data through a process of discovery, or of hypothesis formulation and hypothesis testing.</w:t>
      </w:r>
    </w:p>
    <w:p w:rsidR="00D72613" w:rsidRDefault="00D77F14">
      <w:r>
        <w:lastRenderedPageBreak/>
        <w:t xml:space="preserve">While the above definition of the data science paradigm refers to learning directly from data, in the Big Data paradigm, this learning must now implicitly involve all steps in the data life cycle, with analytics being only a subset. Data science can be understood as the activities happening in the data layer of the system architecture to extract knowledge from the raw data. </w:t>
      </w:r>
    </w:p>
    <w:p w:rsidR="00D72613" w:rsidRDefault="00D77F14">
      <w:pPr>
        <w:pStyle w:val="BDDefinitionEmphasis"/>
      </w:pPr>
      <w:r>
        <w:t xml:space="preserve">The </w:t>
      </w:r>
      <w:r>
        <w:rPr>
          <w:b/>
        </w:rPr>
        <w:t>data life cycle</w:t>
      </w:r>
      <w:r>
        <w:t xml:space="preserve"> is the set of processes that transform raw data into actionable knowledge, which includes data collection, preparation, analytics, visualization, and access.</w:t>
      </w:r>
    </w:p>
    <w:p w:rsidR="00D72613" w:rsidRDefault="00D77F14">
      <w:r>
        <w:t>Traditionally, the term analytics has been used as one of the steps in the data life cycle of collection, preparation, analysis, and action.</w:t>
      </w:r>
    </w:p>
    <w:p w:rsidR="00D72613" w:rsidRDefault="00D77F14">
      <w:pPr>
        <w:pStyle w:val="BDDefinitionEmphasis"/>
      </w:pPr>
      <w:r>
        <w:rPr>
          <w:b/>
        </w:rPr>
        <w:t>Analytics</w:t>
      </w:r>
      <w:r>
        <w:t xml:space="preserve"> is the synthesis of knowledge from information.</w:t>
      </w:r>
    </w:p>
    <w:p w:rsidR="00D72613" w:rsidRDefault="00D77F14">
      <w:pPr>
        <w:pStyle w:val="Heading3"/>
        <w:numPr>
          <w:ilvl w:val="2"/>
          <w:numId w:val="18"/>
        </w:numPr>
      </w:pPr>
      <w:bookmarkStart w:id="54" w:name="_Toc1947491"/>
      <w:bookmarkStart w:id="55" w:name="_Toc427144520"/>
      <w:r>
        <w:t>Big Data Definitions</w:t>
      </w:r>
      <w:bookmarkEnd w:id="54"/>
    </w:p>
    <w:p w:rsidR="00D72613" w:rsidRDefault="00D77F14">
      <w:r>
        <w:t xml:space="preserve">Big Data refers to the inability of traditional data architectures to efficiently handle the new datasets. Characteristics of Big Data that force new architectures are </w:t>
      </w:r>
      <w:bookmarkStart w:id="56" w:name="volume"/>
      <w:r>
        <w:rPr>
          <w:b/>
          <w:i/>
        </w:rPr>
        <w:t>volume</w:t>
      </w:r>
      <w:bookmarkEnd w:id="56"/>
      <w:r>
        <w:t xml:space="preserve"> (i.e., the size of the dataset) and </w:t>
      </w:r>
      <w:bookmarkStart w:id="57" w:name="variety"/>
      <w:r>
        <w:rPr>
          <w:b/>
          <w:i/>
        </w:rPr>
        <w:t>variety</w:t>
      </w:r>
      <w:bookmarkEnd w:id="57"/>
      <w:r>
        <w:t xml:space="preserve"> (i.e., data from multiple repositories, domains, or types), and the data in motion characteristics of </w:t>
      </w:r>
      <w:bookmarkStart w:id="58" w:name="velocity"/>
      <w:r>
        <w:rPr>
          <w:b/>
          <w:i/>
        </w:rPr>
        <w:t>velocity</w:t>
      </w:r>
      <w:bookmarkEnd w:id="58"/>
      <w:r>
        <w:t xml:space="preserve"> (i.e., rate of flow) and </w:t>
      </w:r>
      <w:bookmarkStart w:id="59" w:name="variability"/>
      <w:r>
        <w:rPr>
          <w:b/>
          <w:i/>
        </w:rPr>
        <w:t>variability</w:t>
      </w:r>
      <w:bookmarkEnd w:id="59"/>
      <w:r>
        <w:t xml:space="preserve"> (i.e., the change in other characteristics). These characteristics—volume, variety, velocity, and variability—are known colloquially as the Vs of Big Data and are further discussed in the </w:t>
      </w:r>
      <w:r>
        <w:rPr>
          <w:i/>
        </w:rPr>
        <w:t>NBDIF: Volume 1, Definitions</w:t>
      </w:r>
      <w:r>
        <w:t xml:space="preserve">. </w:t>
      </w:r>
    </w:p>
    <w:p w:rsidR="00D72613" w:rsidRDefault="00D77F14">
      <w:r>
        <w:t>Each of these characteristics influences the overall design of a Big Data system, resulting in different data system architectures or different data life cycle process orderings to achieve needed efficiencies. A number of other terms are also used, several of which refer to the analytics process instead of new Big Data characteristics. The following Big Data definitions have been used throughout the seven volumes of the NBDIF</w:t>
      </w:r>
      <w:r>
        <w:rPr>
          <w:i/>
        </w:rPr>
        <w:t xml:space="preserve"> </w:t>
      </w:r>
      <w:r>
        <w:t>and are fully described in</w:t>
      </w:r>
      <w:r>
        <w:rPr>
          <w:i/>
        </w:rPr>
        <w:t xml:space="preserve"> </w:t>
      </w:r>
      <w:r>
        <w:t>the</w:t>
      </w:r>
      <w:r>
        <w:rPr>
          <w:i/>
        </w:rPr>
        <w:t xml:space="preserve"> NBDIF: Volume 1, Definitions</w:t>
      </w:r>
      <w:r>
        <w:t xml:space="preserve">. </w:t>
      </w:r>
    </w:p>
    <w:p w:rsidR="00D72613" w:rsidRDefault="00D77F14">
      <w:pPr>
        <w:pStyle w:val="BDDefinitionEmphasis"/>
      </w:pPr>
      <w:r>
        <w:rPr>
          <w:b/>
        </w:rPr>
        <w:t xml:space="preserve">Big Data </w:t>
      </w:r>
      <w:r>
        <w:t>consists of extensive datasets</w:t>
      </w:r>
      <w:r>
        <w:rPr>
          <w:rFonts w:cs="Times New Roman"/>
        </w:rPr>
        <w:t>—</w:t>
      </w:r>
      <w:r>
        <w:t>primarily in the characteristics of volume, variety, velocity, and/or variability</w:t>
      </w:r>
      <w:r>
        <w:rPr>
          <w:rFonts w:cs="Times New Roman"/>
        </w:rPr>
        <w:t>—</w:t>
      </w:r>
      <w:r>
        <w:t>that require a scalable architecture for efficient storage, manipulation, and analysis.</w:t>
      </w:r>
    </w:p>
    <w:p w:rsidR="00D72613" w:rsidRDefault="00D77F14">
      <w:pPr>
        <w:pStyle w:val="BDDefinitionEmphasis"/>
      </w:pPr>
      <w:r>
        <w:t xml:space="preserve">The </w:t>
      </w:r>
      <w:r>
        <w:rPr>
          <w:b/>
        </w:rPr>
        <w:t>Big Data paradigm</w:t>
      </w:r>
      <w:r>
        <w:t xml:space="preserve"> consists of the distribution of data systems across horizontally coupled, independent resources to achieve the scalability needed for the efficient processing of extensive datasets.</w:t>
      </w:r>
    </w:p>
    <w:p w:rsidR="00D72613" w:rsidRDefault="00D77F14">
      <w:pPr>
        <w:pStyle w:val="BDDefinitionEmphasis"/>
      </w:pPr>
      <w:r>
        <w:rPr>
          <w:b/>
        </w:rPr>
        <w:t>Veracity</w:t>
      </w:r>
      <w:r>
        <w:t xml:space="preserve"> refers to accuracy of the data.</w:t>
      </w:r>
    </w:p>
    <w:p w:rsidR="00D72613" w:rsidRDefault="00D77F14">
      <w:pPr>
        <w:pStyle w:val="BDDefinitionEmphasis"/>
      </w:pPr>
      <w:r>
        <w:rPr>
          <w:b/>
        </w:rPr>
        <w:t>Value</w:t>
      </w:r>
      <w:r>
        <w:t xml:space="preserve"> refers to the inherent wealth, economic and social, embedded in any dataset.</w:t>
      </w:r>
    </w:p>
    <w:p w:rsidR="00D72613" w:rsidRDefault="00D77F14">
      <w:pPr>
        <w:pStyle w:val="BDDefinitionEmphasis"/>
      </w:pPr>
      <w:r>
        <w:rPr>
          <w:b/>
        </w:rPr>
        <w:t>Volatility</w:t>
      </w:r>
      <w:r>
        <w:t xml:space="preserve"> refers to the tendency for data structures to change over time.</w:t>
      </w:r>
    </w:p>
    <w:p w:rsidR="00D72613" w:rsidRDefault="00D77F14">
      <w:pPr>
        <w:pStyle w:val="BDDefinitionEmphasis"/>
      </w:pPr>
      <w:r>
        <w:rPr>
          <w:b/>
        </w:rPr>
        <w:t>Validity</w:t>
      </w:r>
      <w:r>
        <w:t xml:space="preserve"> refers to appropriateness of the data for its intended use</w:t>
      </w:r>
    </w:p>
    <w:p w:rsidR="00D72613" w:rsidRDefault="00D77F14">
      <w:r>
        <w:t xml:space="preserve">Like many terms that have come into common usage in the current information age, Big Data has many possible meanings depending on the context from which it is viewed. Big Data discussions are complicated by the lack of accepted definitions, taxonomies, and common reference views. The products of the NBD-PWG are designed to specifically address the lack of consistency. The NBD-PWG is aware that both technical and nontechnical audiences need to keep abreast of the rapid changes in the Big Data landscape as those changes can affect their ability to manage information in effective ways. </w:t>
      </w:r>
    </w:p>
    <w:p w:rsidR="00D72613" w:rsidRDefault="00D77F14">
      <w:r>
        <w:t xml:space="preserve">For each of these two unique audiences, the consumption of written, audio, or video information on Big Data is reliant on certain accepted definitions for terms. For nontechnical audiences, a method of expressing the Big Data aspects in terms of volume, variety and velocity, known as the </w:t>
      </w:r>
      <w:r>
        <w:rPr>
          <w:i/>
        </w:rPr>
        <w:t>Vs</w:t>
      </w:r>
      <w:r>
        <w:t xml:space="preserve">, became popular for its ability to frame the somewhat complex concepts of Big Data in simpler, more digestible ways. Similar to the </w:t>
      </w:r>
      <w:proofErr w:type="gramStart"/>
      <w:r>
        <w:t>who</w:t>
      </w:r>
      <w:proofErr w:type="gramEnd"/>
      <w:r>
        <w:t xml:space="preserve">, what, and where interrogatives used in journalism, the Vs represent checkboxes </w:t>
      </w:r>
      <w:r>
        <w:lastRenderedPageBreak/>
        <w:t xml:space="preserve">for listing the main elements required for narrative storytelling about Big Data. While not precise from a terminology standpoint, they do serve to motivate discussions that can be analyzed more closely in other settings such as those involving technical audiences requiring language which more closely corresponds to the complete corpus of terminology used in the field of study. </w:t>
      </w:r>
    </w:p>
    <w:p w:rsidR="00D72613" w:rsidRDefault="00D77F14">
      <w:r>
        <w:t xml:space="preserve">Tested against the corpus of use, a definition of Big Data can be constructed by considering the essential technical characteristics in the field of study. These characteristics tend to cluster into the following five distinct segments: </w:t>
      </w:r>
    </w:p>
    <w:p w:rsidR="00D72613" w:rsidRDefault="00D77F14">
      <w:pPr>
        <w:pStyle w:val="BDTextNumberedlist0"/>
        <w:numPr>
          <w:ilvl w:val="0"/>
          <w:numId w:val="17"/>
        </w:numPr>
      </w:pPr>
      <w:r>
        <w:t>Irregular or heterogeneous data structures, their navigation, query, and data-typing (aka, variety);</w:t>
      </w:r>
    </w:p>
    <w:p w:rsidR="00D72613" w:rsidRDefault="00D77F14">
      <w:pPr>
        <w:pStyle w:val="BDTextNumberedlist0"/>
        <w:numPr>
          <w:ilvl w:val="0"/>
          <w:numId w:val="17"/>
        </w:numPr>
      </w:pPr>
      <w:r>
        <w:t xml:space="preserve">The need for computation and storage parallelism and its management during processing of large datasets (aka, volume); </w:t>
      </w:r>
    </w:p>
    <w:p w:rsidR="00D72613" w:rsidRDefault="00D77F14">
      <w:pPr>
        <w:pStyle w:val="BDTextNumberedlist0"/>
        <w:numPr>
          <w:ilvl w:val="0"/>
          <w:numId w:val="17"/>
        </w:numPr>
      </w:pPr>
      <w:r>
        <w:t xml:space="preserve">Descriptive data and self-inquiry about objects for real-time decision making (aka, validity/veracity); </w:t>
      </w:r>
    </w:p>
    <w:p w:rsidR="00D72613" w:rsidRDefault="00D77F14">
      <w:pPr>
        <w:pStyle w:val="BDTextNumberedlist0"/>
        <w:numPr>
          <w:ilvl w:val="0"/>
          <w:numId w:val="17"/>
        </w:numPr>
      </w:pPr>
      <w:r>
        <w:t xml:space="preserve">The rate of arrival of the data (aka, velocity); and </w:t>
      </w:r>
    </w:p>
    <w:p w:rsidR="00D72613" w:rsidRDefault="00D77F14">
      <w:pPr>
        <w:pStyle w:val="BDTextNumberedlist0"/>
        <w:numPr>
          <w:ilvl w:val="0"/>
          <w:numId w:val="17"/>
        </w:numPr>
      </w:pPr>
      <w:r>
        <w:t xml:space="preserve">Presentation and aggregation of such datasets (i.e., visualization) (Frank </w:t>
      </w:r>
      <w:proofErr w:type="spellStart"/>
      <w:r>
        <w:t>Farance</w:t>
      </w:r>
      <w:proofErr w:type="spellEnd"/>
      <w:r>
        <w:t xml:space="preserve">, personal communication, 2016) </w:t>
      </w:r>
    </w:p>
    <w:p w:rsidR="00D72613" w:rsidRDefault="00D77F14">
      <w:r>
        <w:t xml:space="preserve">With respect to computation parallelism, issues concern the unit of processing (e.g., thread, statement, block, process, and node), contention methods for shared access, and begin-suspend-resume-completion-termination processing. </w:t>
      </w:r>
    </w:p>
    <w:p w:rsidR="00D72613" w:rsidRDefault="00D77F14">
      <w:r>
        <w:t xml:space="preserve">Descriptive data is also known as metadata. Self-inquiry is often referred to as reflection or introspection in some programming paradigms. </w:t>
      </w:r>
    </w:p>
    <w:p w:rsidR="00D72613" w:rsidRDefault="00D77F14">
      <w:r>
        <w:t xml:space="preserve">With respect to visualization, visual limitations concern how much information a human can usefully process on a single display screen or sheet of paper. For example, the presentation of a connection graph of 500 nodes might require more than 20 rows and columns, along with the connections or relationships among each of the pairs. Typically, this is too much for a human to comprehend in a useful way. Big Data presentation concerns itself with reformulating the information in a way that makes the data easier for humans to consume. </w:t>
      </w:r>
    </w:p>
    <w:p w:rsidR="00D72613" w:rsidRDefault="00D77F14">
      <w:r>
        <w:t>It is also important to note that Big Data is not necessarily about a large amount of data because many of these concerns can arise when dealing with smaller, less than gigabyte datasets. Big Data concerns typically arise in processing large amounts of data because some or all of the four main characteristics (irregularity, parallelism, real-time metadata, presentation / visualization) are unavoidable in such large datasets.</w:t>
      </w:r>
    </w:p>
    <w:p w:rsidR="00D72613" w:rsidRDefault="00D77F14">
      <w:pPr>
        <w:pStyle w:val="Heading3"/>
        <w:numPr>
          <w:ilvl w:val="2"/>
          <w:numId w:val="18"/>
        </w:numPr>
      </w:pPr>
      <w:bookmarkStart w:id="60" w:name="_Toc1947492"/>
      <w:r>
        <w:t>Additional Definitions</w:t>
      </w:r>
      <w:bookmarkEnd w:id="60"/>
      <w:r>
        <w:t xml:space="preserve"> </w:t>
      </w:r>
      <w:bookmarkEnd w:id="52"/>
      <w:bookmarkEnd w:id="53"/>
      <w:bookmarkEnd w:id="55"/>
    </w:p>
    <w:p w:rsidR="00D72613" w:rsidRDefault="00D77F14">
      <w:r>
        <w:t xml:space="preserve">As a result of analysis performed during work on this volume, the need arose for a modern definition of integration, as it would apply to Big Data in 2018. The term integration has often been used to refer to a broad range of activities or functions related to data processing. Those activities or functions can include application integration middleware (for business line communications processes), message queues, data integration, Application Programming Interfaces (APIs), or even systems integration or continuous integration (i.e., code versioning). While the NBD-PWG respects the importance of all of these activities, not all activities are within the scope of this Version 3 of the </w:t>
      </w:r>
      <w:r>
        <w:rPr>
          <w:i/>
        </w:rPr>
        <w:t>NBDIF: Volume 7, Standards Roadmap</w:t>
      </w:r>
      <w:r>
        <w:t xml:space="preserve">. </w:t>
      </w:r>
    </w:p>
    <w:p w:rsidR="00D72613" w:rsidRDefault="00D77F14">
      <w:r>
        <w:t xml:space="preserve">Within the scope of this document, a modern definition for integration can be thought of in terms of a structure for database coupling in the storage layer; extract, load, and transform (ELT) and extract, transform, load (ETL) in the compute layer; app integration and event updating in the app layer; and query processing in the presentation layer. </w:t>
      </w:r>
    </w:p>
    <w:p w:rsidR="00D72613" w:rsidRDefault="00D77F14">
      <w:r>
        <w:lastRenderedPageBreak/>
        <w:t xml:space="preserve">As of the publication date of this document, data integration is widely recognized as one of the primary elements required for leveraging Big Data environments </w:t>
      </w:r>
      <w:r w:rsidR="00BA1945">
        <w:fldChar w:fldCharType="begin"/>
      </w:r>
      <w:r>
        <w:instrText>ADDIN ZOTERO_ITEM CSL_CITATION {"citationID":"UljzoMgy","properties":{"formattedCitation":"[10]","plainCitation":"[10]","noteIndex":0},"citationItems":[{"id":390,"uris":["http://zotero.org/groups/2253006/items/X3GZI28G"],"uri":["http://zotero.org/groups/2253006/items/X3GZI28G"],"itemData":{"id":390,"type":"report","title":"Data Lakes: Purposes, practices, patterns, and platforms","publisher":"TDWI","page":"42","source":"Zotero","URL":"https://info.talend.com/rs/talend/images/WP_EN_BD_TDWI_DataLakes.pdf","language":"en","author":[{"family":"Russom","given":"Philip"}]}}],"schema":"https://github.com/citation-style-language/schema/raw/master/csl-citation.json"}</w:instrText>
      </w:r>
      <w:r w:rsidR="00BA1945">
        <w:fldChar w:fldCharType="separate"/>
      </w:r>
      <w:bookmarkStart w:id="61" w:name="__Fieldmark__1825_4095494426"/>
      <w:r>
        <w:t>[10]</w:t>
      </w:r>
      <w:r w:rsidR="00BA1945">
        <w:fldChar w:fldCharType="end"/>
      </w:r>
      <w:bookmarkEnd w:id="61"/>
      <w:r>
        <w:t xml:space="preserve"> </w:t>
      </w:r>
      <w:r w:rsidR="00BA1945">
        <w:fldChar w:fldCharType="begin"/>
      </w:r>
      <w:r>
        <w:instrText>ADDIN ZOTERO_ITEM CSL_CITATION {"citationID":"1m1cb6lC","properties":{"formattedCitation":"[11]","plainCitation":"[11]","noteIndex":0},"citationItems":[{"id":414,"uris":["http://zotero.org/groups/2253006/items/9NMFM7XX"],"uri":["http://zotero.org/groups/2253006/items/9NMFM7XX"],"itemData":{"id":414,"type":"report","title":"Data Operations Report - DataOps Benchmarks &amp; Best Practices","abstract":"In this second-annual Definitive DataOps Report, we surveyed hundreds of data professionals to understand how they are building data teams, what those teams are focused on, and where the challenges lie.","URL":"https://www.nexla.com/definitive-data-operations-report-2018/","language":"en-US","author":[{"family":"NEXLA","given":""}],"issued":{"date-parts":[["2018"]]},"accessed":{"date-parts":[["2018",11,12]]}}}],"schema":"https://github.com/citation-style-language/schema/raw/master/csl-citation.json"}</w:instrText>
      </w:r>
      <w:r w:rsidR="00BA1945">
        <w:fldChar w:fldCharType="separate"/>
      </w:r>
      <w:bookmarkStart w:id="62" w:name="__Fieldmark__1830_4095494426"/>
      <w:r>
        <w:t>[11]</w:t>
      </w:r>
      <w:r w:rsidR="00BA1945">
        <w:fldChar w:fldCharType="end"/>
      </w:r>
      <w:bookmarkEnd w:id="62"/>
      <w:r>
        <w:t xml:space="preserve"> </w:t>
      </w:r>
      <w:r w:rsidR="00BA1945">
        <w:fldChar w:fldCharType="begin"/>
      </w:r>
      <w:r>
        <w:instrText>ADDIN ZOTERO_ITEM CSL_CITATION {"citationID":"jHlRlW8d","properties":{"formattedCitation":"[12]","plainCitation":"[12]","noteIndex":0},"citationItems":[{"id":420,"uris":["http://zotero.org/groups/2253006/items/ZCQMS7Z7"],"uri":["http://zotero.org/groups/2253006/items/ZCQMS7Z7"],"itemData":{"id":420,"type":"article-journal","title":"Research and standardisation in nanotechnology: evidence from Germany","container-title":"The Journal of Technology Transfer","page":"320-342","volume":"34","issue":"3","source":"Crossref","abstract":"Nanoscience and nanotechnology are science ﬁelds which are growing extremely dynamically. Germany occupies the top position in Europe and is only second to the US worldwide, which can be attributed to growing research promotion by the state. Based on a general conceptual framework on the role of different types of standards in the research process and technology life cycle, we argue that the market success of nanotechnology applications depends very much on the development of corresponding standards, which clarify not only terminology, measurement and testing methods, but also regulate safety and health aspects and specify interfaces. Other countries, European and international standardisation organisations have launched ﬁrst initiatives rather early. However, Germany was not able to translate its excellent starting position in nanotechnology research into a leading position in standardisation initiatives, which pave the way for future commercialisation of nanotechnology and also the basis for the next generation of research activities. Based on a survey among stakeholders of German nanotechnology research, we are able not only to provide a ﬁrst empirical validation of our conceptual model on the role of standards in the research process, but also to deﬁne the major problems at the interface between research and standardisation, and ﬁnally, to recommend possible options for their solution.","URL":"http://link.springer.com/10.1007/s10961-008-9089-8","DOI":"10.1007/s10961-008-9089-8","ISSN":"0892-9912, 1573-7047","shortTitle":"Research and standardisation in nanotechnology","language":"en","author":[{"family":"Blind","given":"Knut"},{"family":"Gauch","given":"Stephan"}],"issued":{"date-parts":[["2009",6]]},"accessed":{"date-parts":[["2018",11,12]]}}}],"schema":"https://github.com/citation-style-language/schema/raw/master/csl-citation.json"}</w:instrText>
      </w:r>
      <w:r w:rsidR="00BA1945">
        <w:fldChar w:fldCharType="separate"/>
      </w:r>
      <w:bookmarkStart w:id="63" w:name="__Fieldmark__1835_4095494426"/>
      <w:r>
        <w:t>[12]</w:t>
      </w:r>
      <w:r w:rsidR="00BA1945">
        <w:fldChar w:fldCharType="end"/>
      </w:r>
      <w:bookmarkEnd w:id="63"/>
      <w:r>
        <w:t xml:space="preserve"> </w:t>
      </w:r>
      <w:r w:rsidR="00BA1945">
        <w:fldChar w:fldCharType="begin"/>
      </w:r>
      <w:r>
        <w:instrText>ADDIN ZOTERO_ITEM CSL_CITATION {"citationID":"MJ5blNRY","properties":{"formattedCitation":"[13]","plainCitation":"[13]","noteIndex":0},"citationItems":[{"id":372,"uris":["http://zotero.org/groups/2253006/items/E9SCLC8W"],"uri":["http://zotero.org/groups/2253006/items/E9SCLC8W"],"itemData":{"id":372,"type":"report","title":"Magic Quadrant for data science and machine-learning platforms","page":"48","source":"Zotero","abstract":"Data science and machine-learning platforms enable organizations to take an end-to end approach to building and deploying data science models. This Magic Quadrant evaluates 16 vendors.","URL":"https://www.gartner.com/doc/reprints?id=1-4RMUF5K&amp;ct=180222&amp;st=","language":"en","author":[{"family":"Idoine,","given":"Carlie"},{"family":"Krensky,","given":"Peter"},{"family":"Brethenoux,","given":"Erick"},{"family":"Hare,","given":"Jim"},{"family":"Sicular,","given":"Svetlana"},{"family":"Vashisth","given":"Shubhangi"}],"issued":{"date-parts":[["2018",2]]}}}],"schema":"https://github.com/citation-style-language/schema/raw/master/csl-citation.json"}</w:instrText>
      </w:r>
      <w:r w:rsidR="00BA1945">
        <w:fldChar w:fldCharType="separate"/>
      </w:r>
      <w:bookmarkStart w:id="64" w:name="__Fieldmark__1840_4095494426"/>
      <w:r>
        <w:t>[13]</w:t>
      </w:r>
      <w:r w:rsidR="00BA1945">
        <w:fldChar w:fldCharType="end"/>
      </w:r>
      <w:bookmarkEnd w:id="64"/>
      <w:r>
        <w:t xml:space="preserve"> </w:t>
      </w:r>
      <w:r w:rsidR="00BA1945">
        <w:fldChar w:fldCharType="begin"/>
      </w:r>
      <w:r>
        <w:instrText>ADDIN ZOTERO_ITEM CSL_CITATION {"citationID":"hugiSIKs","properties":{"formattedCitation":"[14]","plainCitation":"[14]","noteIndex":0},"citationItems":[{"id":566,"uris":["http://zotero.org/groups/2253006/items/T7FHKY5U"],"uri":["http://zotero.org/groups/2253006/items/T7FHKY5U"],"itemData":{"id":566,"type":"report","title":"Magic Quadrant for metadata management solutions","page":"26","abstract":"The growing need for data governance, risk and compliance, data analysis and data value still drives strategic requirements in metadata management and the growth of its solutions. Data and analytics leaders can use this vendor evaluation to find the most appropriate solution for their organization.","URL":"https://www.gartner.com/doc/3886063/magic-quadrant-metadata-management-solutions","number":"G00340701","author":[{"family":"De Simoni","given":"Guido"},{"family":"Dayley","given":"Alan"},{"family":"Edjlali","given":"Roxane"}],"issued":{"date-parts":[["2018",8,9]]}}}],"schema":"https://github.com/citation-style-language/schema/raw/master/csl-citation.json"}</w:instrText>
      </w:r>
      <w:r w:rsidR="00BA1945">
        <w:fldChar w:fldCharType="separate"/>
      </w:r>
      <w:bookmarkStart w:id="65" w:name="__Fieldmark__1845_4095494426"/>
      <w:r>
        <w:t>[14]</w:t>
      </w:r>
      <w:r w:rsidR="00BA1945">
        <w:fldChar w:fldCharType="end"/>
      </w:r>
      <w:bookmarkEnd w:id="65"/>
      <w:r>
        <w:t xml:space="preserve">. </w:t>
      </w:r>
    </w:p>
    <w:p w:rsidR="00D72613" w:rsidRDefault="00D77F14">
      <w:pPr>
        <w:pStyle w:val="Heading4"/>
        <w:numPr>
          <w:ilvl w:val="3"/>
          <w:numId w:val="18"/>
        </w:numPr>
      </w:pPr>
      <w:bookmarkStart w:id="66" w:name="_Toc1947493"/>
      <w:r>
        <w:t>Connectivity in Integration</w:t>
      </w:r>
      <w:bookmarkEnd w:id="66"/>
    </w:p>
    <w:p w:rsidR="00D72613" w:rsidRDefault="00D77F14">
      <w:r>
        <w:t xml:space="preserve">Connectivity is normally the first step in data processing, and support for all types of connections and all types of data are the dreams of Big Data users everywhere. Most off-the-shelf data warehouse data acquisition products offer a stable of connectors as part of the package. However, the ‘usability’ of a connector is just as important as the availability of the connector. The diversity of data types and data sources frequently means that custom middleware code must be written in order for a connector to work. </w:t>
      </w:r>
    </w:p>
    <w:p w:rsidR="00D72613" w:rsidRDefault="00D77F14">
      <w:r>
        <w:t xml:space="preserve">An area ripe for development is compatibility with different ETL techniques. This is not to imply that ETL is always required It is important to note the current lack of standards for connectors to content management systems, collaboration apps, web portals, social media apps, customer relationship management systems, file systems, databases, and APIs. </w:t>
      </w:r>
    </w:p>
    <w:p w:rsidR="00D72613" w:rsidRDefault="00D77F14">
      <w:r>
        <w:t xml:space="preserve">Truly modern data acquisition workflows require easier-to-use graphic interfaces that abstract the complexities of programming a connector, away from the casual user. As the range of sources for data capture widens, the probability is greater that a more capable MDM or governance solution would be appropriate. </w:t>
      </w:r>
    </w:p>
    <w:p w:rsidR="00D72613" w:rsidRDefault="00D77F14">
      <w:r>
        <w:t xml:space="preserve">Aside from the types of data being captured, the modes of interaction or ‘speed’ of the data may dictate the type of integration required. The data warehouse is the traditional use case for data integration. In this scenario, large batches of transactions are extracted from a location point where they are at-rest, then processed in a single run that can take hours to complete. In some Big Data processing scenarios, users want immediate access to data that is streaming in-motion, so the system delivers results in real time, by capturing and processing small chunks of data within seconds. Real-time systems are more difficult to build and implement. </w:t>
      </w:r>
    </w:p>
    <w:p w:rsidR="00D72613" w:rsidRDefault="00D77F14">
      <w:pPr>
        <w:pStyle w:val="Heading4"/>
        <w:numPr>
          <w:ilvl w:val="3"/>
          <w:numId w:val="18"/>
        </w:numPr>
      </w:pPr>
      <w:bookmarkStart w:id="67" w:name="_Toc1947494"/>
      <w:r>
        <w:t>Translation in Integration</w:t>
      </w:r>
      <w:bookmarkEnd w:id="67"/>
    </w:p>
    <w:p w:rsidR="00D72613" w:rsidRDefault="00D77F14">
      <w:r>
        <w:t xml:space="preserve">Big Data use cases brought about changes to traditional data integration scenarios. Traditional data integration focused on the mechanics of moving structured data to or from different types of data structures via extraction from the source, transformation of that data into a format recognized by the target application, and then loading transformed data into the target application. The most notable change to data integration approaches comes in the form of a process where data is loaded immediately into a target location without any transformation; thus the transformation takes place inside the target system. </w:t>
      </w:r>
    </w:p>
    <w:p w:rsidR="00D72613" w:rsidRDefault="00D77F14">
      <w:r>
        <w:t xml:space="preserve">Legacy ETL techniques historically configured separate tools for </w:t>
      </w:r>
      <w:bookmarkStart w:id="68" w:name="OLE_LINK2"/>
      <w:r>
        <w:t>change data capture (CDC</w:t>
      </w:r>
      <w:bookmarkEnd w:id="68"/>
      <w:r>
        <w:t xml:space="preserve">), replication, migration, etc. As the demand for additional capabilities required technologies with wider scopes, basic product lines in the ETL industry took on additional capabilities. Some technologies specialized in functions such as federation and data virtualization, synchronization, or data preparation. </w:t>
      </w:r>
    </w:p>
    <w:p w:rsidR="00D72613" w:rsidRDefault="00D77F14">
      <w:r>
        <w:t xml:space="preserve">ETL is still important to data integration; however, with modern Big Data use cases, organizations are challenged to deal with unstructured data and fast moving data in motion, either of which results in a Big Data program requiring more attention to additional related systems such as MDM, synchronization, and data quality </w:t>
      </w:r>
      <w:r w:rsidR="00BA1945">
        <w:fldChar w:fldCharType="begin"/>
      </w:r>
      <w:r>
        <w:instrText>ADDIN ZOTERO_ITEM CSL_CITATION {"citationID":"ZhX4Uneh","properties":{"formattedCitation":"[15]","plainCitation":"[15]","noteIndex":0},"citationItems":[{"id":378,"uris":["http://zotero.org/groups/2253006/items/EMZUC2RM"],"uri":["http://zotero.org/groups/2253006/items/EMZUC2RM"],"itemData":{"id":378,"type":"report","title":"The new data integration landscape: Moving beyond ad hoc ETL to an enterprise data integration strategy","abstract":"For years, the key to success for any business solution has been data. Selecting the right tool to bring data from disparate sources and transform it before loading to a target destination was critical. Many organizations struggled with the process, adding new tools as limitations in chosen tools became obvious. Departments often operated in silos when selecting tools, which, coupled with mergers and acquisitions, resulted in ETL tools that weren't integrated. In addition to increases in maintenance and training costs, using different tools can lead to fragmented metadata, which turns compliance into a huge chore. It is time to move away from an ad hoc approach and look for a comprehensive solution that can execute a variety of data integration programs, including data cleansing and enrichment, ETL and ELT, data synchronization, migration, and master data management. This paper provides an overview of requisite data integration capabilities and explains why they are important.","URL":"https://www.sas.com/en_us/whitepapers/new-data-integration-landscape-106221.html","language":"en","author":[{"family":"SAS","given":""}],"accessed":{"date-parts":[["2018",11,12]]}}}],"schema":"https://github.com/citation-style-language/schema/raw/master/csl-citation.json"}</w:instrText>
      </w:r>
      <w:r w:rsidR="00BA1945">
        <w:fldChar w:fldCharType="separate"/>
      </w:r>
      <w:bookmarkStart w:id="69" w:name="__Fieldmark__1930_4095494426"/>
      <w:r>
        <w:t>[15]</w:t>
      </w:r>
      <w:r w:rsidR="00BA1945">
        <w:fldChar w:fldCharType="end"/>
      </w:r>
      <w:bookmarkEnd w:id="69"/>
      <w:r>
        <w:t xml:space="preserve">. As such, there is a serious need for improved standardization in metadata and business rule management. </w:t>
      </w:r>
    </w:p>
    <w:p w:rsidR="00D72613" w:rsidRDefault="00D77F14">
      <w:r>
        <w:t xml:space="preserve">Modern translation workflows require metadata interfaces that provide nontechnical users with functionality for working with metadata. One concern often left unchecked, however, is for a consistent version of the data. Federation and data virtualization allow for stability of the data while integration work is performed. For example, an end user need not necessarily coordinate access to annual sales data in the access layer of the data warehouse, daily sales data in the staging layer of the data warehouse, and new data in the source layer database. Users can have an operational view combined with historic view. </w:t>
      </w:r>
      <w:r>
        <w:lastRenderedPageBreak/>
        <w:t xml:space="preserve">These services work by metadata mapping, where the federation layer takes the metadata from the ETL component. </w:t>
      </w:r>
    </w:p>
    <w:p w:rsidR="00D72613" w:rsidRDefault="00D77F14">
      <w:pPr>
        <w:pStyle w:val="Heading2"/>
        <w:numPr>
          <w:ilvl w:val="1"/>
          <w:numId w:val="18"/>
        </w:numPr>
      </w:pPr>
      <w:bookmarkStart w:id="70" w:name="_Toc1947495"/>
      <w:bookmarkStart w:id="71" w:name="_Toc478382771"/>
      <w:bookmarkStart w:id="72" w:name="_Toc469647528"/>
      <w:r>
        <w:t>Taxonomy</w:t>
      </w:r>
      <w:bookmarkEnd w:id="70"/>
      <w:bookmarkEnd w:id="71"/>
      <w:bookmarkEnd w:id="72"/>
    </w:p>
    <w:p w:rsidR="00D72613" w:rsidRDefault="00D77F14">
      <w:r>
        <w:t xml:space="preserve">The NBD-PWG Definitions and Taxonomy Subgroup developed a hierarchy of Reference Architecture components. Additional taxonomy details are presented in the </w:t>
      </w:r>
      <w:r>
        <w:rPr>
          <w:i/>
        </w:rPr>
        <w:t>NBDIF: Volume 2, Taxonomy</w:t>
      </w:r>
      <w:r>
        <w:t xml:space="preserve">. The NIST Big Data Reference Architecture Taxonomy outlines potential actors for the seven roles developed by the NBD-PWG Definition and Taxonomy Subgroup. The dark blue boxes contain the name of the role at the top with potential actors listed directly below. </w:t>
      </w:r>
    </w:p>
    <w:p w:rsidR="00D72613" w:rsidRDefault="00D77F14">
      <w:pPr>
        <w:pStyle w:val="Heading2"/>
        <w:numPr>
          <w:ilvl w:val="1"/>
          <w:numId w:val="18"/>
        </w:numPr>
      </w:pPr>
      <w:bookmarkStart w:id="73" w:name="_Toc1947496"/>
      <w:bookmarkStart w:id="74" w:name="_Toc427144523"/>
      <w:bookmarkStart w:id="75" w:name="_Toc478382772"/>
      <w:bookmarkStart w:id="76" w:name="_Toc469647529"/>
      <w:r>
        <w:t>Use Cases</w:t>
      </w:r>
      <w:bookmarkEnd w:id="73"/>
      <w:bookmarkEnd w:id="74"/>
      <w:bookmarkEnd w:id="75"/>
      <w:bookmarkEnd w:id="76"/>
    </w:p>
    <w:p w:rsidR="00D72613" w:rsidRDefault="00D77F14">
      <w:r>
        <w:t xml:space="preserve">A consensus list of Big Data requirements across stakeholders was developed by the NBD-PWG Use Cases and Requirements Subgroup. The development of requirements included gathering and understanding various use cases from the nine diversified areas, or application domains, listed below. </w:t>
      </w:r>
    </w:p>
    <w:p w:rsidR="00D72613" w:rsidRDefault="00D77F14">
      <w:pPr>
        <w:pStyle w:val="BDTextBulletList"/>
        <w:numPr>
          <w:ilvl w:val="0"/>
          <w:numId w:val="15"/>
        </w:numPr>
      </w:pPr>
      <w:r>
        <w:t xml:space="preserve">Government Operation; </w:t>
      </w:r>
    </w:p>
    <w:p w:rsidR="00D72613" w:rsidRDefault="00D77F14">
      <w:pPr>
        <w:pStyle w:val="BDTextBulletList"/>
        <w:numPr>
          <w:ilvl w:val="0"/>
          <w:numId w:val="15"/>
        </w:numPr>
      </w:pPr>
      <w:r>
        <w:t xml:space="preserve">Commercial; </w:t>
      </w:r>
    </w:p>
    <w:p w:rsidR="00D72613" w:rsidRDefault="00D77F14">
      <w:pPr>
        <w:pStyle w:val="BDTextBulletList"/>
        <w:numPr>
          <w:ilvl w:val="0"/>
          <w:numId w:val="15"/>
        </w:numPr>
      </w:pPr>
      <w:r>
        <w:t xml:space="preserve">Defense; </w:t>
      </w:r>
    </w:p>
    <w:p w:rsidR="00D72613" w:rsidRDefault="00D77F14">
      <w:pPr>
        <w:pStyle w:val="BDTextBulletList"/>
        <w:numPr>
          <w:ilvl w:val="0"/>
          <w:numId w:val="15"/>
        </w:numPr>
      </w:pPr>
      <w:r>
        <w:t xml:space="preserve">Healthcare and Life Sciences; </w:t>
      </w:r>
    </w:p>
    <w:p w:rsidR="00D72613" w:rsidRDefault="00D77F14">
      <w:pPr>
        <w:pStyle w:val="BDTextBulletList"/>
        <w:numPr>
          <w:ilvl w:val="0"/>
          <w:numId w:val="15"/>
        </w:numPr>
      </w:pPr>
      <w:r>
        <w:t>Deep Learning and Social Media;</w:t>
      </w:r>
    </w:p>
    <w:p w:rsidR="00D72613" w:rsidRDefault="00D77F14">
      <w:pPr>
        <w:pStyle w:val="BDTextBulletList"/>
        <w:numPr>
          <w:ilvl w:val="0"/>
          <w:numId w:val="15"/>
        </w:numPr>
      </w:pPr>
      <w:r>
        <w:t xml:space="preserve">The Ecosystem for Research; </w:t>
      </w:r>
    </w:p>
    <w:p w:rsidR="00D72613" w:rsidRDefault="00D77F14">
      <w:pPr>
        <w:pStyle w:val="BDTextBulletList"/>
        <w:numPr>
          <w:ilvl w:val="0"/>
          <w:numId w:val="15"/>
        </w:numPr>
      </w:pPr>
      <w:r>
        <w:t xml:space="preserve">Astronomy and Physics; </w:t>
      </w:r>
    </w:p>
    <w:p w:rsidR="00D72613" w:rsidRDefault="00D77F14">
      <w:pPr>
        <w:pStyle w:val="BDTextBulletList"/>
        <w:numPr>
          <w:ilvl w:val="0"/>
          <w:numId w:val="15"/>
        </w:numPr>
      </w:pPr>
      <w:r>
        <w:t xml:space="preserve">Earth, Environmental, and Polar Science; and </w:t>
      </w:r>
    </w:p>
    <w:p w:rsidR="00D72613" w:rsidRDefault="00D77F14">
      <w:pPr>
        <w:pStyle w:val="BDTextBulletList"/>
        <w:numPr>
          <w:ilvl w:val="0"/>
          <w:numId w:val="15"/>
        </w:numPr>
      </w:pPr>
      <w:r>
        <w:t xml:space="preserve">Energy. </w:t>
      </w:r>
    </w:p>
    <w:p w:rsidR="00D72613" w:rsidRDefault="00D77F14">
      <w:r>
        <w:t xml:space="preserve">Participants in the NBD-PWG Use Cases and Requirements Subgroup and other interested parties supplied publicly available information for various Big Data architecture examples from the nine application domains, which developed organically from the 51 use cases collected by the Subgroup. </w:t>
      </w:r>
    </w:p>
    <w:p w:rsidR="00D72613" w:rsidRDefault="00D77F14">
      <w:r>
        <w:t xml:space="preserve">After collection, processing, and review of the use cases, requirements within seven Big Data characteristic categories were extracted from the individual use cases. Requirements are the challenges limiting further use of Big Data. The complete list of requirements extracted from the use cases is presented in the document </w:t>
      </w:r>
      <w:r>
        <w:rPr>
          <w:i/>
        </w:rPr>
        <w:t>NBDIF: Volume 3, Use Cases and General Requirements</w:t>
      </w:r>
      <w:r>
        <w:t xml:space="preserve">. </w:t>
      </w:r>
    </w:p>
    <w:p w:rsidR="00D72613" w:rsidRDefault="00D77F14">
      <w:r>
        <w:t>The use case specific requirements were then aggregated to produce high-level general requirements, within seven characteristic categories. The seven categories are as follows:</w:t>
      </w:r>
    </w:p>
    <w:p w:rsidR="00D72613" w:rsidRDefault="00D77F14">
      <w:pPr>
        <w:pStyle w:val="BDTextBulletList"/>
        <w:numPr>
          <w:ilvl w:val="0"/>
          <w:numId w:val="15"/>
        </w:numPr>
      </w:pPr>
      <w:r>
        <w:rPr>
          <w:b/>
          <w:i/>
        </w:rPr>
        <w:t>Data source requirements</w:t>
      </w:r>
      <w:r>
        <w:t xml:space="preserve"> (relating to data size, format, rate of growth, at rest, etc.); </w:t>
      </w:r>
    </w:p>
    <w:p w:rsidR="00D72613" w:rsidRDefault="00D77F14">
      <w:pPr>
        <w:pStyle w:val="BDTextBulletList"/>
        <w:numPr>
          <w:ilvl w:val="0"/>
          <w:numId w:val="15"/>
        </w:numPr>
      </w:pPr>
      <w:r>
        <w:rPr>
          <w:b/>
          <w:i/>
        </w:rPr>
        <w:t>Data transformation provider</w:t>
      </w:r>
      <w:r>
        <w:t xml:space="preserve"> (i.e., data fusion, analytics);</w:t>
      </w:r>
    </w:p>
    <w:p w:rsidR="00D72613" w:rsidRDefault="00D77F14">
      <w:pPr>
        <w:pStyle w:val="BDTextBulletList"/>
        <w:numPr>
          <w:ilvl w:val="0"/>
          <w:numId w:val="15"/>
        </w:numPr>
      </w:pPr>
      <w:r>
        <w:rPr>
          <w:b/>
          <w:i/>
        </w:rPr>
        <w:t>Capabilities provider</w:t>
      </w:r>
      <w:r>
        <w:t xml:space="preserve"> (i.e., software tools, platform tools, hardware resources such as storage and networking);</w:t>
      </w:r>
    </w:p>
    <w:p w:rsidR="00D72613" w:rsidRDefault="00D77F14">
      <w:pPr>
        <w:pStyle w:val="BDTextBulletList"/>
        <w:numPr>
          <w:ilvl w:val="0"/>
          <w:numId w:val="15"/>
        </w:numPr>
      </w:pPr>
      <w:r>
        <w:rPr>
          <w:b/>
          <w:i/>
        </w:rPr>
        <w:t>Data consumer</w:t>
      </w:r>
      <w:r>
        <w:t xml:space="preserve"> (i.e., processed results in text, table, visual, and other formats);</w:t>
      </w:r>
    </w:p>
    <w:p w:rsidR="00D72613" w:rsidRDefault="00D77F14">
      <w:pPr>
        <w:pStyle w:val="BDTextBulletList"/>
        <w:numPr>
          <w:ilvl w:val="0"/>
          <w:numId w:val="15"/>
        </w:numPr>
        <w:rPr>
          <w:b/>
          <w:i/>
        </w:rPr>
      </w:pPr>
      <w:r>
        <w:rPr>
          <w:b/>
          <w:i/>
        </w:rPr>
        <w:t>Security and privacy</w:t>
      </w:r>
      <w:r>
        <w:t>;</w:t>
      </w:r>
    </w:p>
    <w:p w:rsidR="00D72613" w:rsidRDefault="00D77F14">
      <w:pPr>
        <w:pStyle w:val="BDTextBulletList"/>
        <w:numPr>
          <w:ilvl w:val="0"/>
          <w:numId w:val="15"/>
        </w:numPr>
      </w:pPr>
      <w:r>
        <w:rPr>
          <w:b/>
          <w:i/>
        </w:rPr>
        <w:t>Life cycle management</w:t>
      </w:r>
      <w:r>
        <w:t xml:space="preserve"> (i.e., </w:t>
      </w:r>
      <w:proofErr w:type="spellStart"/>
      <w:r>
        <w:t>curation</w:t>
      </w:r>
      <w:proofErr w:type="spellEnd"/>
      <w:r>
        <w:t>, conversion, quality check, pre-analytic processing); and</w:t>
      </w:r>
    </w:p>
    <w:p w:rsidR="00D72613" w:rsidRDefault="00D77F14">
      <w:pPr>
        <w:pStyle w:val="BDTextBulletList"/>
        <w:numPr>
          <w:ilvl w:val="0"/>
          <w:numId w:val="15"/>
        </w:numPr>
        <w:rPr>
          <w:b/>
          <w:i/>
        </w:rPr>
      </w:pPr>
      <w:r>
        <w:rPr>
          <w:b/>
          <w:i/>
        </w:rPr>
        <w:t>Other requirements</w:t>
      </w:r>
      <w:r>
        <w:t>.</w:t>
      </w:r>
    </w:p>
    <w:p w:rsidR="00D72613" w:rsidRDefault="00D77F14">
      <w:r>
        <w:t xml:space="preserve">The general requirements, created to be vendor-neutral and technology-agnostic, are organized into seven categories in Table 1 below. </w:t>
      </w:r>
    </w:p>
    <w:p w:rsidR="00D72613" w:rsidRDefault="00D77F14">
      <w:pPr>
        <w:pStyle w:val="BDTableCaption"/>
        <w:keepNext/>
        <w:keepLines/>
      </w:pPr>
      <w:bookmarkStart w:id="77" w:name="_Toc478382818"/>
      <w:bookmarkStart w:id="78" w:name="_Toc1947537"/>
      <w:r>
        <w:lastRenderedPageBreak/>
        <w:t xml:space="preserve">Table </w:t>
      </w:r>
      <w:r w:rsidR="00BA1945">
        <w:fldChar w:fldCharType="begin"/>
      </w:r>
      <w:r>
        <w:instrText>SEQ AutoNr</w:instrText>
      </w:r>
      <w:r w:rsidR="00BA1945">
        <w:fldChar w:fldCharType="separate"/>
      </w:r>
      <w:r>
        <w:t>1</w:t>
      </w:r>
      <w:r w:rsidR="00BA1945">
        <w:fldChar w:fldCharType="end"/>
      </w:r>
      <w:r>
        <w:t xml:space="preserve"> Seven Requirements </w:t>
      </w:r>
      <w:proofErr w:type="gramStart"/>
      <w:r>
        <w:t>Categories</w:t>
      </w:r>
      <w:proofErr w:type="gramEnd"/>
      <w:r>
        <w:t xml:space="preserve"> </w:t>
      </w:r>
      <w:bookmarkEnd w:id="77"/>
      <w:r>
        <w:t>and General Requirements</w:t>
      </w:r>
      <w:bookmarkEnd w:id="78"/>
    </w:p>
    <w:tbl>
      <w:tblPr>
        <w:tblStyle w:val="TableGrid"/>
        <w:tblW w:w="9576" w:type="dxa"/>
        <w:tblLook w:val="04A0"/>
      </w:tblPr>
      <w:tblGrid>
        <w:gridCol w:w="1008"/>
        <w:gridCol w:w="8568"/>
      </w:tblGrid>
      <w:tr w:rsidR="00D72613">
        <w:trPr>
          <w:trHeight w:val="285"/>
        </w:trPr>
        <w:tc>
          <w:tcPr>
            <w:tcW w:w="9575" w:type="dxa"/>
            <w:gridSpan w:val="2"/>
            <w:shd w:val="clear" w:color="auto" w:fill="365F91" w:themeFill="accent1" w:themeFillShade="BF"/>
            <w:vAlign w:val="center"/>
          </w:tcPr>
          <w:p w:rsidR="00D72613" w:rsidRDefault="00D77F14">
            <w:pPr>
              <w:keepNext/>
              <w:keepLines/>
              <w:spacing w:before="480" w:after="0"/>
              <w:rPr>
                <w:rFonts w:ascii="arial bold" w:eastAsia="Times New Roman" w:hAnsi="arial bold" w:cs="Arial"/>
                <w:b/>
                <w:color w:val="000000"/>
                <w:sz w:val="20"/>
              </w:rPr>
            </w:pPr>
            <w:r>
              <w:rPr>
                <w:rFonts w:ascii="arial bold" w:eastAsia="Times New Roman" w:hAnsi="arial bold" w:cs="Arial"/>
                <w:b/>
                <w:color w:val="FFFFFF" w:themeColor="background1"/>
                <w:sz w:val="20"/>
              </w:rPr>
              <w:t xml:space="preserve">DATA SOURCE REQUIREMENTS (DSR) </w:t>
            </w:r>
          </w:p>
        </w:tc>
      </w:tr>
      <w:tr w:rsidR="00D72613">
        <w:trPr>
          <w:trHeight w:val="285"/>
        </w:trPr>
        <w:tc>
          <w:tcPr>
            <w:tcW w:w="1008" w:type="dxa"/>
            <w:shd w:val="clear" w:color="auto" w:fill="auto"/>
          </w:tcPr>
          <w:p w:rsidR="00D72613" w:rsidRDefault="00D77F14">
            <w:pPr>
              <w:pStyle w:val="BDTableText"/>
              <w:keepNext/>
              <w:keepLines/>
            </w:pPr>
            <w:r>
              <w:t>DSR-1</w:t>
            </w:r>
          </w:p>
        </w:tc>
        <w:tc>
          <w:tcPr>
            <w:tcW w:w="8567" w:type="dxa"/>
            <w:shd w:val="clear" w:color="auto" w:fill="auto"/>
          </w:tcPr>
          <w:p w:rsidR="00D72613" w:rsidRDefault="00D77F14">
            <w:pPr>
              <w:pStyle w:val="BDTableText"/>
              <w:keepNext/>
              <w:keepLines/>
            </w:pPr>
            <w:r>
              <w:t xml:space="preserve">Needs to support reliable real-time, asynchronous, streaming, and batch processing to collect data from centralized, distributed, and cloud data sources, sensors, or instruments. </w:t>
            </w:r>
          </w:p>
        </w:tc>
      </w:tr>
      <w:tr w:rsidR="00D72613">
        <w:trPr>
          <w:trHeight w:val="285"/>
        </w:trPr>
        <w:tc>
          <w:tcPr>
            <w:tcW w:w="1008" w:type="dxa"/>
            <w:shd w:val="clear" w:color="auto" w:fill="auto"/>
          </w:tcPr>
          <w:p w:rsidR="00D72613" w:rsidRDefault="00D77F14">
            <w:pPr>
              <w:pStyle w:val="BDTableText"/>
              <w:keepNext/>
              <w:keepLines/>
            </w:pPr>
            <w:r>
              <w:t>DSR-2</w:t>
            </w:r>
          </w:p>
        </w:tc>
        <w:tc>
          <w:tcPr>
            <w:tcW w:w="8567" w:type="dxa"/>
            <w:shd w:val="clear" w:color="auto" w:fill="auto"/>
          </w:tcPr>
          <w:p w:rsidR="00D72613" w:rsidRDefault="00D77F14">
            <w:pPr>
              <w:pStyle w:val="BDTableText"/>
              <w:keepNext/>
              <w:keepLines/>
            </w:pPr>
            <w:r>
              <w:t xml:space="preserve">Needs to support slow, </w:t>
            </w:r>
            <w:proofErr w:type="spellStart"/>
            <w:r>
              <w:t>bursty</w:t>
            </w:r>
            <w:proofErr w:type="spellEnd"/>
            <w:r>
              <w:t xml:space="preserve">, and high-throughput data transmission between data sources and computing clusters. </w:t>
            </w:r>
          </w:p>
        </w:tc>
      </w:tr>
      <w:tr w:rsidR="00D72613">
        <w:trPr>
          <w:trHeight w:val="285"/>
        </w:trPr>
        <w:tc>
          <w:tcPr>
            <w:tcW w:w="1008" w:type="dxa"/>
            <w:shd w:val="clear" w:color="auto" w:fill="auto"/>
          </w:tcPr>
          <w:p w:rsidR="00D72613" w:rsidRDefault="00D77F14">
            <w:pPr>
              <w:pStyle w:val="BDTableText"/>
              <w:keepNext/>
              <w:keepLines/>
            </w:pPr>
            <w:r>
              <w:t>DSR-3</w:t>
            </w:r>
          </w:p>
        </w:tc>
        <w:tc>
          <w:tcPr>
            <w:tcW w:w="8567" w:type="dxa"/>
            <w:shd w:val="clear" w:color="auto" w:fill="auto"/>
          </w:tcPr>
          <w:p w:rsidR="00D72613" w:rsidRDefault="00D77F14">
            <w:pPr>
              <w:pStyle w:val="BDTableText"/>
              <w:keepNext/>
              <w:keepLines/>
            </w:pPr>
            <w:r>
              <w:t>Needs to support diversified data content ranging from structured and unstructured text, document, graph, web, geospatial, compressed, timed, spatial, multimedia, simulation, and instrumental data.</w:t>
            </w:r>
          </w:p>
        </w:tc>
      </w:tr>
      <w:tr w:rsidR="00D72613">
        <w:trPr>
          <w:trHeight w:val="285"/>
        </w:trPr>
        <w:tc>
          <w:tcPr>
            <w:tcW w:w="9575" w:type="dxa"/>
            <w:gridSpan w:val="2"/>
            <w:shd w:val="clear" w:color="auto" w:fill="365F91" w:themeFill="accent1" w:themeFillShade="BF"/>
            <w:vAlign w:val="center"/>
          </w:tcPr>
          <w:p w:rsidR="00D72613" w:rsidRDefault="00D77F14">
            <w:pPr>
              <w:spacing w:before="480" w:after="0"/>
              <w:rPr>
                <w:rFonts w:ascii="arial bold" w:eastAsia="Times New Roman" w:hAnsi="arial bold" w:cs="Arial"/>
                <w:b/>
                <w:color w:val="000000"/>
                <w:sz w:val="20"/>
              </w:rPr>
            </w:pPr>
            <w:r>
              <w:rPr>
                <w:rFonts w:ascii="arial bold" w:eastAsia="Times New Roman" w:hAnsi="arial bold" w:cs="Arial"/>
                <w:b/>
                <w:color w:val="FFFFFF" w:themeColor="background1"/>
                <w:sz w:val="20"/>
              </w:rPr>
              <w:t>TRANSFORMATION PROVIDER REQUIREMENTS (TPR)</w:t>
            </w:r>
          </w:p>
        </w:tc>
      </w:tr>
      <w:tr w:rsidR="00D72613">
        <w:trPr>
          <w:trHeight w:val="285"/>
        </w:trPr>
        <w:tc>
          <w:tcPr>
            <w:tcW w:w="1008" w:type="dxa"/>
            <w:shd w:val="clear" w:color="auto" w:fill="auto"/>
          </w:tcPr>
          <w:p w:rsidR="00D72613" w:rsidRDefault="00D77F14">
            <w:pPr>
              <w:pStyle w:val="BDTableText"/>
            </w:pPr>
            <w:r>
              <w:t>TPR-1</w:t>
            </w:r>
          </w:p>
        </w:tc>
        <w:tc>
          <w:tcPr>
            <w:tcW w:w="8567" w:type="dxa"/>
            <w:shd w:val="clear" w:color="auto" w:fill="auto"/>
          </w:tcPr>
          <w:p w:rsidR="00D72613" w:rsidRDefault="00D77F14">
            <w:pPr>
              <w:pStyle w:val="BDTableText"/>
            </w:pPr>
            <w:r>
              <w:t>Needs to support diversified compute-intensive, analytic processing, and machine learning techniques.</w:t>
            </w:r>
          </w:p>
        </w:tc>
      </w:tr>
      <w:tr w:rsidR="00D72613">
        <w:trPr>
          <w:trHeight w:val="285"/>
        </w:trPr>
        <w:tc>
          <w:tcPr>
            <w:tcW w:w="1008" w:type="dxa"/>
            <w:shd w:val="clear" w:color="auto" w:fill="auto"/>
          </w:tcPr>
          <w:p w:rsidR="00D72613" w:rsidRDefault="00D77F14">
            <w:pPr>
              <w:pStyle w:val="BDTableText"/>
            </w:pPr>
            <w:r>
              <w:t>TPR-2</w:t>
            </w:r>
          </w:p>
        </w:tc>
        <w:tc>
          <w:tcPr>
            <w:tcW w:w="8567" w:type="dxa"/>
            <w:shd w:val="clear" w:color="auto" w:fill="auto"/>
          </w:tcPr>
          <w:p w:rsidR="00D72613" w:rsidRDefault="00D77F14">
            <w:pPr>
              <w:pStyle w:val="BDTableText"/>
            </w:pPr>
            <w:r>
              <w:t>Needs to support batch and real-time analytic processing.</w:t>
            </w:r>
          </w:p>
        </w:tc>
      </w:tr>
      <w:tr w:rsidR="00D72613">
        <w:trPr>
          <w:trHeight w:val="285"/>
        </w:trPr>
        <w:tc>
          <w:tcPr>
            <w:tcW w:w="1008" w:type="dxa"/>
            <w:shd w:val="clear" w:color="auto" w:fill="auto"/>
          </w:tcPr>
          <w:p w:rsidR="00D72613" w:rsidRDefault="00D77F14">
            <w:pPr>
              <w:pStyle w:val="BDTableText"/>
            </w:pPr>
            <w:r>
              <w:t>TPR-3</w:t>
            </w:r>
          </w:p>
        </w:tc>
        <w:tc>
          <w:tcPr>
            <w:tcW w:w="8567" w:type="dxa"/>
            <w:shd w:val="clear" w:color="auto" w:fill="auto"/>
          </w:tcPr>
          <w:p w:rsidR="00D72613" w:rsidRDefault="00D77F14">
            <w:pPr>
              <w:pStyle w:val="BDTableText"/>
            </w:pPr>
            <w:r>
              <w:t xml:space="preserve">Needs to support processing large diversified data content and modeling. </w:t>
            </w:r>
          </w:p>
        </w:tc>
      </w:tr>
      <w:tr w:rsidR="00D72613">
        <w:trPr>
          <w:trHeight w:val="285"/>
        </w:trPr>
        <w:tc>
          <w:tcPr>
            <w:tcW w:w="1008" w:type="dxa"/>
            <w:shd w:val="clear" w:color="auto" w:fill="auto"/>
          </w:tcPr>
          <w:p w:rsidR="00D72613" w:rsidRDefault="00D77F14">
            <w:pPr>
              <w:pStyle w:val="BDTableText"/>
            </w:pPr>
            <w:r>
              <w:t>TPR-4</w:t>
            </w:r>
          </w:p>
        </w:tc>
        <w:tc>
          <w:tcPr>
            <w:tcW w:w="8567" w:type="dxa"/>
            <w:shd w:val="clear" w:color="auto" w:fill="auto"/>
          </w:tcPr>
          <w:p w:rsidR="00D72613" w:rsidRDefault="00D77F14">
            <w:pPr>
              <w:pStyle w:val="BDTableText"/>
            </w:pPr>
            <w:r>
              <w:t xml:space="preserve">Needs to support processing data in motion (e.g., streaming, fetching new content, </w:t>
            </w:r>
            <w:proofErr w:type="gramStart"/>
            <w:r>
              <w:t>tracking</w:t>
            </w:r>
            <w:proofErr w:type="gramEnd"/>
            <w:r>
              <w:t>).</w:t>
            </w:r>
          </w:p>
        </w:tc>
      </w:tr>
      <w:tr w:rsidR="00D72613">
        <w:trPr>
          <w:trHeight w:val="285"/>
        </w:trPr>
        <w:tc>
          <w:tcPr>
            <w:tcW w:w="9575" w:type="dxa"/>
            <w:gridSpan w:val="2"/>
            <w:shd w:val="clear" w:color="auto" w:fill="365F91" w:themeFill="accent1" w:themeFillShade="BF"/>
            <w:vAlign w:val="center"/>
          </w:tcPr>
          <w:p w:rsidR="00D72613" w:rsidRDefault="00D77F14">
            <w:pPr>
              <w:spacing w:before="480" w:after="0"/>
              <w:rPr>
                <w:rFonts w:ascii="Arial" w:eastAsia="Times New Roman" w:hAnsi="Arial" w:cs="Arial"/>
                <w:b/>
                <w:color w:val="FFFFFF" w:themeColor="background1"/>
              </w:rPr>
            </w:pPr>
            <w:r>
              <w:rPr>
                <w:rFonts w:ascii="arial bold" w:eastAsia="Times New Roman" w:hAnsi="arial bold" w:cs="Arial"/>
                <w:b/>
                <w:color w:val="FFFFFF" w:themeColor="background1"/>
                <w:sz w:val="20"/>
              </w:rPr>
              <w:t>CAPABILITY PROVIDER REQUIREMENTS (CPR)</w:t>
            </w:r>
          </w:p>
        </w:tc>
      </w:tr>
      <w:tr w:rsidR="00D72613">
        <w:trPr>
          <w:trHeight w:val="285"/>
        </w:trPr>
        <w:tc>
          <w:tcPr>
            <w:tcW w:w="1008" w:type="dxa"/>
            <w:shd w:val="clear" w:color="auto" w:fill="auto"/>
          </w:tcPr>
          <w:p w:rsidR="00D72613" w:rsidRDefault="00D77F14">
            <w:pPr>
              <w:pStyle w:val="BDTableText"/>
            </w:pPr>
            <w:r>
              <w:t>CPR-1</w:t>
            </w:r>
          </w:p>
        </w:tc>
        <w:tc>
          <w:tcPr>
            <w:tcW w:w="8567" w:type="dxa"/>
            <w:shd w:val="clear" w:color="auto" w:fill="auto"/>
          </w:tcPr>
          <w:p w:rsidR="00D72613" w:rsidRDefault="00D77F14">
            <w:pPr>
              <w:pStyle w:val="BDTableText"/>
            </w:pPr>
            <w:r>
              <w:t xml:space="preserve">Needs to support legacy and advanced software packages (software). </w:t>
            </w:r>
          </w:p>
        </w:tc>
      </w:tr>
      <w:tr w:rsidR="00D72613">
        <w:trPr>
          <w:trHeight w:val="285"/>
        </w:trPr>
        <w:tc>
          <w:tcPr>
            <w:tcW w:w="1008" w:type="dxa"/>
            <w:shd w:val="clear" w:color="auto" w:fill="auto"/>
          </w:tcPr>
          <w:p w:rsidR="00D72613" w:rsidRDefault="00D77F14">
            <w:pPr>
              <w:pStyle w:val="BDTableText"/>
            </w:pPr>
            <w:r>
              <w:t>CPR-2</w:t>
            </w:r>
          </w:p>
        </w:tc>
        <w:tc>
          <w:tcPr>
            <w:tcW w:w="8567" w:type="dxa"/>
            <w:shd w:val="clear" w:color="auto" w:fill="auto"/>
          </w:tcPr>
          <w:p w:rsidR="00D72613" w:rsidRDefault="00D77F14">
            <w:pPr>
              <w:pStyle w:val="BDTableText"/>
            </w:pPr>
            <w:r>
              <w:t>Needs to support legacy and advanced computing platforms (platform).</w:t>
            </w:r>
          </w:p>
        </w:tc>
      </w:tr>
      <w:tr w:rsidR="00D72613">
        <w:trPr>
          <w:trHeight w:val="285"/>
        </w:trPr>
        <w:tc>
          <w:tcPr>
            <w:tcW w:w="1008" w:type="dxa"/>
            <w:shd w:val="clear" w:color="auto" w:fill="auto"/>
          </w:tcPr>
          <w:p w:rsidR="00D72613" w:rsidRDefault="00D77F14">
            <w:pPr>
              <w:pStyle w:val="BDTableText"/>
            </w:pPr>
            <w:r>
              <w:t>CPR-3</w:t>
            </w:r>
          </w:p>
        </w:tc>
        <w:tc>
          <w:tcPr>
            <w:tcW w:w="8567" w:type="dxa"/>
            <w:shd w:val="clear" w:color="auto" w:fill="auto"/>
          </w:tcPr>
          <w:p w:rsidR="00D72613" w:rsidRDefault="00D77F14">
            <w:pPr>
              <w:pStyle w:val="BDTableText"/>
            </w:pPr>
            <w:r>
              <w:t xml:space="preserve">Needs to support legacy and advanced distributed computing clusters, co-processors, input output processing (infrastructure). </w:t>
            </w:r>
          </w:p>
        </w:tc>
      </w:tr>
      <w:tr w:rsidR="00D72613">
        <w:trPr>
          <w:trHeight w:val="285"/>
        </w:trPr>
        <w:tc>
          <w:tcPr>
            <w:tcW w:w="1008" w:type="dxa"/>
            <w:shd w:val="clear" w:color="auto" w:fill="auto"/>
          </w:tcPr>
          <w:p w:rsidR="00D72613" w:rsidRDefault="00D77F14">
            <w:pPr>
              <w:pStyle w:val="BDTableText"/>
            </w:pPr>
            <w:r>
              <w:t>CPR-4</w:t>
            </w:r>
          </w:p>
        </w:tc>
        <w:tc>
          <w:tcPr>
            <w:tcW w:w="8567" w:type="dxa"/>
            <w:shd w:val="clear" w:color="auto" w:fill="auto"/>
          </w:tcPr>
          <w:p w:rsidR="00D72613" w:rsidRDefault="00D77F14">
            <w:pPr>
              <w:pStyle w:val="BDTableText"/>
            </w:pPr>
            <w:r>
              <w:t xml:space="preserve">Needs to support elastic data transmission (networking). </w:t>
            </w:r>
          </w:p>
        </w:tc>
      </w:tr>
      <w:tr w:rsidR="00D72613">
        <w:trPr>
          <w:trHeight w:val="285"/>
        </w:trPr>
        <w:tc>
          <w:tcPr>
            <w:tcW w:w="1008" w:type="dxa"/>
            <w:shd w:val="clear" w:color="auto" w:fill="auto"/>
          </w:tcPr>
          <w:p w:rsidR="00D72613" w:rsidRDefault="00D77F14">
            <w:pPr>
              <w:pStyle w:val="BDTableText"/>
            </w:pPr>
            <w:r>
              <w:t>CPR-5</w:t>
            </w:r>
          </w:p>
        </w:tc>
        <w:tc>
          <w:tcPr>
            <w:tcW w:w="8567" w:type="dxa"/>
            <w:shd w:val="clear" w:color="auto" w:fill="auto"/>
          </w:tcPr>
          <w:p w:rsidR="00D72613" w:rsidRDefault="00D77F14">
            <w:pPr>
              <w:pStyle w:val="BDTableText"/>
            </w:pPr>
            <w:r>
              <w:t xml:space="preserve">Needs to support legacy, </w:t>
            </w:r>
            <w:proofErr w:type="gramStart"/>
            <w:r>
              <w:t>large,</w:t>
            </w:r>
            <w:proofErr w:type="gramEnd"/>
            <w:r>
              <w:t xml:space="preserve"> and advanced distributed data storage (storage).</w:t>
            </w:r>
          </w:p>
        </w:tc>
      </w:tr>
      <w:tr w:rsidR="00D72613">
        <w:trPr>
          <w:trHeight w:val="285"/>
        </w:trPr>
        <w:tc>
          <w:tcPr>
            <w:tcW w:w="1008" w:type="dxa"/>
            <w:shd w:val="clear" w:color="auto" w:fill="auto"/>
          </w:tcPr>
          <w:p w:rsidR="00D72613" w:rsidRDefault="00D77F14">
            <w:pPr>
              <w:pStyle w:val="BDTableText"/>
            </w:pPr>
            <w:r>
              <w:t>CPR-6</w:t>
            </w:r>
          </w:p>
        </w:tc>
        <w:tc>
          <w:tcPr>
            <w:tcW w:w="8567" w:type="dxa"/>
            <w:shd w:val="clear" w:color="auto" w:fill="auto"/>
          </w:tcPr>
          <w:p w:rsidR="00D72613" w:rsidRDefault="00D77F14">
            <w:pPr>
              <w:pStyle w:val="BDTableText"/>
            </w:pPr>
            <w:r>
              <w:t xml:space="preserve">Needs to support legacy and advanced executable programming: applications, tools, utilities, and libraries (software). </w:t>
            </w:r>
          </w:p>
        </w:tc>
      </w:tr>
      <w:tr w:rsidR="00D72613">
        <w:trPr>
          <w:trHeight w:val="285"/>
        </w:trPr>
        <w:tc>
          <w:tcPr>
            <w:tcW w:w="9575" w:type="dxa"/>
            <w:gridSpan w:val="2"/>
            <w:shd w:val="clear" w:color="auto" w:fill="365F91" w:themeFill="accent1" w:themeFillShade="BF"/>
            <w:vAlign w:val="center"/>
          </w:tcPr>
          <w:p w:rsidR="00D72613" w:rsidRDefault="00D77F14">
            <w:pPr>
              <w:keepNext/>
              <w:keepLines/>
              <w:spacing w:before="480" w:after="0"/>
              <w:rPr>
                <w:rFonts w:ascii="arial bold" w:eastAsia="Times New Roman" w:hAnsi="arial bold" w:cs="Arial"/>
                <w:b/>
                <w:color w:val="FFFFFF" w:themeColor="background1"/>
                <w:sz w:val="20"/>
              </w:rPr>
            </w:pPr>
            <w:r>
              <w:rPr>
                <w:rFonts w:ascii="arial bold" w:eastAsia="Times New Roman" w:hAnsi="arial bold" w:cs="Arial"/>
                <w:b/>
                <w:color w:val="FFFFFF" w:themeColor="background1"/>
                <w:sz w:val="20"/>
              </w:rPr>
              <w:t>DATA CONSUMER REQUIREMENTS (DCR)</w:t>
            </w:r>
          </w:p>
        </w:tc>
      </w:tr>
      <w:tr w:rsidR="00D72613">
        <w:trPr>
          <w:trHeight w:val="285"/>
        </w:trPr>
        <w:tc>
          <w:tcPr>
            <w:tcW w:w="1008" w:type="dxa"/>
            <w:shd w:val="clear" w:color="auto" w:fill="auto"/>
          </w:tcPr>
          <w:p w:rsidR="00D72613" w:rsidRDefault="00D77F14">
            <w:pPr>
              <w:pStyle w:val="BDTableText"/>
              <w:keepNext/>
              <w:keepLines/>
            </w:pPr>
            <w:r>
              <w:t>DCR-1</w:t>
            </w:r>
          </w:p>
        </w:tc>
        <w:tc>
          <w:tcPr>
            <w:tcW w:w="8567" w:type="dxa"/>
            <w:shd w:val="clear" w:color="auto" w:fill="auto"/>
          </w:tcPr>
          <w:p w:rsidR="00D72613" w:rsidRDefault="00D77F14">
            <w:pPr>
              <w:pStyle w:val="BDTableText"/>
              <w:keepNext/>
              <w:keepLines/>
            </w:pPr>
            <w:r>
              <w:t>Needs to support fast searches (~0.1 seconds) from processed data with high relevancy, accuracy, and recall.</w:t>
            </w:r>
          </w:p>
        </w:tc>
      </w:tr>
      <w:tr w:rsidR="00D72613">
        <w:trPr>
          <w:trHeight w:val="285"/>
        </w:trPr>
        <w:tc>
          <w:tcPr>
            <w:tcW w:w="1008" w:type="dxa"/>
            <w:shd w:val="clear" w:color="auto" w:fill="auto"/>
          </w:tcPr>
          <w:p w:rsidR="00D72613" w:rsidRDefault="00D77F14">
            <w:pPr>
              <w:pStyle w:val="BDTableText"/>
              <w:keepNext/>
              <w:keepLines/>
            </w:pPr>
            <w:r>
              <w:t>DCR-2</w:t>
            </w:r>
          </w:p>
        </w:tc>
        <w:tc>
          <w:tcPr>
            <w:tcW w:w="8567" w:type="dxa"/>
            <w:shd w:val="clear" w:color="auto" w:fill="auto"/>
          </w:tcPr>
          <w:p w:rsidR="00D72613" w:rsidRDefault="00D77F14">
            <w:pPr>
              <w:pStyle w:val="BDTableText"/>
              <w:keepNext/>
              <w:keepLines/>
            </w:pPr>
            <w:r>
              <w:t>Needs to support diversified output file formats for visualization, rendering, and reporting.</w:t>
            </w:r>
          </w:p>
        </w:tc>
      </w:tr>
      <w:tr w:rsidR="00D72613">
        <w:trPr>
          <w:trHeight w:val="285"/>
        </w:trPr>
        <w:tc>
          <w:tcPr>
            <w:tcW w:w="1008" w:type="dxa"/>
            <w:shd w:val="clear" w:color="auto" w:fill="auto"/>
          </w:tcPr>
          <w:p w:rsidR="00D72613" w:rsidRDefault="00D77F14">
            <w:pPr>
              <w:pStyle w:val="BDTableText"/>
              <w:keepNext/>
              <w:keepLines/>
            </w:pPr>
            <w:r>
              <w:t>DCR-3</w:t>
            </w:r>
          </w:p>
        </w:tc>
        <w:tc>
          <w:tcPr>
            <w:tcW w:w="8567" w:type="dxa"/>
            <w:shd w:val="clear" w:color="auto" w:fill="auto"/>
          </w:tcPr>
          <w:p w:rsidR="00D72613" w:rsidRDefault="00D77F14">
            <w:pPr>
              <w:pStyle w:val="BDTableText"/>
              <w:keepNext/>
              <w:keepLines/>
            </w:pPr>
            <w:r>
              <w:t>Needs to support visual layout for results presentation.</w:t>
            </w:r>
          </w:p>
        </w:tc>
      </w:tr>
      <w:tr w:rsidR="00D72613">
        <w:trPr>
          <w:trHeight w:val="285"/>
        </w:trPr>
        <w:tc>
          <w:tcPr>
            <w:tcW w:w="1008" w:type="dxa"/>
            <w:shd w:val="clear" w:color="auto" w:fill="auto"/>
          </w:tcPr>
          <w:p w:rsidR="00D72613" w:rsidRDefault="00D77F14">
            <w:pPr>
              <w:pStyle w:val="BDTableText"/>
              <w:keepNext/>
              <w:keepLines/>
            </w:pPr>
            <w:r>
              <w:t>DCR-4</w:t>
            </w:r>
          </w:p>
        </w:tc>
        <w:tc>
          <w:tcPr>
            <w:tcW w:w="8567" w:type="dxa"/>
            <w:shd w:val="clear" w:color="auto" w:fill="auto"/>
          </w:tcPr>
          <w:p w:rsidR="00D72613" w:rsidRDefault="00D77F14">
            <w:pPr>
              <w:pStyle w:val="BDTableText"/>
              <w:keepNext/>
              <w:keepLines/>
            </w:pPr>
            <w:r>
              <w:t xml:space="preserve">Needs to support rich user interface for access using browser, visualization tools. </w:t>
            </w:r>
          </w:p>
        </w:tc>
      </w:tr>
      <w:tr w:rsidR="00D72613">
        <w:trPr>
          <w:trHeight w:val="285"/>
        </w:trPr>
        <w:tc>
          <w:tcPr>
            <w:tcW w:w="1008" w:type="dxa"/>
            <w:shd w:val="clear" w:color="auto" w:fill="auto"/>
          </w:tcPr>
          <w:p w:rsidR="00D72613" w:rsidRDefault="00D77F14">
            <w:pPr>
              <w:pStyle w:val="BDTableText"/>
              <w:keepNext/>
              <w:keepLines/>
            </w:pPr>
            <w:r>
              <w:t>DCR-5</w:t>
            </w:r>
          </w:p>
        </w:tc>
        <w:tc>
          <w:tcPr>
            <w:tcW w:w="8567" w:type="dxa"/>
            <w:shd w:val="clear" w:color="auto" w:fill="auto"/>
          </w:tcPr>
          <w:p w:rsidR="00D72613" w:rsidRDefault="00D77F14">
            <w:pPr>
              <w:pStyle w:val="BDTableText"/>
              <w:keepNext/>
              <w:keepLines/>
            </w:pPr>
            <w:r>
              <w:t>Needs to support high-resolution, multidimensional layer of data visualization.</w:t>
            </w:r>
          </w:p>
        </w:tc>
      </w:tr>
      <w:tr w:rsidR="00D72613">
        <w:trPr>
          <w:trHeight w:val="285"/>
        </w:trPr>
        <w:tc>
          <w:tcPr>
            <w:tcW w:w="1008" w:type="dxa"/>
            <w:shd w:val="clear" w:color="auto" w:fill="auto"/>
          </w:tcPr>
          <w:p w:rsidR="00D72613" w:rsidRDefault="00D77F14">
            <w:pPr>
              <w:pStyle w:val="BDTableText"/>
              <w:keepNext/>
              <w:keepLines/>
            </w:pPr>
            <w:r>
              <w:t>DCR-6</w:t>
            </w:r>
          </w:p>
        </w:tc>
        <w:tc>
          <w:tcPr>
            <w:tcW w:w="8567" w:type="dxa"/>
            <w:shd w:val="clear" w:color="auto" w:fill="auto"/>
          </w:tcPr>
          <w:p w:rsidR="00D72613" w:rsidRDefault="00D77F14">
            <w:pPr>
              <w:pStyle w:val="BDTableText"/>
              <w:keepNext/>
              <w:keepLines/>
            </w:pPr>
            <w:r>
              <w:t xml:space="preserve">Needs to support streaming results to clients. </w:t>
            </w:r>
          </w:p>
        </w:tc>
      </w:tr>
      <w:tr w:rsidR="00D72613">
        <w:trPr>
          <w:trHeight w:val="285"/>
        </w:trPr>
        <w:tc>
          <w:tcPr>
            <w:tcW w:w="9575" w:type="dxa"/>
            <w:gridSpan w:val="2"/>
            <w:shd w:val="clear" w:color="auto" w:fill="365F91" w:themeFill="accent1" w:themeFillShade="BF"/>
            <w:vAlign w:val="center"/>
          </w:tcPr>
          <w:p w:rsidR="00D72613" w:rsidRDefault="00D77F14">
            <w:pPr>
              <w:spacing w:before="480" w:after="0"/>
              <w:rPr>
                <w:rFonts w:ascii="arial bold" w:eastAsia="Times New Roman" w:hAnsi="arial bold" w:cs="Arial"/>
                <w:b/>
                <w:color w:val="FFFFFF" w:themeColor="background1"/>
                <w:sz w:val="20"/>
              </w:rPr>
            </w:pPr>
            <w:r>
              <w:rPr>
                <w:rFonts w:ascii="arial bold" w:eastAsia="Times New Roman" w:hAnsi="arial bold" w:cs="Arial"/>
                <w:b/>
                <w:color w:val="FFFFFF" w:themeColor="background1"/>
                <w:sz w:val="20"/>
              </w:rPr>
              <w:t>SECURITY AND PRIVACY REQUIREMENTS (SPR)</w:t>
            </w:r>
          </w:p>
        </w:tc>
      </w:tr>
      <w:tr w:rsidR="00D72613">
        <w:trPr>
          <w:trHeight w:val="285"/>
        </w:trPr>
        <w:tc>
          <w:tcPr>
            <w:tcW w:w="1008" w:type="dxa"/>
            <w:shd w:val="clear" w:color="auto" w:fill="auto"/>
          </w:tcPr>
          <w:p w:rsidR="00D72613" w:rsidRDefault="00D77F14">
            <w:pPr>
              <w:pStyle w:val="BDTableText"/>
            </w:pPr>
            <w:r>
              <w:t>SPR-1</w:t>
            </w:r>
          </w:p>
        </w:tc>
        <w:tc>
          <w:tcPr>
            <w:tcW w:w="8567" w:type="dxa"/>
            <w:shd w:val="clear" w:color="auto" w:fill="auto"/>
          </w:tcPr>
          <w:p w:rsidR="00D72613" w:rsidRDefault="00D77F14">
            <w:pPr>
              <w:pStyle w:val="BDTableText"/>
            </w:pPr>
            <w:r>
              <w:t>Needs to protect and preserve security and privacy of sensitive data.</w:t>
            </w:r>
          </w:p>
        </w:tc>
      </w:tr>
      <w:tr w:rsidR="00D72613">
        <w:trPr>
          <w:trHeight w:val="285"/>
        </w:trPr>
        <w:tc>
          <w:tcPr>
            <w:tcW w:w="1008" w:type="dxa"/>
            <w:shd w:val="clear" w:color="auto" w:fill="auto"/>
          </w:tcPr>
          <w:p w:rsidR="00D72613" w:rsidRDefault="00D77F14">
            <w:pPr>
              <w:pStyle w:val="BDTableText"/>
            </w:pPr>
            <w:r>
              <w:t>SPR-2</w:t>
            </w:r>
          </w:p>
        </w:tc>
        <w:tc>
          <w:tcPr>
            <w:tcW w:w="8567" w:type="dxa"/>
            <w:shd w:val="clear" w:color="auto" w:fill="auto"/>
          </w:tcPr>
          <w:p w:rsidR="00D72613" w:rsidRDefault="00D77F14">
            <w:pPr>
              <w:pStyle w:val="BDTableText"/>
            </w:pPr>
            <w:r>
              <w:t>Needs to support sandbox, access control, and multilevel, policy-driven authentication on protected data.</w:t>
            </w:r>
          </w:p>
        </w:tc>
      </w:tr>
      <w:tr w:rsidR="00D72613">
        <w:trPr>
          <w:trHeight w:val="285"/>
        </w:trPr>
        <w:tc>
          <w:tcPr>
            <w:tcW w:w="9575" w:type="dxa"/>
            <w:gridSpan w:val="2"/>
            <w:shd w:val="clear" w:color="auto" w:fill="365F91" w:themeFill="accent1" w:themeFillShade="BF"/>
            <w:vAlign w:val="center"/>
          </w:tcPr>
          <w:p w:rsidR="00D72613" w:rsidRDefault="00D77F14">
            <w:pPr>
              <w:keepNext/>
              <w:keepLines/>
              <w:spacing w:before="480" w:after="0"/>
              <w:rPr>
                <w:rFonts w:ascii="Arial" w:eastAsia="Times New Roman" w:hAnsi="Arial" w:cs="Arial"/>
                <w:color w:val="FFFFFF" w:themeColor="background1"/>
              </w:rPr>
            </w:pPr>
            <w:r>
              <w:rPr>
                <w:rFonts w:ascii="arial bold" w:eastAsia="Times New Roman" w:hAnsi="arial bold" w:cs="Arial"/>
                <w:b/>
                <w:color w:val="FFFFFF" w:themeColor="background1"/>
                <w:sz w:val="20"/>
              </w:rPr>
              <w:lastRenderedPageBreak/>
              <w:t xml:space="preserve">LIFE CYCLE MANAGEMENT REQUIREMENTS (LMR) </w:t>
            </w:r>
          </w:p>
        </w:tc>
      </w:tr>
      <w:tr w:rsidR="00D72613">
        <w:trPr>
          <w:trHeight w:val="285"/>
        </w:trPr>
        <w:tc>
          <w:tcPr>
            <w:tcW w:w="1008" w:type="dxa"/>
            <w:shd w:val="clear" w:color="auto" w:fill="auto"/>
          </w:tcPr>
          <w:p w:rsidR="00D72613" w:rsidRDefault="00D77F14">
            <w:pPr>
              <w:pStyle w:val="BDTableText"/>
              <w:keepNext/>
              <w:keepLines/>
            </w:pPr>
            <w:r>
              <w:t>LMR-1</w:t>
            </w:r>
          </w:p>
        </w:tc>
        <w:tc>
          <w:tcPr>
            <w:tcW w:w="8567" w:type="dxa"/>
            <w:shd w:val="clear" w:color="auto" w:fill="auto"/>
          </w:tcPr>
          <w:p w:rsidR="00D72613" w:rsidRDefault="00D77F14">
            <w:pPr>
              <w:pStyle w:val="BDTableText"/>
              <w:keepNext/>
              <w:keepLines/>
            </w:pPr>
            <w:r>
              <w:t xml:space="preserve">Needs to support data quality </w:t>
            </w:r>
            <w:proofErr w:type="spellStart"/>
            <w:r>
              <w:t>curation</w:t>
            </w:r>
            <w:proofErr w:type="spellEnd"/>
            <w:r>
              <w:t xml:space="preserve"> including preprocessing, data clustering, classification, reduction, and format transformation.</w:t>
            </w:r>
          </w:p>
        </w:tc>
      </w:tr>
      <w:tr w:rsidR="00D72613">
        <w:trPr>
          <w:trHeight w:val="285"/>
        </w:trPr>
        <w:tc>
          <w:tcPr>
            <w:tcW w:w="1008" w:type="dxa"/>
            <w:shd w:val="clear" w:color="auto" w:fill="auto"/>
          </w:tcPr>
          <w:p w:rsidR="00D72613" w:rsidRDefault="00D77F14">
            <w:pPr>
              <w:pStyle w:val="BDTableText"/>
              <w:keepNext/>
              <w:keepLines/>
            </w:pPr>
            <w:r>
              <w:t>LMR-2</w:t>
            </w:r>
          </w:p>
        </w:tc>
        <w:tc>
          <w:tcPr>
            <w:tcW w:w="8567" w:type="dxa"/>
            <w:shd w:val="clear" w:color="auto" w:fill="auto"/>
          </w:tcPr>
          <w:p w:rsidR="00D72613" w:rsidRDefault="00D77F14">
            <w:pPr>
              <w:pStyle w:val="BDTableText"/>
              <w:keepNext/>
              <w:keepLines/>
            </w:pPr>
            <w:r>
              <w:t>Needs to support dynamic updates on data, user profiles, and links.</w:t>
            </w:r>
          </w:p>
        </w:tc>
      </w:tr>
      <w:tr w:rsidR="00D72613">
        <w:trPr>
          <w:trHeight w:val="285"/>
        </w:trPr>
        <w:tc>
          <w:tcPr>
            <w:tcW w:w="1008" w:type="dxa"/>
            <w:shd w:val="clear" w:color="auto" w:fill="auto"/>
          </w:tcPr>
          <w:p w:rsidR="00D72613" w:rsidRDefault="00D77F14">
            <w:pPr>
              <w:pStyle w:val="BDTableText"/>
              <w:keepNext/>
              <w:keepLines/>
            </w:pPr>
            <w:r>
              <w:t>LMR-3</w:t>
            </w:r>
          </w:p>
        </w:tc>
        <w:tc>
          <w:tcPr>
            <w:tcW w:w="8567" w:type="dxa"/>
            <w:shd w:val="clear" w:color="auto" w:fill="auto"/>
          </w:tcPr>
          <w:p w:rsidR="00D72613" w:rsidRDefault="00D77F14">
            <w:pPr>
              <w:pStyle w:val="BDTableText"/>
              <w:keepNext/>
              <w:keepLines/>
            </w:pPr>
            <w:r>
              <w:t xml:space="preserve">Needs to support data life cycle and long-term preservation policy, including data provenance. </w:t>
            </w:r>
          </w:p>
        </w:tc>
      </w:tr>
      <w:tr w:rsidR="00D72613">
        <w:trPr>
          <w:trHeight w:val="285"/>
        </w:trPr>
        <w:tc>
          <w:tcPr>
            <w:tcW w:w="1008" w:type="dxa"/>
            <w:shd w:val="clear" w:color="auto" w:fill="auto"/>
          </w:tcPr>
          <w:p w:rsidR="00D72613" w:rsidRDefault="00D77F14">
            <w:pPr>
              <w:pStyle w:val="BDTableText"/>
              <w:keepNext/>
              <w:keepLines/>
            </w:pPr>
            <w:r>
              <w:t>LMR-4</w:t>
            </w:r>
          </w:p>
        </w:tc>
        <w:tc>
          <w:tcPr>
            <w:tcW w:w="8567" w:type="dxa"/>
            <w:shd w:val="clear" w:color="auto" w:fill="auto"/>
          </w:tcPr>
          <w:p w:rsidR="00D72613" w:rsidRDefault="00D77F14">
            <w:pPr>
              <w:pStyle w:val="BDTableText"/>
              <w:keepNext/>
              <w:keepLines/>
            </w:pPr>
            <w:r>
              <w:t>Needs to support data validation.</w:t>
            </w:r>
          </w:p>
        </w:tc>
      </w:tr>
      <w:tr w:rsidR="00D72613">
        <w:trPr>
          <w:trHeight w:val="285"/>
        </w:trPr>
        <w:tc>
          <w:tcPr>
            <w:tcW w:w="1008" w:type="dxa"/>
            <w:shd w:val="clear" w:color="auto" w:fill="auto"/>
          </w:tcPr>
          <w:p w:rsidR="00D72613" w:rsidRDefault="00D77F14">
            <w:pPr>
              <w:pStyle w:val="BDTableText"/>
              <w:keepNext/>
              <w:keepLines/>
            </w:pPr>
            <w:r>
              <w:t>LMR-5</w:t>
            </w:r>
          </w:p>
        </w:tc>
        <w:tc>
          <w:tcPr>
            <w:tcW w:w="8567" w:type="dxa"/>
            <w:shd w:val="clear" w:color="auto" w:fill="auto"/>
          </w:tcPr>
          <w:p w:rsidR="00D72613" w:rsidRDefault="00D77F14">
            <w:pPr>
              <w:pStyle w:val="BDTableText"/>
              <w:keepNext/>
              <w:keepLines/>
            </w:pPr>
            <w:r>
              <w:t>Needs to support human annotation for data validation.</w:t>
            </w:r>
          </w:p>
        </w:tc>
      </w:tr>
      <w:tr w:rsidR="00D72613">
        <w:trPr>
          <w:trHeight w:val="285"/>
        </w:trPr>
        <w:tc>
          <w:tcPr>
            <w:tcW w:w="1008" w:type="dxa"/>
            <w:shd w:val="clear" w:color="auto" w:fill="auto"/>
          </w:tcPr>
          <w:p w:rsidR="00D72613" w:rsidRDefault="00D77F14">
            <w:pPr>
              <w:pStyle w:val="BDTableText"/>
              <w:keepNext/>
              <w:keepLines/>
            </w:pPr>
            <w:r>
              <w:t>LMR-6</w:t>
            </w:r>
          </w:p>
        </w:tc>
        <w:tc>
          <w:tcPr>
            <w:tcW w:w="8567" w:type="dxa"/>
            <w:shd w:val="clear" w:color="auto" w:fill="auto"/>
          </w:tcPr>
          <w:p w:rsidR="00D72613" w:rsidRDefault="00D77F14">
            <w:pPr>
              <w:pStyle w:val="BDTableText"/>
              <w:keepNext/>
              <w:keepLines/>
            </w:pPr>
            <w:r>
              <w:t>Needs to support prevention of data loss or corruption.</w:t>
            </w:r>
          </w:p>
        </w:tc>
      </w:tr>
      <w:tr w:rsidR="00D72613">
        <w:trPr>
          <w:trHeight w:val="285"/>
        </w:trPr>
        <w:tc>
          <w:tcPr>
            <w:tcW w:w="1008" w:type="dxa"/>
            <w:shd w:val="clear" w:color="auto" w:fill="auto"/>
          </w:tcPr>
          <w:p w:rsidR="00D72613" w:rsidRDefault="00D77F14">
            <w:pPr>
              <w:pStyle w:val="BDTableText"/>
              <w:keepNext/>
              <w:keepLines/>
            </w:pPr>
            <w:r>
              <w:t>LMR-7</w:t>
            </w:r>
          </w:p>
        </w:tc>
        <w:tc>
          <w:tcPr>
            <w:tcW w:w="8567" w:type="dxa"/>
            <w:shd w:val="clear" w:color="auto" w:fill="auto"/>
          </w:tcPr>
          <w:p w:rsidR="00D72613" w:rsidRDefault="00D77F14">
            <w:pPr>
              <w:pStyle w:val="BDTableText"/>
              <w:keepNext/>
              <w:keepLines/>
            </w:pPr>
            <w:r>
              <w:t>Needs to support multisite archives.</w:t>
            </w:r>
          </w:p>
        </w:tc>
      </w:tr>
      <w:tr w:rsidR="00D72613">
        <w:trPr>
          <w:trHeight w:val="285"/>
        </w:trPr>
        <w:tc>
          <w:tcPr>
            <w:tcW w:w="1008" w:type="dxa"/>
            <w:shd w:val="clear" w:color="auto" w:fill="auto"/>
          </w:tcPr>
          <w:p w:rsidR="00D72613" w:rsidRDefault="00D77F14">
            <w:pPr>
              <w:pStyle w:val="BDTableText"/>
              <w:keepNext/>
              <w:keepLines/>
            </w:pPr>
            <w:r>
              <w:t>LMR-8</w:t>
            </w:r>
          </w:p>
        </w:tc>
        <w:tc>
          <w:tcPr>
            <w:tcW w:w="8567" w:type="dxa"/>
            <w:shd w:val="clear" w:color="auto" w:fill="auto"/>
          </w:tcPr>
          <w:p w:rsidR="00D72613" w:rsidRDefault="00D77F14">
            <w:pPr>
              <w:pStyle w:val="BDTableText"/>
              <w:keepNext/>
              <w:keepLines/>
            </w:pPr>
            <w:r>
              <w:t xml:space="preserve">Needs to support persistent identifier and data traceability. </w:t>
            </w:r>
          </w:p>
        </w:tc>
      </w:tr>
      <w:tr w:rsidR="00D72613">
        <w:trPr>
          <w:trHeight w:val="285"/>
        </w:trPr>
        <w:tc>
          <w:tcPr>
            <w:tcW w:w="1008" w:type="dxa"/>
            <w:shd w:val="clear" w:color="auto" w:fill="auto"/>
          </w:tcPr>
          <w:p w:rsidR="00D72613" w:rsidRDefault="00D77F14">
            <w:pPr>
              <w:pStyle w:val="BDTableText"/>
              <w:keepNext/>
              <w:keepLines/>
            </w:pPr>
            <w:r>
              <w:t>LMR-9</w:t>
            </w:r>
          </w:p>
        </w:tc>
        <w:tc>
          <w:tcPr>
            <w:tcW w:w="8567" w:type="dxa"/>
            <w:shd w:val="clear" w:color="auto" w:fill="auto"/>
          </w:tcPr>
          <w:p w:rsidR="00D72613" w:rsidRDefault="00D77F14">
            <w:pPr>
              <w:pStyle w:val="BDTableText"/>
              <w:keepNext/>
              <w:keepLines/>
            </w:pPr>
            <w:r>
              <w:t xml:space="preserve">Needs to support standardizing, aggregating, and normalizing data from disparate sources. </w:t>
            </w:r>
          </w:p>
        </w:tc>
      </w:tr>
      <w:tr w:rsidR="00D72613">
        <w:trPr>
          <w:trHeight w:val="285"/>
        </w:trPr>
        <w:tc>
          <w:tcPr>
            <w:tcW w:w="9575" w:type="dxa"/>
            <w:gridSpan w:val="2"/>
            <w:shd w:val="clear" w:color="auto" w:fill="365F91" w:themeFill="accent1" w:themeFillShade="BF"/>
            <w:vAlign w:val="center"/>
          </w:tcPr>
          <w:p w:rsidR="00D72613" w:rsidRDefault="00D77F14">
            <w:pPr>
              <w:spacing w:before="480" w:after="0"/>
              <w:rPr>
                <w:rFonts w:ascii="Arial" w:eastAsia="Times New Roman" w:hAnsi="Arial" w:cs="Arial"/>
                <w:color w:val="FFFFFF" w:themeColor="background1"/>
              </w:rPr>
            </w:pPr>
            <w:r>
              <w:rPr>
                <w:rFonts w:ascii="arial bold" w:eastAsia="Times New Roman" w:hAnsi="arial bold" w:cs="Arial"/>
                <w:b/>
                <w:color w:val="FFFFFF" w:themeColor="background1"/>
                <w:sz w:val="20"/>
              </w:rPr>
              <w:t>OTHER REQUIREMENTS (OR)</w:t>
            </w:r>
            <w:r>
              <w:rPr>
                <w:rFonts w:ascii="arial bold" w:eastAsia="Times New Roman" w:hAnsi="arial bold" w:cs="Arial"/>
                <w:b/>
                <w:color w:val="FFFFFF" w:themeColor="background1"/>
                <w:sz w:val="20"/>
              </w:rPr>
              <w:tab/>
            </w:r>
          </w:p>
        </w:tc>
      </w:tr>
      <w:tr w:rsidR="00D72613">
        <w:trPr>
          <w:trHeight w:val="285"/>
        </w:trPr>
        <w:tc>
          <w:tcPr>
            <w:tcW w:w="1008" w:type="dxa"/>
            <w:shd w:val="clear" w:color="auto" w:fill="auto"/>
          </w:tcPr>
          <w:p w:rsidR="00D72613" w:rsidRDefault="00D77F14">
            <w:pPr>
              <w:pStyle w:val="BDTableText"/>
            </w:pPr>
            <w:r>
              <w:t>OR-1</w:t>
            </w:r>
          </w:p>
        </w:tc>
        <w:tc>
          <w:tcPr>
            <w:tcW w:w="8567" w:type="dxa"/>
            <w:shd w:val="clear" w:color="auto" w:fill="auto"/>
          </w:tcPr>
          <w:p w:rsidR="00D72613" w:rsidRDefault="00D77F14">
            <w:pPr>
              <w:pStyle w:val="BDTableText"/>
            </w:pPr>
            <w:r>
              <w:t xml:space="preserve">Needs to support rich user interface from mobile platforms to access processed results. </w:t>
            </w:r>
          </w:p>
        </w:tc>
      </w:tr>
      <w:tr w:rsidR="00D72613">
        <w:trPr>
          <w:trHeight w:val="285"/>
        </w:trPr>
        <w:tc>
          <w:tcPr>
            <w:tcW w:w="1008" w:type="dxa"/>
            <w:shd w:val="clear" w:color="auto" w:fill="auto"/>
          </w:tcPr>
          <w:p w:rsidR="00D72613" w:rsidRDefault="00D77F14">
            <w:pPr>
              <w:pStyle w:val="BDTableText"/>
            </w:pPr>
            <w:r>
              <w:t>OR-2</w:t>
            </w:r>
          </w:p>
        </w:tc>
        <w:tc>
          <w:tcPr>
            <w:tcW w:w="8567" w:type="dxa"/>
            <w:shd w:val="clear" w:color="auto" w:fill="auto"/>
          </w:tcPr>
          <w:p w:rsidR="00D72613" w:rsidRDefault="00D77F14">
            <w:pPr>
              <w:pStyle w:val="BDTableText"/>
            </w:pPr>
            <w:r>
              <w:t>Needs to support performance monitoring on analytic processing from mobile platforms.</w:t>
            </w:r>
          </w:p>
        </w:tc>
      </w:tr>
      <w:tr w:rsidR="00D72613">
        <w:trPr>
          <w:trHeight w:val="285"/>
        </w:trPr>
        <w:tc>
          <w:tcPr>
            <w:tcW w:w="1008" w:type="dxa"/>
            <w:shd w:val="clear" w:color="auto" w:fill="auto"/>
          </w:tcPr>
          <w:p w:rsidR="00D72613" w:rsidRDefault="00D77F14">
            <w:pPr>
              <w:pStyle w:val="BDTableText"/>
            </w:pPr>
            <w:r>
              <w:t>OR-3</w:t>
            </w:r>
          </w:p>
        </w:tc>
        <w:tc>
          <w:tcPr>
            <w:tcW w:w="8567" w:type="dxa"/>
            <w:shd w:val="clear" w:color="auto" w:fill="auto"/>
          </w:tcPr>
          <w:p w:rsidR="00D72613" w:rsidRDefault="00D77F14">
            <w:pPr>
              <w:pStyle w:val="BDTableText"/>
            </w:pPr>
            <w:r>
              <w:t>Needs to support rich visual content search and rendering from mobile platforms.</w:t>
            </w:r>
          </w:p>
        </w:tc>
      </w:tr>
      <w:tr w:rsidR="00D72613">
        <w:trPr>
          <w:trHeight w:val="285"/>
        </w:trPr>
        <w:tc>
          <w:tcPr>
            <w:tcW w:w="1008" w:type="dxa"/>
            <w:shd w:val="clear" w:color="auto" w:fill="auto"/>
          </w:tcPr>
          <w:p w:rsidR="00D72613" w:rsidRDefault="00D77F14">
            <w:pPr>
              <w:pStyle w:val="BDTableText"/>
            </w:pPr>
            <w:r>
              <w:t>OR-4</w:t>
            </w:r>
          </w:p>
        </w:tc>
        <w:tc>
          <w:tcPr>
            <w:tcW w:w="8567" w:type="dxa"/>
            <w:shd w:val="clear" w:color="auto" w:fill="auto"/>
          </w:tcPr>
          <w:p w:rsidR="00D72613" w:rsidRDefault="00D77F14">
            <w:pPr>
              <w:pStyle w:val="BDTableText"/>
            </w:pPr>
            <w:r>
              <w:t>Needs to support mobile device data acquisition.</w:t>
            </w:r>
          </w:p>
        </w:tc>
      </w:tr>
      <w:tr w:rsidR="00D72613">
        <w:trPr>
          <w:trHeight w:val="285"/>
        </w:trPr>
        <w:tc>
          <w:tcPr>
            <w:tcW w:w="1008" w:type="dxa"/>
            <w:shd w:val="clear" w:color="auto" w:fill="auto"/>
          </w:tcPr>
          <w:p w:rsidR="00D72613" w:rsidRDefault="00D77F14">
            <w:pPr>
              <w:pStyle w:val="BDTableText"/>
            </w:pPr>
            <w:r>
              <w:t>OR-5</w:t>
            </w:r>
          </w:p>
        </w:tc>
        <w:tc>
          <w:tcPr>
            <w:tcW w:w="8567" w:type="dxa"/>
            <w:shd w:val="clear" w:color="auto" w:fill="auto"/>
          </w:tcPr>
          <w:p w:rsidR="00D72613" w:rsidRDefault="00D77F14">
            <w:pPr>
              <w:pStyle w:val="BDTableText"/>
            </w:pPr>
            <w:r>
              <w:t xml:space="preserve">Needs to support security across mobile devices. </w:t>
            </w:r>
          </w:p>
        </w:tc>
      </w:tr>
    </w:tbl>
    <w:p w:rsidR="00D72613" w:rsidRDefault="00D72613"/>
    <w:p w:rsidR="00D72613" w:rsidRDefault="00D77F14">
      <w:r>
        <w:t xml:space="preserve">The preceding requirements were also mapped to 51 use cases in the </w:t>
      </w:r>
      <w:r>
        <w:rPr>
          <w:i/>
        </w:rPr>
        <w:t>NBDIF: Volume 3, Use Cases and General Requirements</w:t>
      </w:r>
      <w:r>
        <w:t xml:space="preserve"> document, as shown below in Figure 2. </w:t>
      </w:r>
    </w:p>
    <w:p w:rsidR="00D72613" w:rsidRDefault="00BA1945">
      <w:pPr>
        <w:pStyle w:val="BDFigureCaption"/>
        <w:spacing w:before="6465"/>
      </w:pPr>
      <w:bookmarkStart w:id="79" w:name="_Toc1947535"/>
      <w:r>
        <w:lastRenderedPageBreak/>
        <w:pict>
          <v:shapetype id="shapetype_75" o:spid="_x0000_m1027"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pict>
          <v:shape id="Picture 1" o:spid="_x0000_s1026" type="#shapetype_75" style="position:absolute;left:0;text-align:left;margin-left:15pt;margin-top:22.85pt;width:443.45pt;height:323.2pt;z-index:251658752" o:preferrelative="t" stroked="f" strokecolor="#3465a4">
            <v:stroke joinstyle="round" endcap="flat"/>
            <v:imagedata r:id="rId22" o:title="image3"/>
          </v:shape>
        </w:pict>
      </w:r>
      <w:r w:rsidR="00D77F14">
        <w:t>Figure 1: Example of the Data Consumer Requirements Mapped to 51 Use Cases.</w:t>
      </w:r>
      <w:bookmarkEnd w:id="79"/>
      <w:r w:rsidR="00D77F14">
        <w:t xml:space="preserve"> </w:t>
      </w:r>
    </w:p>
    <w:p w:rsidR="00D72613" w:rsidRDefault="00D77F14">
      <w:r>
        <w:t xml:space="preserve">The requirements and use cases provide a foundation for development of the NBDRA, and the standards mapping and tracking exercises described in Section 3. Additional information about the Use Cases and Requirements Subgroup, use case collection, analysis of the use cases, and generation of the use case requirements are presented in the </w:t>
      </w:r>
      <w:r>
        <w:rPr>
          <w:i/>
        </w:rPr>
        <w:t>NBDIF: Volume 3, Use Cases and General Requirements</w:t>
      </w:r>
      <w:r>
        <w:t xml:space="preserve"> document. </w:t>
      </w:r>
    </w:p>
    <w:p w:rsidR="00D72613" w:rsidRDefault="00D77F14">
      <w:pPr>
        <w:pStyle w:val="Heading2"/>
        <w:numPr>
          <w:ilvl w:val="1"/>
          <w:numId w:val="18"/>
        </w:numPr>
      </w:pPr>
      <w:bookmarkStart w:id="80" w:name="_Toc1947497"/>
      <w:bookmarkStart w:id="81" w:name="_Toc478382775"/>
      <w:bookmarkStart w:id="82" w:name="_Toc469647530"/>
      <w:r>
        <w:t>Security and Privacy</w:t>
      </w:r>
      <w:bookmarkEnd w:id="80"/>
      <w:bookmarkEnd w:id="81"/>
      <w:bookmarkEnd w:id="82"/>
    </w:p>
    <w:p w:rsidR="00D72613" w:rsidRDefault="00D77F14">
      <w:r>
        <w:t xml:space="preserve">Security and privacy measures for Big Data involve a different approach than traditional systems. Big Data is increasingly stored on public cloud infrastructure built by various hardware, operating systems, and analytical software. Traditional security approaches usually addressed small-scale systems holding static data on firewalled and semi-isolated networks. The surge in streaming cloud technology necessitates extremely rapid responses to security issues and threats </w:t>
      </w:r>
      <w:r w:rsidR="00BA1945">
        <w:fldChar w:fldCharType="begin"/>
      </w:r>
      <w:r>
        <w:instrText>ADDIN ZOTERO_ITEM CSL_CITATION {"citationID":"pOGcuQ8J","properties":{"formattedCitation":"[16]","plainCitation":"[16]","noteIndex":0},"citationItems":[{"id":362,"uris":["http://zotero.org/groups/2253006/items/ZMVHZTFZ"],"uri":["http://zotero.org/groups/2253006/items/ZMVHZTFZ"],"itemData":{"id":362,"type":"report","title":"Expanded top ten Big Data security and privacy challenges","publisher":"Cloud Security Alliance","URL":"https://downloads.cloudsecurityalliance.org/initiatives/bdwg/Expanded_Top_Ten_Big_Data_Security_and_Privacy_Challenges.pdf","author":[{"family":"Rajan","given":"Sreeranga"},{"family":"Ginkel","given":"Wilco","non-dropping-particle":"van"},{"family":"Sundaresan","given":"Neel"}],"issued":{"date-parts":[["2013",4]]}}}],"schema":"https://github.com/citation-style-language/schema/raw/master/csl-citation.json"}</w:instrText>
      </w:r>
      <w:r w:rsidR="00BA1945">
        <w:fldChar w:fldCharType="separate"/>
      </w:r>
      <w:bookmarkStart w:id="83" w:name="__Fieldmark__2493_4095494426"/>
      <w:r>
        <w:t>[16]</w:t>
      </w:r>
      <w:r w:rsidR="00BA1945">
        <w:fldChar w:fldCharType="end"/>
      </w:r>
      <w:bookmarkEnd w:id="83"/>
      <w:r>
        <w:t xml:space="preserve">. Security and privacy considerations are a fundamental aspect of Big Data and affect all components of the NBDRA. This comprehensive influence is depicted in Figure 2 by the grey rectangle marked “Security and Privacy” surrounding all the Reference Architecture components. </w:t>
      </w:r>
    </w:p>
    <w:p w:rsidR="00D72613" w:rsidRDefault="00D77F14">
      <w:r>
        <w:t xml:space="preserve">At a minimum, a Big Data Reference Architecture will provide verifiable compliance with </w:t>
      </w:r>
      <w:proofErr w:type="gramStart"/>
      <w:r>
        <w:t>both governance</w:t>
      </w:r>
      <w:proofErr w:type="gramEnd"/>
      <w:r>
        <w:t xml:space="preserve">, risk management, and compliance (GRC) and confidentiality, integrity, and availability (CIA) policies, standards, and best practices. Additional information on the processes and outcomes of the NBD PWG Security and Privacy Subgroup are presented in </w:t>
      </w:r>
      <w:r>
        <w:rPr>
          <w:i/>
        </w:rPr>
        <w:t>NBDIF: Volume 4, Security and Privacy</w:t>
      </w:r>
      <w:r>
        <w:t>.</w:t>
      </w:r>
    </w:p>
    <w:p w:rsidR="00D72613" w:rsidRDefault="00D77F14">
      <w:r>
        <w:t xml:space="preserve">The NBD-PWG Security and Privacy Subgroup began this effort by identifying ways that security and privacy in Big Data projects can be different from traditional implementations. While not all concepts apply all the time, the following observations were considered representative of a larger set of differences: </w:t>
      </w:r>
    </w:p>
    <w:p w:rsidR="00D72613" w:rsidRDefault="00D77F14">
      <w:pPr>
        <w:pStyle w:val="ListParagraph"/>
        <w:numPr>
          <w:ilvl w:val="0"/>
          <w:numId w:val="6"/>
        </w:numPr>
        <w:spacing w:before="480" w:after="120"/>
      </w:pPr>
      <w:r>
        <w:t xml:space="preserve">Big Data projects often encompass heterogeneous components in which a single security scheme has not been designed from the outset. </w:t>
      </w:r>
    </w:p>
    <w:p w:rsidR="00D72613" w:rsidRDefault="00D77F14">
      <w:pPr>
        <w:pStyle w:val="ListParagraph"/>
        <w:numPr>
          <w:ilvl w:val="0"/>
          <w:numId w:val="6"/>
        </w:numPr>
        <w:spacing w:before="480" w:after="120"/>
      </w:pPr>
      <w:r>
        <w:t xml:space="preserve">Most security and privacy methods have been designed for batch or online transaction processing systems. Big Data projects increasingly involve one or more streamed data sources that are used in conjunction with data at rest, creating unique security and privacy scenarios. </w:t>
      </w:r>
    </w:p>
    <w:p w:rsidR="00D72613" w:rsidRDefault="00D77F14">
      <w:pPr>
        <w:pStyle w:val="ListParagraph"/>
        <w:numPr>
          <w:ilvl w:val="0"/>
          <w:numId w:val="6"/>
        </w:numPr>
        <w:spacing w:before="480" w:after="120"/>
      </w:pPr>
      <w:r>
        <w:t xml:space="preserve">The use of multiple Big Data sources not originally intended to be used together can compromise privacy, security, or both. Approaches to de-identify personally identifiable information (PII) that were satisfactory prior to Big Data may no longer be adequate, while alternative approaches to protecting privacy are made feasible. Although de-identification techniques can apply to data from single sources as well, the prospect of unanticipated consequences from the fusion of multiple datasets exacerbates the risk of compromising privacy. </w:t>
      </w:r>
    </w:p>
    <w:p w:rsidR="00D72613" w:rsidRDefault="00D77F14">
      <w:pPr>
        <w:pStyle w:val="ListParagraph"/>
        <w:numPr>
          <w:ilvl w:val="0"/>
          <w:numId w:val="6"/>
        </w:numPr>
        <w:spacing w:before="480" w:after="120"/>
      </w:pPr>
      <w:r>
        <w:t xml:space="preserve">A huge increase in the number of sensor streams for the Internet of Things (e.g., smart medical devices, smart cities, </w:t>
      </w:r>
      <w:proofErr w:type="gramStart"/>
      <w:r>
        <w:t>smart</w:t>
      </w:r>
      <w:proofErr w:type="gramEnd"/>
      <w:r>
        <w:t xml:space="preserve"> homes) creates vulnerabilities in the Internet connectivity of the devices, in the transport, and in the eventual aggregation. </w:t>
      </w:r>
    </w:p>
    <w:p w:rsidR="00D72613" w:rsidRDefault="00D77F14">
      <w:pPr>
        <w:pStyle w:val="ListParagraph"/>
        <w:numPr>
          <w:ilvl w:val="0"/>
          <w:numId w:val="6"/>
        </w:numPr>
        <w:spacing w:before="480" w:after="120"/>
      </w:pPr>
      <w:r>
        <w:t xml:space="preserve">Certain types of data thought to be too big for analysis, such as geospatial and video imaging, will become commodity Big Data sources. These uses were not anticipated and/or may not have implemented security and privacy measures. </w:t>
      </w:r>
    </w:p>
    <w:p w:rsidR="00D72613" w:rsidRDefault="00D77F14">
      <w:pPr>
        <w:pStyle w:val="ListParagraph"/>
        <w:numPr>
          <w:ilvl w:val="0"/>
          <w:numId w:val="6"/>
        </w:numPr>
        <w:spacing w:before="480" w:after="120"/>
      </w:pPr>
      <w:r>
        <w:t xml:space="preserve">Issues of veracity, context, provenance, and jurisdiction are greatly magnified in Big Data. Multiple organizations, stakeholders, legal entities, governments, and an increasing amount of citizens will find data about themselves included in Big Data analytics.  </w:t>
      </w:r>
    </w:p>
    <w:p w:rsidR="00D72613" w:rsidRDefault="00D77F14">
      <w:pPr>
        <w:pStyle w:val="ListParagraph"/>
        <w:numPr>
          <w:ilvl w:val="0"/>
          <w:numId w:val="6"/>
        </w:numPr>
        <w:spacing w:before="480" w:after="120"/>
      </w:pPr>
      <w:r>
        <w:t xml:space="preserve">Volatility is significant because Big Data scenarios envision that data is permanent by default. Security is a fast-moving field with multiple attack vectors and countermeasures. Data may be preserved beyond the lifetime of the security measures designed to protect it. </w:t>
      </w:r>
    </w:p>
    <w:p w:rsidR="00D72613" w:rsidRDefault="00D77F14">
      <w:pPr>
        <w:pStyle w:val="ListParagraph"/>
        <w:numPr>
          <w:ilvl w:val="0"/>
          <w:numId w:val="6"/>
        </w:numPr>
        <w:spacing w:before="480" w:after="120"/>
      </w:pPr>
      <w:r>
        <w:lastRenderedPageBreak/>
        <w:t>Data and code can more readily be shared across organizations, but many standards presume management practices that are managed inside a single organizational framework. A related observation is that smaller firms, subject to fewer regulations or lacking mature governance practices, can create valuable Big Data systems.</w:t>
      </w:r>
    </w:p>
    <w:p w:rsidR="00D72613" w:rsidRDefault="00D77F14">
      <w:r>
        <w:t xml:space="preserve">The NBD-PWG security and privacy fabric sets forth three levels of voluntary conformance. The levels offer incremental increases in security and privacy Big Data risk mitigation. The approach taken unifies both models of information security—such as presented in the NIST </w:t>
      </w:r>
      <w:proofErr w:type="spellStart"/>
      <w:r>
        <w:t>Cybersecurity</w:t>
      </w:r>
      <w:proofErr w:type="spellEnd"/>
      <w:r>
        <w:t xml:space="preserve"> Framework—with domain-specific models. </w:t>
      </w:r>
    </w:p>
    <w:p w:rsidR="00D72613" w:rsidRDefault="00D77F14">
      <w:r>
        <w:t xml:space="preserve">The three-level technique reveals important differences between domains as disparate as astronomy and health care; some aspects must be addressed in ways particular to the specialization and by specialists. Recognizing that security is a matter of degree, not 100% assurance, the NBDPWG security fabric is framed as a safety- and harm-reduction framework. It recognizes the importance of scalability to Big Data by emphasizing the increased importance of modeling and simulation. The fabric adapts key concepts from safety engineering, such as the Material Data Safety Sheet (29 CFR 1910 1200(g)), for tracing risk associated with “toxic” privacy data. </w:t>
      </w:r>
    </w:p>
    <w:p w:rsidR="00D72613" w:rsidRDefault="00D77F14">
      <w:r>
        <w:t>The framework offers a smooth transition to broader adoption of time-dependent, attribute-based access controls (NIST SP 800-162, SP 1800-3) and processes in support of the NIST Risk Management Framework (NIST 800-37 Rev 2).</w:t>
      </w:r>
    </w:p>
    <w:p w:rsidR="00D72613" w:rsidRDefault="00D77F14">
      <w:r>
        <w:t>The security fabric outlined here envisions an infrastructure of monitoring, simulation, analytics and governance that leverages Big Data to such an extent where data volumes could well exceed those of the systems they were designed to make safe.</w:t>
      </w:r>
    </w:p>
    <w:p w:rsidR="00D72613" w:rsidRDefault="00D77F14">
      <w:pPr>
        <w:pStyle w:val="Heading2"/>
        <w:numPr>
          <w:ilvl w:val="1"/>
          <w:numId w:val="18"/>
        </w:numPr>
      </w:pPr>
      <w:bookmarkStart w:id="84" w:name="_Toc1947498"/>
      <w:bookmarkStart w:id="85" w:name="_Toc427144524"/>
      <w:bookmarkStart w:id="86" w:name="_Toc478382776"/>
      <w:bookmarkStart w:id="87" w:name="_Toc469647531"/>
      <w:r>
        <w:t>Reference Architecture Survey</w:t>
      </w:r>
      <w:bookmarkEnd w:id="84"/>
      <w:bookmarkEnd w:id="85"/>
      <w:bookmarkEnd w:id="86"/>
      <w:bookmarkEnd w:id="87"/>
    </w:p>
    <w:p w:rsidR="00D72613" w:rsidRDefault="00D77F14">
      <w:r>
        <w:t xml:space="preserve">The NBD-PWG Reference Architecture Subgroup conducted the reference architecture survey to advance understanding of the operational intricacies in Big Data and to serve as a tool for developing system-specific architectures using a common reference framework. The Subgroup surveyed currently published Big Data platforms by leading companies or individuals supporting the Big Data framework and analyzed the collected material. This effort revealed a remarkable consistency between Big Data architectures. Survey details, methodology, and conclusions are reported in </w:t>
      </w:r>
      <w:r>
        <w:rPr>
          <w:i/>
        </w:rPr>
        <w:t>NBDIF: Volume 5, Architectures White Paper Survey</w:t>
      </w:r>
      <w:r>
        <w:t xml:space="preserve">. </w:t>
      </w:r>
    </w:p>
    <w:p w:rsidR="00D72613" w:rsidRDefault="00D77F14">
      <w:pPr>
        <w:pStyle w:val="Heading2"/>
        <w:numPr>
          <w:ilvl w:val="1"/>
          <w:numId w:val="18"/>
        </w:numPr>
      </w:pPr>
      <w:bookmarkStart w:id="88" w:name="_Toc1947499"/>
      <w:bookmarkStart w:id="89" w:name="_Toc427144526"/>
      <w:bookmarkStart w:id="90" w:name="_Toc478382777"/>
      <w:bookmarkStart w:id="91" w:name="_Toc469647532"/>
      <w:r>
        <w:t>Reference Architecture</w:t>
      </w:r>
      <w:bookmarkEnd w:id="88"/>
      <w:bookmarkEnd w:id="89"/>
      <w:bookmarkEnd w:id="90"/>
      <w:bookmarkEnd w:id="91"/>
    </w:p>
    <w:p w:rsidR="00D72613" w:rsidRDefault="00D77F14">
      <w:pPr>
        <w:pStyle w:val="Heading3"/>
        <w:numPr>
          <w:ilvl w:val="2"/>
          <w:numId w:val="18"/>
        </w:numPr>
      </w:pPr>
      <w:bookmarkStart w:id="92" w:name="_Toc1947500"/>
      <w:bookmarkStart w:id="93" w:name="_Toc427144527"/>
      <w:bookmarkStart w:id="94" w:name="_Toc478382778"/>
      <w:bookmarkStart w:id="95" w:name="_Toc469647533"/>
      <w:r>
        <w:t>Overview</w:t>
      </w:r>
      <w:bookmarkEnd w:id="92"/>
      <w:bookmarkEnd w:id="93"/>
      <w:bookmarkEnd w:id="94"/>
      <w:bookmarkEnd w:id="95"/>
    </w:p>
    <w:p w:rsidR="00D72613" w:rsidRDefault="00D77F14">
      <w:r>
        <w:t xml:space="preserve">The goal of the NBD-PWG Reference Architecture Subgroup is to develop a Big Data open Reference Architecture that facilitates the understanding of the operational intricacies in Big Data. It does not represent the system architecture of a specific Big Data system, but rather is a tool for describing, discussing, and developing system-specific architectures using a common framework of reference. The Reference Architecture achieves this by providing a generic high-level conceptual model that is an effective tool for discussing the requirements, structures, and operations inherent to Big Data. The model is not tied to any specific vendor products, services, or reference implementation, nor does it define prescriptive solutions that inhibit innovation. </w:t>
      </w:r>
    </w:p>
    <w:p w:rsidR="00D72613" w:rsidRDefault="00D77F14">
      <w:r>
        <w:t>The design of the NBDRA does not address the following:</w:t>
      </w:r>
    </w:p>
    <w:p w:rsidR="00D72613" w:rsidRDefault="00D77F14">
      <w:pPr>
        <w:pStyle w:val="BDTextBulletList"/>
        <w:numPr>
          <w:ilvl w:val="0"/>
          <w:numId w:val="15"/>
        </w:numPr>
      </w:pPr>
      <w:r>
        <w:t>Detailed specifications for any organization’s operational systems;</w:t>
      </w:r>
    </w:p>
    <w:p w:rsidR="00D72613" w:rsidRDefault="00D77F14">
      <w:pPr>
        <w:pStyle w:val="BDTextBulletList"/>
        <w:numPr>
          <w:ilvl w:val="0"/>
          <w:numId w:val="15"/>
        </w:numPr>
      </w:pPr>
      <w:r>
        <w:t>Detailed specifications of information exchanges or services; and</w:t>
      </w:r>
    </w:p>
    <w:p w:rsidR="00D72613" w:rsidRDefault="00D77F14">
      <w:pPr>
        <w:pStyle w:val="BDTextBulletList"/>
        <w:numPr>
          <w:ilvl w:val="0"/>
          <w:numId w:val="15"/>
        </w:numPr>
      </w:pPr>
      <w:r>
        <w:lastRenderedPageBreak/>
        <w:t>Recommendations or standards for integration of infrastructure products.</w:t>
      </w:r>
    </w:p>
    <w:p w:rsidR="00D72613" w:rsidRDefault="00D77F14">
      <w:r>
        <w:t xml:space="preserve">Building on the work from other subgroups, the NBD-PWG Reference Architecture Subgroup evaluated the general requirements formed from the use cases, evaluated the Big Data Taxonomy, performed a reference architecture survey, and developed the NBDRA conceptual model. The </w:t>
      </w:r>
      <w:r>
        <w:rPr>
          <w:i/>
        </w:rPr>
        <w:t>NBDIF: Volume 3, Use Cases and General Requirements</w:t>
      </w:r>
      <w:r>
        <w:t xml:space="preserve"> document contains details of the Subgroup’s work. The use case characterization categories (from </w:t>
      </w:r>
      <w:r>
        <w:rPr>
          <w:i/>
        </w:rPr>
        <w:t>NBDIF: Volume 3, Use Cases and General Requirements</w:t>
      </w:r>
      <w:r>
        <w:t xml:space="preserve">) are listed below on the left and were used as input in the development of the NBDRA. Some use case characterization categories were renamed for use in the NBDRA. Table 2 maps the earlier use case terms directly to NBDRA components and fabrics. </w:t>
      </w:r>
    </w:p>
    <w:p w:rsidR="00D72613" w:rsidRDefault="00D77F14">
      <w:pPr>
        <w:pStyle w:val="BDTableCaption"/>
        <w:keepNext/>
        <w:keepLines/>
      </w:pPr>
      <w:bookmarkStart w:id="96" w:name="_35nkun2"/>
      <w:bookmarkStart w:id="97" w:name="_Toc426642532"/>
      <w:bookmarkStart w:id="98" w:name="_Toc1947538"/>
      <w:bookmarkStart w:id="99" w:name="_Toc478382822"/>
      <w:bookmarkStart w:id="100" w:name="_Toc472534004"/>
      <w:bookmarkEnd w:id="96"/>
      <w:r>
        <w:t xml:space="preserve">Table 2: Mapping Use Case Characterization Categories to </w:t>
      </w:r>
      <w:r>
        <w:br/>
        <w:t>Reference Architecture Components</w:t>
      </w:r>
      <w:bookmarkEnd w:id="97"/>
      <w:r>
        <w:t xml:space="preserve"> and Fabrics</w:t>
      </w:r>
      <w:bookmarkEnd w:id="98"/>
      <w:bookmarkEnd w:id="99"/>
      <w:bookmarkEnd w:id="100"/>
    </w:p>
    <w:tbl>
      <w:tblPr>
        <w:tblStyle w:val="MediumShading1-Accent1"/>
        <w:tblW w:w="9340" w:type="dxa"/>
        <w:tblCellMar>
          <w:left w:w="107" w:type="dxa"/>
        </w:tblCellMar>
        <w:tblLook w:val="04A0"/>
      </w:tblPr>
      <w:tblGrid>
        <w:gridCol w:w="3725"/>
        <w:gridCol w:w="1138"/>
        <w:gridCol w:w="4477"/>
      </w:tblGrid>
      <w:tr w:rsidR="00D72613" w:rsidTr="00D72613">
        <w:trPr>
          <w:cnfStyle w:val="100000000000"/>
        </w:trPr>
        <w:tc>
          <w:tcPr>
            <w:cnfStyle w:val="001000000000"/>
            <w:tcW w:w="3725" w:type="dxa"/>
          </w:tcPr>
          <w:p w:rsidR="00D72613" w:rsidRDefault="00D77F14">
            <w:pPr>
              <w:keepNext/>
              <w:keepLines/>
              <w:spacing w:after="0"/>
            </w:pPr>
            <w:r>
              <w:rPr>
                <w:smallCaps/>
              </w:rPr>
              <w:t>Use Case Characterization Categories</w:t>
            </w:r>
          </w:p>
        </w:tc>
        <w:tc>
          <w:tcPr>
            <w:tcW w:w="1138" w:type="dxa"/>
          </w:tcPr>
          <w:p w:rsidR="00D72613" w:rsidRDefault="00D72613">
            <w:pPr>
              <w:keepNext/>
              <w:keepLines/>
              <w:spacing w:after="0"/>
              <w:cnfStyle w:val="100000000000"/>
            </w:pPr>
          </w:p>
        </w:tc>
        <w:tc>
          <w:tcPr>
            <w:tcW w:w="4477" w:type="dxa"/>
          </w:tcPr>
          <w:p w:rsidR="00D72613" w:rsidRDefault="00D77F14">
            <w:pPr>
              <w:keepNext/>
              <w:keepLines/>
              <w:spacing w:after="0"/>
              <w:cnfStyle w:val="100000000000"/>
            </w:pPr>
            <w:r>
              <w:rPr>
                <w:smallCaps/>
              </w:rPr>
              <w:t>Reference Architecture Components and Fabrics</w:t>
            </w:r>
          </w:p>
        </w:tc>
      </w:tr>
      <w:tr w:rsidR="00D72613" w:rsidTr="00D72613">
        <w:trPr>
          <w:cnfStyle w:val="000000100000"/>
          <w:trHeight w:val="300"/>
        </w:trPr>
        <w:tc>
          <w:tcPr>
            <w:cnfStyle w:val="001000000000"/>
            <w:tcW w:w="3725" w:type="dxa"/>
            <w:tcBorders>
              <w:top w:val="nil"/>
              <w:bottom w:val="nil"/>
            </w:tcBorders>
          </w:tcPr>
          <w:p w:rsidR="00D72613" w:rsidRDefault="00D77F14">
            <w:pPr>
              <w:keepNext/>
              <w:keepLines/>
              <w:spacing w:after="0"/>
            </w:pPr>
            <w:r>
              <w:t xml:space="preserve">Data sources </w:t>
            </w:r>
          </w:p>
        </w:tc>
        <w:tc>
          <w:tcPr>
            <w:tcW w:w="1138" w:type="dxa"/>
            <w:tcBorders>
              <w:top w:val="nil"/>
              <w:bottom w:val="nil"/>
            </w:tcBorders>
          </w:tcPr>
          <w:p w:rsidR="00D72613" w:rsidRDefault="00D77F14">
            <w:pPr>
              <w:keepNext/>
              <w:keepLines/>
              <w:spacing w:after="0"/>
              <w:cnfStyle w:val="000000100000"/>
            </w:pPr>
            <w:r>
              <w:rPr>
                <w:rFonts w:ascii="Cardo" w:hAnsi="Cardo"/>
              </w:rPr>
              <w:t>→</w:t>
            </w:r>
          </w:p>
        </w:tc>
        <w:tc>
          <w:tcPr>
            <w:tcW w:w="4477" w:type="dxa"/>
            <w:tcBorders>
              <w:top w:val="nil"/>
              <w:bottom w:val="nil"/>
            </w:tcBorders>
          </w:tcPr>
          <w:p w:rsidR="00D72613" w:rsidRDefault="00D77F14">
            <w:pPr>
              <w:keepNext/>
              <w:keepLines/>
              <w:spacing w:after="0"/>
              <w:cnfStyle w:val="000000100000"/>
            </w:pPr>
            <w:r>
              <w:t>Data Provider</w:t>
            </w:r>
          </w:p>
        </w:tc>
      </w:tr>
      <w:tr w:rsidR="00D72613" w:rsidTr="00D72613">
        <w:trPr>
          <w:cnfStyle w:val="000000010000"/>
        </w:trPr>
        <w:tc>
          <w:tcPr>
            <w:cnfStyle w:val="001000000000"/>
            <w:tcW w:w="3725" w:type="dxa"/>
            <w:tcBorders>
              <w:top w:val="nil"/>
              <w:bottom w:val="nil"/>
            </w:tcBorders>
            <w:shd w:val="clear" w:color="auto" w:fill="auto"/>
          </w:tcPr>
          <w:p w:rsidR="00D72613" w:rsidRDefault="00D77F14">
            <w:pPr>
              <w:keepNext/>
              <w:keepLines/>
              <w:spacing w:after="0"/>
            </w:pPr>
            <w:r>
              <w:t xml:space="preserve">Data transformation </w:t>
            </w:r>
          </w:p>
        </w:tc>
        <w:tc>
          <w:tcPr>
            <w:tcW w:w="1138" w:type="dxa"/>
            <w:tcBorders>
              <w:top w:val="nil"/>
              <w:bottom w:val="nil"/>
            </w:tcBorders>
            <w:shd w:val="clear" w:color="auto" w:fill="auto"/>
          </w:tcPr>
          <w:p w:rsidR="00D72613" w:rsidRDefault="00D77F14">
            <w:pPr>
              <w:keepNext/>
              <w:keepLines/>
              <w:spacing w:after="0"/>
              <w:cnfStyle w:val="000000010000"/>
            </w:pPr>
            <w:r>
              <w:rPr>
                <w:rFonts w:ascii="Cardo" w:hAnsi="Cardo"/>
              </w:rPr>
              <w:t>→</w:t>
            </w:r>
          </w:p>
        </w:tc>
        <w:tc>
          <w:tcPr>
            <w:tcW w:w="4477" w:type="dxa"/>
            <w:tcBorders>
              <w:top w:val="nil"/>
              <w:bottom w:val="nil"/>
            </w:tcBorders>
            <w:shd w:val="clear" w:color="auto" w:fill="auto"/>
          </w:tcPr>
          <w:p w:rsidR="00D72613" w:rsidRDefault="00D77F14">
            <w:pPr>
              <w:keepNext/>
              <w:keepLines/>
              <w:spacing w:after="0"/>
              <w:cnfStyle w:val="000000010000"/>
            </w:pPr>
            <w:r>
              <w:t>Big Data Application Provider</w:t>
            </w:r>
          </w:p>
        </w:tc>
      </w:tr>
      <w:tr w:rsidR="00D72613" w:rsidTr="00D72613">
        <w:trPr>
          <w:cnfStyle w:val="000000100000"/>
        </w:trPr>
        <w:tc>
          <w:tcPr>
            <w:cnfStyle w:val="001000000000"/>
            <w:tcW w:w="3725" w:type="dxa"/>
            <w:tcBorders>
              <w:top w:val="nil"/>
              <w:bottom w:val="nil"/>
            </w:tcBorders>
          </w:tcPr>
          <w:p w:rsidR="00D72613" w:rsidRDefault="00D77F14">
            <w:pPr>
              <w:keepNext/>
              <w:keepLines/>
              <w:spacing w:after="0"/>
            </w:pPr>
            <w:r>
              <w:t>Capabilities</w:t>
            </w:r>
          </w:p>
        </w:tc>
        <w:tc>
          <w:tcPr>
            <w:tcW w:w="1138" w:type="dxa"/>
            <w:tcBorders>
              <w:top w:val="nil"/>
              <w:bottom w:val="nil"/>
            </w:tcBorders>
          </w:tcPr>
          <w:p w:rsidR="00D72613" w:rsidRDefault="00D77F14">
            <w:pPr>
              <w:keepNext/>
              <w:keepLines/>
              <w:spacing w:after="0"/>
              <w:cnfStyle w:val="000000100000"/>
            </w:pPr>
            <w:r>
              <w:rPr>
                <w:rFonts w:ascii="Cardo" w:hAnsi="Cardo"/>
              </w:rPr>
              <w:t>→</w:t>
            </w:r>
          </w:p>
        </w:tc>
        <w:tc>
          <w:tcPr>
            <w:tcW w:w="4477" w:type="dxa"/>
            <w:tcBorders>
              <w:top w:val="nil"/>
              <w:bottom w:val="nil"/>
            </w:tcBorders>
          </w:tcPr>
          <w:p w:rsidR="00D72613" w:rsidRDefault="00D77F14">
            <w:pPr>
              <w:keepNext/>
              <w:keepLines/>
              <w:spacing w:after="0"/>
              <w:cnfStyle w:val="000000100000"/>
            </w:pPr>
            <w:r>
              <w:t>Big Data Framework Provider</w:t>
            </w:r>
          </w:p>
        </w:tc>
      </w:tr>
      <w:tr w:rsidR="00D72613" w:rsidTr="00D72613">
        <w:trPr>
          <w:cnfStyle w:val="000000010000"/>
        </w:trPr>
        <w:tc>
          <w:tcPr>
            <w:cnfStyle w:val="001000000000"/>
            <w:tcW w:w="3725" w:type="dxa"/>
            <w:tcBorders>
              <w:top w:val="nil"/>
              <w:bottom w:val="nil"/>
            </w:tcBorders>
            <w:shd w:val="clear" w:color="auto" w:fill="auto"/>
          </w:tcPr>
          <w:p w:rsidR="00D72613" w:rsidRDefault="00D77F14">
            <w:pPr>
              <w:keepNext/>
              <w:keepLines/>
              <w:spacing w:after="0"/>
            </w:pPr>
            <w:r>
              <w:t>Data consumer</w:t>
            </w:r>
          </w:p>
        </w:tc>
        <w:tc>
          <w:tcPr>
            <w:tcW w:w="1138" w:type="dxa"/>
            <w:tcBorders>
              <w:top w:val="nil"/>
              <w:bottom w:val="nil"/>
            </w:tcBorders>
            <w:shd w:val="clear" w:color="auto" w:fill="auto"/>
          </w:tcPr>
          <w:p w:rsidR="00D72613" w:rsidRDefault="00D77F14">
            <w:pPr>
              <w:keepNext/>
              <w:keepLines/>
              <w:spacing w:after="0"/>
              <w:cnfStyle w:val="000000010000"/>
            </w:pPr>
            <w:r>
              <w:rPr>
                <w:rFonts w:ascii="Cardo" w:hAnsi="Cardo"/>
              </w:rPr>
              <w:t>→</w:t>
            </w:r>
          </w:p>
        </w:tc>
        <w:tc>
          <w:tcPr>
            <w:tcW w:w="4477" w:type="dxa"/>
            <w:tcBorders>
              <w:top w:val="nil"/>
              <w:bottom w:val="nil"/>
            </w:tcBorders>
            <w:shd w:val="clear" w:color="auto" w:fill="auto"/>
          </w:tcPr>
          <w:p w:rsidR="00D72613" w:rsidRDefault="00D77F14">
            <w:pPr>
              <w:keepNext/>
              <w:keepLines/>
              <w:spacing w:after="0"/>
              <w:cnfStyle w:val="000000010000"/>
            </w:pPr>
            <w:r>
              <w:t>Data Consumer</w:t>
            </w:r>
          </w:p>
        </w:tc>
      </w:tr>
      <w:tr w:rsidR="00D72613" w:rsidTr="00D72613">
        <w:trPr>
          <w:cnfStyle w:val="000000100000"/>
        </w:trPr>
        <w:tc>
          <w:tcPr>
            <w:cnfStyle w:val="001000000000"/>
            <w:tcW w:w="3725" w:type="dxa"/>
            <w:tcBorders>
              <w:top w:val="nil"/>
              <w:bottom w:val="nil"/>
            </w:tcBorders>
          </w:tcPr>
          <w:p w:rsidR="00D72613" w:rsidRDefault="00D77F14">
            <w:pPr>
              <w:keepNext/>
              <w:keepLines/>
              <w:spacing w:after="0"/>
            </w:pPr>
            <w:r>
              <w:t>Security and privacy</w:t>
            </w:r>
          </w:p>
        </w:tc>
        <w:tc>
          <w:tcPr>
            <w:tcW w:w="1138" w:type="dxa"/>
            <w:tcBorders>
              <w:top w:val="nil"/>
              <w:bottom w:val="nil"/>
            </w:tcBorders>
          </w:tcPr>
          <w:p w:rsidR="00D72613" w:rsidRDefault="00D77F14">
            <w:pPr>
              <w:keepNext/>
              <w:keepLines/>
              <w:spacing w:after="0"/>
              <w:cnfStyle w:val="000000100000"/>
            </w:pPr>
            <w:r>
              <w:rPr>
                <w:rFonts w:ascii="Cardo" w:hAnsi="Cardo"/>
              </w:rPr>
              <w:t>→</w:t>
            </w:r>
          </w:p>
        </w:tc>
        <w:tc>
          <w:tcPr>
            <w:tcW w:w="4477" w:type="dxa"/>
            <w:tcBorders>
              <w:top w:val="nil"/>
              <w:bottom w:val="nil"/>
            </w:tcBorders>
          </w:tcPr>
          <w:p w:rsidR="00D72613" w:rsidRDefault="00D77F14">
            <w:pPr>
              <w:keepNext/>
              <w:keepLines/>
              <w:spacing w:after="0"/>
              <w:cnfStyle w:val="000000100000"/>
            </w:pPr>
            <w:r>
              <w:t>Security and Privacy Fabric</w:t>
            </w:r>
          </w:p>
        </w:tc>
      </w:tr>
      <w:tr w:rsidR="00D72613" w:rsidTr="00D72613">
        <w:trPr>
          <w:cnfStyle w:val="000000010000"/>
        </w:trPr>
        <w:tc>
          <w:tcPr>
            <w:cnfStyle w:val="001000000000"/>
            <w:tcW w:w="3725" w:type="dxa"/>
            <w:tcBorders>
              <w:top w:val="nil"/>
              <w:bottom w:val="nil"/>
            </w:tcBorders>
            <w:shd w:val="clear" w:color="auto" w:fill="auto"/>
          </w:tcPr>
          <w:p w:rsidR="00D72613" w:rsidRDefault="00D77F14">
            <w:pPr>
              <w:keepNext/>
              <w:keepLines/>
              <w:spacing w:after="0"/>
            </w:pPr>
            <w:r>
              <w:t xml:space="preserve">Life cycle management </w:t>
            </w:r>
          </w:p>
        </w:tc>
        <w:tc>
          <w:tcPr>
            <w:tcW w:w="1138" w:type="dxa"/>
            <w:tcBorders>
              <w:top w:val="nil"/>
              <w:bottom w:val="nil"/>
            </w:tcBorders>
            <w:shd w:val="clear" w:color="auto" w:fill="auto"/>
          </w:tcPr>
          <w:p w:rsidR="00D72613" w:rsidRDefault="00D77F14">
            <w:pPr>
              <w:keepNext/>
              <w:keepLines/>
              <w:spacing w:after="0"/>
              <w:cnfStyle w:val="000000010000"/>
            </w:pPr>
            <w:r>
              <w:rPr>
                <w:rFonts w:ascii="Cardo" w:hAnsi="Cardo"/>
              </w:rPr>
              <w:t>→</w:t>
            </w:r>
          </w:p>
        </w:tc>
        <w:tc>
          <w:tcPr>
            <w:tcW w:w="4477" w:type="dxa"/>
            <w:tcBorders>
              <w:top w:val="nil"/>
              <w:bottom w:val="nil"/>
            </w:tcBorders>
            <w:shd w:val="clear" w:color="auto" w:fill="auto"/>
          </w:tcPr>
          <w:p w:rsidR="00D72613" w:rsidRDefault="00D77F14">
            <w:pPr>
              <w:keepNext/>
              <w:keepLines/>
              <w:spacing w:after="0"/>
              <w:cnfStyle w:val="000000010000"/>
            </w:pPr>
            <w:r>
              <w:t>System Orchestrator; Management Fabric</w:t>
            </w:r>
          </w:p>
        </w:tc>
      </w:tr>
      <w:tr w:rsidR="00D72613" w:rsidTr="00D72613">
        <w:trPr>
          <w:cnfStyle w:val="000000100000"/>
          <w:trHeight w:val="260"/>
        </w:trPr>
        <w:tc>
          <w:tcPr>
            <w:cnfStyle w:val="001000000000"/>
            <w:tcW w:w="3725" w:type="dxa"/>
            <w:tcBorders>
              <w:top w:val="nil"/>
            </w:tcBorders>
          </w:tcPr>
          <w:p w:rsidR="00D72613" w:rsidRDefault="00D77F14">
            <w:pPr>
              <w:keepNext/>
              <w:keepLines/>
              <w:spacing w:after="0"/>
            </w:pPr>
            <w:r>
              <w:t>Other requirements</w:t>
            </w:r>
          </w:p>
        </w:tc>
        <w:tc>
          <w:tcPr>
            <w:tcW w:w="1138" w:type="dxa"/>
            <w:tcBorders>
              <w:top w:val="nil"/>
            </w:tcBorders>
          </w:tcPr>
          <w:p w:rsidR="00D72613" w:rsidRDefault="00D77F14">
            <w:pPr>
              <w:keepNext/>
              <w:keepLines/>
              <w:spacing w:after="0"/>
              <w:cnfStyle w:val="000000100000"/>
            </w:pPr>
            <w:r>
              <w:rPr>
                <w:rFonts w:ascii="Cardo" w:hAnsi="Cardo"/>
              </w:rPr>
              <w:t>→</w:t>
            </w:r>
          </w:p>
        </w:tc>
        <w:tc>
          <w:tcPr>
            <w:tcW w:w="4477" w:type="dxa"/>
            <w:tcBorders>
              <w:top w:val="nil"/>
            </w:tcBorders>
          </w:tcPr>
          <w:p w:rsidR="00D72613" w:rsidRDefault="00D77F14">
            <w:pPr>
              <w:keepNext/>
              <w:keepLines/>
              <w:spacing w:after="0"/>
              <w:cnfStyle w:val="000000100000"/>
            </w:pPr>
            <w:r>
              <w:t>To all components and fabrics</w:t>
            </w:r>
          </w:p>
        </w:tc>
      </w:tr>
    </w:tbl>
    <w:p w:rsidR="00D72613" w:rsidRDefault="00D77F14">
      <w:pPr>
        <w:pStyle w:val="Heading3"/>
        <w:numPr>
          <w:ilvl w:val="2"/>
          <w:numId w:val="18"/>
        </w:numPr>
        <w:spacing w:before="360" w:after="360"/>
      </w:pPr>
      <w:bookmarkStart w:id="101" w:name="_Toc1947501"/>
      <w:bookmarkStart w:id="102" w:name="_Toc427144528"/>
      <w:bookmarkStart w:id="103" w:name="_Toc478382779"/>
      <w:bookmarkStart w:id="104" w:name="_Toc469647534"/>
      <w:r>
        <w:t>NBDRA Conceptual Model</w:t>
      </w:r>
      <w:bookmarkEnd w:id="101"/>
      <w:bookmarkEnd w:id="102"/>
      <w:bookmarkEnd w:id="103"/>
      <w:bookmarkEnd w:id="104"/>
    </w:p>
    <w:p w:rsidR="00D72613" w:rsidRDefault="00D77F14">
      <w:r>
        <w:t>As discussed in Section 2, the NBD-PWG Reference Architecture Subgroup used a variety of inputs from other NBD-PWG subgroups in developing a vendor-neutral, technology- and infrastructure-agnostic conceptual model of Big Data architecture. This conceptual model, the NBDRA, is shown in Figure 2 and represents a Big Data system composed of five logical functional components connected by interoperability interfaces (i.e., services). Two fabrics envelop the components, representing the interwoven nature of management and security and privacy with all five of the components. The NBDRA is intended to enable system engineers, data scientists, software developers, data architects, and senior decision makers to develop solutions to issues that require diverse approaches due to convergence of Big Data characteristics within an interoperable Big Data ecosystem. It provides a framework to support a variety of business environments, including tightly integrated enterprise systems and loosely coupled vertical industries, by enhancing understanding of how Big Data complements and differs from existing analytics, business intelligence, databases, and systems.</w:t>
      </w:r>
    </w:p>
    <w:p w:rsidR="00D72613" w:rsidRDefault="00D77F14">
      <w:pPr>
        <w:spacing w:before="480" w:after="0"/>
      </w:pPr>
      <w:r>
        <w:rPr>
          <w:noProof/>
        </w:rPr>
        <w:lastRenderedPageBreak/>
        <w:drawing>
          <wp:inline distT="0" distB="0" distL="0" distR="0">
            <wp:extent cx="5966460" cy="443865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3" cstate="print"/>
                    <a:stretch>
                      <a:fillRect/>
                    </a:stretch>
                  </pic:blipFill>
                  <pic:spPr bwMode="auto">
                    <a:xfrm>
                      <a:off x="0" y="0"/>
                      <a:ext cx="5966460" cy="4438650"/>
                    </a:xfrm>
                    <a:prstGeom prst="rect">
                      <a:avLst/>
                    </a:prstGeom>
                  </pic:spPr>
                </pic:pic>
              </a:graphicData>
            </a:graphic>
          </wp:inline>
        </w:drawing>
      </w:r>
    </w:p>
    <w:p w:rsidR="00D72613" w:rsidRDefault="00D77F14">
      <w:pPr>
        <w:pStyle w:val="BDFigureCaption"/>
      </w:pPr>
      <w:bookmarkStart w:id="105" w:name="_Toc426642531"/>
      <w:bookmarkStart w:id="106" w:name="_Toc1947536"/>
      <w:bookmarkStart w:id="107" w:name="_Toc478382817"/>
      <w:r>
        <w:t>Figure 2: NIST Big Data Reference Architecture (NBDRA) Conceptual Model</w:t>
      </w:r>
      <w:bookmarkEnd w:id="105"/>
      <w:bookmarkEnd w:id="106"/>
      <w:bookmarkEnd w:id="107"/>
      <w:r>
        <w:t xml:space="preserve"> </w:t>
      </w:r>
    </w:p>
    <w:p w:rsidR="00D72613" w:rsidRDefault="00D77F14">
      <w:r>
        <w:t xml:space="preserve">Note: None of the terminology or diagrams in these documents is intended to be normative or to imply any business or deployment model. The terms </w:t>
      </w:r>
      <w:r>
        <w:rPr>
          <w:i/>
        </w:rPr>
        <w:t>provider</w:t>
      </w:r>
      <w:r>
        <w:t xml:space="preserve"> and </w:t>
      </w:r>
      <w:r>
        <w:rPr>
          <w:i/>
        </w:rPr>
        <w:t>consumer</w:t>
      </w:r>
      <w:r>
        <w:t xml:space="preserve"> as used are descriptive of general roles and are meant to be informative in nature.</w:t>
      </w:r>
    </w:p>
    <w:p w:rsidR="00D72613" w:rsidRDefault="00D77F14">
      <w:r>
        <w:t xml:space="preserve">The NBDRA is organized around five major roles and multiple sub-roles aligned along two axes representing the two Big Data value chains: Information Value (horizontal axis) and Information Technology (IT; vertical axis). Along the information axis, the value is created by data collection, integration, analysis, and applying the results following the value chain. Along the IT axis, the value is created by providing networking, infrastructure, platforms, application tools, and other IT services for hosting of and operating the Big Data in support of required data applications. At the intersection of both axes is the Big Data Application Provider role, indicating that data analytics and its implementation provide the value to Big Data stakeholders in both value chains. </w:t>
      </w:r>
    </w:p>
    <w:p w:rsidR="00D72613" w:rsidRDefault="00D77F14">
      <w:r>
        <w:t>The five main NBDRA roles, shown in Figure 2, represent different technical roles that exist in every Big Data system. These roles are the following:</w:t>
      </w:r>
    </w:p>
    <w:p w:rsidR="00D72613" w:rsidRDefault="00D77F14">
      <w:pPr>
        <w:pStyle w:val="BDTextBulletList"/>
        <w:numPr>
          <w:ilvl w:val="0"/>
          <w:numId w:val="2"/>
        </w:numPr>
      </w:pPr>
      <w:r>
        <w:t>System Orchestrator,</w:t>
      </w:r>
    </w:p>
    <w:p w:rsidR="00D72613" w:rsidRDefault="00D77F14">
      <w:pPr>
        <w:pStyle w:val="BDTextBulletList"/>
        <w:numPr>
          <w:ilvl w:val="0"/>
          <w:numId w:val="2"/>
        </w:numPr>
      </w:pPr>
      <w:r>
        <w:t>Data Provider,</w:t>
      </w:r>
    </w:p>
    <w:p w:rsidR="00D72613" w:rsidRDefault="00D77F14">
      <w:pPr>
        <w:pStyle w:val="BDTextBulletList"/>
        <w:numPr>
          <w:ilvl w:val="0"/>
          <w:numId w:val="2"/>
        </w:numPr>
      </w:pPr>
      <w:r>
        <w:t xml:space="preserve">Big Data Application Provider, </w:t>
      </w:r>
    </w:p>
    <w:p w:rsidR="00D72613" w:rsidRDefault="00D77F14">
      <w:pPr>
        <w:pStyle w:val="BDTextBulletList"/>
        <w:numPr>
          <w:ilvl w:val="0"/>
          <w:numId w:val="2"/>
        </w:numPr>
      </w:pPr>
      <w:r>
        <w:t>Big Data Framework Provider, and</w:t>
      </w:r>
    </w:p>
    <w:p w:rsidR="00D72613" w:rsidRDefault="00D77F14">
      <w:pPr>
        <w:pStyle w:val="BDTextBulletList"/>
        <w:numPr>
          <w:ilvl w:val="0"/>
          <w:numId w:val="2"/>
        </w:numPr>
      </w:pPr>
      <w:r>
        <w:t>Data Consumer.</w:t>
      </w:r>
    </w:p>
    <w:p w:rsidR="00D72613" w:rsidRDefault="00D77F14">
      <w:r>
        <w:lastRenderedPageBreak/>
        <w:t xml:space="preserve">Traditional </w:t>
      </w:r>
      <w:proofErr w:type="spellStart"/>
      <w:r>
        <w:t>siloed</w:t>
      </w:r>
      <w:proofErr w:type="spellEnd"/>
      <w:r>
        <w:t xml:space="preserve"> behavior of these players contributes to locking in old ways of thinking. Changing behavior from inward looking (i.e., meeting own needs) to outward looking (i.e., meeting others’ needs) may help solve this phenomenon of </w:t>
      </w:r>
      <w:proofErr w:type="spellStart"/>
      <w:r>
        <w:t>siloed</w:t>
      </w:r>
      <w:proofErr w:type="spellEnd"/>
      <w:r>
        <w:t xml:space="preserve"> behavior. For example:</w:t>
      </w:r>
    </w:p>
    <w:p w:rsidR="00D72613" w:rsidRDefault="00D77F14">
      <w:pPr>
        <w:pStyle w:val="BDTextNumberedlist0"/>
        <w:numPr>
          <w:ilvl w:val="0"/>
          <w:numId w:val="11"/>
        </w:numPr>
        <w:ind w:left="720"/>
      </w:pPr>
      <w:r>
        <w:t>Data providers should provide FAIR, analysis ready, open data that are useable for unknown third parties.</w:t>
      </w:r>
    </w:p>
    <w:p w:rsidR="00D72613" w:rsidRDefault="00D77F14">
      <w:pPr>
        <w:pStyle w:val="BDTextNumberedlist0"/>
        <w:numPr>
          <w:ilvl w:val="0"/>
          <w:numId w:val="11"/>
        </w:numPr>
        <w:ind w:left="720"/>
      </w:pPr>
      <w:r>
        <w:t>Data platform providers should develop platforms that meet the needs of both data providers (contributing open data) and data consumers.</w:t>
      </w:r>
    </w:p>
    <w:p w:rsidR="00D72613" w:rsidRDefault="00D77F14">
      <w:pPr>
        <w:pStyle w:val="BDTextNumberedlist0"/>
        <w:numPr>
          <w:ilvl w:val="0"/>
          <w:numId w:val="11"/>
        </w:numPr>
        <w:ind w:left="720"/>
      </w:pPr>
      <w:r>
        <w:t>Data application providers should develop web applications that meet the needs of both data providers (contributing open data) and data consumers.</w:t>
      </w:r>
    </w:p>
    <w:p w:rsidR="00D72613" w:rsidRDefault="00D77F14">
      <w:pPr>
        <w:pStyle w:val="BDTextNumberedlist0"/>
        <w:numPr>
          <w:ilvl w:val="0"/>
          <w:numId w:val="11"/>
        </w:numPr>
        <w:ind w:left="720"/>
      </w:pPr>
      <w:r>
        <w:t>Data consumers can join in participatory design by creating use cases for the developing data applications.</w:t>
      </w:r>
    </w:p>
    <w:p w:rsidR="00D72613" w:rsidRDefault="00D77F14">
      <w:pPr>
        <w:pStyle w:val="BDTextNumberedlist0"/>
        <w:numPr>
          <w:ilvl w:val="0"/>
          <w:numId w:val="11"/>
        </w:numPr>
        <w:ind w:left="720"/>
      </w:pPr>
      <w:r>
        <w:t>Data orchestrators should create use cases that provide insight to data providers and data consumers about the data life cycle.</w:t>
      </w:r>
    </w:p>
    <w:p w:rsidR="00D72613" w:rsidRDefault="00D77F14">
      <w:r>
        <w:t xml:space="preserve">The two fabric roles shown in Figure 2 encompassing the five main roles are: </w:t>
      </w:r>
    </w:p>
    <w:p w:rsidR="00D72613" w:rsidRDefault="00D77F14">
      <w:pPr>
        <w:pStyle w:val="BDTextBulletList"/>
        <w:numPr>
          <w:ilvl w:val="0"/>
          <w:numId w:val="2"/>
        </w:numPr>
      </w:pPr>
      <w:r>
        <w:t xml:space="preserve">Management, and </w:t>
      </w:r>
    </w:p>
    <w:p w:rsidR="00D72613" w:rsidRDefault="00D77F14">
      <w:pPr>
        <w:pStyle w:val="BDTextBulletList"/>
        <w:numPr>
          <w:ilvl w:val="0"/>
          <w:numId w:val="2"/>
        </w:numPr>
      </w:pPr>
      <w:r>
        <w:t>Security and Privacy.</w:t>
      </w:r>
    </w:p>
    <w:p w:rsidR="00D72613" w:rsidRDefault="00D77F14">
      <w:r>
        <w:t xml:space="preserve">These two fabrics provide services and functionality to the five main roles in the areas specific to Big Data and are crucial to any Big Data solution. </w:t>
      </w:r>
      <w:bookmarkStart w:id="108" w:name="_1pxezwc"/>
      <w:bookmarkEnd w:id="108"/>
      <w:r>
        <w:t xml:space="preserve">The </w:t>
      </w:r>
      <w:r>
        <w:rPr>
          <w:b/>
        </w:rPr>
        <w:t>DATA</w:t>
      </w:r>
      <w:r>
        <w:t xml:space="preserve"> arrows in Figure 2 show the flow of data between the system’s main roles. Data flows between the roles either physically (i.e., by value) or by providing its location and the means to access it (i.e., by reference). The </w:t>
      </w:r>
      <w:r>
        <w:rPr>
          <w:b/>
        </w:rPr>
        <w:t>SW</w:t>
      </w:r>
      <w:r>
        <w:t xml:space="preserve"> arrows show transfer of software tools for processing of Big Data </w:t>
      </w:r>
      <w:r>
        <w:rPr>
          <w:i/>
        </w:rPr>
        <w:t>in situ</w:t>
      </w:r>
      <w:r>
        <w:t xml:space="preserve">. The </w:t>
      </w:r>
      <w:r>
        <w:rPr>
          <w:b/>
        </w:rPr>
        <w:t>Service Use</w:t>
      </w:r>
      <w:r>
        <w:t xml:space="preserve"> arrows represent software programmable interfaces. While the main focus of the NBDRA is to represent the run-time environment, all three types of communications or transactions can happen in the configuration phase as well. Manual agreements (e.g., service-level agreements) and human interactions that may exist throughout the system are not shown in the NBDRA. The roles in the Big Data ecosystem perform activities and are implemented via functional components. </w:t>
      </w:r>
    </w:p>
    <w:p w:rsidR="00D72613" w:rsidRDefault="00D77F14">
      <w:r>
        <w:t xml:space="preserve">In system development, actors and roles have the same relationship as in the movies, but system development actors can represent individuals, organizations, software, or hardware. According to the Big Data taxonomy, a single actor can play multiple roles, and multiple actors can play the same role. The NBDRA does not specify the business boundaries between the participating actors or stakeholders, so the roles can either reside within the same business entity or can be implemented by different business entities. Therefore, the NBDRA is applicable to a variety of business environments, from tightly integrated enterprise systems to loosely coupled vertical industries that rely on the cooperation of independent stakeholders. As a result, the notion of internal versus external functional components or roles does not apply to the NBDRA. However, for a specific use case, once the roles are associated with specific business stakeholders, the functional components would be considered as internal or external, subject to the use case’s point of view. </w:t>
      </w:r>
    </w:p>
    <w:p w:rsidR="00D72613" w:rsidRDefault="00D77F14">
      <w:pPr>
        <w:sectPr w:rsidR="00D72613">
          <w:headerReference w:type="default" r:id="rId24"/>
          <w:footerReference w:type="default" r:id="rId25"/>
          <w:footnotePr>
            <w:numFmt w:val="lowerLetter"/>
          </w:footnotePr>
          <w:pgSz w:w="12240" w:h="15840"/>
          <w:pgMar w:top="1440" w:right="1440" w:bottom="1440" w:left="1440" w:header="720" w:footer="720" w:gutter="0"/>
          <w:lnNumType w:countBy="1" w:restart="continuous"/>
          <w:cols w:space="720"/>
          <w:formProt w:val="0"/>
          <w:docGrid w:linePitch="360" w:charSpace="4096"/>
        </w:sectPr>
      </w:pPr>
      <w:r>
        <w:t xml:space="preserve">The NBDRA does support the representation of stacking or chaining of Big Data systems. For example, a Data Consumer of one system could serve as a Data Provider to the next system down the stack or chain. The NBDRA is discussed in detail in the </w:t>
      </w:r>
      <w:r>
        <w:rPr>
          <w:i/>
        </w:rPr>
        <w:t>NBDIF: Volume 6, Reference Architecture.</w:t>
      </w:r>
      <w:r>
        <w:t xml:space="preserve"> The Security and Privacy Fabric, and surrounding issues, are discussed in the NBDIF: </w:t>
      </w:r>
      <w:r>
        <w:rPr>
          <w:i/>
        </w:rPr>
        <w:t>Volume 4, Security and Privacy</w:t>
      </w:r>
      <w:r>
        <w:t xml:space="preserve">. From the data provider’s viewpoint, getting ready for Big Data is discussed in </w:t>
      </w:r>
      <w:r>
        <w:rPr>
          <w:i/>
        </w:rPr>
        <w:t>NBDIF: Volume 9, Adoption and Modernization</w:t>
      </w:r>
      <w:r>
        <w:t xml:space="preserve">. Once established, the definitions and Reference Architecture formed the basis for evaluation of existing standards to meet the unique needs of Big Data and evaluation of existing implementations and practices as candidates for new Big Data-related standards. In the first case, existing efforts may address standards gaps by either expanding or adding to the existing standard to accommodate Big Data characteristics or developing Big Data unique profiles within the framework of the existing standards. </w:t>
      </w:r>
    </w:p>
    <w:p w:rsidR="00D72613" w:rsidRDefault="00D77F14">
      <w:pPr>
        <w:pStyle w:val="Heading1"/>
        <w:numPr>
          <w:ilvl w:val="0"/>
          <w:numId w:val="18"/>
        </w:numPr>
      </w:pPr>
      <w:bookmarkStart w:id="109" w:name="_Toc1947502"/>
      <w:bookmarkStart w:id="110" w:name="_Toc427144530"/>
      <w:bookmarkStart w:id="111" w:name="_Toc478382780"/>
      <w:bookmarkStart w:id="112" w:name="_Toc469647535"/>
      <w:r>
        <w:lastRenderedPageBreak/>
        <w:t>Analyzing Big Data Standards</w:t>
      </w:r>
      <w:bookmarkEnd w:id="109"/>
      <w:bookmarkEnd w:id="110"/>
      <w:bookmarkEnd w:id="111"/>
      <w:r>
        <w:t xml:space="preserve"> </w:t>
      </w:r>
      <w:bookmarkEnd w:id="112"/>
    </w:p>
    <w:p w:rsidR="00D72613" w:rsidRDefault="00D77F14">
      <w:r>
        <w:t xml:space="preserve">Big Data has generated interest in a wide variety of multi-stakeholder, collaborative organizations. Some of the most involved to date have been organizations participating in the de jure standards process, industry consortia, and open source organizations. These organizations may operate differently and focus on different aspects, but they all have a stake in Big Data. </w:t>
      </w:r>
    </w:p>
    <w:p w:rsidR="00D72613" w:rsidRDefault="00D77F14">
      <w:r>
        <w:t>Integrating additional Big Data initiatives with ongoing collaborative efforts is a key to success. Identifying which collaborative initiative efforts address architectural requirements and which requirements are not currently being addressed is a starting point for building future multi-stakeholder collaborative efforts. Collaborative initiatives include, but are not limited to the following:</w:t>
      </w:r>
    </w:p>
    <w:p w:rsidR="00D72613" w:rsidRDefault="00D77F14">
      <w:pPr>
        <w:pStyle w:val="BDTextBulletList"/>
        <w:numPr>
          <w:ilvl w:val="0"/>
          <w:numId w:val="2"/>
        </w:numPr>
      </w:pPr>
      <w:r>
        <w:t xml:space="preserve">Subcommittees and working groups of American National Standards Institute (ANSI); </w:t>
      </w:r>
    </w:p>
    <w:p w:rsidR="00D72613" w:rsidRDefault="00D77F14">
      <w:pPr>
        <w:pStyle w:val="BDTextBulletList"/>
        <w:numPr>
          <w:ilvl w:val="0"/>
          <w:numId w:val="2"/>
        </w:numPr>
      </w:pPr>
      <w:r>
        <w:t>Accredited standards development organizations (SDOs; the de jure standards process);</w:t>
      </w:r>
    </w:p>
    <w:p w:rsidR="00D72613" w:rsidRDefault="00D77F14">
      <w:pPr>
        <w:pStyle w:val="BDTextBulletList"/>
        <w:numPr>
          <w:ilvl w:val="0"/>
          <w:numId w:val="2"/>
        </w:numPr>
      </w:pPr>
      <w:r>
        <w:t xml:space="preserve">Industry consortia; </w:t>
      </w:r>
    </w:p>
    <w:p w:rsidR="00D72613" w:rsidRDefault="00D77F14">
      <w:pPr>
        <w:pStyle w:val="BDTextBulletList"/>
        <w:numPr>
          <w:ilvl w:val="0"/>
          <w:numId w:val="2"/>
        </w:numPr>
      </w:pPr>
      <w:r>
        <w:t>Reference implementations; and</w:t>
      </w:r>
    </w:p>
    <w:p w:rsidR="00D72613" w:rsidRDefault="00D77F14">
      <w:pPr>
        <w:pStyle w:val="BDTextBulletList"/>
        <w:numPr>
          <w:ilvl w:val="0"/>
          <w:numId w:val="2"/>
        </w:numPr>
      </w:pPr>
      <w:r>
        <w:t>Open source implementations.</w:t>
      </w:r>
    </w:p>
    <w:p w:rsidR="00D72613" w:rsidRDefault="00D77F14">
      <w:r>
        <w:t>Some of the leading SDOs and industry consortia working on Big Data-related standards include the following:</w:t>
      </w:r>
    </w:p>
    <w:p w:rsidR="00D72613" w:rsidRDefault="00D77F14">
      <w:pPr>
        <w:pStyle w:val="BDTextBulletList"/>
        <w:numPr>
          <w:ilvl w:val="0"/>
          <w:numId w:val="15"/>
        </w:numPr>
      </w:pPr>
      <w:r>
        <w:t xml:space="preserve">IEC—International </w:t>
      </w:r>
      <w:proofErr w:type="spellStart"/>
      <w:r>
        <w:t>Electrotechnical</w:t>
      </w:r>
      <w:proofErr w:type="spellEnd"/>
      <w:r>
        <w:t xml:space="preserve"> Commission, </w:t>
      </w:r>
      <w:hyperlink r:id="rId26">
        <w:r>
          <w:rPr>
            <w:rStyle w:val="InternetLink"/>
          </w:rPr>
          <w:t>http://www.iec.ch/</w:t>
        </w:r>
      </w:hyperlink>
      <w:r>
        <w:t>;</w:t>
      </w:r>
    </w:p>
    <w:p w:rsidR="00D72613" w:rsidRDefault="00D77F14">
      <w:pPr>
        <w:pStyle w:val="BDTextBulletList"/>
        <w:numPr>
          <w:ilvl w:val="0"/>
          <w:numId w:val="15"/>
        </w:numPr>
      </w:pPr>
      <w:r>
        <w:t xml:space="preserve">IEEE—Institute of Electrical and Electronics Engineers, </w:t>
      </w:r>
      <w:hyperlink r:id="rId27">
        <w:r>
          <w:rPr>
            <w:rStyle w:val="InternetLink"/>
          </w:rPr>
          <w:t>https://www.ieee.org/index.html</w:t>
        </w:r>
      </w:hyperlink>
      <w:r>
        <w:t>, de jure standards process;</w:t>
      </w:r>
    </w:p>
    <w:p w:rsidR="00D72613" w:rsidRDefault="00D77F14">
      <w:pPr>
        <w:pStyle w:val="BDTextBulletList"/>
        <w:numPr>
          <w:ilvl w:val="0"/>
          <w:numId w:val="15"/>
        </w:numPr>
      </w:pPr>
      <w:r>
        <w:t xml:space="preserve">IETF—Internet Engineering Task Force, </w:t>
      </w:r>
      <w:hyperlink r:id="rId28">
        <w:r>
          <w:rPr>
            <w:rStyle w:val="InternetLink"/>
          </w:rPr>
          <w:t>https://www.ietf.org/</w:t>
        </w:r>
      </w:hyperlink>
      <w:r>
        <w:t>;</w:t>
      </w:r>
    </w:p>
    <w:p w:rsidR="00D72613" w:rsidRDefault="00D77F14">
      <w:pPr>
        <w:pStyle w:val="BDTextBulletList"/>
        <w:numPr>
          <w:ilvl w:val="0"/>
          <w:numId w:val="15"/>
        </w:numPr>
      </w:pPr>
      <w:r>
        <w:t xml:space="preserve">INCITS—International Committee for Information Technology Standards, </w:t>
      </w:r>
      <w:hyperlink r:id="rId29">
        <w:r>
          <w:rPr>
            <w:rStyle w:val="InternetLink"/>
          </w:rPr>
          <w:t>http://www.incits.org/</w:t>
        </w:r>
      </w:hyperlink>
      <w:r>
        <w:t>, de jure standards process;</w:t>
      </w:r>
    </w:p>
    <w:p w:rsidR="00D72613" w:rsidRDefault="00D77F14">
      <w:pPr>
        <w:pStyle w:val="BDTextBulletList"/>
        <w:numPr>
          <w:ilvl w:val="0"/>
          <w:numId w:val="15"/>
        </w:numPr>
      </w:pPr>
      <w:r>
        <w:t xml:space="preserve">ISO—International Organization for Standardization, </w:t>
      </w:r>
      <w:hyperlink r:id="rId30">
        <w:r>
          <w:rPr>
            <w:rStyle w:val="InternetLink"/>
          </w:rPr>
          <w:t>http://www.iso.org/iso/home.html</w:t>
        </w:r>
      </w:hyperlink>
      <w:r>
        <w:t>, de jure standards process;</w:t>
      </w:r>
    </w:p>
    <w:p w:rsidR="00D72613" w:rsidRDefault="00D77F14">
      <w:pPr>
        <w:pStyle w:val="BDTextBulletList"/>
        <w:numPr>
          <w:ilvl w:val="0"/>
          <w:numId w:val="2"/>
        </w:numPr>
      </w:pPr>
      <w:r>
        <w:t xml:space="preserve">OASIS—Organization for the Advancement of Structured Information Standards, </w:t>
      </w:r>
      <w:hyperlink r:id="rId31">
        <w:r>
          <w:rPr>
            <w:rStyle w:val="InternetLink"/>
          </w:rPr>
          <w:t>https://www.oasis-open.org/</w:t>
        </w:r>
      </w:hyperlink>
      <w:r>
        <w:t xml:space="preserve">, Industry consortium; </w:t>
      </w:r>
    </w:p>
    <w:p w:rsidR="00D72613" w:rsidRDefault="00D77F14">
      <w:pPr>
        <w:pStyle w:val="BDTextBulletList"/>
        <w:numPr>
          <w:ilvl w:val="0"/>
          <w:numId w:val="2"/>
        </w:numPr>
      </w:pPr>
      <w:r>
        <w:t>OGC</w:t>
      </w:r>
      <w:r>
        <w:rPr>
          <w:vertAlign w:val="superscript"/>
        </w:rPr>
        <w:t>®</w:t>
      </w:r>
      <w:r>
        <w:t xml:space="preserve">—Open Geospatial Consortium, </w:t>
      </w:r>
      <w:hyperlink r:id="rId32">
        <w:r>
          <w:rPr>
            <w:rStyle w:val="InternetLink"/>
          </w:rPr>
          <w:t>http://www.opengeospatial.org/</w:t>
        </w:r>
      </w:hyperlink>
      <w:r>
        <w:t>, Industry consortium;</w:t>
      </w:r>
    </w:p>
    <w:p w:rsidR="00D72613" w:rsidRDefault="00D77F14">
      <w:pPr>
        <w:pStyle w:val="BDTextBulletList"/>
        <w:numPr>
          <w:ilvl w:val="0"/>
          <w:numId w:val="2"/>
        </w:numPr>
      </w:pPr>
      <w:r>
        <w:t xml:space="preserve">OGF—Open Grid Forum, </w:t>
      </w:r>
      <w:hyperlink r:id="rId33">
        <w:r>
          <w:rPr>
            <w:rStyle w:val="InternetLink"/>
          </w:rPr>
          <w:t>https://www.ogf.org/ogf/doku.php</w:t>
        </w:r>
      </w:hyperlink>
      <w:r>
        <w:t>, Industry consortium; and</w:t>
      </w:r>
    </w:p>
    <w:p w:rsidR="00D72613" w:rsidRDefault="00D77F14">
      <w:pPr>
        <w:pStyle w:val="BDTextBulletList"/>
        <w:numPr>
          <w:ilvl w:val="0"/>
          <w:numId w:val="15"/>
        </w:numPr>
      </w:pPr>
      <w:r>
        <w:t xml:space="preserve">W3C—World Wide Web Consortium, </w:t>
      </w:r>
      <w:hyperlink r:id="rId34">
        <w:r>
          <w:rPr>
            <w:rStyle w:val="InternetLink"/>
          </w:rPr>
          <w:t>http://www.w3.org/</w:t>
        </w:r>
      </w:hyperlink>
      <w:r>
        <w:t>, Industry consortium.</w:t>
      </w:r>
    </w:p>
    <w:p w:rsidR="00D72613" w:rsidRDefault="00D77F14">
      <w:r>
        <w:t xml:space="preserve">In addition, the Research Data Alliance (RDA) </w:t>
      </w:r>
      <w:hyperlink r:id="rId35">
        <w:r>
          <w:rPr>
            <w:rStyle w:val="InternetLink"/>
          </w:rPr>
          <w:t>https://www.rd-alliance.org/</w:t>
        </w:r>
      </w:hyperlink>
      <w:r>
        <w:t xml:space="preserve"> develops relevant guidelines. RDA is a community-driven organization of experts, launched in 2013 by the European Commission, the United States National Science Foundation, National Institute of Standards and Technology, and the Australian Government’s Department of Innovation with the goal of building the social and technical infrastructure to enable open sharing of data.</w:t>
      </w:r>
    </w:p>
    <w:p w:rsidR="00D72613" w:rsidRDefault="00D77F14">
      <w:r>
        <w:t>The organizations and initiatives referenced in this document do not form an exhaustive list. More standards efforts addressing additional segments of the Big Data mosaic may exist.</w:t>
      </w:r>
    </w:p>
    <w:p w:rsidR="00D72613" w:rsidRDefault="00D77F14">
      <w:r>
        <w:t xml:space="preserve">There are many government organizations that publish standards relative to their specific problem areas. The U.S. Department of Defense alone maintains hundreds of standards. Many of these are based on other standards (e.g., ISO, IEEE, </w:t>
      </w:r>
      <w:proofErr w:type="gramStart"/>
      <w:r>
        <w:t>ANSI</w:t>
      </w:r>
      <w:proofErr w:type="gramEnd"/>
      <w:r>
        <w:t xml:space="preserve">) and could be applicable to the Big Data problem space. </w:t>
      </w:r>
    </w:p>
    <w:p w:rsidR="00D72613" w:rsidRDefault="00D77F14">
      <w:r>
        <w:t xml:space="preserve">However, a fair, comprehensive review of these standards would exceed the available document preparation time and may not be of interest to most of the audience for this report. Readers interested in </w:t>
      </w:r>
      <w:r>
        <w:lastRenderedPageBreak/>
        <w:t>domains covered by government organizations and standards are encouraged to review available standards for applicability to their specific needs.</w:t>
      </w:r>
    </w:p>
    <w:p w:rsidR="00D72613" w:rsidRDefault="00D77F14">
      <w:r>
        <w:t>Open source implementations are providing useful new technologies used either directly or as the basis for commercially supported products. These open source implementations are not just individual products. As actual implementations of technologies are proven, reference implementations will evolve based on some of these community accepted efforts. Organizations will likely need to integrate an ecosystem of multiple products to accomplish their goals. Because of the ecosystem complexity and the difficulty of fairly and exhaustively reviewing open source implementations, many such implementations are not included in this section. However, it should be noted that those implementations often evolve to become the de facto reference implementations for many technologies.</w:t>
      </w:r>
    </w:p>
    <w:p w:rsidR="00D72613" w:rsidRDefault="00D77F14">
      <w:r>
        <w:t xml:space="preserve">Standards can be of different types, and serve different functions along the lifecycle of technology diffusion. Semantic standards that enable the reduction of information or transaction </w:t>
      </w:r>
      <w:proofErr w:type="gramStart"/>
      <w:r>
        <w:t>costs,</w:t>
      </w:r>
      <w:proofErr w:type="gramEnd"/>
      <w:r>
        <w:t xml:space="preserve"> are applicable to the basic research stages of technology development. Measurement and testing </w:t>
      </w:r>
      <w:proofErr w:type="gramStart"/>
      <w:r>
        <w:t>standards,</w:t>
      </w:r>
      <w:proofErr w:type="gramEnd"/>
      <w:r>
        <w:t xml:space="preserve"> are applicable to the transition point where basic research advances to the applied research stage. Interface standards that enable interoperability between </w:t>
      </w:r>
      <w:r>
        <w:rPr>
          <w:i/>
        </w:rPr>
        <w:t>components</w:t>
      </w:r>
      <w:r>
        <w:t xml:space="preserve">, are applicable to the stage when applied research advances into experimental development. Compatibility and quality standards which enable economies of scale, interoperability between </w:t>
      </w:r>
      <w:r>
        <w:rPr>
          <w:i/>
        </w:rPr>
        <w:t>products</w:t>
      </w:r>
      <w:r>
        <w:t xml:space="preserve">, and reduced risk, are applicable to the ultimate diffusion of technology </w:t>
      </w:r>
      <w:r w:rsidR="00BA1945">
        <w:fldChar w:fldCharType="begin"/>
      </w:r>
      <w:r>
        <w:instrText>ADDIN ZOTERO_ITEM CSL_CITATION {"citationID":"PhRGkCHf","properties":{"formattedCitation":"[12]","plainCitation":"[12]","noteIndex":0},"citationItems":[{"id":420,"uris":["http://zotero.org/groups/2253006/items/ZCQMS7Z7"],"uri":["http://zotero.org/groups/2253006/items/ZCQMS7Z7"],"itemData":{"id":420,"type":"article-journal","title":"Research and standardisation in nanotechnology: evidence from Germany","container-title":"The Journal of Technology Transfer","page":"320-342","volume":"34","issue":"3","source":"Crossref","abstract":"Nanoscience and nanotechnology are science ﬁelds which are growing extremely dynamically. Germany occupies the top position in Europe and is only second to the US worldwide, which can be attributed to growing research promotion by the state. Based on a general conceptual framework on the role of different types of standards in the research process and technology life cycle, we argue that the market success of nanotechnology applications depends very much on the development of corresponding standards, which clarify not only terminology, measurement and testing methods, but also regulate safety and health aspects and specify interfaces. Other countries, European and international standardisation organisations have launched ﬁrst initiatives rather early. However, Germany was not able to translate its excellent starting position in nanotechnology research into a leading position in standardisation initiatives, which pave the way for future commercialisation of nanotechnology and also the basis for the next generation of research activities. Based on a survey among stakeholders of German nanotechnology research, we are able not only to provide a ﬁrst empirical validation of our conceptual model on the role of standards in the research process, but also to deﬁne the major problems at the interface between research and standardisation, and ﬁnally, to recommend possible options for their solution.","URL":"http://link.springer.com/10.1007/s10961-008-9089-8","DOI":"10.1007/s10961-008-9089-8","ISSN":"0892-9912, 1573-7047","shortTitle":"Research and standardisation in nanotechnology","language":"en","author":[{"family":"Blind","given":"Knut"},{"family":"Gauch","given":"Stephan"}],"issued":{"date-parts":[["2009",6]]},"accessed":{"date-parts":[["2018",11,12]]}}}],"schema":"https://github.com/citation-style-language/schema/raw/master/csl-citation.json"}</w:instrText>
      </w:r>
      <w:r w:rsidR="00BA1945">
        <w:fldChar w:fldCharType="separate"/>
      </w:r>
      <w:bookmarkStart w:id="113" w:name="__Fieldmark__3104_4095494426"/>
      <w:r>
        <w:t>[12]</w:t>
      </w:r>
      <w:r w:rsidR="00BA1945">
        <w:fldChar w:fldCharType="end"/>
      </w:r>
      <w:bookmarkEnd w:id="113"/>
      <w:r>
        <w:t xml:space="preserve">.  </w:t>
      </w:r>
    </w:p>
    <w:p w:rsidR="00D72613" w:rsidRDefault="00D77F14">
      <w:r>
        <w:t xml:space="preserve">Several pathways exist for the development of standards. The trajectory of this pathway is influenced by the SDO through which the standard is created and the domain to which the standard applies. For example, </w:t>
      </w:r>
      <w:r>
        <w:rPr>
          <w:i/>
        </w:rPr>
        <w:t>ANSI/ Standards Engineering Society (SES) 1:2012, Recommended Practice for the Designation and Organization of Standards</w:t>
      </w:r>
      <w:r>
        <w:t xml:space="preserve">, and </w:t>
      </w:r>
      <w:r>
        <w:rPr>
          <w:i/>
        </w:rPr>
        <w:t>SES 2:2011, Model Procedure for the Development of Standards</w:t>
      </w:r>
      <w:r>
        <w:t>, set forth documentation on how a standard itself must be defined.</w:t>
      </w:r>
    </w:p>
    <w:p w:rsidR="00D72613" w:rsidRDefault="00D77F14">
      <w:r>
        <w:t xml:space="preserve">Standards often evolve from requirements for certain capabilities. By definition, established de jure standards endorsed by official organizations, such as NIST, are ratified through structured procedures prior to the standard receiving a formal stamp of approval from the organization. The pathway from de jure standard to ratified standard often starts with a written deliverable that is given a </w:t>
      </w:r>
      <w:r>
        <w:rPr>
          <w:i/>
        </w:rPr>
        <w:t>Draft Recommendation</w:t>
      </w:r>
      <w:r>
        <w:t xml:space="preserve"> status. If approved, the proposed standard then receives a higher </w:t>
      </w:r>
      <w:r>
        <w:rPr>
          <w:i/>
        </w:rPr>
        <w:t>Recommendation</w:t>
      </w:r>
      <w:r>
        <w:t xml:space="preserve"> status, and continues up the ladder to a final status of </w:t>
      </w:r>
      <w:r>
        <w:rPr>
          <w:i/>
        </w:rPr>
        <w:t>Standard</w:t>
      </w:r>
      <w:r>
        <w:t xml:space="preserve"> or perhaps </w:t>
      </w:r>
      <w:r>
        <w:rPr>
          <w:i/>
        </w:rPr>
        <w:t>International Standard</w:t>
      </w:r>
      <w:r>
        <w:t xml:space="preserve">. </w:t>
      </w:r>
    </w:p>
    <w:p w:rsidR="00D72613" w:rsidRDefault="00D77F14">
      <w:r>
        <w:t xml:space="preserve">Standards may also evolve from implementation of best practices and approaches which are proven against real-world applications, or from theory that is tuned to reflect additional variables and conditions uncovered during implementation. In contrast to formal standards that go through an approval process to meet the definition of ANSI/SES 1:2012, there are a range of technologies and procedures that have achieved a level of adoption in industry to become the conventional design in practice or method for practice, though they have not received formal endorsement from an official standards body. These dominant in-practice methods are often referred to as market-driven or de facto standards. </w:t>
      </w:r>
    </w:p>
    <w:p w:rsidR="00D72613" w:rsidRDefault="00D77F14">
      <w:r>
        <w:t xml:space="preserve">De facto standards may be developed and maintained in a variety of different ways. In </w:t>
      </w:r>
      <w:r>
        <w:rPr>
          <w:i/>
        </w:rPr>
        <w:t>proprietary</w:t>
      </w:r>
      <w:r>
        <w:t xml:space="preserve"> environments, a single company will develop and maintain ownership of a de facto standard, in many cases allowing for others to make use of it. In some cases, this type of standard is later released from proprietary control into the </w:t>
      </w:r>
      <w:r>
        <w:rPr>
          <w:i/>
        </w:rPr>
        <w:t>Open Source</w:t>
      </w:r>
      <w:r>
        <w:t xml:space="preserve"> environment.</w:t>
      </w:r>
    </w:p>
    <w:p w:rsidR="00D72613" w:rsidRDefault="00D77F14">
      <w:r>
        <w:t xml:space="preserve">The open source environment also develops and maintains technologies of its own creation, while providing platforms for decentralized peer production and oversight on the quality of, and access to, the open source products. </w:t>
      </w:r>
    </w:p>
    <w:p w:rsidR="00D72613" w:rsidRDefault="00D77F14">
      <w:r>
        <w:t xml:space="preserve">The phase of development prior to the de facto standard is referred to as specifications. “When a tentative solution appears to have merit, a detailed written spec must be documented so that it can be implemented and codified” </w:t>
      </w:r>
      <w:r w:rsidR="00BA1945">
        <w:fldChar w:fldCharType="begin"/>
      </w:r>
      <w:r>
        <w:instrText>ADDIN ZOTERO_ITEM CSL_CITATION {"citationID":"pgbgSkSp","properties":{"formattedCitation":"[17]","plainCitation":"[17]","noteIndex":0},"citationItems":[{"id":363,"uris":["http://zotero.org/groups/2253006/items/BGN5L9MN"],"uri":["http://zotero.org/groups/2253006/items/BGN5L9MN"],"itemData":{"id":363,"type":"book","title":"Encyclopedia of Distributed Learning","publisher-place":"Thousand Oaks, California","source":"SAGE Knowledge","event-place":"Thousand Oaks, California","abstract":"In today’s fast-paced world, with multiple demands on time and resources as well as pressures for career advancement and productivity, self-directed learning is an increasingly popular and practical alternative in continuing education. The Encyclopedia of Distributed Learning defines and applies the best practices of contemporary continuing education designed for adults in corporate settings, Open University settings, graduate coursework, and in similar learning environments. Written for a wide audience in the distance and continuing education field, the Encyclopedia is a valuable resource for deans and administrators at universities and colleges, reference librarians in academic and public institutions, HR officials involved with continuing education/training programs in corporate settings, and those involved in the academic disciplines of Education, Psychology, Information Technology, and Library Science. Sponsored by The Fielding ...","URL":"http://sk.sagepub.com/reference/distributedlearning","note":"DOI: 10.4135/9781412950596","author":[{"family":"Distefano","given":"Anna"},{"family":"Rudestam","given":"Kjell"},{"family":"Silverman","given":"Robert"}],"issued":{"date-parts":[["2004"]]},"accessed":{"date-parts":[["2018",11,12]]}}}],"schema":"https://github.com/citation-style-language/schema/raw/master/csl-citation.json"}</w:instrText>
      </w:r>
      <w:r w:rsidR="00BA1945">
        <w:fldChar w:fldCharType="separate"/>
      </w:r>
      <w:bookmarkStart w:id="114" w:name="__Fieldmark__3155_4095494426"/>
      <w:r>
        <w:t>[17]</w:t>
      </w:r>
      <w:r w:rsidR="00BA1945">
        <w:fldChar w:fldCharType="end"/>
      </w:r>
      <w:bookmarkEnd w:id="114"/>
      <w:r>
        <w:t xml:space="preserve">. Specifications must ultimately go through testing and pilot projects before reaching the next phases of adoption. </w:t>
      </w:r>
    </w:p>
    <w:p w:rsidR="00D72613" w:rsidRDefault="00D77F14">
      <w:r>
        <w:lastRenderedPageBreak/>
        <w:t xml:space="preserve">At the most immature end of the standards spectrum are the emerging technologies that are the result of R&amp;D. Here the technologies are the direct result of attempts to identify solutions to particular problems. Since specifications and de facto standards can be very important to the development of Big Data systems, this volume attempts to include the most important standards and classify them appropriately.  </w:t>
      </w:r>
    </w:p>
    <w:p w:rsidR="00D72613" w:rsidRDefault="00D77F14">
      <w:r>
        <w:t xml:space="preserve">Big Data efforts require a certain level of data quality. For example, metadata quality can be met using ISO 2709 (Implemented as MARC21) and thesaurus or ontology quality can be met by using ISO 25964. In the case of Big Data, ANSI/NISO (National Information Standards Organization) has a number of relevant standards; many of these standards are also ISO Standards under ISO Technical Committee (TC) 46, which are Information and Documentation Standards. NISO and ISO TC 46 are working on addressing the requirements for Big Data standards through several committees and work groups. </w:t>
      </w:r>
    </w:p>
    <w:p w:rsidR="00D72613" w:rsidRDefault="00D77F14">
      <w:r>
        <w:t xml:space="preserve">U.S. federal departments and agencies are directed to use voluntary consensus standards developed by voluntary consensus standards bodies: </w:t>
      </w:r>
    </w:p>
    <w:p w:rsidR="00D72613" w:rsidRDefault="00D77F14">
      <w:pPr>
        <w:pStyle w:val="BDDefinitionEmphasis"/>
      </w:pPr>
      <w:r>
        <w:t xml:space="preserve">“‘Voluntary consensus standards body’ is a type of association, organization, or technical society that plans, develops, establishes, or coordinates voluntary consensus standards using a voluntary consensus standards development process that includes the following attributes or elements: </w:t>
      </w:r>
    </w:p>
    <w:p w:rsidR="00D72613" w:rsidRDefault="00D77F14">
      <w:pPr>
        <w:pStyle w:val="ListParagraph"/>
        <w:numPr>
          <w:ilvl w:val="0"/>
          <w:numId w:val="10"/>
        </w:numPr>
        <w:ind w:left="1080" w:hanging="288"/>
        <w:rPr>
          <w:i/>
        </w:rPr>
      </w:pPr>
      <w:r>
        <w:rPr>
          <w:i/>
        </w:rPr>
        <w:t xml:space="preserve">Openness: The procedures or processes used are open to interested parties. Such parties are provided meaningful opportunities to participate in standards development on a nondiscriminatory basis. The procedures or processes for participating in standards development and for developing the standard are transparent. </w:t>
      </w:r>
    </w:p>
    <w:p w:rsidR="00D72613" w:rsidRDefault="00D77F14">
      <w:pPr>
        <w:pStyle w:val="ListParagraph"/>
        <w:numPr>
          <w:ilvl w:val="0"/>
          <w:numId w:val="10"/>
        </w:numPr>
        <w:ind w:left="1080" w:hanging="288"/>
        <w:rPr>
          <w:i/>
        </w:rPr>
      </w:pPr>
      <w:r>
        <w:rPr>
          <w:i/>
        </w:rPr>
        <w:t xml:space="preserve">Balance: The standards development process should be balanced. Specifically, there should be meaningful involvement from a broad range of parties, with no single interest dominating the decision making. </w:t>
      </w:r>
    </w:p>
    <w:p w:rsidR="00D72613" w:rsidRDefault="00D77F14">
      <w:pPr>
        <w:pStyle w:val="ListParagraph"/>
        <w:numPr>
          <w:ilvl w:val="0"/>
          <w:numId w:val="10"/>
        </w:numPr>
        <w:ind w:left="1080" w:hanging="288"/>
        <w:rPr>
          <w:i/>
        </w:rPr>
      </w:pPr>
      <w:r>
        <w:rPr>
          <w:i/>
        </w:rPr>
        <w:t xml:space="preserve">Due process: Due process shall include documented and publicly available policies and procedures, adequate notice of meetings and standards development, sufficient time to review drafts and prepare views and objections, access to views and objections of other participants, and a fair and impartial process for resolving conflicting views. </w:t>
      </w:r>
    </w:p>
    <w:p w:rsidR="00D72613" w:rsidRDefault="00D77F14">
      <w:pPr>
        <w:pStyle w:val="ListParagraph"/>
        <w:numPr>
          <w:ilvl w:val="0"/>
          <w:numId w:val="10"/>
        </w:numPr>
        <w:ind w:left="1080" w:hanging="288"/>
        <w:rPr>
          <w:i/>
        </w:rPr>
      </w:pPr>
      <w:r>
        <w:rPr>
          <w:i/>
        </w:rPr>
        <w:t xml:space="preserve">Appeals process: An appeals process shall be available for the impartial handling of procedural appeals. </w:t>
      </w:r>
    </w:p>
    <w:p w:rsidR="00D72613" w:rsidRDefault="00D77F14">
      <w:pPr>
        <w:pStyle w:val="ListParagraph"/>
        <w:numPr>
          <w:ilvl w:val="0"/>
          <w:numId w:val="10"/>
        </w:numPr>
        <w:ind w:left="1080" w:hanging="288"/>
      </w:pPr>
      <w:r>
        <w:rPr>
          <w:i/>
        </w:rPr>
        <w:t xml:space="preserve">Consensus: Consensus is defined as general agreement, but not necessarily unanimity. During the development of consensus, comments and objections are considered using fair, impartial, open, and transparent processes” </w:t>
      </w:r>
      <w:r w:rsidR="00BA1945" w:rsidRPr="00BA1945">
        <w:fldChar w:fldCharType="begin"/>
      </w:r>
      <w:r>
        <w:rPr>
          <w:i/>
        </w:rPr>
        <w:instrText>ADDIN ZOTERO_ITEM CSL_CITATION {"citationID":"YcRvYK3E","properties":{"formattedCitation":"[18]","plainCitation":"[18]","noteIndex":0},"citationItems":[{"id":367,"uris":["http://zotero.org/groups/2253006/items/PPE42E54"],"uri":["http://zotero.org/groups/2253006/items/PPE42E54"],"itemData":{"id":367,"type":"report","title":"Revision of OMB Circular No. A-119, “Federal Participation in the Development and Use of Voluntary Consensus Standards and in Conformity Assessment Activities”","abstract":"The Office of Management and Budget (OMB) has revised Circular A-119, ``Federal Participation in the Development and Use of Voluntary Consensus Standards and in Conformity Assessment Activities,'' in light of changes that have taken place in the world of regulation, standards, and conformity assessment since the Circular was last revised in 1998. The revised Circular is available at http://www.whitehouse.gov/​omb/​inforeg_​infopoltech \n1998 version: \nhttps://www.standards.doe.gov/tsm-resources/omb-a-119-federal-participation-in-the-development-and-use-of-voluntary-consensus-standards-and-in-conformity-assessment-activities/at_download/file","URL":"https://www.federalregister.gov/documents/2016/01/27/2016-01606/revision-of-omb-circular-no-a-119-federal-participation-in-the-development-and-use-of-voluntary","number":"OMB Circ. A-119, Federal Register 81 FR 4673, page 43","author":[{"family":"U.S. Government","given":""}],"issued":{"date-parts":[["2016",1,27]]},"accessed":{"date-parts":[["2018",11,12]]}}}],"schema":"https://github.com/citation-style-language/schema/raw/master/csl-citation.json"}</w:instrText>
      </w:r>
      <w:r w:rsidR="00BA1945">
        <w:rPr>
          <w:i/>
        </w:rPr>
        <w:fldChar w:fldCharType="separate"/>
      </w:r>
      <w:bookmarkStart w:id="115" w:name="__Fieldmark__3201_4095494426"/>
      <w:r>
        <w:rPr>
          <w:i/>
        </w:rPr>
        <w:t>[18]</w:t>
      </w:r>
      <w:r w:rsidR="00BA1945">
        <w:rPr>
          <w:i/>
        </w:rPr>
        <w:fldChar w:fldCharType="end"/>
      </w:r>
      <w:bookmarkEnd w:id="115"/>
      <w:r>
        <w:rPr>
          <w:i/>
        </w:rPr>
        <w:t xml:space="preserve">.  </w:t>
      </w:r>
    </w:p>
    <w:p w:rsidR="00D72613" w:rsidRDefault="00D77F14">
      <w:pPr>
        <w:pStyle w:val="Heading2"/>
        <w:numPr>
          <w:ilvl w:val="1"/>
          <w:numId w:val="18"/>
        </w:numPr>
      </w:pPr>
      <w:bookmarkStart w:id="116" w:name="_Toc427144531"/>
      <w:bookmarkStart w:id="117" w:name="_Toc478382781"/>
      <w:bookmarkStart w:id="118" w:name="_Toc469647536"/>
      <w:bookmarkStart w:id="119" w:name="_Toc1947503"/>
      <w:r>
        <w:t>Existing Standards</w:t>
      </w:r>
      <w:bookmarkEnd w:id="116"/>
      <w:bookmarkEnd w:id="117"/>
      <w:bookmarkEnd w:id="118"/>
      <w:r>
        <w:t xml:space="preserve"> / the Current State</w:t>
      </w:r>
      <w:bookmarkEnd w:id="119"/>
    </w:p>
    <w:p w:rsidR="00D72613" w:rsidRDefault="00D77F14">
      <w:r>
        <w:t xml:space="preserve">The NBD-PWG embarked on an effort to compile a list of standards that are applicable to Big Data with a goal to assemble Big Data-related standards that may apply to a large number of Big Data implementations across several domains. The enormity of the task hinders the inclusion of every standard that could apply to every Big Data implementation. Appendix B presents a partial list of existing standards from the above listed organizations that are relevant to Big Data and the NBDRA. Determining the relevance of standards to the Big Data domain is challenging since almost all standards in some way deal with data. Whether a standard is relevant to Big Data is generally determined by the impact of Big Data characteristics (i.e., volume, velocity, variety, and variability) on the standard or, more generally, by the scalability of the standard to accommodate those characteristics. A standard may also be applicable to Big Data depending on the extent to which that standard helps to address one or more of the Big Data characteristics. Finally, a number of standards are also very </w:t>
      </w:r>
      <w:proofErr w:type="gramStart"/>
      <w:r>
        <w:t>domain- or problem-specific</w:t>
      </w:r>
      <w:proofErr w:type="gramEnd"/>
      <w:r>
        <w:t xml:space="preserve"> and, while they deal with or address Big Data, they support a very specific functional domain. Developing even a marginally comprehensive list of such standards would require a massive undertaking involving subject </w:t>
      </w:r>
      <w:r>
        <w:lastRenderedPageBreak/>
        <w:t xml:space="preserve">matter experts in each potential problem domain, which is currently beyond the scope of the NBD-PWG. In selecting standards to include in Appendix B, the working group focused on standards that met the following criteria: </w:t>
      </w:r>
    </w:p>
    <w:p w:rsidR="00D72613" w:rsidRDefault="00D77F14">
      <w:pPr>
        <w:pStyle w:val="BDTextBulletList"/>
        <w:numPr>
          <w:ilvl w:val="0"/>
          <w:numId w:val="15"/>
        </w:numPr>
      </w:pPr>
      <w:r>
        <w:t>Facilitate interfaces between NBDRA components;</w:t>
      </w:r>
    </w:p>
    <w:p w:rsidR="00D72613" w:rsidRDefault="00D77F14">
      <w:pPr>
        <w:pStyle w:val="BDTextBulletList"/>
        <w:numPr>
          <w:ilvl w:val="0"/>
          <w:numId w:val="15"/>
        </w:numPr>
      </w:pPr>
      <w:r>
        <w:t>Facilitate the handling of data with one or more Big Data characteristics; and</w:t>
      </w:r>
    </w:p>
    <w:p w:rsidR="00D72613" w:rsidRDefault="00D77F14">
      <w:pPr>
        <w:pStyle w:val="BDTextBulletList"/>
        <w:numPr>
          <w:ilvl w:val="0"/>
          <w:numId w:val="15"/>
        </w:numPr>
      </w:pPr>
      <w:r>
        <w:t>Represent a fundamental function needing to be implemented by one or more NBDRA components.</w:t>
      </w:r>
    </w:p>
    <w:p w:rsidR="00D72613" w:rsidRDefault="00D77F14">
      <w:r>
        <w:t>Appendix B represents a table of potentially applicable standards from a portion of contributing organizations working in the Big Data domain. As most standards represent some form of interface between components, the standards table in Appendix C indicates whether the NBDRA component would be an Implementer or User of the standard. For the purposes of this table, the following definitions were used for Implementer and User.</w:t>
      </w:r>
    </w:p>
    <w:p w:rsidR="00D72613" w:rsidRDefault="00D77F14">
      <w:pPr>
        <w:pStyle w:val="BDDefinitionEmphasis"/>
      </w:pPr>
      <w:r>
        <w:rPr>
          <w:b/>
        </w:rPr>
        <w:t>Implementer</w:t>
      </w:r>
      <w:r>
        <w:t>: A component is an implementer of a standard if it provides services based on the standard (e.g., a service that accepts Structured Query Language (SQL) commands would be an implementer of that standard) or encodes or presents data based on that standard.</w:t>
      </w:r>
    </w:p>
    <w:p w:rsidR="00D72613" w:rsidRDefault="00D77F14">
      <w:pPr>
        <w:pStyle w:val="BDDefinitionEmphasis"/>
      </w:pPr>
      <w:r>
        <w:rPr>
          <w:b/>
        </w:rPr>
        <w:t>User:</w:t>
      </w:r>
      <w:r>
        <w:t xml:space="preserve"> A component is a user of a standard if it interfaces to a service via the standard or if it accepts/consumes/decodes data represented by the standard.</w:t>
      </w:r>
      <w:bookmarkStart w:id="120" w:name="OLE_LINK1"/>
      <w:bookmarkEnd w:id="120"/>
    </w:p>
    <w:p w:rsidR="00D72613" w:rsidRDefault="00D77F14">
      <w:r>
        <w:t xml:space="preserve">While the above definitions provide a reasonable basis for some standards, the difference between Implementer and User may be negligible or nonexistent. Appendix A contains the entire Big Data standards catalog collected by the NBD-PWG to date. </w:t>
      </w:r>
    </w:p>
    <w:p w:rsidR="00D72613" w:rsidRDefault="00D77F14">
      <w:pPr>
        <w:pStyle w:val="Heading3"/>
        <w:numPr>
          <w:ilvl w:val="2"/>
          <w:numId w:val="18"/>
        </w:numPr>
      </w:pPr>
      <w:bookmarkStart w:id="121" w:name="_z337ya"/>
      <w:bookmarkStart w:id="122" w:name="_Toc1947504"/>
      <w:bookmarkStart w:id="123" w:name="_Toc478382773"/>
      <w:bookmarkEnd w:id="121"/>
      <w:r>
        <w:t>Mapping Existing Standards to Specific Requirements</w:t>
      </w:r>
      <w:bookmarkEnd w:id="122"/>
      <w:bookmarkEnd w:id="123"/>
    </w:p>
    <w:p w:rsidR="00D72613" w:rsidRDefault="00D77F14">
      <w:r>
        <w:t xml:space="preserve">During Stage 2 work the NBD-PWG began mapping the general requirements, which are summarized in Table 1, to applicable standards, with the goal of simply aggregating potentially applicable standards to the general requirement statements from Volume 3. The requirements-to-standards matrix in Table 3 illustrates the mapping of the DCR category of general requirements to existing standards. The approach links a requirement with related standards by setting the requirement code and description in the same row as related standards descriptions and standards codes. </w:t>
      </w:r>
    </w:p>
    <w:p w:rsidR="00D72613" w:rsidRDefault="00D77F14">
      <w:pPr>
        <w:pStyle w:val="BDTableCaption"/>
        <w:keepNext/>
        <w:keepLines/>
      </w:pPr>
      <w:bookmarkStart w:id="124" w:name="_Toc1947539"/>
      <w:bookmarkStart w:id="125" w:name="_Toc478382819"/>
      <w:r>
        <w:t>Table 3: Data Consumer Requirements-to-Standards Matrix</w:t>
      </w:r>
      <w:bookmarkEnd w:id="124"/>
      <w:bookmarkEnd w:id="125"/>
      <w:r>
        <w:t xml:space="preserve"> </w:t>
      </w:r>
    </w:p>
    <w:tbl>
      <w:tblPr>
        <w:tblStyle w:val="LightShading"/>
        <w:tblW w:w="9630" w:type="dxa"/>
        <w:tblLook w:val="04A0"/>
      </w:tblPr>
      <w:tblGrid>
        <w:gridCol w:w="1452"/>
        <w:gridCol w:w="2869"/>
        <w:gridCol w:w="2881"/>
        <w:gridCol w:w="2428"/>
      </w:tblGrid>
      <w:tr w:rsidR="00D72613" w:rsidTr="00D72613">
        <w:trPr>
          <w:cnfStyle w:val="100000000000"/>
        </w:trPr>
        <w:tc>
          <w:tcPr>
            <w:cnfStyle w:val="001000000000"/>
            <w:tcW w:w="1451" w:type="dxa"/>
            <w:shd w:val="clear" w:color="auto" w:fill="auto"/>
          </w:tcPr>
          <w:p w:rsidR="00D72613" w:rsidRDefault="00D77F14">
            <w:pPr>
              <w:keepNext/>
              <w:keepLines/>
              <w:spacing w:after="0"/>
              <w:jc w:val="center"/>
            </w:pPr>
            <w:r>
              <w:t>Requirement</w:t>
            </w:r>
          </w:p>
        </w:tc>
        <w:tc>
          <w:tcPr>
            <w:tcW w:w="2869" w:type="dxa"/>
            <w:tcBorders>
              <w:right w:val="single" w:sz="8" w:space="0" w:color="000001"/>
            </w:tcBorders>
            <w:shd w:val="clear" w:color="auto" w:fill="auto"/>
          </w:tcPr>
          <w:p w:rsidR="00D72613" w:rsidRDefault="00D77F14">
            <w:pPr>
              <w:keepNext/>
              <w:keepLines/>
              <w:spacing w:after="0"/>
              <w:jc w:val="center"/>
              <w:cnfStyle w:val="100000000000"/>
            </w:pPr>
            <w:r>
              <w:t>Requirement Description</w:t>
            </w:r>
          </w:p>
        </w:tc>
        <w:tc>
          <w:tcPr>
            <w:tcW w:w="2881" w:type="dxa"/>
            <w:tcBorders>
              <w:left w:val="single" w:sz="8" w:space="0" w:color="000001"/>
            </w:tcBorders>
            <w:shd w:val="clear" w:color="auto" w:fill="auto"/>
          </w:tcPr>
          <w:p w:rsidR="00D72613" w:rsidRDefault="00D77F14">
            <w:pPr>
              <w:keepNext/>
              <w:keepLines/>
              <w:spacing w:after="0"/>
              <w:jc w:val="center"/>
              <w:cnfStyle w:val="100000000000"/>
            </w:pPr>
            <w:r>
              <w:t>Standards Description</w:t>
            </w:r>
          </w:p>
        </w:tc>
        <w:tc>
          <w:tcPr>
            <w:tcW w:w="2428" w:type="dxa"/>
            <w:shd w:val="clear" w:color="auto" w:fill="auto"/>
          </w:tcPr>
          <w:p w:rsidR="00D72613" w:rsidRDefault="00D77F14">
            <w:pPr>
              <w:keepNext/>
              <w:keepLines/>
              <w:spacing w:after="0"/>
              <w:jc w:val="center"/>
              <w:cnfStyle w:val="100000000000"/>
            </w:pPr>
            <w:r>
              <w:t>Standard / Specification</w:t>
            </w:r>
          </w:p>
        </w:tc>
      </w:tr>
      <w:tr w:rsidR="00D72613" w:rsidTr="00D72613">
        <w:trPr>
          <w:cnfStyle w:val="000000100000"/>
        </w:trPr>
        <w:tc>
          <w:tcPr>
            <w:cnfStyle w:val="001000000000"/>
            <w:tcW w:w="1451" w:type="dxa"/>
            <w:tcBorders>
              <w:top w:val="nil"/>
              <w:bottom w:val="nil"/>
            </w:tcBorders>
          </w:tcPr>
          <w:p w:rsidR="00D72613" w:rsidRDefault="00D77F14">
            <w:pPr>
              <w:keepNext/>
              <w:keepLines/>
              <w:spacing w:after="0"/>
              <w:rPr>
                <w:b w:val="0"/>
              </w:rPr>
            </w:pPr>
            <w:r>
              <w:rPr>
                <w:b w:val="0"/>
              </w:rPr>
              <w:t>DCR-1</w:t>
            </w:r>
          </w:p>
        </w:tc>
        <w:tc>
          <w:tcPr>
            <w:tcW w:w="2869" w:type="dxa"/>
            <w:tcBorders>
              <w:top w:val="nil"/>
              <w:bottom w:val="nil"/>
              <w:right w:val="single" w:sz="8" w:space="0" w:color="000001"/>
            </w:tcBorders>
          </w:tcPr>
          <w:p w:rsidR="00D72613" w:rsidRDefault="00D77F14">
            <w:pPr>
              <w:keepNext/>
              <w:keepLines/>
              <w:spacing w:after="0"/>
              <w:cnfStyle w:val="000000100000"/>
            </w:pPr>
            <w:r>
              <w:t>Fast search, with high precision and recall.</w:t>
            </w:r>
          </w:p>
        </w:tc>
        <w:tc>
          <w:tcPr>
            <w:tcW w:w="2881" w:type="dxa"/>
            <w:tcBorders>
              <w:top w:val="nil"/>
              <w:left w:val="single" w:sz="8" w:space="0" w:color="000001"/>
              <w:bottom w:val="nil"/>
            </w:tcBorders>
          </w:tcPr>
          <w:p w:rsidR="00D72613" w:rsidRDefault="00D72613">
            <w:pPr>
              <w:keepNext/>
              <w:keepLines/>
              <w:spacing w:after="0"/>
              <w:cnfStyle w:val="000000100000"/>
              <w:rPr>
                <w:highlight w:val="yellow"/>
              </w:rPr>
            </w:pPr>
          </w:p>
        </w:tc>
        <w:tc>
          <w:tcPr>
            <w:tcW w:w="2428" w:type="dxa"/>
            <w:tcBorders>
              <w:top w:val="nil"/>
              <w:bottom w:val="nil"/>
            </w:tcBorders>
          </w:tcPr>
          <w:p w:rsidR="00D72613" w:rsidRDefault="00D72613">
            <w:pPr>
              <w:keepNext/>
              <w:keepLines/>
              <w:spacing w:after="0"/>
              <w:cnfStyle w:val="000000100000"/>
            </w:pPr>
          </w:p>
        </w:tc>
      </w:tr>
      <w:tr w:rsidR="00D72613" w:rsidTr="00D72613">
        <w:tc>
          <w:tcPr>
            <w:cnfStyle w:val="001000000000"/>
            <w:tcW w:w="1451" w:type="dxa"/>
            <w:tcBorders>
              <w:top w:val="nil"/>
              <w:bottom w:val="nil"/>
            </w:tcBorders>
            <w:shd w:val="clear" w:color="auto" w:fill="auto"/>
          </w:tcPr>
          <w:p w:rsidR="00D72613" w:rsidRDefault="00D77F14">
            <w:pPr>
              <w:spacing w:after="0"/>
              <w:rPr>
                <w:b w:val="0"/>
              </w:rPr>
            </w:pPr>
            <w:r>
              <w:rPr>
                <w:b w:val="0"/>
              </w:rPr>
              <w:t>DCR-2</w:t>
            </w:r>
          </w:p>
        </w:tc>
        <w:tc>
          <w:tcPr>
            <w:tcW w:w="2869" w:type="dxa"/>
            <w:tcBorders>
              <w:top w:val="nil"/>
              <w:bottom w:val="nil"/>
              <w:right w:val="single" w:sz="8" w:space="0" w:color="000001"/>
            </w:tcBorders>
            <w:shd w:val="clear" w:color="auto" w:fill="auto"/>
          </w:tcPr>
          <w:p w:rsidR="00D72613" w:rsidRDefault="00D77F14">
            <w:pPr>
              <w:spacing w:after="0"/>
              <w:cnfStyle w:val="000000000000"/>
            </w:pPr>
            <w:r>
              <w:rPr>
                <w:rFonts w:eastAsia="Times New Roman"/>
              </w:rPr>
              <w:t>Support diversified output file formats for visualization, rendering and reporting.</w:t>
            </w:r>
          </w:p>
        </w:tc>
        <w:tc>
          <w:tcPr>
            <w:tcW w:w="2881" w:type="dxa"/>
            <w:tcBorders>
              <w:top w:val="nil"/>
              <w:left w:val="single" w:sz="8" w:space="0" w:color="000001"/>
              <w:bottom w:val="nil"/>
            </w:tcBorders>
            <w:shd w:val="clear" w:color="auto" w:fill="auto"/>
          </w:tcPr>
          <w:p w:rsidR="00D72613" w:rsidRDefault="00D77F14">
            <w:pPr>
              <w:spacing w:after="0"/>
              <w:cnfStyle w:val="000000000000"/>
            </w:pPr>
            <w:r>
              <w:t>KML: data vector format. Image format: RPF raster product format based specification, derived from ADRG and other sources.</w:t>
            </w:r>
          </w:p>
        </w:tc>
        <w:tc>
          <w:tcPr>
            <w:tcW w:w="2428" w:type="dxa"/>
            <w:tcBorders>
              <w:top w:val="nil"/>
              <w:bottom w:val="nil"/>
            </w:tcBorders>
            <w:shd w:val="clear" w:color="auto" w:fill="auto"/>
          </w:tcPr>
          <w:p w:rsidR="00D72613" w:rsidRDefault="00D77F14">
            <w:pPr>
              <w:spacing w:after="0"/>
              <w:cnfStyle w:val="000000000000"/>
            </w:pPr>
            <w:r>
              <w:t xml:space="preserve">(1) KML. (2) Military Spec CADRG. (2) NITF; </w:t>
            </w:r>
            <w:proofErr w:type="spellStart"/>
            <w:r>
              <w:t>GeoTiff</w:t>
            </w:r>
            <w:proofErr w:type="spellEnd"/>
            <w:r>
              <w:t xml:space="preserve">. </w:t>
            </w:r>
          </w:p>
        </w:tc>
      </w:tr>
      <w:tr w:rsidR="00D72613" w:rsidTr="00D72613">
        <w:trPr>
          <w:cnfStyle w:val="000000100000"/>
        </w:trPr>
        <w:tc>
          <w:tcPr>
            <w:cnfStyle w:val="001000000000"/>
            <w:tcW w:w="1451" w:type="dxa"/>
            <w:tcBorders>
              <w:top w:val="nil"/>
              <w:bottom w:val="nil"/>
            </w:tcBorders>
          </w:tcPr>
          <w:p w:rsidR="00D72613" w:rsidRDefault="00D77F14">
            <w:pPr>
              <w:spacing w:after="0"/>
              <w:rPr>
                <w:b w:val="0"/>
              </w:rPr>
            </w:pPr>
            <w:r>
              <w:rPr>
                <w:b w:val="0"/>
              </w:rPr>
              <w:t>DCR-3</w:t>
            </w:r>
          </w:p>
        </w:tc>
        <w:tc>
          <w:tcPr>
            <w:tcW w:w="2869" w:type="dxa"/>
            <w:tcBorders>
              <w:top w:val="nil"/>
              <w:bottom w:val="nil"/>
              <w:right w:val="single" w:sz="8" w:space="0" w:color="000001"/>
            </w:tcBorders>
          </w:tcPr>
          <w:p w:rsidR="00D72613" w:rsidRDefault="00D77F14">
            <w:pPr>
              <w:spacing w:after="0"/>
              <w:cnfStyle w:val="000000100000"/>
            </w:pPr>
            <w:r>
              <w:t xml:space="preserve">Support visual layout of results for presentation. </w:t>
            </w:r>
          </w:p>
        </w:tc>
        <w:tc>
          <w:tcPr>
            <w:tcW w:w="2881" w:type="dxa"/>
            <w:tcBorders>
              <w:top w:val="nil"/>
              <w:left w:val="single" w:sz="8" w:space="0" w:color="000001"/>
              <w:bottom w:val="nil"/>
            </w:tcBorders>
          </w:tcPr>
          <w:p w:rsidR="00D72613" w:rsidRDefault="00D77F14">
            <w:pPr>
              <w:spacing w:after="0"/>
              <w:cnfStyle w:val="000000100000"/>
            </w:pPr>
            <w:r>
              <w:t>Suggested charts and tables for various purposes.</w:t>
            </w:r>
          </w:p>
        </w:tc>
        <w:tc>
          <w:tcPr>
            <w:tcW w:w="2428" w:type="dxa"/>
            <w:tcBorders>
              <w:top w:val="nil"/>
              <w:bottom w:val="nil"/>
            </w:tcBorders>
          </w:tcPr>
          <w:p w:rsidR="00D72613" w:rsidRDefault="00D77F14">
            <w:pPr>
              <w:spacing w:after="0"/>
              <w:cnfStyle w:val="000000100000"/>
            </w:pPr>
            <w:r>
              <w:t xml:space="preserve">International Business Communication Standards (IBCS) notation; related: ACRL </w:t>
            </w:r>
          </w:p>
        </w:tc>
      </w:tr>
      <w:tr w:rsidR="00D72613" w:rsidTr="00D72613">
        <w:trPr>
          <w:trHeight w:val="539"/>
        </w:trPr>
        <w:tc>
          <w:tcPr>
            <w:cnfStyle w:val="001000000000"/>
            <w:tcW w:w="1451" w:type="dxa"/>
            <w:tcBorders>
              <w:top w:val="nil"/>
              <w:bottom w:val="nil"/>
            </w:tcBorders>
            <w:shd w:val="clear" w:color="auto" w:fill="auto"/>
          </w:tcPr>
          <w:p w:rsidR="00D72613" w:rsidRDefault="00D77F14">
            <w:pPr>
              <w:spacing w:after="0"/>
              <w:rPr>
                <w:b w:val="0"/>
              </w:rPr>
            </w:pPr>
            <w:r>
              <w:rPr>
                <w:b w:val="0"/>
              </w:rPr>
              <w:t>DCR-4</w:t>
            </w:r>
          </w:p>
        </w:tc>
        <w:tc>
          <w:tcPr>
            <w:tcW w:w="2869" w:type="dxa"/>
            <w:tcBorders>
              <w:top w:val="nil"/>
              <w:bottom w:val="nil"/>
              <w:right w:val="single" w:sz="8" w:space="0" w:color="000001"/>
            </w:tcBorders>
            <w:shd w:val="clear" w:color="auto" w:fill="auto"/>
          </w:tcPr>
          <w:p w:rsidR="00D72613" w:rsidRDefault="00D77F14">
            <w:pPr>
              <w:spacing w:after="0"/>
              <w:cnfStyle w:val="000000000000"/>
            </w:pPr>
            <w:r>
              <w:t xml:space="preserve">Support for rich user interfaces for access using </w:t>
            </w:r>
            <w:proofErr w:type="gramStart"/>
            <w:r>
              <w:lastRenderedPageBreak/>
              <w:t>browsers,</w:t>
            </w:r>
            <w:proofErr w:type="gramEnd"/>
            <w:r>
              <w:t xml:space="preserve"> and visualization tools. </w:t>
            </w:r>
          </w:p>
        </w:tc>
        <w:tc>
          <w:tcPr>
            <w:tcW w:w="2881" w:type="dxa"/>
            <w:tcBorders>
              <w:top w:val="nil"/>
              <w:left w:val="single" w:sz="8" w:space="0" w:color="000001"/>
              <w:bottom w:val="nil"/>
            </w:tcBorders>
            <w:shd w:val="clear" w:color="auto" w:fill="auto"/>
          </w:tcPr>
          <w:p w:rsidR="00D72613" w:rsidRDefault="00D77F14">
            <w:pPr>
              <w:spacing w:after="0"/>
              <w:cnfStyle w:val="000000000000"/>
            </w:pPr>
            <w:r>
              <w:lastRenderedPageBreak/>
              <w:t xml:space="preserve">1. Programming interface represents documents as </w:t>
            </w:r>
            <w:r>
              <w:lastRenderedPageBreak/>
              <w:t xml:space="preserve">objects. </w:t>
            </w:r>
          </w:p>
        </w:tc>
        <w:tc>
          <w:tcPr>
            <w:tcW w:w="2428" w:type="dxa"/>
            <w:tcBorders>
              <w:top w:val="nil"/>
              <w:bottom w:val="nil"/>
            </w:tcBorders>
            <w:shd w:val="clear" w:color="auto" w:fill="auto"/>
          </w:tcPr>
          <w:p w:rsidR="00D72613" w:rsidRDefault="00D77F14">
            <w:pPr>
              <w:spacing w:after="0"/>
              <w:cnfStyle w:val="000000000000"/>
            </w:pPr>
            <w:r>
              <w:lastRenderedPageBreak/>
              <w:t xml:space="preserve">(1) Document object model (DOM). (2) CSS </w:t>
            </w:r>
            <w:r>
              <w:lastRenderedPageBreak/>
              <w:t xml:space="preserve">selector, JSON, Canvas, SVG. (3) </w:t>
            </w:r>
            <w:proofErr w:type="spellStart"/>
            <w:r>
              <w:t>WebRTC</w:t>
            </w:r>
            <w:proofErr w:type="spellEnd"/>
          </w:p>
        </w:tc>
      </w:tr>
      <w:tr w:rsidR="00D72613" w:rsidTr="00D72613">
        <w:trPr>
          <w:cnfStyle w:val="000000100000"/>
          <w:trHeight w:val="530"/>
        </w:trPr>
        <w:tc>
          <w:tcPr>
            <w:cnfStyle w:val="001000000000"/>
            <w:tcW w:w="1451" w:type="dxa"/>
            <w:tcBorders>
              <w:top w:val="nil"/>
              <w:bottom w:val="nil"/>
            </w:tcBorders>
          </w:tcPr>
          <w:p w:rsidR="00D72613" w:rsidRDefault="00D77F14">
            <w:pPr>
              <w:spacing w:after="0"/>
              <w:rPr>
                <w:b w:val="0"/>
              </w:rPr>
            </w:pPr>
            <w:r>
              <w:rPr>
                <w:b w:val="0"/>
              </w:rPr>
              <w:lastRenderedPageBreak/>
              <w:t>DCR-5</w:t>
            </w:r>
          </w:p>
        </w:tc>
        <w:tc>
          <w:tcPr>
            <w:tcW w:w="2869" w:type="dxa"/>
            <w:tcBorders>
              <w:top w:val="nil"/>
              <w:bottom w:val="nil"/>
              <w:right w:val="single" w:sz="8" w:space="0" w:color="000001"/>
            </w:tcBorders>
          </w:tcPr>
          <w:p w:rsidR="00D72613" w:rsidRDefault="00D77F14">
            <w:pPr>
              <w:spacing w:after="0"/>
              <w:cnfStyle w:val="000000100000"/>
            </w:pPr>
            <w:r>
              <w:t xml:space="preserve">Support high resolution Multidimensional visualization Layer </w:t>
            </w:r>
          </w:p>
        </w:tc>
        <w:tc>
          <w:tcPr>
            <w:tcW w:w="2881" w:type="dxa"/>
            <w:tcBorders>
              <w:top w:val="nil"/>
              <w:left w:val="single" w:sz="8" w:space="0" w:color="000001"/>
              <w:bottom w:val="nil"/>
            </w:tcBorders>
          </w:tcPr>
          <w:p w:rsidR="00D72613" w:rsidRDefault="00D77F14">
            <w:pPr>
              <w:spacing w:after="0"/>
              <w:cnfStyle w:val="000000100000"/>
            </w:pPr>
            <w:r>
              <w:t xml:space="preserve">ISO 13606 compliant interface generator visualizes multidimensional (medical) concepts. </w:t>
            </w:r>
          </w:p>
        </w:tc>
        <w:tc>
          <w:tcPr>
            <w:tcW w:w="2428" w:type="dxa"/>
            <w:tcBorders>
              <w:top w:val="nil"/>
              <w:bottom w:val="nil"/>
            </w:tcBorders>
          </w:tcPr>
          <w:p w:rsidR="00D72613" w:rsidRDefault="00D77F14">
            <w:pPr>
              <w:spacing w:after="0"/>
              <w:cnfStyle w:val="000000100000"/>
            </w:pPr>
            <w:r>
              <w:t xml:space="preserve">BMC Visualization </w:t>
            </w:r>
            <w:r w:rsidR="00BA1945">
              <w:fldChar w:fldCharType="begin"/>
            </w:r>
            <w:r>
              <w:instrText>ADDIN ZOTERO_ITEM CSL_CITATION {"citationID":"g42v7RhT","properties":{"formattedCitation":"[19]","plainCitation":"[19]","noteIndex":0},"citationItems":[{"id":418,"uris":["http://zotero.org/groups/2253006/items/CSFU5KRL"],"uri":["http://zotero.org/groups/2253006/items/CSFU5KRL"],"itemData":{"id":418,"type":"article-journal","title":"Development, implementation and evaluation of an information model for archetype based user responsive medical data visualization","container-title":"Journal of Biomedical Informatics","page":"196-205","volume":"55","source":"Crossref","abstract":"Background: When medical data have been successfully recorded or exchanged between systems there appear a need to present the data consistently to ensure that it is clearly understood and interpreted. A standard based user interface can provide interoperability on the visual level.\nObjectives: The goal of this research was to develop, implement and evaluate an information model for building user interfaces for archetype based medical data.\nMethods: The following types of knowledge were identiﬁed as important elements and were included in the information model: medical content related attributes, data type related attributes, user-related attributes, device-related attributes. In order to support ﬂexible and efﬁcient user interfaces an approach that represents different types of knowledge with different models separating the medical concept from a visual concept and interface realization was chosen. We evaluated the developed approach using Guideline for Good Evaluation Practice in Health Informatics (GEP-HI).\nResults: We developed a higher level information model to complement the ISO 13606 archetype model. This enabled the speciﬁcation of the presentation properties at the moment of the archetypes’ deﬁnition. The model allows realizing different users’ perspectives on the data. The approach was implemented and evaluated within a functioning EHR system. The evaluation involved 30 patients of different age and IT experience and 5 doctors. One month of testing showed that the time required reading electronic health records decreased for both doctors (from average 310 to 220 s) and patients (from average 95 to 39 s). Users reported a high level of satisfaction and motivation to use the presented data visualization approach especially in comparison with their previous experience.\nConclusion: The introduced information model allows separating medical knowledge and presentation knowledge. The additional presentation layer will enrich the graphical user interface’s ﬂexibility and will allow an optimal presentation of medical data considering the different users’ perspectives and different media used for data presentation.","URL":"https://linkinghub.elsevier.com/retrieve/pii/S1532046415000763","DOI":"10.1016/j.jbi.2015.04.009","ISSN":"15320464","language":"en","author":[{"family":"Kopanitsa","given":"Georgy"},{"family":"Veseli","given":"Hasan"},{"family":"Yampolsky","given":"Vladimir"}],"issued":{"date-parts":[["2015",6]]},"accessed":{"date-parts":[["2018",11,12]]}}}],"schema":"https://github.com/citation-style-language/schema/raw/master/csl-citation.json"}</w:instrText>
            </w:r>
            <w:r w:rsidR="00BA1945">
              <w:fldChar w:fldCharType="separate"/>
            </w:r>
            <w:bookmarkStart w:id="126" w:name="__Fieldmark__3516_4095494426"/>
            <w:r>
              <w:t>[19]</w:t>
            </w:r>
            <w:r w:rsidR="00BA1945">
              <w:fldChar w:fldCharType="end"/>
            </w:r>
            <w:bookmarkEnd w:id="126"/>
          </w:p>
        </w:tc>
      </w:tr>
      <w:tr w:rsidR="00D72613" w:rsidTr="00D72613">
        <w:tc>
          <w:tcPr>
            <w:cnfStyle w:val="001000000000"/>
            <w:tcW w:w="1451" w:type="dxa"/>
            <w:tcBorders>
              <w:top w:val="nil"/>
            </w:tcBorders>
            <w:shd w:val="clear" w:color="auto" w:fill="auto"/>
          </w:tcPr>
          <w:p w:rsidR="00D72613" w:rsidRDefault="00D77F14">
            <w:pPr>
              <w:spacing w:after="0"/>
              <w:rPr>
                <w:b w:val="0"/>
              </w:rPr>
            </w:pPr>
            <w:r>
              <w:rPr>
                <w:b w:val="0"/>
              </w:rPr>
              <w:t>DCR-6</w:t>
            </w:r>
          </w:p>
        </w:tc>
        <w:tc>
          <w:tcPr>
            <w:tcW w:w="2869" w:type="dxa"/>
            <w:tcBorders>
              <w:top w:val="nil"/>
              <w:right w:val="single" w:sz="8" w:space="0" w:color="000001"/>
            </w:tcBorders>
            <w:shd w:val="clear" w:color="auto" w:fill="auto"/>
          </w:tcPr>
          <w:p w:rsidR="00D72613" w:rsidRDefault="00D77F14">
            <w:pPr>
              <w:spacing w:after="0"/>
              <w:cnfStyle w:val="000000000000"/>
            </w:pPr>
            <w:r>
              <w:t>S</w:t>
            </w:r>
            <w:r>
              <w:rPr>
                <w:rFonts w:eastAsia="Times New Roman"/>
              </w:rPr>
              <w:t>treaming results to clients</w:t>
            </w:r>
          </w:p>
        </w:tc>
        <w:tc>
          <w:tcPr>
            <w:tcW w:w="2881" w:type="dxa"/>
            <w:tcBorders>
              <w:top w:val="nil"/>
              <w:left w:val="single" w:sz="8" w:space="0" w:color="000001"/>
            </w:tcBorders>
            <w:shd w:val="clear" w:color="auto" w:fill="auto"/>
          </w:tcPr>
          <w:p w:rsidR="00D72613" w:rsidRDefault="00D77F14">
            <w:pPr>
              <w:spacing w:after="0"/>
              <w:cnfStyle w:val="000000000000"/>
            </w:pPr>
            <w:r>
              <w:t>(1) Defines file format and real time transport protocol (RTP) payload format for video and audio.</w:t>
            </w:r>
          </w:p>
        </w:tc>
        <w:tc>
          <w:tcPr>
            <w:tcW w:w="2428" w:type="dxa"/>
            <w:tcBorders>
              <w:top w:val="nil"/>
            </w:tcBorders>
            <w:shd w:val="clear" w:color="auto" w:fill="auto"/>
          </w:tcPr>
          <w:p w:rsidR="00D72613" w:rsidRDefault="00D77F14">
            <w:pPr>
              <w:spacing w:after="0"/>
              <w:cnfStyle w:val="000000000000"/>
            </w:pPr>
            <w:r>
              <w:t xml:space="preserve">(1) IEEE 1857.2, 1857.3. (2) DASH. (3) </w:t>
            </w:r>
            <w:proofErr w:type="spellStart"/>
            <w:r>
              <w:t>Daala</w:t>
            </w:r>
            <w:proofErr w:type="spellEnd"/>
            <w:r>
              <w:t>.</w:t>
            </w:r>
          </w:p>
        </w:tc>
      </w:tr>
    </w:tbl>
    <w:p w:rsidR="00D72613" w:rsidRDefault="00D72613">
      <w:pPr>
        <w:spacing w:before="240" w:after="360"/>
      </w:pPr>
    </w:p>
    <w:p w:rsidR="00D72613" w:rsidRDefault="00D77F14">
      <w:r>
        <w:t xml:space="preserve">One example of a simple, rich user interface which may satisfy basic requirements of DCR-4 can be seen on the Smart Electric Power Alliance website. The interactive online catalog of standards for the smart grid employs modern navigation features to represent standards in an interactive webpage accessible to browsers. The Catalog of Standards Navigation Tool provides hover overlays and effective dialog boxes (i.e., </w:t>
      </w:r>
      <w:proofErr w:type="spellStart"/>
      <w:r>
        <w:t>divs</w:t>
      </w:r>
      <w:proofErr w:type="spellEnd"/>
      <w:r>
        <w:t xml:space="preserve">) for exploring “the domains, </w:t>
      </w:r>
      <w:proofErr w:type="spellStart"/>
      <w:r>
        <w:t>subdomains</w:t>
      </w:r>
      <w:proofErr w:type="spellEnd"/>
      <w:r>
        <w:t xml:space="preserve">, components and standards of the Smart Grid.” The website can be accessed at </w:t>
      </w:r>
      <w:hyperlink r:id="rId36">
        <w:r>
          <w:rPr>
            <w:rStyle w:val="InternetLink"/>
            <w:color w:val="0070C0"/>
          </w:rPr>
          <w:t>www.gridstandardsmap.com</w:t>
        </w:r>
      </w:hyperlink>
      <w:r>
        <w:rPr>
          <w:rStyle w:val="InternetLink"/>
          <w:color w:val="00000A"/>
        </w:rPr>
        <w:t xml:space="preserve"> </w:t>
      </w:r>
      <w:r>
        <w:t xml:space="preserve">. </w:t>
      </w:r>
    </w:p>
    <w:p w:rsidR="00D72613" w:rsidRDefault="00D77F14">
      <w:r>
        <w:t xml:space="preserve">The work undertaken in Table 3 is representative of work that should be continued with the other six General Requirements categories (i.e., TPR, CPR, DCR, SPR, LMR, and OR) listed in Table 1 and explained fully in the </w:t>
      </w:r>
      <w:r>
        <w:rPr>
          <w:i/>
        </w:rPr>
        <w:t>NBDIF: Volume 3, Use Cases and General Requirements</w:t>
      </w:r>
      <w:r>
        <w:t xml:space="preserve">. </w:t>
      </w:r>
    </w:p>
    <w:p w:rsidR="00D72613" w:rsidRDefault="00D77F14">
      <w:r>
        <w:t xml:space="preserve">Incomplete population of the DCR requirements in Table 3 reflect only the unfinished nature of this work, as of the date of this publication, due to limited available resources of the NBD-PWG, and should not be interpreted as standards gaps in the technology landscape. As more fields of the resulting matrix are completed, denser areas in the matrix will provide a visual summary of where an abundance of standards exist, and most importantly, sparsely populated areas will highlight gaps in the standards catalog as of the date of publication. </w:t>
      </w:r>
    </w:p>
    <w:p w:rsidR="00D72613" w:rsidRDefault="00D77F14">
      <w:r>
        <w:t xml:space="preserve">Potentially, the fields in Table 3 would become heavily populated with standards that are not specifically mapped to particular requirements, exposing the need for a more detailed activity that links specific requirements to standards. One way to accomplish this is to have standards mapped to the sub-component sections of use cases, as described in the next section, 3.1.2. </w:t>
      </w:r>
    </w:p>
    <w:p w:rsidR="00D72613" w:rsidRDefault="00D77F14">
      <w:pPr>
        <w:pStyle w:val="Heading3"/>
        <w:numPr>
          <w:ilvl w:val="2"/>
          <w:numId w:val="18"/>
        </w:numPr>
      </w:pPr>
      <w:bookmarkStart w:id="127" w:name="_Toc478382774"/>
      <w:bookmarkStart w:id="128" w:name="_Toc1947505"/>
      <w:r>
        <w:t>Mapping Existing Standards to Specific Use Case</w:t>
      </w:r>
      <w:bookmarkEnd w:id="127"/>
      <w:r>
        <w:t xml:space="preserve"> Subcomponents</w:t>
      </w:r>
      <w:bookmarkEnd w:id="128"/>
    </w:p>
    <w:p w:rsidR="00D72613" w:rsidRDefault="00D77F14">
      <w:r>
        <w:t xml:space="preserve">Similar to the standards to requirements mapping in Section 3.1.1, use cases were also mapped to standards (Table 4). Three use cases were initially selected for mapping and further analysis in Versions 2 and 3 of this document. These use cases were selected from the 51 Version 1 use cases collected by the NBD-PWG and documented in the </w:t>
      </w:r>
      <w:r>
        <w:rPr>
          <w:i/>
        </w:rPr>
        <w:t>NBDIF: Volume 3, Use Cases and Requirements</w:t>
      </w:r>
      <w:r>
        <w:t xml:space="preserve">. </w:t>
      </w:r>
    </w:p>
    <w:p w:rsidR="00D72613" w:rsidRDefault="00D77F14">
      <w:r>
        <w:t>The mapping illustrates the intersection of a domain-specific use case with standards related to Big Data. In addition, the mapping provides a visual summary of the areas where standards exist and most importantly, highlights gaps in the standards catalog as of the date of publication of this document. The aim of the use case to standards mapping is to link a use case number and description with codes and descriptions for standards related to the use case, providing a more detailed mapping than that in Table 3.</w:t>
      </w:r>
    </w:p>
    <w:p w:rsidR="00D72613" w:rsidRDefault="00D77F14">
      <w:pPr>
        <w:pStyle w:val="BDTableCaption"/>
        <w:keepNext/>
        <w:keepLines/>
      </w:pPr>
      <w:bookmarkStart w:id="129" w:name="_Toc1947540"/>
      <w:bookmarkStart w:id="130" w:name="_Toc478382820"/>
      <w:r>
        <w:lastRenderedPageBreak/>
        <w:t>Table 4: General Mapping of Select Use Cases to Standards</w:t>
      </w:r>
      <w:bookmarkEnd w:id="129"/>
      <w:bookmarkEnd w:id="130"/>
      <w:r>
        <w:t xml:space="preserve"> </w:t>
      </w:r>
    </w:p>
    <w:tbl>
      <w:tblPr>
        <w:tblStyle w:val="LightShading"/>
        <w:tblW w:w="9350" w:type="dxa"/>
        <w:tblLook w:val="04A0"/>
      </w:tblPr>
      <w:tblGrid>
        <w:gridCol w:w="1909"/>
        <w:gridCol w:w="1889"/>
        <w:gridCol w:w="3600"/>
        <w:gridCol w:w="1952"/>
      </w:tblGrid>
      <w:tr w:rsidR="00D72613" w:rsidTr="00D72613">
        <w:trPr>
          <w:cnfStyle w:val="100000000000"/>
        </w:trPr>
        <w:tc>
          <w:tcPr>
            <w:cnfStyle w:val="001000000000"/>
            <w:tcW w:w="1908" w:type="dxa"/>
            <w:shd w:val="clear" w:color="auto" w:fill="auto"/>
          </w:tcPr>
          <w:p w:rsidR="00D72613" w:rsidRDefault="00D77F14">
            <w:pPr>
              <w:pStyle w:val="BDTextBulletList"/>
              <w:keepNext/>
              <w:keepLines/>
              <w:spacing w:after="0"/>
              <w:jc w:val="center"/>
              <w:rPr>
                <w:color w:val="00000A"/>
              </w:rPr>
            </w:pPr>
            <w:r>
              <w:rPr>
                <w:color w:val="00000A"/>
              </w:rPr>
              <w:t>Use Case Number and Type</w:t>
            </w:r>
          </w:p>
        </w:tc>
        <w:tc>
          <w:tcPr>
            <w:tcW w:w="1889" w:type="dxa"/>
            <w:tcBorders>
              <w:right w:val="single" w:sz="8" w:space="0" w:color="000001"/>
            </w:tcBorders>
            <w:shd w:val="clear" w:color="auto" w:fill="auto"/>
          </w:tcPr>
          <w:p w:rsidR="00D72613" w:rsidRDefault="00D77F14">
            <w:pPr>
              <w:pStyle w:val="BDTextBulletList"/>
              <w:keepNext/>
              <w:keepLines/>
              <w:spacing w:after="0"/>
              <w:jc w:val="center"/>
              <w:cnfStyle w:val="100000000000"/>
              <w:rPr>
                <w:color w:val="00000A"/>
              </w:rPr>
            </w:pPr>
            <w:r>
              <w:rPr>
                <w:color w:val="00000A"/>
              </w:rPr>
              <w:t>Use Case Description</w:t>
            </w:r>
          </w:p>
        </w:tc>
        <w:tc>
          <w:tcPr>
            <w:tcW w:w="3600" w:type="dxa"/>
            <w:tcBorders>
              <w:left w:val="single" w:sz="8" w:space="0" w:color="000001"/>
            </w:tcBorders>
            <w:shd w:val="clear" w:color="auto" w:fill="auto"/>
          </w:tcPr>
          <w:p w:rsidR="00D72613" w:rsidRDefault="00D77F14">
            <w:pPr>
              <w:pStyle w:val="BDTextBulletList"/>
              <w:keepNext/>
              <w:keepLines/>
              <w:spacing w:after="0"/>
              <w:jc w:val="center"/>
              <w:cnfStyle w:val="100000000000"/>
              <w:rPr>
                <w:color w:val="00000A"/>
              </w:rPr>
            </w:pPr>
            <w:r>
              <w:rPr>
                <w:color w:val="00000A"/>
              </w:rPr>
              <w:t>Standards Description</w:t>
            </w:r>
          </w:p>
        </w:tc>
        <w:tc>
          <w:tcPr>
            <w:tcW w:w="1952" w:type="dxa"/>
            <w:shd w:val="clear" w:color="auto" w:fill="auto"/>
          </w:tcPr>
          <w:p w:rsidR="00D72613" w:rsidRDefault="00D77F14">
            <w:pPr>
              <w:pStyle w:val="BDTextBulletList"/>
              <w:keepNext/>
              <w:keepLines/>
              <w:spacing w:after="0"/>
              <w:jc w:val="center"/>
              <w:cnfStyle w:val="100000000000"/>
              <w:rPr>
                <w:color w:val="00000A"/>
              </w:rPr>
            </w:pPr>
            <w:r>
              <w:rPr>
                <w:color w:val="00000A"/>
              </w:rPr>
              <w:t>Standard / Specification</w:t>
            </w:r>
          </w:p>
        </w:tc>
      </w:tr>
      <w:tr w:rsidR="00D72613" w:rsidTr="00D72613">
        <w:trPr>
          <w:cnfStyle w:val="000000100000"/>
          <w:trHeight w:val="512"/>
        </w:trPr>
        <w:tc>
          <w:tcPr>
            <w:cnfStyle w:val="001000000000"/>
            <w:tcW w:w="1908" w:type="dxa"/>
            <w:tcBorders>
              <w:top w:val="nil"/>
              <w:bottom w:val="nil"/>
            </w:tcBorders>
          </w:tcPr>
          <w:p w:rsidR="00D72613" w:rsidRDefault="00D77F14">
            <w:pPr>
              <w:pStyle w:val="BDTextBulletList"/>
              <w:keepNext/>
              <w:keepLines/>
              <w:spacing w:after="0"/>
              <w:rPr>
                <w:b w:val="0"/>
                <w:color w:val="00000A"/>
              </w:rPr>
            </w:pPr>
            <w:r>
              <w:rPr>
                <w:b w:val="0"/>
                <w:color w:val="00000A"/>
              </w:rPr>
              <w:t>8: Commercial</w:t>
            </w:r>
          </w:p>
        </w:tc>
        <w:tc>
          <w:tcPr>
            <w:tcW w:w="1889" w:type="dxa"/>
            <w:tcBorders>
              <w:top w:val="nil"/>
              <w:bottom w:val="nil"/>
              <w:right w:val="single" w:sz="8" w:space="0" w:color="000001"/>
            </w:tcBorders>
          </w:tcPr>
          <w:p w:rsidR="00D72613" w:rsidRDefault="00D77F14">
            <w:pPr>
              <w:pStyle w:val="BDTextBulletList"/>
              <w:keepNext/>
              <w:keepLines/>
              <w:spacing w:after="0"/>
              <w:cnfStyle w:val="000000100000"/>
              <w:rPr>
                <w:color w:val="00000A"/>
              </w:rPr>
            </w:pPr>
            <w:r>
              <w:rPr>
                <w:color w:val="00000A"/>
              </w:rPr>
              <w:t>Web search</w:t>
            </w:r>
          </w:p>
        </w:tc>
        <w:tc>
          <w:tcPr>
            <w:tcW w:w="3600" w:type="dxa"/>
            <w:tcBorders>
              <w:top w:val="nil"/>
              <w:left w:val="single" w:sz="8" w:space="0" w:color="000001"/>
              <w:bottom w:val="nil"/>
            </w:tcBorders>
          </w:tcPr>
          <w:p w:rsidR="00D72613" w:rsidRDefault="00D77F14">
            <w:pPr>
              <w:pStyle w:val="BDTextBulletList"/>
              <w:keepNext/>
              <w:keepLines/>
              <w:spacing w:after="0"/>
              <w:cnfStyle w:val="000000100000"/>
              <w:rPr>
                <w:color w:val="00000A"/>
              </w:rPr>
            </w:pPr>
            <w:r>
              <w:rPr>
                <w:color w:val="00000A"/>
              </w:rPr>
              <w:t xml:space="preserve">For XML, XIRQL works independent of schema, to identify attributes; integrates with ranking computations; selects specific elements for retrieval.  </w:t>
            </w:r>
          </w:p>
        </w:tc>
        <w:tc>
          <w:tcPr>
            <w:tcW w:w="1952" w:type="dxa"/>
            <w:tcBorders>
              <w:top w:val="nil"/>
              <w:bottom w:val="nil"/>
            </w:tcBorders>
          </w:tcPr>
          <w:p w:rsidR="00D72613" w:rsidRDefault="00D77F14">
            <w:pPr>
              <w:pStyle w:val="BDTextBulletList"/>
              <w:keepNext/>
              <w:keepLines/>
              <w:spacing w:after="0"/>
              <w:cnfStyle w:val="000000100000"/>
              <w:rPr>
                <w:color w:val="00000A"/>
              </w:rPr>
            </w:pPr>
            <w:r>
              <w:rPr>
                <w:color w:val="00000A"/>
              </w:rPr>
              <w:t>W3C99 (</w:t>
            </w:r>
            <w:proofErr w:type="spellStart"/>
            <w:r>
              <w:rPr>
                <w:color w:val="00000A"/>
              </w:rPr>
              <w:t>XPpath</w:t>
            </w:r>
            <w:proofErr w:type="spellEnd"/>
            <w:r>
              <w:rPr>
                <w:color w:val="00000A"/>
              </w:rPr>
              <w:t>), W3C03 (</w:t>
            </w:r>
            <w:proofErr w:type="spellStart"/>
            <w:r>
              <w:rPr>
                <w:color w:val="00000A"/>
              </w:rPr>
              <w:t>XQuery</w:t>
            </w:r>
            <w:proofErr w:type="spellEnd"/>
            <w:r>
              <w:rPr>
                <w:color w:val="00000A"/>
              </w:rPr>
              <w:t xml:space="preserve">), full-text, elixir, XIRQL, XXL. INEX. </w:t>
            </w:r>
          </w:p>
        </w:tc>
      </w:tr>
      <w:tr w:rsidR="00D72613" w:rsidTr="00D72613">
        <w:trPr>
          <w:trHeight w:val="512"/>
        </w:trPr>
        <w:tc>
          <w:tcPr>
            <w:cnfStyle w:val="001000000000"/>
            <w:tcW w:w="1908" w:type="dxa"/>
            <w:tcBorders>
              <w:top w:val="nil"/>
              <w:bottom w:val="nil"/>
            </w:tcBorders>
            <w:shd w:val="clear" w:color="auto" w:fill="auto"/>
          </w:tcPr>
          <w:p w:rsidR="00D72613" w:rsidRDefault="00D77F14">
            <w:pPr>
              <w:pStyle w:val="BDTextBulletList"/>
              <w:keepNext/>
              <w:keepLines/>
              <w:spacing w:after="0"/>
              <w:rPr>
                <w:b w:val="0"/>
                <w:color w:val="00000A"/>
              </w:rPr>
            </w:pPr>
            <w:r>
              <w:rPr>
                <w:b w:val="0"/>
                <w:color w:val="00000A"/>
              </w:rPr>
              <w:t>13: Defense</w:t>
            </w:r>
          </w:p>
        </w:tc>
        <w:tc>
          <w:tcPr>
            <w:tcW w:w="1889" w:type="dxa"/>
            <w:tcBorders>
              <w:top w:val="nil"/>
              <w:bottom w:val="nil"/>
              <w:right w:val="single" w:sz="8" w:space="0" w:color="000001"/>
            </w:tcBorders>
            <w:shd w:val="clear" w:color="auto" w:fill="auto"/>
          </w:tcPr>
          <w:p w:rsidR="00D72613" w:rsidRDefault="00D77F14">
            <w:pPr>
              <w:pStyle w:val="BDTextBulletList"/>
              <w:keepNext/>
              <w:keepLines/>
              <w:spacing w:after="0"/>
              <w:cnfStyle w:val="000000000000"/>
              <w:rPr>
                <w:color w:val="00000A"/>
              </w:rPr>
            </w:pPr>
            <w:r>
              <w:rPr>
                <w:color w:val="00000A"/>
              </w:rPr>
              <w:t>Geospatial Analysis and Visualization</w:t>
            </w:r>
          </w:p>
        </w:tc>
        <w:tc>
          <w:tcPr>
            <w:tcW w:w="3600" w:type="dxa"/>
            <w:tcBorders>
              <w:top w:val="nil"/>
              <w:left w:val="single" w:sz="8" w:space="0" w:color="000001"/>
              <w:bottom w:val="nil"/>
            </w:tcBorders>
            <w:shd w:val="clear" w:color="auto" w:fill="auto"/>
          </w:tcPr>
          <w:p w:rsidR="00D72613" w:rsidRDefault="00D77F14">
            <w:pPr>
              <w:pStyle w:val="BDTextBulletList"/>
              <w:keepNext/>
              <w:keepLines/>
              <w:spacing w:after="0"/>
              <w:cnfStyle w:val="000000000000"/>
              <w:rPr>
                <w:color w:val="00000A"/>
              </w:rPr>
            </w:pPr>
            <w:proofErr w:type="spellStart"/>
            <w:proofErr w:type="gramStart"/>
            <w:r>
              <w:rPr>
                <w:rFonts w:eastAsia="Times New Roman"/>
                <w:color w:val="00000A"/>
              </w:rPr>
              <w:t>netCDF</w:t>
            </w:r>
            <w:proofErr w:type="spellEnd"/>
            <w:proofErr w:type="gramEnd"/>
            <w:r>
              <w:rPr>
                <w:rFonts w:eastAsia="Times New Roman"/>
                <w:color w:val="00000A"/>
              </w:rPr>
              <w:t xml:space="preserve"> is a set of software libraries and self-describing, machine-independent data formats that support the creation, access, and sharing of array-oriented scientific data. Compressed ARC Digitized Raster Graphics is a general purpose product comprising computer readable digital map and chart images. </w:t>
            </w:r>
          </w:p>
        </w:tc>
        <w:tc>
          <w:tcPr>
            <w:tcW w:w="1952" w:type="dxa"/>
            <w:tcBorders>
              <w:top w:val="nil"/>
              <w:bottom w:val="nil"/>
            </w:tcBorders>
            <w:shd w:val="clear" w:color="auto" w:fill="auto"/>
          </w:tcPr>
          <w:p w:rsidR="00D72613" w:rsidRDefault="00D77F14">
            <w:pPr>
              <w:pStyle w:val="BDTextBulletList"/>
              <w:keepNext/>
              <w:keepLines/>
              <w:spacing w:after="0"/>
              <w:cnfStyle w:val="000000000000"/>
              <w:rPr>
                <w:color w:val="00000A"/>
              </w:rPr>
            </w:pPr>
            <w:r>
              <w:rPr>
                <w:color w:val="00000A"/>
              </w:rPr>
              <w:t xml:space="preserve">CF-netCDF3, </w:t>
            </w:r>
            <w:proofErr w:type="spellStart"/>
            <w:r>
              <w:rPr>
                <w:color w:val="00000A"/>
              </w:rPr>
              <w:t>Opensearch_EO</w:t>
            </w:r>
            <w:proofErr w:type="spellEnd"/>
            <w:r>
              <w:rPr>
                <w:color w:val="00000A"/>
              </w:rPr>
              <w:t xml:space="preserve">, </w:t>
            </w:r>
            <w:proofErr w:type="spellStart"/>
            <w:r>
              <w:rPr>
                <w:color w:val="00000A"/>
              </w:rPr>
              <w:t>MapML</w:t>
            </w:r>
            <w:proofErr w:type="spellEnd"/>
            <w:r>
              <w:rPr>
                <w:color w:val="00000A"/>
              </w:rPr>
              <w:t>, KML, CADRG</w:t>
            </w:r>
          </w:p>
        </w:tc>
      </w:tr>
      <w:tr w:rsidR="00D72613" w:rsidTr="00D72613">
        <w:trPr>
          <w:cnfStyle w:val="000000100000"/>
          <w:trHeight w:val="521"/>
        </w:trPr>
        <w:tc>
          <w:tcPr>
            <w:cnfStyle w:val="001000000000"/>
            <w:tcW w:w="1908" w:type="dxa"/>
            <w:tcBorders>
              <w:top w:val="nil"/>
            </w:tcBorders>
          </w:tcPr>
          <w:p w:rsidR="00D72613" w:rsidRDefault="00D77F14">
            <w:pPr>
              <w:pStyle w:val="BDTextBulletList"/>
              <w:keepNext/>
              <w:keepLines/>
              <w:spacing w:after="0"/>
              <w:rPr>
                <w:b w:val="0"/>
                <w:color w:val="00000A"/>
              </w:rPr>
            </w:pPr>
            <w:r>
              <w:rPr>
                <w:b w:val="0"/>
                <w:color w:val="00000A"/>
              </w:rPr>
              <w:t>15: Defense</w:t>
            </w:r>
          </w:p>
        </w:tc>
        <w:tc>
          <w:tcPr>
            <w:tcW w:w="1889" w:type="dxa"/>
            <w:tcBorders>
              <w:top w:val="nil"/>
              <w:right w:val="single" w:sz="8" w:space="0" w:color="000001"/>
            </w:tcBorders>
          </w:tcPr>
          <w:p w:rsidR="00D72613" w:rsidRDefault="00D77F14">
            <w:pPr>
              <w:pStyle w:val="BDTextBulletList"/>
              <w:keepNext/>
              <w:keepLines/>
              <w:spacing w:after="0"/>
              <w:cnfStyle w:val="000000100000"/>
              <w:rPr>
                <w:color w:val="00000A"/>
              </w:rPr>
            </w:pPr>
            <w:r>
              <w:rPr>
                <w:color w:val="00000A"/>
              </w:rPr>
              <w:t>Intelligence data processing</w:t>
            </w:r>
          </w:p>
        </w:tc>
        <w:tc>
          <w:tcPr>
            <w:tcW w:w="3600" w:type="dxa"/>
            <w:tcBorders>
              <w:top w:val="nil"/>
              <w:left w:val="single" w:sz="8" w:space="0" w:color="000001"/>
            </w:tcBorders>
          </w:tcPr>
          <w:p w:rsidR="00D72613" w:rsidRDefault="00D77F14">
            <w:pPr>
              <w:pStyle w:val="BDTextBulletList"/>
              <w:keepNext/>
              <w:keepLines/>
              <w:spacing w:after="0"/>
              <w:cnfStyle w:val="000000100000"/>
              <w:rPr>
                <w:color w:val="00000A"/>
              </w:rPr>
            </w:pPr>
            <w:r>
              <w:rPr>
                <w:rFonts w:eastAsia="Times New Roman"/>
                <w:color w:val="00000A"/>
              </w:rPr>
              <w:t>Collection of formats, specifies Geo and Time extensions, supports sharing of search results</w:t>
            </w:r>
          </w:p>
        </w:tc>
        <w:tc>
          <w:tcPr>
            <w:tcW w:w="1952" w:type="dxa"/>
            <w:tcBorders>
              <w:top w:val="nil"/>
            </w:tcBorders>
          </w:tcPr>
          <w:p w:rsidR="00D72613" w:rsidRDefault="00D77F14">
            <w:pPr>
              <w:pStyle w:val="BDTextBulletList"/>
              <w:keepNext/>
              <w:keepLines/>
              <w:spacing w:after="0"/>
              <w:cnfStyle w:val="000000100000"/>
              <w:rPr>
                <w:color w:val="00000A"/>
              </w:rPr>
            </w:pPr>
            <w:r>
              <w:rPr>
                <w:color w:val="00000A"/>
              </w:rPr>
              <w:t xml:space="preserve">OGC </w:t>
            </w:r>
            <w:proofErr w:type="spellStart"/>
            <w:r>
              <w:rPr>
                <w:color w:val="00000A"/>
              </w:rPr>
              <w:t>OpenSearch</w:t>
            </w:r>
            <w:proofErr w:type="spellEnd"/>
            <w:ins w:id="131" w:author="Peter Baumann" w:date="2019-03-19T18:06:00Z">
              <w:r w:rsidR="001B5DFE">
                <w:rPr>
                  <w:color w:val="00000A"/>
                </w:rPr>
                <w:t>, WCPS</w:t>
              </w:r>
            </w:ins>
          </w:p>
        </w:tc>
      </w:tr>
    </w:tbl>
    <w:p w:rsidR="00D72613" w:rsidRDefault="00D77F14">
      <w:pPr>
        <w:spacing w:before="240" w:after="360"/>
      </w:pPr>
      <w:r>
        <w:t xml:space="preserve">In addition to mapping standards that relate to the overall subject of a use case, specific portions of the original use cases (i.e., the categories of Current Solutions, Data Science, and Gaps) were mapped to standards. </w:t>
      </w:r>
    </w:p>
    <w:p w:rsidR="00D72613" w:rsidRDefault="00D77F14">
      <w:r>
        <w:t xml:space="preserve">The detailed mapping provides additional granularity in the view of domain-specific standards. The data from the Current Solutions, Data Science, and Gaps categories, along with the subcategory data, was extracted from the raw use cases in the </w:t>
      </w:r>
      <w:r>
        <w:rPr>
          <w:i/>
        </w:rPr>
        <w:t>NBDIF: Volume 3, Use Cases and Requirements</w:t>
      </w:r>
      <w:r>
        <w:t xml:space="preserve"> document. This data was tabulated with a column for standards related to each subcategory. The process of use case subcategory mapping was initiated with two use cases, Use Case 8 and Use Case 15, as evidenced below. </w:t>
      </w:r>
    </w:p>
    <w:p w:rsidR="00D72613" w:rsidRDefault="00D77F14">
      <w:pPr>
        <w:pStyle w:val="BDUseCaseSubheading"/>
      </w:pPr>
      <w:r>
        <w:t xml:space="preserve">Use case 8: Web search </w:t>
      </w:r>
    </w:p>
    <w:p w:rsidR="00D72613" w:rsidRDefault="00D77F14">
      <w:r>
        <w:t xml:space="preserve">Table 5 demonstrates mapping of related standards to the selected sub-components of the web search use case.  </w:t>
      </w:r>
    </w:p>
    <w:p w:rsidR="00D72613" w:rsidRDefault="00D77F14">
      <w:pPr>
        <w:pStyle w:val="BDTableCaption"/>
        <w:keepNext/>
        <w:keepLines/>
      </w:pPr>
      <w:bookmarkStart w:id="132" w:name="_Toc1947541"/>
      <w:bookmarkStart w:id="133" w:name="_Toc478382821"/>
      <w:r>
        <w:lastRenderedPageBreak/>
        <w:t>Table 5: Excerpt from Use Case Document M0165—Detailed Mapping to Standards</w:t>
      </w:r>
      <w:bookmarkEnd w:id="132"/>
      <w:r>
        <w:t xml:space="preserve"> </w:t>
      </w:r>
      <w:bookmarkEnd w:id="133"/>
    </w:p>
    <w:tbl>
      <w:tblPr>
        <w:tblW w:w="9360" w:type="dxa"/>
        <w:tblBorders>
          <w:bottom w:val="single" w:sz="4" w:space="0" w:color="FFFFFF"/>
          <w:right w:val="double" w:sz="4" w:space="0" w:color="D9D9D9"/>
          <w:insideH w:val="single" w:sz="4" w:space="0" w:color="FFFFFF"/>
          <w:insideV w:val="double" w:sz="4" w:space="0" w:color="D9D9D9"/>
        </w:tblBorders>
        <w:tblLook w:val="04A0"/>
      </w:tblPr>
      <w:tblGrid>
        <w:gridCol w:w="1316"/>
        <w:gridCol w:w="1549"/>
        <w:gridCol w:w="4354"/>
        <w:gridCol w:w="2141"/>
      </w:tblGrid>
      <w:tr w:rsidR="00D72613">
        <w:trPr>
          <w:trHeight w:val="342"/>
        </w:trPr>
        <w:tc>
          <w:tcPr>
            <w:tcW w:w="7218" w:type="dxa"/>
            <w:gridSpan w:val="3"/>
            <w:tcBorders>
              <w:bottom w:val="single" w:sz="4" w:space="0" w:color="FFFFFF"/>
              <w:right w:val="double" w:sz="4" w:space="0" w:color="D9D9D9"/>
            </w:tcBorders>
            <w:shd w:val="clear" w:color="auto" w:fill="122E5E"/>
            <w:vAlign w:val="center"/>
          </w:tcPr>
          <w:p w:rsidR="00D72613" w:rsidRDefault="00D77F14">
            <w:pPr>
              <w:pStyle w:val="BDTextBulletList"/>
              <w:keepNext/>
              <w:keepLines/>
              <w:jc w:val="center"/>
              <w:rPr>
                <w:rFonts w:ascii="Arial" w:hAnsi="Arial" w:cs="Arial"/>
                <w:szCs w:val="20"/>
              </w:rPr>
            </w:pPr>
            <w:r>
              <w:rPr>
                <w:rFonts w:ascii="Arial" w:hAnsi="Arial" w:cs="Arial"/>
                <w:b/>
                <w:szCs w:val="20"/>
              </w:rPr>
              <w:t>Information from Use Case 8</w:t>
            </w:r>
          </w:p>
        </w:tc>
        <w:tc>
          <w:tcPr>
            <w:tcW w:w="2141" w:type="dxa"/>
            <w:vMerge w:val="restart"/>
            <w:tcBorders>
              <w:left w:val="double" w:sz="4" w:space="0" w:color="D9D9D9"/>
            </w:tcBorders>
            <w:shd w:val="clear" w:color="auto" w:fill="122E5E"/>
            <w:vAlign w:val="center"/>
          </w:tcPr>
          <w:p w:rsidR="00D72613" w:rsidRDefault="00D77F14">
            <w:pPr>
              <w:pStyle w:val="BDTextBulletList"/>
              <w:keepNext/>
              <w:keepLines/>
              <w:rPr>
                <w:rFonts w:ascii="Arial" w:hAnsi="Arial" w:cs="Arial"/>
                <w:b/>
                <w:szCs w:val="20"/>
              </w:rPr>
            </w:pPr>
            <w:r>
              <w:rPr>
                <w:rFonts w:ascii="Arial" w:hAnsi="Arial" w:cs="Arial"/>
                <w:b/>
                <w:szCs w:val="20"/>
              </w:rPr>
              <w:t xml:space="preserve">Related Standards / </w:t>
            </w:r>
            <w:r>
              <w:rPr>
                <w:rFonts w:ascii="Arial" w:hAnsi="Arial" w:cs="Arial"/>
                <w:b/>
                <w:color w:val="FFFFFF" w:themeColor="background1"/>
                <w:szCs w:val="20"/>
              </w:rPr>
              <w:t>Specification</w:t>
            </w:r>
          </w:p>
        </w:tc>
      </w:tr>
      <w:tr w:rsidR="00D72613">
        <w:trPr>
          <w:trHeight w:val="360"/>
        </w:trPr>
        <w:tc>
          <w:tcPr>
            <w:tcW w:w="1315" w:type="dxa"/>
            <w:tcBorders>
              <w:top w:val="single" w:sz="4" w:space="0" w:color="FFFFFF"/>
              <w:right w:val="single" w:sz="4" w:space="0" w:color="FFFFFF"/>
            </w:tcBorders>
            <w:shd w:val="clear" w:color="auto" w:fill="122E5E"/>
            <w:vAlign w:val="center"/>
          </w:tcPr>
          <w:p w:rsidR="00D72613" w:rsidRDefault="00D77F14">
            <w:pPr>
              <w:pStyle w:val="BDTextBulletList"/>
              <w:keepNext/>
              <w:keepLines/>
              <w:rPr>
                <w:rFonts w:ascii="Arial" w:hAnsi="Arial" w:cs="Arial"/>
                <w:b/>
                <w:szCs w:val="20"/>
              </w:rPr>
            </w:pPr>
            <w:r>
              <w:rPr>
                <w:rFonts w:ascii="Arial" w:hAnsi="Arial" w:cs="Arial"/>
                <w:b/>
                <w:szCs w:val="20"/>
              </w:rPr>
              <w:t>Category</w:t>
            </w:r>
          </w:p>
        </w:tc>
        <w:tc>
          <w:tcPr>
            <w:tcW w:w="1549" w:type="dxa"/>
            <w:tcBorders>
              <w:top w:val="single" w:sz="4" w:space="0" w:color="FFFFFF"/>
              <w:left w:val="single" w:sz="4" w:space="0" w:color="FFFFFF"/>
              <w:right w:val="single" w:sz="4" w:space="0" w:color="FFFFFF"/>
            </w:tcBorders>
            <w:shd w:val="clear" w:color="auto" w:fill="122E5E"/>
            <w:vAlign w:val="center"/>
          </w:tcPr>
          <w:p w:rsidR="00D72613" w:rsidRDefault="00D77F14">
            <w:pPr>
              <w:pStyle w:val="BDTextBulletList"/>
              <w:keepNext/>
              <w:keepLines/>
              <w:rPr>
                <w:rFonts w:ascii="Arial" w:hAnsi="Arial" w:cs="Arial"/>
                <w:b/>
                <w:szCs w:val="20"/>
              </w:rPr>
            </w:pPr>
            <w:r>
              <w:rPr>
                <w:rFonts w:ascii="Arial" w:hAnsi="Arial" w:cs="Arial"/>
                <w:b/>
                <w:szCs w:val="20"/>
              </w:rPr>
              <w:t>Subcategory</w:t>
            </w:r>
          </w:p>
        </w:tc>
        <w:tc>
          <w:tcPr>
            <w:tcW w:w="4354" w:type="dxa"/>
            <w:tcBorders>
              <w:top w:val="single" w:sz="4" w:space="0" w:color="FFFFFF"/>
              <w:left w:val="single" w:sz="4" w:space="0" w:color="FFFFFF"/>
              <w:right w:val="double" w:sz="4" w:space="0" w:color="D9D9D9"/>
            </w:tcBorders>
            <w:shd w:val="clear" w:color="auto" w:fill="122E5E"/>
            <w:vAlign w:val="center"/>
          </w:tcPr>
          <w:p w:rsidR="00D72613" w:rsidRDefault="00D77F14">
            <w:pPr>
              <w:pStyle w:val="BDTextBulletList"/>
              <w:keepNext/>
              <w:keepLines/>
              <w:rPr>
                <w:rFonts w:ascii="Arial" w:hAnsi="Arial" w:cs="Arial"/>
                <w:b/>
                <w:szCs w:val="20"/>
              </w:rPr>
            </w:pPr>
            <w:r>
              <w:rPr>
                <w:rFonts w:ascii="Arial" w:hAnsi="Arial" w:cs="Arial"/>
                <w:b/>
                <w:szCs w:val="20"/>
              </w:rPr>
              <w:t>Use Case Data</w:t>
            </w:r>
          </w:p>
        </w:tc>
        <w:tc>
          <w:tcPr>
            <w:tcW w:w="2141" w:type="dxa"/>
            <w:vMerge/>
            <w:tcBorders>
              <w:left w:val="double" w:sz="4" w:space="0" w:color="D9D9D9"/>
            </w:tcBorders>
            <w:shd w:val="clear" w:color="auto" w:fill="122E5E"/>
            <w:vAlign w:val="center"/>
          </w:tcPr>
          <w:p w:rsidR="00D72613" w:rsidRDefault="00D72613">
            <w:pPr>
              <w:pStyle w:val="BDTextBulletList"/>
              <w:keepNext/>
              <w:keepLines/>
              <w:rPr>
                <w:rFonts w:ascii="Arial" w:hAnsi="Arial" w:cs="Arial"/>
                <w:szCs w:val="20"/>
              </w:rPr>
            </w:pPr>
          </w:p>
        </w:tc>
      </w:tr>
      <w:tr w:rsidR="00D72613">
        <w:tc>
          <w:tcPr>
            <w:tcW w:w="1315" w:type="dxa"/>
            <w:vMerge w:val="restart"/>
            <w:tcBorders>
              <w:bottom w:val="single" w:sz="4" w:space="0" w:color="FFFFFF"/>
              <w:right w:val="single" w:sz="4" w:space="0" w:color="D9D9D9"/>
            </w:tcBorders>
            <w:shd w:val="clear" w:color="auto" w:fill="2F4A78"/>
            <w:vAlign w:val="center"/>
          </w:tcPr>
          <w:p w:rsidR="00D72613" w:rsidRDefault="00D77F14">
            <w:pPr>
              <w:pStyle w:val="BDTextBulletList"/>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Current Solutions</w:t>
            </w:r>
          </w:p>
        </w:tc>
        <w:tc>
          <w:tcPr>
            <w:tcW w:w="1549" w:type="dxa"/>
            <w:tcBorders>
              <w:left w:val="single" w:sz="4" w:space="0" w:color="D9D9D9"/>
              <w:right w:val="single" w:sz="4" w:space="0" w:color="D9D9D9"/>
            </w:tcBorders>
            <w:shd w:val="clear" w:color="auto" w:fill="D8E1F0"/>
            <w:vAlign w:val="center"/>
          </w:tcPr>
          <w:p w:rsidR="00D72613" w:rsidRDefault="00D77F14">
            <w:pPr>
              <w:pStyle w:val="BDTextBulletList"/>
              <w:keepNext/>
              <w:keepLines/>
              <w:rPr>
                <w:rFonts w:ascii="Arial Narrow" w:hAnsi="Arial Narrow" w:cs="Arial"/>
                <w:b/>
                <w:sz w:val="20"/>
                <w:szCs w:val="20"/>
              </w:rPr>
            </w:pPr>
            <w:proofErr w:type="spellStart"/>
            <w:r>
              <w:rPr>
                <w:rFonts w:ascii="Arial Narrow" w:hAnsi="Arial Narrow" w:cs="Arial"/>
                <w:b/>
                <w:sz w:val="20"/>
                <w:szCs w:val="20"/>
              </w:rPr>
              <w:t>Compute</w:t>
            </w:r>
            <w:proofErr w:type="spellEnd"/>
            <w:r>
              <w:rPr>
                <w:rFonts w:ascii="Arial Narrow" w:hAnsi="Arial Narrow" w:cs="Arial"/>
                <w:b/>
                <w:sz w:val="20"/>
                <w:szCs w:val="20"/>
              </w:rPr>
              <w:t xml:space="preserve"> system</w:t>
            </w:r>
          </w:p>
        </w:tc>
        <w:tc>
          <w:tcPr>
            <w:tcW w:w="4354" w:type="dxa"/>
            <w:tcBorders>
              <w:left w:val="single" w:sz="4" w:space="0" w:color="D9D9D9"/>
              <w:right w:val="double" w:sz="4" w:space="0" w:color="122E5E"/>
            </w:tcBorders>
            <w:shd w:val="clear" w:color="auto" w:fill="D8E1F0"/>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Large cloud</w:t>
            </w:r>
          </w:p>
        </w:tc>
        <w:tc>
          <w:tcPr>
            <w:tcW w:w="2141" w:type="dxa"/>
            <w:tcBorders>
              <w:left w:val="double" w:sz="4" w:space="0" w:color="122E5E"/>
            </w:tcBorders>
            <w:shd w:val="clear" w:color="auto" w:fill="D8E1F0"/>
            <w:vAlign w:val="center"/>
          </w:tcPr>
          <w:p w:rsidR="00D72613" w:rsidRDefault="00D72613">
            <w:pPr>
              <w:pStyle w:val="BDTextBulletList"/>
              <w:keepNext/>
              <w:keepLines/>
              <w:rPr>
                <w:rFonts w:ascii="Arial Narrow" w:hAnsi="Arial Narrow" w:cs="Arial"/>
                <w:sz w:val="20"/>
                <w:szCs w:val="20"/>
              </w:rPr>
            </w:pPr>
          </w:p>
        </w:tc>
      </w:tr>
      <w:tr w:rsidR="00D72613">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numPr>
                <w:ilvl w:val="0"/>
                <w:numId w:val="15"/>
              </w:numPr>
              <w:ind w:left="0" w:firstLine="0"/>
              <w:rPr>
                <w:rFonts w:ascii="Arial Narrow" w:hAnsi="Arial Narrow" w:cs="Arial"/>
                <w:b/>
                <w:color w:val="FFFFFF" w:themeColor="background1"/>
                <w:sz w:val="20"/>
                <w:szCs w:val="20"/>
              </w:rPr>
            </w:pPr>
          </w:p>
        </w:tc>
        <w:tc>
          <w:tcPr>
            <w:tcW w:w="1549" w:type="dxa"/>
            <w:tcBorders>
              <w:left w:val="single" w:sz="4" w:space="0" w:color="D9D9D9"/>
              <w:right w:val="single" w:sz="4" w:space="0" w:color="D9D9D9"/>
            </w:tcBorders>
            <w:shd w:val="clear" w:color="auto" w:fill="auto"/>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Storage</w:t>
            </w:r>
          </w:p>
        </w:tc>
        <w:tc>
          <w:tcPr>
            <w:tcW w:w="4354" w:type="dxa"/>
            <w:tcBorders>
              <w:left w:val="single" w:sz="4" w:space="0" w:color="D9D9D9"/>
              <w:righ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Inverted index</w:t>
            </w:r>
          </w:p>
        </w:tc>
        <w:tc>
          <w:tcPr>
            <w:tcW w:w="2141" w:type="dxa"/>
            <w:tcBorders>
              <w:left w:val="double" w:sz="4" w:space="0" w:color="122E5E"/>
            </w:tcBorders>
            <w:shd w:val="clear" w:color="auto" w:fill="auto"/>
            <w:vAlign w:val="center"/>
          </w:tcPr>
          <w:p w:rsidR="00D72613" w:rsidRDefault="00D72613">
            <w:pPr>
              <w:pStyle w:val="BDTextBulletList"/>
              <w:keepNext/>
              <w:keepLines/>
              <w:rPr>
                <w:rFonts w:ascii="Arial Narrow" w:hAnsi="Arial Narrow" w:cs="Arial"/>
                <w:sz w:val="20"/>
                <w:szCs w:val="20"/>
              </w:rPr>
            </w:pPr>
          </w:p>
        </w:tc>
      </w:tr>
      <w:tr w:rsidR="00D72613">
        <w:trPr>
          <w:trHeight w:val="692"/>
        </w:trPr>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numPr>
                <w:ilvl w:val="0"/>
                <w:numId w:val="15"/>
              </w:numPr>
              <w:ind w:left="0" w:firstLine="0"/>
              <w:rPr>
                <w:rFonts w:ascii="Arial Narrow" w:hAnsi="Arial Narrow" w:cs="Arial"/>
                <w:b/>
                <w:color w:val="FFFFFF" w:themeColor="background1"/>
                <w:sz w:val="20"/>
                <w:szCs w:val="20"/>
              </w:rPr>
            </w:pPr>
          </w:p>
        </w:tc>
        <w:tc>
          <w:tcPr>
            <w:tcW w:w="1549" w:type="dxa"/>
            <w:tcBorders>
              <w:left w:val="single" w:sz="4" w:space="0" w:color="D9D9D9"/>
              <w:right w:val="single" w:sz="4" w:space="0" w:color="D9D9D9"/>
            </w:tcBorders>
            <w:shd w:val="clear" w:color="auto" w:fill="D8E1F0"/>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Networking</w:t>
            </w:r>
          </w:p>
        </w:tc>
        <w:tc>
          <w:tcPr>
            <w:tcW w:w="4354" w:type="dxa"/>
            <w:tcBorders>
              <w:left w:val="single" w:sz="4" w:space="0" w:color="D9D9D9"/>
              <w:right w:val="double" w:sz="4" w:space="0" w:color="122E5E"/>
            </w:tcBorders>
            <w:shd w:val="clear" w:color="auto" w:fill="D8E1F0"/>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External most important</w:t>
            </w:r>
          </w:p>
        </w:tc>
        <w:tc>
          <w:tcPr>
            <w:tcW w:w="2141" w:type="dxa"/>
            <w:tcBorders>
              <w:left w:val="double" w:sz="4" w:space="0" w:color="122E5E"/>
            </w:tcBorders>
            <w:shd w:val="clear" w:color="auto" w:fill="D8E1F0"/>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 xml:space="preserve">SRU, SRW, CQL, Z39.50; OAI PMH; </w:t>
            </w:r>
            <w:proofErr w:type="spellStart"/>
            <w:r>
              <w:rPr>
                <w:rFonts w:ascii="Arial Narrow" w:hAnsi="Arial Narrow" w:cs="Arial"/>
                <w:sz w:val="20"/>
                <w:szCs w:val="20"/>
              </w:rPr>
              <w:t>Sparql</w:t>
            </w:r>
            <w:proofErr w:type="spellEnd"/>
            <w:r>
              <w:rPr>
                <w:rFonts w:ascii="Arial Narrow" w:hAnsi="Arial Narrow" w:cs="Arial"/>
                <w:sz w:val="20"/>
                <w:szCs w:val="20"/>
              </w:rPr>
              <w:t xml:space="preserve"> (de facto), representational state transfer (REST), </w:t>
            </w:r>
            <w:proofErr w:type="spellStart"/>
            <w:r>
              <w:rPr>
                <w:rFonts w:ascii="Arial Narrow" w:hAnsi="Arial Narrow" w:cs="Arial"/>
                <w:sz w:val="20"/>
                <w:szCs w:val="20"/>
              </w:rPr>
              <w:t>Href</w:t>
            </w:r>
            <w:proofErr w:type="spellEnd"/>
            <w:r>
              <w:rPr>
                <w:rFonts w:ascii="Arial Narrow" w:hAnsi="Arial Narrow" w:cs="Arial"/>
                <w:sz w:val="20"/>
                <w:szCs w:val="20"/>
              </w:rPr>
              <w:t xml:space="preserve">; </w:t>
            </w:r>
          </w:p>
        </w:tc>
      </w:tr>
      <w:tr w:rsidR="00D72613">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rPr>
                <w:rFonts w:ascii="Arial Narrow" w:hAnsi="Arial Narrow" w:cs="Arial"/>
                <w:b/>
                <w:color w:val="FFFFFF" w:themeColor="background1"/>
                <w:sz w:val="20"/>
                <w:szCs w:val="20"/>
              </w:rPr>
            </w:pPr>
          </w:p>
        </w:tc>
        <w:tc>
          <w:tcPr>
            <w:tcW w:w="1549" w:type="dxa"/>
            <w:tcBorders>
              <w:left w:val="single" w:sz="4" w:space="0" w:color="D9D9D9"/>
              <w:bottom w:val="single" w:sz="4" w:space="0" w:color="122E5E"/>
              <w:right w:val="single" w:sz="4" w:space="0" w:color="D9D9D9"/>
            </w:tcBorders>
            <w:shd w:val="clear" w:color="auto" w:fill="auto"/>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Software</w:t>
            </w:r>
          </w:p>
        </w:tc>
        <w:tc>
          <w:tcPr>
            <w:tcW w:w="4354" w:type="dxa"/>
            <w:tcBorders>
              <w:left w:val="single" w:sz="4" w:space="0" w:color="D9D9D9"/>
              <w:bottom w:val="single" w:sz="4" w:space="0" w:color="122E5E"/>
              <w:right w:val="double" w:sz="4" w:space="0" w:color="122E5E"/>
            </w:tcBorders>
            <w:shd w:val="clear" w:color="auto" w:fill="auto"/>
            <w:vAlign w:val="center"/>
          </w:tcPr>
          <w:p w:rsidR="00D72613" w:rsidRDefault="00D72613">
            <w:pPr>
              <w:pStyle w:val="BDTextBulletList"/>
              <w:keepNext/>
              <w:keepLines/>
              <w:rPr>
                <w:rFonts w:ascii="Arial Narrow" w:hAnsi="Arial Narrow" w:cs="Arial"/>
                <w:sz w:val="20"/>
                <w:szCs w:val="20"/>
              </w:rPr>
            </w:pPr>
          </w:p>
        </w:tc>
        <w:tc>
          <w:tcPr>
            <w:tcW w:w="2141" w:type="dxa"/>
            <w:tcBorders>
              <w:left w:val="double" w:sz="4" w:space="0" w:color="122E5E"/>
              <w:bottom w:val="sing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Spark (de facto)</w:t>
            </w:r>
          </w:p>
        </w:tc>
      </w:tr>
      <w:tr w:rsidR="00D72613">
        <w:tc>
          <w:tcPr>
            <w:tcW w:w="1315" w:type="dxa"/>
            <w:vMerge w:val="restart"/>
            <w:tcBorders>
              <w:top w:val="single" w:sz="4" w:space="0" w:color="FFFFFF"/>
              <w:bottom w:val="single" w:sz="4" w:space="0" w:color="FFFFFF"/>
              <w:right w:val="single" w:sz="4" w:space="0" w:color="D9D9D9"/>
            </w:tcBorders>
            <w:shd w:val="clear" w:color="auto" w:fill="2F4A78"/>
            <w:vAlign w:val="center"/>
          </w:tcPr>
          <w:p w:rsidR="00D72613" w:rsidRDefault="00D77F14">
            <w:pPr>
              <w:pStyle w:val="NoSpacing"/>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 xml:space="preserve">Data Science (collection, </w:t>
            </w:r>
            <w:proofErr w:type="spellStart"/>
            <w:r>
              <w:rPr>
                <w:rFonts w:ascii="Arial Narrow" w:hAnsi="Arial Narrow" w:cs="Arial"/>
                <w:b/>
                <w:color w:val="FFFFFF" w:themeColor="background1"/>
                <w:sz w:val="20"/>
                <w:szCs w:val="20"/>
              </w:rPr>
              <w:t>curation</w:t>
            </w:r>
            <w:proofErr w:type="spellEnd"/>
            <w:r>
              <w:rPr>
                <w:rFonts w:ascii="Arial Narrow" w:hAnsi="Arial Narrow" w:cs="Arial"/>
                <w:b/>
                <w:color w:val="FFFFFF" w:themeColor="background1"/>
                <w:sz w:val="20"/>
                <w:szCs w:val="20"/>
              </w:rPr>
              <w:t>,</w:t>
            </w:r>
          </w:p>
          <w:p w:rsidR="00D72613" w:rsidRDefault="00D77F14">
            <w:pPr>
              <w:pStyle w:val="NoSpacing"/>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analysis,</w:t>
            </w:r>
          </w:p>
          <w:p w:rsidR="00D72613" w:rsidRDefault="00D77F14">
            <w:pPr>
              <w:pStyle w:val="BDTextBulletList"/>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action)</w:t>
            </w:r>
          </w:p>
        </w:tc>
        <w:tc>
          <w:tcPr>
            <w:tcW w:w="1549" w:type="dxa"/>
            <w:tcBorders>
              <w:top w:val="single" w:sz="4" w:space="0" w:color="122E5E"/>
              <w:left w:val="single" w:sz="4" w:space="0" w:color="D9D9D9"/>
              <w:right w:val="single" w:sz="4" w:space="0" w:color="D9D9D9"/>
            </w:tcBorders>
            <w:shd w:val="clear" w:color="auto" w:fill="D8E1F0"/>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Veracity</w:t>
            </w:r>
          </w:p>
        </w:tc>
        <w:tc>
          <w:tcPr>
            <w:tcW w:w="4354" w:type="dxa"/>
            <w:tcBorders>
              <w:top w:val="single" w:sz="4" w:space="0" w:color="122E5E"/>
              <w:left w:val="single" w:sz="4" w:space="0" w:color="D9D9D9"/>
              <w:right w:val="double" w:sz="4" w:space="0" w:color="122E5E"/>
            </w:tcBorders>
            <w:shd w:val="clear" w:color="auto" w:fill="D8E1F0"/>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Main hubs, authorities</w:t>
            </w:r>
          </w:p>
        </w:tc>
        <w:tc>
          <w:tcPr>
            <w:tcW w:w="2141" w:type="dxa"/>
            <w:tcBorders>
              <w:top w:val="single" w:sz="4" w:space="0" w:color="122E5E"/>
              <w:left w:val="double" w:sz="4" w:space="0" w:color="122E5E"/>
            </w:tcBorders>
            <w:shd w:val="clear" w:color="auto" w:fill="D8E1F0"/>
            <w:vAlign w:val="center"/>
          </w:tcPr>
          <w:p w:rsidR="00D72613" w:rsidRDefault="00D72613">
            <w:pPr>
              <w:pStyle w:val="BDTextBulletList"/>
              <w:keepNext/>
              <w:keepLines/>
              <w:rPr>
                <w:rFonts w:ascii="Arial Narrow" w:hAnsi="Arial Narrow" w:cs="Arial"/>
                <w:sz w:val="20"/>
                <w:szCs w:val="20"/>
              </w:rPr>
            </w:pPr>
          </w:p>
        </w:tc>
      </w:tr>
      <w:tr w:rsidR="00D72613">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numPr>
                <w:ilvl w:val="0"/>
                <w:numId w:val="15"/>
              </w:numPr>
              <w:ind w:left="0" w:firstLine="0"/>
              <w:rPr>
                <w:rFonts w:ascii="Arial Narrow" w:hAnsi="Arial Narrow" w:cs="Arial"/>
                <w:b/>
                <w:color w:val="FFFFFF" w:themeColor="background1"/>
                <w:sz w:val="20"/>
                <w:szCs w:val="20"/>
              </w:rPr>
            </w:pPr>
          </w:p>
        </w:tc>
        <w:tc>
          <w:tcPr>
            <w:tcW w:w="1549" w:type="dxa"/>
            <w:tcBorders>
              <w:left w:val="single" w:sz="4" w:space="0" w:color="D9D9D9"/>
              <w:right w:val="single" w:sz="4" w:space="0" w:color="D9D9D9"/>
            </w:tcBorders>
            <w:shd w:val="clear" w:color="auto" w:fill="auto"/>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Visualization</w:t>
            </w:r>
          </w:p>
        </w:tc>
        <w:tc>
          <w:tcPr>
            <w:tcW w:w="4354" w:type="dxa"/>
            <w:tcBorders>
              <w:left w:val="single" w:sz="4" w:space="0" w:color="D9D9D9"/>
              <w:righ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Page layout is critical. Technical elements inside a website affect content delivery.</w:t>
            </w:r>
          </w:p>
        </w:tc>
        <w:tc>
          <w:tcPr>
            <w:tcW w:w="2141" w:type="dxa"/>
            <w:tcBorders>
              <w:lef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IBCS Notation</w:t>
            </w:r>
          </w:p>
        </w:tc>
      </w:tr>
      <w:tr w:rsidR="00D72613">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numPr>
                <w:ilvl w:val="0"/>
                <w:numId w:val="15"/>
              </w:numPr>
              <w:ind w:left="0" w:firstLine="0"/>
              <w:rPr>
                <w:rFonts w:ascii="Arial Narrow" w:hAnsi="Arial Narrow" w:cs="Arial"/>
                <w:b/>
                <w:color w:val="FFFFFF" w:themeColor="background1"/>
                <w:sz w:val="20"/>
                <w:szCs w:val="20"/>
              </w:rPr>
            </w:pPr>
          </w:p>
        </w:tc>
        <w:tc>
          <w:tcPr>
            <w:tcW w:w="1549" w:type="dxa"/>
            <w:tcBorders>
              <w:left w:val="single" w:sz="4" w:space="0" w:color="D9D9D9"/>
              <w:right w:val="single" w:sz="4" w:space="0" w:color="D9D9D9"/>
            </w:tcBorders>
            <w:shd w:val="clear" w:color="auto" w:fill="D8E1F0"/>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Data Quality</w:t>
            </w:r>
          </w:p>
        </w:tc>
        <w:tc>
          <w:tcPr>
            <w:tcW w:w="4354" w:type="dxa"/>
            <w:tcBorders>
              <w:left w:val="single" w:sz="4" w:space="0" w:color="D9D9D9"/>
              <w:right w:val="double" w:sz="4" w:space="0" w:color="122E5E"/>
            </w:tcBorders>
            <w:shd w:val="clear" w:color="auto" w:fill="D8E1F0"/>
            <w:vAlign w:val="center"/>
          </w:tcPr>
          <w:p w:rsidR="00D72613" w:rsidRDefault="00D72613">
            <w:pPr>
              <w:pStyle w:val="BDTextBulletList"/>
              <w:keepNext/>
              <w:keepLines/>
              <w:rPr>
                <w:rFonts w:ascii="Arial Narrow" w:hAnsi="Arial Narrow" w:cs="Arial"/>
                <w:sz w:val="20"/>
                <w:szCs w:val="20"/>
              </w:rPr>
            </w:pPr>
          </w:p>
        </w:tc>
        <w:tc>
          <w:tcPr>
            <w:tcW w:w="2141" w:type="dxa"/>
            <w:tcBorders>
              <w:left w:val="double" w:sz="4" w:space="0" w:color="122E5E"/>
            </w:tcBorders>
            <w:shd w:val="clear" w:color="auto" w:fill="DBE5F1" w:themeFill="accent1" w:themeFillTint="33"/>
            <w:vAlign w:val="center"/>
          </w:tcPr>
          <w:p w:rsidR="00D72613" w:rsidRDefault="00D77F14">
            <w:pPr>
              <w:pStyle w:val="BDTextBulletList"/>
              <w:keepNext/>
              <w:keepLines/>
              <w:rPr>
                <w:rFonts w:ascii="Arial Narrow" w:hAnsi="Arial Narrow" w:cs="Arial"/>
                <w:sz w:val="20"/>
                <w:szCs w:val="20"/>
              </w:rPr>
            </w:pPr>
            <w:proofErr w:type="spellStart"/>
            <w:r>
              <w:rPr>
                <w:rFonts w:ascii="Arial Narrow" w:hAnsi="Arial Narrow" w:cs="Arial"/>
                <w:sz w:val="20"/>
                <w:szCs w:val="20"/>
              </w:rPr>
              <w:t>SRank</w:t>
            </w:r>
            <w:proofErr w:type="spellEnd"/>
          </w:p>
        </w:tc>
      </w:tr>
      <w:tr w:rsidR="00D72613">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numPr>
                <w:ilvl w:val="0"/>
                <w:numId w:val="15"/>
              </w:numPr>
              <w:ind w:left="0" w:firstLine="0"/>
              <w:rPr>
                <w:rFonts w:ascii="Arial Narrow" w:hAnsi="Arial Narrow" w:cs="Arial"/>
                <w:b/>
                <w:color w:val="FFFFFF" w:themeColor="background1"/>
                <w:sz w:val="20"/>
                <w:szCs w:val="20"/>
              </w:rPr>
            </w:pPr>
          </w:p>
        </w:tc>
        <w:tc>
          <w:tcPr>
            <w:tcW w:w="1549" w:type="dxa"/>
            <w:tcBorders>
              <w:left w:val="single" w:sz="4" w:space="0" w:color="D9D9D9"/>
              <w:right w:val="single" w:sz="4" w:space="0" w:color="D9D9D9"/>
            </w:tcBorders>
            <w:shd w:val="clear" w:color="auto" w:fill="auto"/>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Data Types</w:t>
            </w:r>
          </w:p>
        </w:tc>
        <w:tc>
          <w:tcPr>
            <w:tcW w:w="4354" w:type="dxa"/>
            <w:tcBorders>
              <w:left w:val="single" w:sz="4" w:space="0" w:color="D9D9D9"/>
              <w:righ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 xml:space="preserve">Plain text ASCII format; binary image formats; sound files; video. HTML. </w:t>
            </w:r>
          </w:p>
        </w:tc>
        <w:tc>
          <w:tcPr>
            <w:tcW w:w="2141" w:type="dxa"/>
            <w:tcBorders>
              <w:lef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 xml:space="preserve">Txt; gif, jpeg and </w:t>
            </w:r>
            <w:proofErr w:type="spellStart"/>
            <w:r>
              <w:rPr>
                <w:rFonts w:ascii="Arial Narrow" w:hAnsi="Arial Narrow" w:cs="Arial"/>
                <w:sz w:val="20"/>
                <w:szCs w:val="20"/>
              </w:rPr>
              <w:t>png</w:t>
            </w:r>
            <w:proofErr w:type="spellEnd"/>
            <w:r>
              <w:rPr>
                <w:rFonts w:ascii="Arial Narrow" w:hAnsi="Arial Narrow" w:cs="Arial"/>
                <w:sz w:val="20"/>
                <w:szCs w:val="20"/>
              </w:rPr>
              <w:t xml:space="preserve">; wav; mpeg. UTF-8. </w:t>
            </w:r>
          </w:p>
        </w:tc>
      </w:tr>
      <w:tr w:rsidR="00D72613">
        <w:tc>
          <w:tcPr>
            <w:tcW w:w="1315"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keepNext/>
              <w:keepLines/>
              <w:rPr>
                <w:rFonts w:ascii="Arial Narrow" w:hAnsi="Arial Narrow" w:cs="Arial"/>
                <w:b/>
                <w:color w:val="FFFFFF" w:themeColor="background1"/>
                <w:sz w:val="20"/>
                <w:szCs w:val="20"/>
              </w:rPr>
            </w:pPr>
          </w:p>
        </w:tc>
        <w:tc>
          <w:tcPr>
            <w:tcW w:w="1549" w:type="dxa"/>
            <w:tcBorders>
              <w:left w:val="single" w:sz="4" w:space="0" w:color="D9D9D9"/>
              <w:bottom w:val="single" w:sz="4" w:space="0" w:color="122E5E"/>
              <w:right w:val="single" w:sz="4" w:space="0" w:color="D9D9D9"/>
            </w:tcBorders>
            <w:shd w:val="clear" w:color="auto" w:fill="D8E1F0"/>
            <w:vAlign w:val="center"/>
          </w:tcPr>
          <w:p w:rsidR="00D72613" w:rsidRDefault="00D77F14">
            <w:pPr>
              <w:pStyle w:val="BDTextBulletList"/>
              <w:keepNext/>
              <w:keepLines/>
              <w:rPr>
                <w:rFonts w:ascii="Arial Narrow" w:hAnsi="Arial Narrow" w:cs="Arial"/>
                <w:b/>
                <w:sz w:val="20"/>
                <w:szCs w:val="20"/>
              </w:rPr>
            </w:pPr>
            <w:r>
              <w:rPr>
                <w:rFonts w:ascii="Arial Narrow" w:hAnsi="Arial Narrow" w:cs="Arial"/>
                <w:b/>
                <w:sz w:val="20"/>
                <w:szCs w:val="20"/>
              </w:rPr>
              <w:t>Data Analytics</w:t>
            </w:r>
          </w:p>
        </w:tc>
        <w:tc>
          <w:tcPr>
            <w:tcW w:w="4354" w:type="dxa"/>
            <w:tcBorders>
              <w:left w:val="single" w:sz="4" w:space="0" w:color="D9D9D9"/>
              <w:bottom w:val="single" w:sz="4" w:space="0" w:color="122E5E"/>
              <w:right w:val="double" w:sz="4" w:space="0" w:color="122E5E"/>
            </w:tcBorders>
            <w:shd w:val="clear" w:color="auto" w:fill="D8E1F0"/>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Crawl, preprocess, index, rank, cluster, recommend. Crawling / collection: connection elements including mentions from other sites.</w:t>
            </w:r>
          </w:p>
        </w:tc>
        <w:tc>
          <w:tcPr>
            <w:tcW w:w="2141" w:type="dxa"/>
            <w:tcBorders>
              <w:left w:val="double" w:sz="4" w:space="0" w:color="122E5E"/>
              <w:bottom w:val="single" w:sz="4" w:space="0" w:color="122E5E"/>
            </w:tcBorders>
            <w:shd w:val="clear" w:color="auto" w:fill="D8E1F0"/>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Sitemap.xml, responsive design (spec), browser automation and APIs</w:t>
            </w:r>
          </w:p>
        </w:tc>
      </w:tr>
      <w:tr w:rsidR="00D72613">
        <w:trPr>
          <w:trHeight w:val="431"/>
        </w:trPr>
        <w:tc>
          <w:tcPr>
            <w:tcW w:w="1315" w:type="dxa"/>
            <w:tcBorders>
              <w:top w:val="single" w:sz="4" w:space="0" w:color="FFFFFF"/>
              <w:right w:val="single" w:sz="4" w:space="0" w:color="D9D9D9"/>
            </w:tcBorders>
            <w:shd w:val="clear" w:color="auto" w:fill="2F4A78"/>
            <w:vAlign w:val="center"/>
          </w:tcPr>
          <w:p w:rsidR="00D72613" w:rsidRDefault="00D77F14">
            <w:pPr>
              <w:pStyle w:val="BDTextBulletList"/>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Gaps</w:t>
            </w:r>
          </w:p>
        </w:tc>
        <w:tc>
          <w:tcPr>
            <w:tcW w:w="1549" w:type="dxa"/>
            <w:tcBorders>
              <w:top w:val="single" w:sz="4" w:space="0" w:color="122E5E"/>
              <w:left w:val="single" w:sz="4" w:space="0" w:color="D9D9D9"/>
              <w:right w:val="single" w:sz="4" w:space="0" w:color="D9D9D9"/>
            </w:tcBorders>
            <w:shd w:val="clear" w:color="auto" w:fill="auto"/>
            <w:vAlign w:val="center"/>
          </w:tcPr>
          <w:p w:rsidR="00D72613" w:rsidRDefault="00D72613">
            <w:pPr>
              <w:pStyle w:val="BDTextBulletList"/>
              <w:keepNext/>
              <w:keepLines/>
              <w:rPr>
                <w:rFonts w:ascii="Arial Narrow" w:hAnsi="Arial Narrow" w:cs="Arial"/>
                <w:sz w:val="20"/>
                <w:szCs w:val="20"/>
              </w:rPr>
            </w:pPr>
          </w:p>
        </w:tc>
        <w:tc>
          <w:tcPr>
            <w:tcW w:w="4354" w:type="dxa"/>
            <w:tcBorders>
              <w:top w:val="single" w:sz="4" w:space="0" w:color="122E5E"/>
              <w:left w:val="single" w:sz="4" w:space="0" w:color="D9D9D9"/>
              <w:righ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Links to user profiles, social data. Access to deep web.</w:t>
            </w:r>
          </w:p>
        </w:tc>
        <w:tc>
          <w:tcPr>
            <w:tcW w:w="2141" w:type="dxa"/>
            <w:tcBorders>
              <w:top w:val="single" w:sz="4" w:space="0" w:color="122E5E"/>
              <w:left w:val="double" w:sz="4" w:space="0" w:color="122E5E"/>
            </w:tcBorders>
            <w:shd w:val="clear" w:color="auto" w:fill="auto"/>
            <w:vAlign w:val="center"/>
          </w:tcPr>
          <w:p w:rsidR="00D72613" w:rsidRDefault="00D77F14">
            <w:pPr>
              <w:pStyle w:val="BDTextBulletList"/>
              <w:keepNext/>
              <w:keepLines/>
              <w:rPr>
                <w:rFonts w:ascii="Arial Narrow" w:hAnsi="Arial Narrow" w:cs="Arial"/>
                <w:sz w:val="20"/>
                <w:szCs w:val="20"/>
              </w:rPr>
            </w:pPr>
            <w:r>
              <w:rPr>
                <w:rFonts w:ascii="Arial Narrow" w:hAnsi="Arial Narrow" w:cs="Arial"/>
                <w:sz w:val="20"/>
                <w:szCs w:val="20"/>
              </w:rPr>
              <w:t>Schema.org</w:t>
            </w:r>
          </w:p>
        </w:tc>
      </w:tr>
    </w:tbl>
    <w:p w:rsidR="00D72613" w:rsidRDefault="00D72613"/>
    <w:p w:rsidR="00D72613" w:rsidRDefault="00D77F14">
      <w:pPr>
        <w:pStyle w:val="BDUseCaseSubheading"/>
      </w:pPr>
      <w:r>
        <w:t>Use Case 13: Large Scale Geospatial Analysis and Visualization</w:t>
      </w:r>
    </w:p>
    <w:p w:rsidR="00D72613" w:rsidRDefault="00D77F14">
      <w:r>
        <w:t xml:space="preserve">Table 6 demonstrates mapping of related standards to the selected sub-components of the geospatial analysis and visualization use case.  </w:t>
      </w:r>
    </w:p>
    <w:p w:rsidR="00D72613" w:rsidRDefault="00D77F14">
      <w:pPr>
        <w:pStyle w:val="BDTableCaption"/>
        <w:keepNext/>
        <w:keepLines/>
      </w:pPr>
      <w:bookmarkStart w:id="134" w:name="_Toc1947542"/>
      <w:r>
        <w:lastRenderedPageBreak/>
        <w:t>Table 6: Excerpt from Use Case Document M0213---Detailed Mapping to Standards</w:t>
      </w:r>
      <w:bookmarkEnd w:id="134"/>
    </w:p>
    <w:tbl>
      <w:tblPr>
        <w:tblStyle w:val="TableGrid"/>
        <w:tblW w:w="9350" w:type="dxa"/>
        <w:tblLook w:val="04A0"/>
      </w:tblPr>
      <w:tblGrid>
        <w:gridCol w:w="1257"/>
        <w:gridCol w:w="1585"/>
        <w:gridCol w:w="2325"/>
        <w:gridCol w:w="4183"/>
      </w:tblGrid>
      <w:tr w:rsidR="00D72613">
        <w:trPr>
          <w:tblHeader/>
        </w:trPr>
        <w:tc>
          <w:tcPr>
            <w:tcW w:w="6474" w:type="dxa"/>
            <w:gridSpan w:val="3"/>
            <w:tcBorders>
              <w:top w:val="single" w:sz="4" w:space="0" w:color="D9D9D9"/>
              <w:left w:val="single" w:sz="4" w:space="0" w:color="D9D9D9"/>
              <w:bottom w:val="single" w:sz="4" w:space="0" w:color="D9D9D9"/>
              <w:right w:val="double" w:sz="4" w:space="0" w:color="D9D9D9"/>
            </w:tcBorders>
            <w:shd w:val="clear" w:color="auto" w:fill="17365D" w:themeFill="text2" w:themeFillShade="BF"/>
          </w:tcPr>
          <w:p w:rsidR="00D72613" w:rsidRDefault="00D77F14">
            <w:pPr>
              <w:pStyle w:val="BDTextBulletList"/>
              <w:keepNext/>
              <w:keepLines/>
              <w:spacing w:after="0"/>
              <w:jc w:val="center"/>
              <w:rPr>
                <w:rFonts w:ascii="Arial" w:hAnsi="Arial" w:cs="Arial"/>
                <w:b/>
                <w:szCs w:val="20"/>
              </w:rPr>
            </w:pPr>
            <w:r>
              <w:rPr>
                <w:rFonts w:ascii="Arial" w:hAnsi="Arial" w:cs="Arial"/>
                <w:b/>
                <w:szCs w:val="20"/>
              </w:rPr>
              <w:t>Information from Use Case 13</w:t>
            </w:r>
          </w:p>
        </w:tc>
        <w:tc>
          <w:tcPr>
            <w:tcW w:w="2875" w:type="dxa"/>
            <w:vMerge w:val="restart"/>
            <w:tcBorders>
              <w:top w:val="single" w:sz="4" w:space="0" w:color="D9D9D9"/>
              <w:left w:val="double" w:sz="4" w:space="0" w:color="D9D9D9"/>
              <w:bottom w:val="single" w:sz="4" w:space="0" w:color="D9D9D9"/>
              <w:right w:val="single" w:sz="4" w:space="0" w:color="D9D9D9"/>
            </w:tcBorders>
            <w:shd w:val="clear" w:color="auto" w:fill="17365D" w:themeFill="text2" w:themeFillShade="BF"/>
          </w:tcPr>
          <w:p w:rsidR="00D72613" w:rsidRDefault="00D77F14">
            <w:pPr>
              <w:pStyle w:val="BDTextBulletList"/>
              <w:keepNext/>
              <w:keepLines/>
              <w:spacing w:after="0"/>
              <w:jc w:val="center"/>
            </w:pPr>
            <w:r>
              <w:rPr>
                <w:rFonts w:ascii="Arial" w:hAnsi="Arial" w:cs="Arial"/>
                <w:b/>
                <w:szCs w:val="20"/>
              </w:rPr>
              <w:t>Related Standards / Specification</w:t>
            </w:r>
          </w:p>
        </w:tc>
      </w:tr>
      <w:tr w:rsidR="00D72613">
        <w:trPr>
          <w:tblHeader/>
        </w:trPr>
        <w:tc>
          <w:tcPr>
            <w:tcW w:w="1344" w:type="dxa"/>
            <w:tcBorders>
              <w:top w:val="single" w:sz="4" w:space="0" w:color="D9D9D9"/>
              <w:left w:val="single" w:sz="4" w:space="0" w:color="D9D9D9"/>
              <w:bottom w:val="single" w:sz="4" w:space="0" w:color="D9D9D9"/>
              <w:right w:val="single" w:sz="4" w:space="0" w:color="D9D9D9"/>
            </w:tcBorders>
            <w:shd w:val="clear" w:color="auto" w:fill="17365D" w:themeFill="text2" w:themeFillShade="BF"/>
          </w:tcPr>
          <w:p w:rsidR="00D72613" w:rsidRDefault="00D77F14">
            <w:pPr>
              <w:pStyle w:val="BDTextBulletList"/>
              <w:keepNext/>
              <w:keepLines/>
              <w:spacing w:after="0"/>
              <w:jc w:val="center"/>
              <w:rPr>
                <w:rFonts w:ascii="Arial" w:hAnsi="Arial" w:cs="Arial"/>
                <w:b/>
                <w:szCs w:val="20"/>
              </w:rPr>
            </w:pPr>
            <w:r>
              <w:rPr>
                <w:rFonts w:ascii="Arial" w:hAnsi="Arial" w:cs="Arial"/>
                <w:b/>
                <w:szCs w:val="20"/>
              </w:rPr>
              <w:t>Category</w:t>
            </w:r>
          </w:p>
        </w:tc>
        <w:tc>
          <w:tcPr>
            <w:tcW w:w="1620" w:type="dxa"/>
            <w:tcBorders>
              <w:top w:val="single" w:sz="4" w:space="0" w:color="D9D9D9"/>
              <w:left w:val="single" w:sz="4" w:space="0" w:color="D9D9D9"/>
              <w:bottom w:val="single" w:sz="4" w:space="0" w:color="D9D9D9"/>
              <w:right w:val="single" w:sz="4" w:space="0" w:color="D9D9D9"/>
            </w:tcBorders>
            <w:shd w:val="clear" w:color="auto" w:fill="17365D" w:themeFill="text2" w:themeFillShade="BF"/>
          </w:tcPr>
          <w:p w:rsidR="00D72613" w:rsidRDefault="00D77F14">
            <w:pPr>
              <w:pStyle w:val="BDTextBulletList"/>
              <w:keepNext/>
              <w:keepLines/>
              <w:spacing w:after="0"/>
              <w:jc w:val="center"/>
              <w:rPr>
                <w:rFonts w:ascii="Arial" w:hAnsi="Arial" w:cs="Arial"/>
                <w:b/>
                <w:szCs w:val="20"/>
              </w:rPr>
            </w:pPr>
            <w:r>
              <w:rPr>
                <w:rFonts w:ascii="Arial" w:hAnsi="Arial" w:cs="Arial"/>
                <w:b/>
                <w:szCs w:val="20"/>
              </w:rPr>
              <w:t>Subcategory</w:t>
            </w:r>
          </w:p>
        </w:tc>
        <w:tc>
          <w:tcPr>
            <w:tcW w:w="3510" w:type="dxa"/>
            <w:tcBorders>
              <w:top w:val="single" w:sz="4" w:space="0" w:color="D9D9D9"/>
              <w:left w:val="single" w:sz="4" w:space="0" w:color="D9D9D9"/>
              <w:bottom w:val="single" w:sz="4" w:space="0" w:color="D9D9D9"/>
              <w:right w:val="double" w:sz="4" w:space="0" w:color="D9D9D9"/>
            </w:tcBorders>
            <w:shd w:val="clear" w:color="auto" w:fill="17365D" w:themeFill="text2" w:themeFillShade="BF"/>
          </w:tcPr>
          <w:p w:rsidR="00D72613" w:rsidRDefault="00D77F14">
            <w:pPr>
              <w:pStyle w:val="BDTextBulletList"/>
              <w:keepNext/>
              <w:keepLines/>
              <w:spacing w:after="0"/>
              <w:jc w:val="center"/>
              <w:rPr>
                <w:rFonts w:ascii="Arial" w:hAnsi="Arial" w:cs="Arial"/>
                <w:b/>
                <w:szCs w:val="20"/>
              </w:rPr>
            </w:pPr>
            <w:r>
              <w:rPr>
                <w:rFonts w:ascii="Arial" w:hAnsi="Arial" w:cs="Arial"/>
                <w:b/>
                <w:szCs w:val="20"/>
              </w:rPr>
              <w:t>Use Case Data</w:t>
            </w:r>
          </w:p>
        </w:tc>
        <w:tc>
          <w:tcPr>
            <w:tcW w:w="2875" w:type="dxa"/>
            <w:vMerge/>
            <w:tcBorders>
              <w:top w:val="single" w:sz="4" w:space="0" w:color="D9D9D9"/>
              <w:left w:val="double" w:sz="4" w:space="0" w:color="D9D9D9"/>
              <w:bottom w:val="single" w:sz="4" w:space="0" w:color="D9D9D9"/>
              <w:right w:val="single" w:sz="4" w:space="0" w:color="D9D9D9"/>
            </w:tcBorders>
            <w:shd w:val="clear" w:color="auto" w:fill="17365D" w:themeFill="text2" w:themeFillShade="BF"/>
          </w:tcPr>
          <w:p w:rsidR="00D72613" w:rsidRDefault="00D72613">
            <w:pPr>
              <w:keepNext/>
              <w:keepLines/>
              <w:spacing w:after="0"/>
            </w:pPr>
          </w:p>
        </w:tc>
      </w:tr>
      <w:tr w:rsidR="00D72613">
        <w:tc>
          <w:tcPr>
            <w:tcW w:w="1344" w:type="dxa"/>
            <w:vMerge w:val="restart"/>
            <w:tcBorders>
              <w:top w:val="single" w:sz="4" w:space="0" w:color="D9D9D9"/>
              <w:left w:val="single" w:sz="4" w:space="0" w:color="D9D9D9"/>
              <w:bottom w:val="single" w:sz="4" w:space="0" w:color="D9D9D9"/>
              <w:right w:val="single" w:sz="4" w:space="0" w:color="D9D9D9"/>
            </w:tcBorders>
            <w:shd w:val="clear" w:color="auto" w:fill="2F4A78"/>
          </w:tcPr>
          <w:p w:rsidR="00D72613" w:rsidRDefault="00D77F14">
            <w:pPr>
              <w:pStyle w:val="NoSpacing"/>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Current Solutions</w:t>
            </w:r>
          </w:p>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D8E1F0"/>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Compute</w:t>
            </w:r>
          </w:p>
        </w:tc>
        <w:tc>
          <w:tcPr>
            <w:tcW w:w="3510" w:type="dxa"/>
            <w:tcBorders>
              <w:top w:val="single" w:sz="4" w:space="0" w:color="D9D9D9"/>
              <w:left w:val="single" w:sz="4" w:space="0" w:color="D9D9D9"/>
              <w:bottom w:val="single" w:sz="4" w:space="0" w:color="D9D9D9"/>
              <w:right w:val="double" w:sz="4" w:space="0" w:color="0F243E"/>
            </w:tcBorders>
            <w:shd w:val="clear" w:color="auto" w:fill="D8E1F0"/>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System should support visualization components on handhelds and laptops</w:t>
            </w:r>
          </w:p>
        </w:tc>
        <w:tc>
          <w:tcPr>
            <w:tcW w:w="2875" w:type="dxa"/>
            <w:tcBorders>
              <w:top w:val="single" w:sz="4" w:space="0" w:color="D9D9D9"/>
              <w:left w:val="double" w:sz="4" w:space="0" w:color="0F243E"/>
              <w:bottom w:val="single" w:sz="4" w:space="0" w:color="D9D9D9"/>
              <w:right w:val="single" w:sz="4" w:space="0" w:color="D9D9D9"/>
            </w:tcBorders>
            <w:shd w:val="clear" w:color="auto" w:fill="D8E1F0"/>
          </w:tcPr>
          <w:p w:rsidR="00D72613" w:rsidRDefault="00D72613">
            <w:pPr>
              <w:pStyle w:val="BDTextBulletList"/>
              <w:keepNext/>
              <w:keepLines/>
              <w:spacing w:after="0"/>
              <w:rPr>
                <w:rFonts w:ascii="Arial Narrow" w:hAnsi="Arial Narrow" w:cs="Arial"/>
                <w:sz w:val="20"/>
                <w:szCs w:val="20"/>
              </w:rPr>
            </w:pPr>
          </w:p>
        </w:tc>
      </w:tr>
      <w:tr w:rsidR="00D72613">
        <w:tc>
          <w:tcPr>
            <w:tcW w:w="1344" w:type="dxa"/>
            <w:vMerge/>
            <w:tcBorders>
              <w:top w:val="single" w:sz="4" w:space="0" w:color="D9D9D9"/>
              <w:left w:val="single" w:sz="4" w:space="0" w:color="D9D9D9"/>
              <w:bottom w:val="single" w:sz="4" w:space="0" w:color="D9D9D9"/>
              <w:right w:val="single" w:sz="4" w:space="0" w:color="D9D9D9"/>
            </w:tcBorders>
            <w:shd w:val="clear" w:color="auto" w:fill="2F4A78"/>
          </w:tcPr>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auto"/>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Storage</w:t>
            </w:r>
          </w:p>
        </w:tc>
        <w:tc>
          <w:tcPr>
            <w:tcW w:w="3510" w:type="dxa"/>
            <w:tcBorders>
              <w:top w:val="single" w:sz="4" w:space="0" w:color="D9D9D9"/>
              <w:left w:val="single" w:sz="4" w:space="0" w:color="D9D9D9"/>
              <w:bottom w:val="single" w:sz="4" w:space="0" w:color="D9D9D9"/>
              <w:right w:val="double" w:sz="4" w:space="0" w:color="0F243E"/>
            </w:tcBorders>
            <w:shd w:val="clear" w:color="auto" w:fill="auto"/>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Visualization components use local disk and flash ram</w:t>
            </w:r>
          </w:p>
        </w:tc>
        <w:tc>
          <w:tcPr>
            <w:tcW w:w="2875" w:type="dxa"/>
            <w:tcBorders>
              <w:top w:val="single" w:sz="4" w:space="0" w:color="D9D9D9"/>
              <w:left w:val="double" w:sz="4" w:space="0" w:color="0F243E"/>
              <w:bottom w:val="single" w:sz="4" w:space="0" w:color="D9D9D9"/>
              <w:right w:val="single" w:sz="4" w:space="0" w:color="D9D9D9"/>
            </w:tcBorders>
            <w:shd w:val="clear" w:color="auto" w:fill="auto"/>
          </w:tcPr>
          <w:p w:rsidR="00D72613" w:rsidRDefault="00D72613">
            <w:pPr>
              <w:pStyle w:val="BDTextBulletList"/>
              <w:keepNext/>
              <w:keepLines/>
              <w:spacing w:after="0"/>
              <w:rPr>
                <w:rFonts w:ascii="Arial Narrow" w:hAnsi="Arial Narrow" w:cs="Arial"/>
                <w:sz w:val="20"/>
                <w:szCs w:val="20"/>
              </w:rPr>
            </w:pPr>
          </w:p>
        </w:tc>
      </w:tr>
      <w:tr w:rsidR="00D72613">
        <w:tc>
          <w:tcPr>
            <w:tcW w:w="1344" w:type="dxa"/>
            <w:vMerge/>
            <w:tcBorders>
              <w:top w:val="single" w:sz="4" w:space="0" w:color="D9D9D9"/>
              <w:left w:val="single" w:sz="4" w:space="0" w:color="D9D9D9"/>
              <w:bottom w:val="single" w:sz="4" w:space="0" w:color="D9D9D9"/>
              <w:right w:val="single" w:sz="4" w:space="0" w:color="D9D9D9"/>
            </w:tcBorders>
            <w:shd w:val="clear" w:color="auto" w:fill="2F4A78"/>
          </w:tcPr>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D8E1F0"/>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Network</w:t>
            </w:r>
          </w:p>
          <w:p w:rsidR="00D72613" w:rsidRDefault="00D72613">
            <w:pPr>
              <w:pStyle w:val="BDTextBulletList"/>
              <w:keepNext/>
              <w:keepLines/>
              <w:spacing w:after="0"/>
              <w:rPr>
                <w:rFonts w:ascii="Arial Narrow" w:hAnsi="Arial Narrow" w:cs="Arial"/>
                <w:b/>
                <w:sz w:val="20"/>
                <w:szCs w:val="20"/>
              </w:rPr>
            </w:pPr>
          </w:p>
        </w:tc>
        <w:tc>
          <w:tcPr>
            <w:tcW w:w="3510" w:type="dxa"/>
            <w:tcBorders>
              <w:top w:val="single" w:sz="4" w:space="0" w:color="D9D9D9"/>
              <w:left w:val="single" w:sz="4" w:space="0" w:color="D9D9D9"/>
              <w:bottom w:val="single" w:sz="4" w:space="0" w:color="D9D9D9"/>
              <w:right w:val="double" w:sz="4" w:space="0" w:color="0F243E"/>
            </w:tcBorders>
            <w:shd w:val="clear" w:color="auto" w:fill="D8E1F0"/>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Displays are operating at the end of low bandwidth wireless networks</w:t>
            </w:r>
          </w:p>
        </w:tc>
        <w:tc>
          <w:tcPr>
            <w:tcW w:w="2875" w:type="dxa"/>
            <w:tcBorders>
              <w:top w:val="single" w:sz="4" w:space="0" w:color="D9D9D9"/>
              <w:left w:val="double" w:sz="4" w:space="0" w:color="0F243E"/>
              <w:bottom w:val="single" w:sz="4" w:space="0" w:color="D9D9D9"/>
              <w:right w:val="single" w:sz="4" w:space="0" w:color="D9D9D9"/>
            </w:tcBorders>
            <w:shd w:val="clear" w:color="auto" w:fill="D8E1F0"/>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 xml:space="preserve">CF-netCDF3 Data Model Extension standard. Maps to ISO 19123 coverage schema. </w:t>
            </w:r>
            <w:hyperlink r:id="rId37">
              <w:r>
                <w:rPr>
                  <w:rStyle w:val="ListLabel25"/>
                </w:rPr>
                <w:t>http://www.opengeospatial.org/docs/is</w:t>
              </w:r>
            </w:hyperlink>
            <w:r>
              <w:rPr>
                <w:rFonts w:ascii="Arial Narrow" w:hAnsi="Arial Narrow" w:cs="Arial"/>
                <w:sz w:val="20"/>
                <w:szCs w:val="20"/>
              </w:rPr>
              <w:t xml:space="preserve"> </w:t>
            </w:r>
          </w:p>
        </w:tc>
      </w:tr>
      <w:tr w:rsidR="00D72613" w:rsidRPr="001B5DFE">
        <w:tc>
          <w:tcPr>
            <w:tcW w:w="1344" w:type="dxa"/>
            <w:vMerge/>
            <w:tcBorders>
              <w:top w:val="single" w:sz="4" w:space="0" w:color="D9D9D9"/>
              <w:left w:val="single" w:sz="4" w:space="0" w:color="D9D9D9"/>
              <w:bottom w:val="single" w:sz="4" w:space="0" w:color="D9D9D9"/>
              <w:right w:val="single" w:sz="4" w:space="0" w:color="D9D9D9"/>
            </w:tcBorders>
            <w:shd w:val="clear" w:color="auto" w:fill="2F4A78"/>
          </w:tcPr>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auto"/>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Software</w:t>
            </w:r>
          </w:p>
        </w:tc>
        <w:tc>
          <w:tcPr>
            <w:tcW w:w="3510" w:type="dxa"/>
            <w:tcBorders>
              <w:top w:val="single" w:sz="4" w:space="0" w:color="D9D9D9"/>
              <w:left w:val="single" w:sz="4" w:space="0" w:color="D9D9D9"/>
              <w:bottom w:val="single" w:sz="4" w:space="0" w:color="D9D9D9"/>
              <w:right w:val="double" w:sz="4" w:space="0" w:color="0F243E"/>
            </w:tcBorders>
            <w:shd w:val="clear" w:color="auto" w:fill="auto"/>
          </w:tcPr>
          <w:p w:rsidR="00D72613" w:rsidRDefault="00D72613">
            <w:pPr>
              <w:pStyle w:val="BDTextBulletList"/>
              <w:keepNext/>
              <w:keepLines/>
              <w:spacing w:after="0"/>
              <w:rPr>
                <w:rFonts w:ascii="Arial Narrow" w:hAnsi="Arial Narrow" w:cs="Arial"/>
                <w:sz w:val="20"/>
                <w:szCs w:val="20"/>
              </w:rPr>
            </w:pPr>
          </w:p>
        </w:tc>
        <w:tc>
          <w:tcPr>
            <w:tcW w:w="2875" w:type="dxa"/>
            <w:tcBorders>
              <w:top w:val="single" w:sz="4" w:space="0" w:color="D9D9D9"/>
              <w:left w:val="double" w:sz="4" w:space="0" w:color="0F243E"/>
              <w:bottom w:val="single" w:sz="4" w:space="0" w:color="D9D9D9"/>
              <w:right w:val="single" w:sz="4" w:space="0" w:color="D9D9D9"/>
            </w:tcBorders>
            <w:shd w:val="clear" w:color="auto" w:fill="auto"/>
          </w:tcPr>
          <w:p w:rsidR="00D72613" w:rsidRDefault="00D77F14">
            <w:pPr>
              <w:pStyle w:val="BDTextBulletList"/>
              <w:keepNext/>
              <w:keepLines/>
              <w:spacing w:after="0"/>
              <w:rPr>
                <w:ins w:id="135" w:author="Peter Baumann" w:date="2019-03-19T18:07:00Z"/>
                <w:rFonts w:ascii="Arial Narrow" w:hAnsi="Arial Narrow" w:cs="Arial"/>
                <w:sz w:val="20"/>
                <w:szCs w:val="20"/>
              </w:rPr>
            </w:pPr>
            <w:proofErr w:type="spellStart"/>
            <w:r>
              <w:rPr>
                <w:rFonts w:ascii="Arial Narrow" w:hAnsi="Arial Narrow" w:cs="Arial"/>
                <w:sz w:val="20"/>
                <w:szCs w:val="20"/>
              </w:rPr>
              <w:t>Opensearch</w:t>
            </w:r>
            <w:proofErr w:type="spellEnd"/>
            <w:r>
              <w:rPr>
                <w:rFonts w:ascii="Arial Narrow" w:hAnsi="Arial Narrow" w:cs="Arial"/>
                <w:sz w:val="20"/>
                <w:szCs w:val="20"/>
              </w:rPr>
              <w:t xml:space="preserve">-EO specification: Browser usable descriptions of search filter parameters for response support and query formulation. Also defines a “default response encoding based on Atom 1.0 XML (RD.22). </w:t>
            </w:r>
            <w:hyperlink r:id="rId38">
              <w:r>
                <w:rPr>
                  <w:rStyle w:val="ListLabel26"/>
                </w:rPr>
                <w:t>http://www.opengeospatial.org/standards/requests/172</w:t>
              </w:r>
            </w:hyperlink>
            <w:r>
              <w:rPr>
                <w:rFonts w:ascii="Arial Narrow" w:hAnsi="Arial Narrow" w:cs="Arial"/>
                <w:sz w:val="20"/>
                <w:szCs w:val="20"/>
              </w:rPr>
              <w:t xml:space="preserve">  </w:t>
            </w:r>
          </w:p>
          <w:p w:rsidR="001B5DFE" w:rsidRPr="001B5DFE" w:rsidRDefault="001B5DFE">
            <w:pPr>
              <w:pStyle w:val="BDTextBulletList"/>
              <w:keepNext/>
              <w:keepLines/>
              <w:spacing w:after="0"/>
              <w:rPr>
                <w:rFonts w:ascii="Arial Narrow" w:hAnsi="Arial Narrow" w:cs="Arial"/>
                <w:sz w:val="20"/>
                <w:szCs w:val="20"/>
              </w:rPr>
            </w:pPr>
            <w:ins w:id="136" w:author="Peter Baumann" w:date="2019-03-19T18:07:00Z">
              <w:r w:rsidRPr="001B5DFE">
                <w:rPr>
                  <w:rFonts w:ascii="Arial Narrow" w:hAnsi="Arial Narrow" w:cs="Arial"/>
                  <w:sz w:val="20"/>
                  <w:szCs w:val="20"/>
                </w:rPr>
                <w:t>OGC WCPS standard: spatio-temporal</w:t>
              </w:r>
              <w:r>
                <w:rPr>
                  <w:rFonts w:ascii="Arial Narrow" w:hAnsi="Arial Narrow" w:cs="Arial"/>
                  <w:sz w:val="20"/>
                  <w:szCs w:val="20"/>
                </w:rPr>
                <w:t xml:space="preserve"> datacube analytics </w:t>
              </w:r>
            </w:ins>
            <w:ins w:id="137" w:author="Peter Baumann" w:date="2019-03-19T18:08:00Z">
              <w:r>
                <w:rPr>
                  <w:rFonts w:ascii="Arial Narrow" w:hAnsi="Arial Narrow" w:cs="Arial"/>
                  <w:sz w:val="20"/>
                  <w:szCs w:val="20"/>
                </w:rPr>
                <w:t>language for server-side evaluation</w:t>
              </w:r>
            </w:ins>
          </w:p>
        </w:tc>
      </w:tr>
      <w:tr w:rsidR="00D72613">
        <w:tc>
          <w:tcPr>
            <w:tcW w:w="1344" w:type="dxa"/>
            <w:vMerge w:val="restart"/>
            <w:tcBorders>
              <w:top w:val="single" w:sz="4" w:space="0" w:color="D9D9D9"/>
              <w:left w:val="single" w:sz="4" w:space="0" w:color="D9D9D9"/>
              <w:bottom w:val="single" w:sz="4" w:space="0" w:color="D9D9D9"/>
              <w:right w:val="single" w:sz="4" w:space="0" w:color="D9D9D9"/>
            </w:tcBorders>
            <w:shd w:val="clear" w:color="auto" w:fill="2F4A78"/>
          </w:tcPr>
          <w:p w:rsidR="00D72613" w:rsidRDefault="00D77F14">
            <w:pPr>
              <w:pStyle w:val="NoSpacing"/>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Data Science</w:t>
            </w:r>
          </w:p>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D8E1F0"/>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Veracity</w:t>
            </w:r>
          </w:p>
        </w:tc>
        <w:tc>
          <w:tcPr>
            <w:tcW w:w="3510" w:type="dxa"/>
            <w:tcBorders>
              <w:top w:val="single" w:sz="4" w:space="0" w:color="D9D9D9"/>
              <w:left w:val="single" w:sz="4" w:space="0" w:color="D9D9D9"/>
              <w:bottom w:val="single" w:sz="4" w:space="0" w:color="D9D9D9"/>
              <w:right w:val="double" w:sz="4" w:space="0" w:color="0F243E"/>
            </w:tcBorders>
            <w:shd w:val="clear" w:color="auto" w:fill="D8E1F0"/>
          </w:tcPr>
          <w:p w:rsidR="00D72613" w:rsidRDefault="00D72613">
            <w:pPr>
              <w:pStyle w:val="BDTextBulletList"/>
              <w:keepNext/>
              <w:keepLines/>
              <w:spacing w:after="0"/>
              <w:rPr>
                <w:rFonts w:ascii="Arial Narrow" w:hAnsi="Arial Narrow" w:cs="Arial"/>
                <w:sz w:val="20"/>
                <w:szCs w:val="20"/>
              </w:rPr>
            </w:pPr>
          </w:p>
        </w:tc>
        <w:tc>
          <w:tcPr>
            <w:tcW w:w="2875" w:type="dxa"/>
            <w:tcBorders>
              <w:top w:val="single" w:sz="4" w:space="0" w:color="D9D9D9"/>
              <w:left w:val="double" w:sz="4" w:space="0" w:color="0F243E"/>
              <w:bottom w:val="single" w:sz="4" w:space="0" w:color="D9D9D9"/>
              <w:right w:val="single" w:sz="4" w:space="0" w:color="D9D9D9"/>
            </w:tcBorders>
            <w:shd w:val="clear" w:color="auto" w:fill="D8E1F0"/>
          </w:tcPr>
          <w:p w:rsidR="00D72613" w:rsidRDefault="00D72613">
            <w:pPr>
              <w:pStyle w:val="BDTextBulletList"/>
              <w:keepNext/>
              <w:keepLines/>
              <w:spacing w:after="0"/>
              <w:rPr>
                <w:rFonts w:ascii="Arial Narrow" w:hAnsi="Arial Narrow" w:cs="Arial"/>
                <w:sz w:val="20"/>
                <w:szCs w:val="20"/>
              </w:rPr>
            </w:pPr>
          </w:p>
        </w:tc>
      </w:tr>
      <w:tr w:rsidR="00D72613">
        <w:tc>
          <w:tcPr>
            <w:tcW w:w="1344" w:type="dxa"/>
            <w:vMerge/>
            <w:tcBorders>
              <w:top w:val="single" w:sz="4" w:space="0" w:color="D9D9D9"/>
              <w:left w:val="single" w:sz="4" w:space="0" w:color="D9D9D9"/>
              <w:bottom w:val="single" w:sz="4" w:space="0" w:color="D9D9D9"/>
              <w:right w:val="single" w:sz="4" w:space="0" w:color="D9D9D9"/>
            </w:tcBorders>
            <w:shd w:val="clear" w:color="auto" w:fill="2F4A78"/>
          </w:tcPr>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auto"/>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Visualization</w:t>
            </w:r>
          </w:p>
        </w:tc>
        <w:tc>
          <w:tcPr>
            <w:tcW w:w="3510" w:type="dxa"/>
            <w:tcBorders>
              <w:top w:val="single" w:sz="4" w:space="0" w:color="D9D9D9"/>
              <w:left w:val="single" w:sz="4" w:space="0" w:color="D9D9D9"/>
              <w:bottom w:val="single" w:sz="4" w:space="0" w:color="D9D9D9"/>
              <w:right w:val="double" w:sz="4" w:space="0" w:color="0F243E"/>
            </w:tcBorders>
            <w:shd w:val="clear" w:color="auto" w:fill="auto"/>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 xml:space="preserve">Spatial data is not natively accessible by browsers. </w:t>
            </w:r>
          </w:p>
        </w:tc>
        <w:tc>
          <w:tcPr>
            <w:tcW w:w="2875" w:type="dxa"/>
            <w:tcBorders>
              <w:top w:val="single" w:sz="4" w:space="0" w:color="D9D9D9"/>
              <w:left w:val="double" w:sz="4" w:space="0" w:color="0F243E"/>
              <w:bottom w:val="single" w:sz="4" w:space="0" w:color="D9D9D9"/>
              <w:right w:val="single" w:sz="4" w:space="0" w:color="D9D9D9"/>
            </w:tcBorders>
            <w:shd w:val="clear" w:color="auto" w:fill="auto"/>
          </w:tcPr>
          <w:p w:rsidR="00D72613" w:rsidRDefault="00D77F14">
            <w:pPr>
              <w:pStyle w:val="BDTextBulletList"/>
              <w:keepNext/>
              <w:keepLines/>
              <w:spacing w:after="0"/>
              <w:rPr>
                <w:rFonts w:ascii="Arial Narrow" w:hAnsi="Arial Narrow" w:cs="Arial"/>
                <w:sz w:val="20"/>
                <w:szCs w:val="20"/>
              </w:rPr>
            </w:pPr>
            <w:proofErr w:type="spellStart"/>
            <w:r>
              <w:rPr>
                <w:rFonts w:ascii="Arial Narrow" w:hAnsi="Arial Narrow" w:cs="Arial"/>
                <w:sz w:val="20"/>
                <w:szCs w:val="20"/>
              </w:rPr>
              <w:t>MapML</w:t>
            </w:r>
            <w:proofErr w:type="spellEnd"/>
            <w:r>
              <w:rPr>
                <w:rFonts w:ascii="Arial Narrow" w:hAnsi="Arial Narrow" w:cs="Arial"/>
                <w:sz w:val="20"/>
                <w:szCs w:val="20"/>
              </w:rPr>
              <w:t xml:space="preserve"> </w:t>
            </w:r>
            <w:proofErr w:type="spellStart"/>
            <w:r>
              <w:rPr>
                <w:rFonts w:ascii="Arial Narrow" w:hAnsi="Arial Narrow" w:cs="Arial"/>
                <w:sz w:val="20"/>
                <w:szCs w:val="20"/>
              </w:rPr>
              <w:t>Testbed</w:t>
            </w:r>
            <w:proofErr w:type="spellEnd"/>
            <w:r>
              <w:rPr>
                <w:rFonts w:ascii="Arial Narrow" w:hAnsi="Arial Narrow" w:cs="Arial"/>
                <w:sz w:val="20"/>
                <w:szCs w:val="20"/>
              </w:rPr>
              <w:t xml:space="preserve"> 14 (T14): </w:t>
            </w:r>
            <w:hyperlink r:id="rId39">
              <w:r>
                <w:rPr>
                  <w:rStyle w:val="ListLabel25"/>
                </w:rPr>
                <w:t>http://www.opengeospatial.org/blog/2772</w:t>
              </w:r>
            </w:hyperlink>
            <w:r>
              <w:rPr>
                <w:rFonts w:ascii="Arial Narrow" w:hAnsi="Arial Narrow" w:cs="Arial"/>
                <w:sz w:val="20"/>
                <w:szCs w:val="20"/>
              </w:rPr>
              <w:t xml:space="preserve"> </w:t>
            </w:r>
            <w:proofErr w:type="spellStart"/>
            <w:r>
              <w:rPr>
                <w:rFonts w:ascii="Arial Narrow" w:hAnsi="Arial Narrow" w:cs="Arial"/>
                <w:sz w:val="20"/>
                <w:szCs w:val="20"/>
              </w:rPr>
              <w:t>MapML</w:t>
            </w:r>
            <w:proofErr w:type="spellEnd"/>
            <w:r>
              <w:rPr>
                <w:rFonts w:ascii="Arial Narrow" w:hAnsi="Arial Narrow" w:cs="Arial"/>
                <w:sz w:val="20"/>
                <w:szCs w:val="20"/>
              </w:rPr>
              <w:t xml:space="preserve"> conveys map semantics similar to hypertext. Four threads: EOC, Next Gen, </w:t>
            </w:r>
            <w:proofErr w:type="spellStart"/>
            <w:r>
              <w:rPr>
                <w:rFonts w:ascii="Arial Narrow" w:hAnsi="Arial Narrow" w:cs="Arial"/>
                <w:sz w:val="20"/>
                <w:szCs w:val="20"/>
              </w:rPr>
              <w:t>MoPoQ</w:t>
            </w:r>
            <w:proofErr w:type="spellEnd"/>
            <w:r>
              <w:rPr>
                <w:rFonts w:ascii="Arial Narrow" w:hAnsi="Arial Narrow" w:cs="Arial"/>
                <w:sz w:val="20"/>
                <w:szCs w:val="20"/>
              </w:rPr>
              <w:t xml:space="preserve">, and CITE: </w:t>
            </w:r>
            <w:hyperlink r:id="rId40">
              <w:r>
                <w:rPr>
                  <w:rStyle w:val="ListLabel25"/>
                </w:rPr>
                <w:t>http://www.opengeospatial.org/blog/2773</w:t>
              </w:r>
            </w:hyperlink>
            <w:r>
              <w:rPr>
                <w:rFonts w:ascii="Arial Narrow" w:hAnsi="Arial Narrow" w:cs="Arial"/>
                <w:sz w:val="20"/>
                <w:szCs w:val="20"/>
              </w:rPr>
              <w:t xml:space="preserve"> </w:t>
            </w:r>
          </w:p>
        </w:tc>
      </w:tr>
      <w:tr w:rsidR="00D72613">
        <w:tc>
          <w:tcPr>
            <w:tcW w:w="1344" w:type="dxa"/>
            <w:vMerge/>
            <w:tcBorders>
              <w:top w:val="single" w:sz="4" w:space="0" w:color="D9D9D9"/>
              <w:left w:val="single" w:sz="4" w:space="0" w:color="D9D9D9"/>
              <w:bottom w:val="single" w:sz="4" w:space="0" w:color="D9D9D9"/>
              <w:right w:val="single" w:sz="4" w:space="0" w:color="D9D9D9"/>
            </w:tcBorders>
            <w:shd w:val="clear" w:color="auto" w:fill="2F4A78"/>
          </w:tcPr>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D8E1F0"/>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Data Quality</w:t>
            </w:r>
          </w:p>
          <w:p w:rsidR="00D72613" w:rsidRDefault="00D72613">
            <w:pPr>
              <w:pStyle w:val="BDTextBulletList"/>
              <w:keepNext/>
              <w:keepLines/>
              <w:spacing w:after="0"/>
              <w:rPr>
                <w:rFonts w:ascii="Arial Narrow" w:hAnsi="Arial Narrow" w:cs="Arial"/>
                <w:b/>
                <w:sz w:val="20"/>
                <w:szCs w:val="20"/>
              </w:rPr>
            </w:pPr>
          </w:p>
          <w:p w:rsidR="00D72613" w:rsidRDefault="00D72613">
            <w:pPr>
              <w:pStyle w:val="BDTextBulletList"/>
              <w:keepNext/>
              <w:keepLines/>
              <w:spacing w:after="0"/>
              <w:rPr>
                <w:rFonts w:ascii="Arial Narrow" w:hAnsi="Arial Narrow" w:cs="Arial"/>
                <w:b/>
                <w:sz w:val="20"/>
                <w:szCs w:val="20"/>
              </w:rPr>
            </w:pPr>
          </w:p>
        </w:tc>
        <w:tc>
          <w:tcPr>
            <w:tcW w:w="3510" w:type="dxa"/>
            <w:tcBorders>
              <w:top w:val="single" w:sz="4" w:space="0" w:color="D9D9D9"/>
              <w:left w:val="single" w:sz="4" w:space="0" w:color="D9D9D9"/>
              <w:bottom w:val="single" w:sz="4" w:space="0" w:color="D9D9D9"/>
              <w:right w:val="double" w:sz="4" w:space="0" w:color="0F243E"/>
            </w:tcBorders>
            <w:shd w:val="clear" w:color="auto" w:fill="D8E1F0"/>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The typical problem is visualization implying quality / accuracy not available in the original data.  All data should include metadata for accuracy or circular error probability.</w:t>
            </w:r>
          </w:p>
        </w:tc>
        <w:tc>
          <w:tcPr>
            <w:tcW w:w="2875" w:type="dxa"/>
            <w:tcBorders>
              <w:top w:val="single" w:sz="4" w:space="0" w:color="D9D9D9"/>
              <w:left w:val="double" w:sz="4" w:space="0" w:color="0F243E"/>
              <w:bottom w:val="single" w:sz="4" w:space="0" w:color="D9D9D9"/>
              <w:right w:val="single" w:sz="4" w:space="0" w:color="D9D9D9"/>
            </w:tcBorders>
            <w:shd w:val="clear" w:color="auto" w:fill="D8E1F0"/>
          </w:tcPr>
          <w:p w:rsidR="00D72613" w:rsidRDefault="00D72613">
            <w:pPr>
              <w:pStyle w:val="BDTextBulletList"/>
              <w:keepNext/>
              <w:keepLines/>
              <w:spacing w:after="0"/>
              <w:rPr>
                <w:rFonts w:ascii="Arial Narrow" w:hAnsi="Arial Narrow" w:cs="Arial"/>
                <w:sz w:val="20"/>
                <w:szCs w:val="20"/>
              </w:rPr>
            </w:pPr>
          </w:p>
        </w:tc>
      </w:tr>
      <w:tr w:rsidR="00D72613">
        <w:tc>
          <w:tcPr>
            <w:tcW w:w="1344" w:type="dxa"/>
            <w:vMerge/>
            <w:tcBorders>
              <w:top w:val="single" w:sz="4" w:space="0" w:color="D9D9D9"/>
              <w:left w:val="single" w:sz="4" w:space="0" w:color="D9D9D9"/>
              <w:bottom w:val="single" w:sz="4" w:space="0" w:color="D9D9D9"/>
              <w:right w:val="single" w:sz="4" w:space="0" w:color="D9D9D9"/>
            </w:tcBorders>
            <w:shd w:val="clear" w:color="auto" w:fill="2F4A78"/>
          </w:tcPr>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auto"/>
          </w:tcPr>
          <w:p w:rsidR="00D72613" w:rsidRDefault="00D77F14">
            <w:pPr>
              <w:pStyle w:val="BDTextBulletList"/>
              <w:keepNext/>
              <w:keepLines/>
              <w:spacing w:after="0"/>
              <w:rPr>
                <w:rFonts w:ascii="Arial Narrow" w:hAnsi="Arial Narrow" w:cs="Arial"/>
                <w:b/>
                <w:sz w:val="20"/>
                <w:szCs w:val="20"/>
              </w:rPr>
            </w:pPr>
            <w:r>
              <w:rPr>
                <w:rFonts w:ascii="Arial Narrow" w:hAnsi="Arial Narrow" w:cs="Arial"/>
                <w:b/>
                <w:sz w:val="20"/>
                <w:szCs w:val="20"/>
              </w:rPr>
              <w:t>Data Types</w:t>
            </w:r>
          </w:p>
          <w:p w:rsidR="00D72613" w:rsidRDefault="00D72613">
            <w:pPr>
              <w:pStyle w:val="BDTextBulletList"/>
              <w:keepNext/>
              <w:keepLines/>
              <w:spacing w:after="0"/>
              <w:rPr>
                <w:rFonts w:ascii="Arial Narrow" w:hAnsi="Arial Narrow" w:cs="Arial"/>
                <w:b/>
                <w:sz w:val="20"/>
                <w:szCs w:val="20"/>
              </w:rPr>
            </w:pPr>
          </w:p>
          <w:p w:rsidR="00D72613" w:rsidRDefault="00D72613">
            <w:pPr>
              <w:pStyle w:val="BDTextBulletList"/>
              <w:keepNext/>
              <w:keepLines/>
              <w:spacing w:after="0"/>
              <w:rPr>
                <w:rFonts w:ascii="Arial Narrow" w:hAnsi="Arial Narrow" w:cs="Arial"/>
                <w:b/>
                <w:sz w:val="20"/>
                <w:szCs w:val="20"/>
              </w:rPr>
            </w:pPr>
          </w:p>
        </w:tc>
        <w:tc>
          <w:tcPr>
            <w:tcW w:w="3510" w:type="dxa"/>
            <w:tcBorders>
              <w:top w:val="single" w:sz="4" w:space="0" w:color="D9D9D9"/>
              <w:left w:val="single" w:sz="4" w:space="0" w:color="D9D9D9"/>
              <w:bottom w:val="single" w:sz="4" w:space="0" w:color="D9D9D9"/>
              <w:right w:val="double" w:sz="4" w:space="0" w:color="0F243E"/>
            </w:tcBorders>
            <w:shd w:val="clear" w:color="auto" w:fill="auto"/>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 xml:space="preserve">Imagery: </w:t>
            </w:r>
            <w:ins w:id="138" w:author="Peter Baumann" w:date="2019-03-19T18:08:00Z">
              <w:r w:rsidR="0064433F">
                <w:rPr>
                  <w:rFonts w:ascii="Arial Narrow" w:hAnsi="Arial Narrow" w:cs="Arial"/>
                  <w:sz w:val="20"/>
                  <w:szCs w:val="20"/>
                </w:rPr>
                <w:t xml:space="preserve">Coverages </w:t>
              </w:r>
            </w:ins>
            <w:r>
              <w:rPr>
                <w:rFonts w:ascii="Arial Narrow" w:hAnsi="Arial Narrow" w:cs="Arial"/>
                <w:sz w:val="20"/>
                <w:szCs w:val="20"/>
              </w:rPr>
              <w:t>(</w:t>
            </w:r>
            <w:ins w:id="139" w:author="Peter Baumann" w:date="2019-03-19T18:08:00Z">
              <w:r w:rsidR="0064433F">
                <w:rPr>
                  <w:rFonts w:ascii="Arial Narrow" w:hAnsi="Arial Narrow" w:cs="Arial"/>
                  <w:sz w:val="20"/>
                  <w:szCs w:val="20"/>
                </w:rPr>
                <w:t xml:space="preserve">mapped to </w:t>
              </w:r>
            </w:ins>
            <w:r>
              <w:rPr>
                <w:rFonts w:ascii="Arial Narrow" w:hAnsi="Arial Narrow" w:cs="Arial"/>
                <w:sz w:val="20"/>
                <w:szCs w:val="20"/>
              </w:rPr>
              <w:t xml:space="preserve">various formats NITF, </w:t>
            </w:r>
            <w:proofErr w:type="spellStart"/>
            <w:r>
              <w:rPr>
                <w:rFonts w:ascii="Arial Narrow" w:hAnsi="Arial Narrow" w:cs="Arial"/>
                <w:sz w:val="20"/>
                <w:szCs w:val="20"/>
              </w:rPr>
              <w:t>GeoTiff</w:t>
            </w:r>
            <w:proofErr w:type="spellEnd"/>
            <w:r>
              <w:rPr>
                <w:rFonts w:ascii="Arial Narrow" w:hAnsi="Arial Narrow" w:cs="Arial"/>
                <w:sz w:val="20"/>
                <w:szCs w:val="20"/>
              </w:rPr>
              <w:t xml:space="preserve">, CADRG). Vector: (various formats shape files, KML, text streams: Object types include points, lines, areas, </w:t>
            </w:r>
            <w:proofErr w:type="spellStart"/>
            <w:r>
              <w:rPr>
                <w:rFonts w:ascii="Arial Narrow" w:hAnsi="Arial Narrow" w:cs="Arial"/>
                <w:sz w:val="20"/>
                <w:szCs w:val="20"/>
              </w:rPr>
              <w:t>polylines</w:t>
            </w:r>
            <w:proofErr w:type="spellEnd"/>
            <w:r>
              <w:rPr>
                <w:rFonts w:ascii="Arial Narrow" w:hAnsi="Arial Narrow" w:cs="Arial"/>
                <w:sz w:val="20"/>
                <w:szCs w:val="20"/>
              </w:rPr>
              <w:t>, circles, ellipses.</w:t>
            </w:r>
          </w:p>
        </w:tc>
        <w:tc>
          <w:tcPr>
            <w:tcW w:w="2875" w:type="dxa"/>
            <w:tcBorders>
              <w:top w:val="single" w:sz="4" w:space="0" w:color="D9D9D9"/>
              <w:left w:val="double" w:sz="4" w:space="0" w:color="0F243E"/>
              <w:bottom w:val="single" w:sz="4" w:space="0" w:color="D9D9D9"/>
              <w:right w:val="single" w:sz="4" w:space="0" w:color="D9D9D9"/>
            </w:tcBorders>
            <w:shd w:val="clear" w:color="auto" w:fill="auto"/>
          </w:tcPr>
          <w:p w:rsidR="0064433F" w:rsidRDefault="0064433F">
            <w:pPr>
              <w:pStyle w:val="BDTextBulletList"/>
              <w:keepNext/>
              <w:keepLines/>
              <w:spacing w:after="0"/>
              <w:rPr>
                <w:ins w:id="140" w:author="Peter Baumann" w:date="2019-03-19T18:08:00Z"/>
                <w:rFonts w:ascii="Arial Narrow" w:hAnsi="Arial Narrow" w:cs="Arial"/>
                <w:sz w:val="20"/>
                <w:szCs w:val="20"/>
              </w:rPr>
            </w:pPr>
            <w:ins w:id="141" w:author="Peter Baumann" w:date="2019-03-19T18:09:00Z">
              <w:r>
                <w:rPr>
                  <w:rFonts w:ascii="Arial Narrow" w:hAnsi="Arial Narrow" w:cs="Arial"/>
                  <w:sz w:val="20"/>
                  <w:szCs w:val="20"/>
                </w:rPr>
                <w:t xml:space="preserve">OGC coverages define multi-dimensional (regularly and irregularly) gridded data, such as 1D sensor data, 2D imagery, 3D x/y/t image timeseries and x/y/z </w:t>
              </w:r>
              <w:proofErr w:type="spellStart"/>
              <w:r>
                <w:rPr>
                  <w:rFonts w:ascii="Arial Narrow" w:hAnsi="Arial Narrow" w:cs="Arial"/>
                  <w:sz w:val="20"/>
                  <w:szCs w:val="20"/>
                </w:rPr>
                <w:t>voxel</w:t>
              </w:r>
              <w:proofErr w:type="spellEnd"/>
              <w:r>
                <w:rPr>
                  <w:rFonts w:ascii="Arial Narrow" w:hAnsi="Arial Narrow" w:cs="Arial"/>
                  <w:sz w:val="20"/>
                  <w:szCs w:val="20"/>
                </w:rPr>
                <w:t xml:space="preserve"> data</w:t>
              </w:r>
            </w:ins>
            <w:ins w:id="142" w:author="Peter Baumann" w:date="2019-03-19T18:10:00Z">
              <w:r>
                <w:rPr>
                  <w:rFonts w:ascii="Arial Narrow" w:hAnsi="Arial Narrow" w:cs="Arial"/>
                  <w:sz w:val="20"/>
                  <w:szCs w:val="20"/>
                </w:rPr>
                <w:t>, 4D x/y/z/t weather data, etc. OGC WCS and WCPS add a corresponding service and analytics model.</w:t>
              </w:r>
            </w:ins>
          </w:p>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 xml:space="preserve">KML is one of several 3D modeling standards dealing with cartographic, geometric and semantic viewpoints in an earth-browser, for indoor navigation. KML provides a single language for first responders to navigate indoor facilities. Others include </w:t>
            </w:r>
            <w:proofErr w:type="spellStart"/>
            <w:r>
              <w:rPr>
                <w:rFonts w:ascii="Arial Narrow" w:hAnsi="Arial Narrow" w:cs="Arial"/>
                <w:sz w:val="20"/>
                <w:szCs w:val="20"/>
              </w:rPr>
              <w:t>CityGML</w:t>
            </w:r>
            <w:proofErr w:type="spellEnd"/>
            <w:r>
              <w:rPr>
                <w:rFonts w:ascii="Arial Narrow" w:hAnsi="Arial Narrow" w:cs="Arial"/>
                <w:sz w:val="20"/>
                <w:szCs w:val="20"/>
              </w:rPr>
              <w:t xml:space="preserve"> and IFC. KML leverages </w:t>
            </w:r>
            <w:proofErr w:type="spellStart"/>
            <w:r>
              <w:rPr>
                <w:rFonts w:ascii="Arial Narrow" w:hAnsi="Arial Narrow" w:cs="Arial"/>
                <w:sz w:val="20"/>
                <w:szCs w:val="20"/>
              </w:rPr>
              <w:t>OpenGIS</w:t>
            </w:r>
            <w:proofErr w:type="spellEnd"/>
            <w:r>
              <w:rPr>
                <w:rFonts w:ascii="Arial Narrow" w:hAnsi="Arial Narrow" w:cs="Arial"/>
                <w:sz w:val="20"/>
                <w:szCs w:val="20"/>
              </w:rPr>
              <w:t>.</w:t>
            </w:r>
          </w:p>
        </w:tc>
      </w:tr>
      <w:tr w:rsidR="00D72613">
        <w:tc>
          <w:tcPr>
            <w:tcW w:w="1344" w:type="dxa"/>
            <w:tcBorders>
              <w:top w:val="single" w:sz="4" w:space="0" w:color="D9D9D9"/>
              <w:left w:val="single" w:sz="4" w:space="0" w:color="D9D9D9"/>
              <w:bottom w:val="single" w:sz="4" w:space="0" w:color="D9D9D9"/>
              <w:right w:val="single" w:sz="4" w:space="0" w:color="D9D9D9"/>
            </w:tcBorders>
            <w:shd w:val="clear" w:color="auto" w:fill="2F4A78"/>
          </w:tcPr>
          <w:p w:rsidR="00D72613" w:rsidRDefault="00D77F14">
            <w:pPr>
              <w:pStyle w:val="NoSpacing"/>
              <w:keepNext/>
              <w:keepLines/>
              <w:rPr>
                <w:rFonts w:ascii="Arial Narrow" w:hAnsi="Arial Narrow" w:cs="Arial"/>
                <w:b/>
                <w:color w:val="FFFFFF" w:themeColor="background1"/>
                <w:sz w:val="20"/>
                <w:szCs w:val="20"/>
              </w:rPr>
            </w:pPr>
            <w:r>
              <w:rPr>
                <w:rFonts w:ascii="Arial Narrow" w:hAnsi="Arial Narrow" w:cs="Arial"/>
                <w:b/>
                <w:color w:val="FFFFFF" w:themeColor="background1"/>
                <w:sz w:val="20"/>
                <w:szCs w:val="20"/>
              </w:rPr>
              <w:t>Gaps</w:t>
            </w:r>
          </w:p>
          <w:p w:rsidR="00D72613" w:rsidRDefault="00D72613">
            <w:pPr>
              <w:pStyle w:val="NoSpacing"/>
              <w:keepNext/>
              <w:keepLines/>
              <w:rPr>
                <w:rFonts w:ascii="Arial Narrow" w:hAnsi="Arial Narrow" w:cs="Arial"/>
                <w:b/>
                <w:color w:val="FFFFFF" w:themeColor="background1"/>
                <w:sz w:val="20"/>
                <w:szCs w:val="20"/>
              </w:rPr>
            </w:pPr>
          </w:p>
        </w:tc>
        <w:tc>
          <w:tcPr>
            <w:tcW w:w="1620" w:type="dxa"/>
            <w:tcBorders>
              <w:top w:val="single" w:sz="4" w:space="0" w:color="D9D9D9"/>
              <w:left w:val="single" w:sz="4" w:space="0" w:color="D9D9D9"/>
              <w:bottom w:val="single" w:sz="4" w:space="0" w:color="D9D9D9"/>
              <w:right w:val="single" w:sz="4" w:space="0" w:color="D9D9D9"/>
            </w:tcBorders>
            <w:shd w:val="clear" w:color="auto" w:fill="D8E1F0"/>
          </w:tcPr>
          <w:p w:rsidR="00D72613" w:rsidRDefault="00D77F14">
            <w:pPr>
              <w:pStyle w:val="BDTextBulletList"/>
              <w:keepNext/>
              <w:keepLines/>
              <w:spacing w:after="0"/>
            </w:pPr>
            <w:r>
              <w:rPr>
                <w:rFonts w:ascii="Arial Narrow" w:hAnsi="Arial Narrow" w:cs="Arial"/>
                <w:b/>
                <w:sz w:val="20"/>
                <w:szCs w:val="20"/>
              </w:rPr>
              <w:t xml:space="preserve">Geospatial data requires unique approaches to indexing and distributed analysis. </w:t>
            </w:r>
          </w:p>
        </w:tc>
        <w:tc>
          <w:tcPr>
            <w:tcW w:w="3510" w:type="dxa"/>
            <w:tcBorders>
              <w:top w:val="single" w:sz="4" w:space="0" w:color="D9D9D9"/>
              <w:left w:val="single" w:sz="4" w:space="0" w:color="D9D9D9"/>
              <w:bottom w:val="single" w:sz="4" w:space="0" w:color="D9D9D9"/>
              <w:right w:val="double" w:sz="4" w:space="0" w:color="0F243E"/>
            </w:tcBorders>
            <w:shd w:val="clear" w:color="auto" w:fill="D8E1F0"/>
          </w:tcPr>
          <w:p w:rsidR="00D72613" w:rsidRDefault="00D72613">
            <w:pPr>
              <w:pStyle w:val="BDTextBulletList"/>
              <w:keepNext/>
              <w:keepLines/>
              <w:spacing w:after="0"/>
              <w:rPr>
                <w:rFonts w:ascii="Arial Narrow" w:hAnsi="Arial Narrow" w:cs="Arial"/>
                <w:sz w:val="20"/>
                <w:szCs w:val="20"/>
              </w:rPr>
            </w:pPr>
          </w:p>
          <w:p w:rsidR="00D72613" w:rsidRDefault="00D72613">
            <w:pPr>
              <w:keepNext/>
              <w:keepLines/>
              <w:spacing w:after="0"/>
              <w:jc w:val="center"/>
            </w:pPr>
          </w:p>
        </w:tc>
        <w:tc>
          <w:tcPr>
            <w:tcW w:w="2875" w:type="dxa"/>
            <w:tcBorders>
              <w:top w:val="single" w:sz="4" w:space="0" w:color="D9D9D9"/>
              <w:left w:val="double" w:sz="4" w:space="0" w:color="0F243E"/>
              <w:bottom w:val="single" w:sz="4" w:space="0" w:color="D9D9D9"/>
              <w:right w:val="single" w:sz="4" w:space="0" w:color="D9D9D9"/>
            </w:tcBorders>
            <w:shd w:val="clear" w:color="auto" w:fill="D8E1F0"/>
          </w:tcPr>
          <w:p w:rsidR="00D72613" w:rsidRDefault="00D77F14">
            <w:pPr>
              <w:pStyle w:val="BDTextBulletList"/>
              <w:keepNext/>
              <w:keepLines/>
              <w:spacing w:after="0"/>
              <w:rPr>
                <w:rFonts w:ascii="Arial Narrow" w:hAnsi="Arial Narrow" w:cs="Arial"/>
                <w:sz w:val="20"/>
                <w:szCs w:val="20"/>
              </w:rPr>
            </w:pPr>
            <w:r>
              <w:rPr>
                <w:rFonts w:ascii="Arial Narrow" w:hAnsi="Arial Narrow" w:cs="Arial"/>
                <w:sz w:val="20"/>
                <w:szCs w:val="20"/>
              </w:rPr>
              <w:t xml:space="preserve">Note: There has been some work with in </w:t>
            </w:r>
            <w:proofErr w:type="spellStart"/>
            <w:r>
              <w:rPr>
                <w:rFonts w:ascii="Arial Narrow" w:hAnsi="Arial Narrow" w:cs="Arial"/>
                <w:sz w:val="20"/>
                <w:szCs w:val="20"/>
              </w:rPr>
              <w:t>DoD</w:t>
            </w:r>
            <w:proofErr w:type="spellEnd"/>
            <w:r>
              <w:rPr>
                <w:rFonts w:ascii="Arial Narrow" w:hAnsi="Arial Narrow" w:cs="Arial"/>
                <w:sz w:val="20"/>
                <w:szCs w:val="20"/>
              </w:rPr>
              <w:t xml:space="preserve"> related to this problem set.  Specifically, the DCGS-A standard cloud (DSC) stores, indexes, and analyzes some Big Data sources. Many issues still remain with visualization however.</w:t>
            </w:r>
          </w:p>
        </w:tc>
      </w:tr>
    </w:tbl>
    <w:p w:rsidR="00D72613" w:rsidRDefault="00D77F14">
      <w:pPr>
        <w:pStyle w:val="BDUseCaseSubheading"/>
      </w:pPr>
      <w:r>
        <w:t>Use case 15: Defense Intelligence Data Processing and Analysis</w:t>
      </w:r>
    </w:p>
    <w:p w:rsidR="00D72613" w:rsidRDefault="00D77F14">
      <w:r>
        <w:t>Table 7 demonstrates mapping of related standards to the selected sub-components of the defense intelligence data processing use case.</w:t>
      </w:r>
    </w:p>
    <w:p w:rsidR="00D72613" w:rsidRDefault="00D77F14">
      <w:pPr>
        <w:pStyle w:val="BDTableCaption"/>
      </w:pPr>
      <w:bookmarkStart w:id="143" w:name="_Toc1947543"/>
      <w:r>
        <w:lastRenderedPageBreak/>
        <w:t>Table 7: Excerpt from Use Case Document M0215—Detailed Mapping to Standards</w:t>
      </w:r>
      <w:bookmarkEnd w:id="143"/>
      <w:r>
        <w:t xml:space="preserve"> </w:t>
      </w:r>
    </w:p>
    <w:tbl>
      <w:tblPr>
        <w:tblW w:w="9359" w:type="dxa"/>
        <w:tblBorders>
          <w:bottom w:val="single" w:sz="4" w:space="0" w:color="FFFFFF"/>
          <w:right w:val="double" w:sz="4" w:space="0" w:color="FFFFFF"/>
          <w:insideH w:val="single" w:sz="4" w:space="0" w:color="FFFFFF"/>
          <w:insideV w:val="double" w:sz="4" w:space="0" w:color="FFFFFF"/>
        </w:tblBorders>
        <w:tblLook w:val="04A0"/>
      </w:tblPr>
      <w:tblGrid>
        <w:gridCol w:w="1313"/>
        <w:gridCol w:w="1549"/>
        <w:gridCol w:w="4357"/>
        <w:gridCol w:w="2140"/>
      </w:tblGrid>
      <w:tr w:rsidR="00D72613">
        <w:trPr>
          <w:trHeight w:val="342"/>
          <w:tblHeader/>
        </w:trPr>
        <w:tc>
          <w:tcPr>
            <w:tcW w:w="7218" w:type="dxa"/>
            <w:gridSpan w:val="3"/>
            <w:tcBorders>
              <w:bottom w:val="single" w:sz="4" w:space="0" w:color="FFFFFF"/>
              <w:right w:val="double" w:sz="4" w:space="0" w:color="FFFFFF"/>
            </w:tcBorders>
            <w:shd w:val="clear" w:color="auto" w:fill="122E5E"/>
            <w:vAlign w:val="center"/>
          </w:tcPr>
          <w:p w:rsidR="00D72613" w:rsidRDefault="00D77F14">
            <w:pPr>
              <w:pStyle w:val="BDTextBulletList"/>
              <w:jc w:val="center"/>
              <w:rPr>
                <w:rFonts w:ascii="Arial" w:hAnsi="Arial" w:cs="Arial"/>
                <w:szCs w:val="20"/>
              </w:rPr>
            </w:pPr>
            <w:r>
              <w:rPr>
                <w:rFonts w:ascii="Arial" w:hAnsi="Arial" w:cs="Arial"/>
                <w:b/>
                <w:szCs w:val="20"/>
              </w:rPr>
              <w:t>Information from Use Case 15</w:t>
            </w:r>
          </w:p>
        </w:tc>
        <w:tc>
          <w:tcPr>
            <w:tcW w:w="2140" w:type="dxa"/>
            <w:vMerge w:val="restart"/>
            <w:tcBorders>
              <w:left w:val="double" w:sz="4" w:space="0" w:color="FFFFFF"/>
            </w:tcBorders>
            <w:shd w:val="clear" w:color="auto" w:fill="122E5E"/>
            <w:vAlign w:val="center"/>
          </w:tcPr>
          <w:p w:rsidR="00D72613" w:rsidRDefault="00D77F14">
            <w:pPr>
              <w:pStyle w:val="BDTextBulletList"/>
              <w:rPr>
                <w:rFonts w:ascii="Arial" w:hAnsi="Arial" w:cs="Arial"/>
                <w:b/>
                <w:szCs w:val="20"/>
              </w:rPr>
            </w:pPr>
            <w:r>
              <w:rPr>
                <w:rFonts w:ascii="Arial" w:hAnsi="Arial" w:cs="Arial"/>
                <w:b/>
                <w:szCs w:val="20"/>
              </w:rPr>
              <w:t xml:space="preserve">Related Standards / </w:t>
            </w:r>
            <w:r>
              <w:rPr>
                <w:rFonts w:ascii="Arial" w:hAnsi="Arial" w:cs="Arial"/>
                <w:b/>
                <w:color w:val="FFFFFF" w:themeColor="background1"/>
                <w:szCs w:val="20"/>
              </w:rPr>
              <w:t>Specification</w:t>
            </w:r>
          </w:p>
        </w:tc>
      </w:tr>
      <w:tr w:rsidR="00D72613">
        <w:trPr>
          <w:trHeight w:val="360"/>
          <w:tblHeader/>
        </w:trPr>
        <w:tc>
          <w:tcPr>
            <w:tcW w:w="1313" w:type="dxa"/>
            <w:tcBorders>
              <w:top w:val="single" w:sz="4" w:space="0" w:color="FFFFFF"/>
              <w:right w:val="single" w:sz="4" w:space="0" w:color="FFFFFF"/>
            </w:tcBorders>
            <w:shd w:val="clear" w:color="auto" w:fill="122E5E"/>
            <w:vAlign w:val="center"/>
          </w:tcPr>
          <w:p w:rsidR="00D72613" w:rsidRDefault="00D77F14">
            <w:pPr>
              <w:pStyle w:val="BDTextBulletList"/>
              <w:rPr>
                <w:rFonts w:ascii="Arial" w:hAnsi="Arial" w:cs="Arial"/>
                <w:b/>
                <w:szCs w:val="20"/>
              </w:rPr>
            </w:pPr>
            <w:r>
              <w:rPr>
                <w:rFonts w:ascii="Arial" w:hAnsi="Arial" w:cs="Arial"/>
                <w:b/>
                <w:szCs w:val="20"/>
              </w:rPr>
              <w:t>Category</w:t>
            </w:r>
          </w:p>
        </w:tc>
        <w:tc>
          <w:tcPr>
            <w:tcW w:w="1548" w:type="dxa"/>
            <w:tcBorders>
              <w:top w:val="single" w:sz="4" w:space="0" w:color="FFFFFF"/>
              <w:left w:val="single" w:sz="4" w:space="0" w:color="FFFFFF"/>
              <w:right w:val="single" w:sz="4" w:space="0" w:color="FFFFFF"/>
            </w:tcBorders>
            <w:shd w:val="clear" w:color="auto" w:fill="122E5E"/>
            <w:vAlign w:val="center"/>
          </w:tcPr>
          <w:p w:rsidR="00D72613" w:rsidRDefault="00D77F14">
            <w:pPr>
              <w:pStyle w:val="BDTextBulletList"/>
              <w:rPr>
                <w:rFonts w:ascii="Arial" w:hAnsi="Arial" w:cs="Arial"/>
                <w:b/>
                <w:szCs w:val="20"/>
              </w:rPr>
            </w:pPr>
            <w:r>
              <w:rPr>
                <w:rFonts w:ascii="Arial" w:hAnsi="Arial" w:cs="Arial"/>
                <w:b/>
                <w:szCs w:val="20"/>
              </w:rPr>
              <w:t>Subcategory</w:t>
            </w:r>
          </w:p>
        </w:tc>
        <w:tc>
          <w:tcPr>
            <w:tcW w:w="4357" w:type="dxa"/>
            <w:tcBorders>
              <w:top w:val="single" w:sz="4" w:space="0" w:color="FFFFFF"/>
              <w:left w:val="single" w:sz="4" w:space="0" w:color="FFFFFF"/>
              <w:right w:val="double" w:sz="4" w:space="0" w:color="FFFFFF"/>
            </w:tcBorders>
            <w:shd w:val="clear" w:color="auto" w:fill="122E5E"/>
            <w:vAlign w:val="center"/>
          </w:tcPr>
          <w:p w:rsidR="00D72613" w:rsidRDefault="00D77F14">
            <w:pPr>
              <w:pStyle w:val="BDTextBulletList"/>
              <w:rPr>
                <w:rFonts w:ascii="Arial" w:hAnsi="Arial" w:cs="Arial"/>
                <w:b/>
                <w:szCs w:val="20"/>
              </w:rPr>
            </w:pPr>
            <w:r>
              <w:rPr>
                <w:rFonts w:ascii="Arial" w:hAnsi="Arial" w:cs="Arial"/>
                <w:b/>
                <w:szCs w:val="20"/>
              </w:rPr>
              <w:t>Use Case Data</w:t>
            </w:r>
          </w:p>
        </w:tc>
        <w:tc>
          <w:tcPr>
            <w:tcW w:w="2140" w:type="dxa"/>
            <w:vMerge/>
            <w:tcBorders>
              <w:left w:val="double" w:sz="4" w:space="0" w:color="FFFFFF"/>
            </w:tcBorders>
            <w:shd w:val="clear" w:color="auto" w:fill="122E5E"/>
            <w:vAlign w:val="center"/>
          </w:tcPr>
          <w:p w:rsidR="00D72613" w:rsidRDefault="00D72613">
            <w:pPr>
              <w:pStyle w:val="BDTextBulletList"/>
              <w:rPr>
                <w:rFonts w:ascii="Arial" w:hAnsi="Arial" w:cs="Arial"/>
                <w:szCs w:val="20"/>
              </w:rPr>
            </w:pPr>
          </w:p>
        </w:tc>
      </w:tr>
      <w:tr w:rsidR="00D72613">
        <w:tc>
          <w:tcPr>
            <w:tcW w:w="1313" w:type="dxa"/>
            <w:vMerge w:val="restart"/>
            <w:tcBorders>
              <w:bottom w:val="single" w:sz="4" w:space="0" w:color="FFFFFF"/>
              <w:right w:val="single" w:sz="4" w:space="0" w:color="D9D9D9"/>
            </w:tcBorders>
            <w:shd w:val="clear" w:color="auto" w:fill="2F4A78"/>
            <w:vAlign w:val="center"/>
          </w:tcPr>
          <w:p w:rsidR="00D72613" w:rsidRDefault="00D77F14">
            <w:pPr>
              <w:pStyle w:val="BDTextBulletList"/>
              <w:rPr>
                <w:rFonts w:ascii="Arial Narrow" w:hAnsi="Arial Narrow" w:cs="Arial"/>
                <w:b/>
                <w:color w:val="FFFFFF" w:themeColor="background1"/>
                <w:sz w:val="20"/>
                <w:szCs w:val="20"/>
              </w:rPr>
            </w:pPr>
            <w:r>
              <w:rPr>
                <w:rFonts w:ascii="Arial Narrow" w:hAnsi="Arial Narrow" w:cs="Arial"/>
                <w:b/>
                <w:color w:val="FFFFFF" w:themeColor="background1"/>
                <w:sz w:val="20"/>
                <w:szCs w:val="20"/>
              </w:rPr>
              <w:t>Current Solutions</w:t>
            </w:r>
          </w:p>
        </w:tc>
        <w:tc>
          <w:tcPr>
            <w:tcW w:w="1548" w:type="dxa"/>
            <w:tcBorders>
              <w:left w:val="single" w:sz="4" w:space="0" w:color="D9D9D9"/>
              <w:right w:val="single" w:sz="4" w:space="0" w:color="D9D9D9"/>
            </w:tcBorders>
            <w:shd w:val="clear" w:color="auto" w:fill="D8E1F0"/>
            <w:vAlign w:val="center"/>
          </w:tcPr>
          <w:p w:rsidR="00D72613" w:rsidRDefault="00D77F14">
            <w:pPr>
              <w:pStyle w:val="BDTextBulletList"/>
              <w:rPr>
                <w:rFonts w:ascii="Arial Narrow" w:hAnsi="Arial Narrow" w:cs="Arial"/>
                <w:b/>
                <w:sz w:val="20"/>
                <w:szCs w:val="20"/>
              </w:rPr>
            </w:pPr>
            <w:proofErr w:type="spellStart"/>
            <w:r>
              <w:rPr>
                <w:rFonts w:ascii="Arial Narrow" w:hAnsi="Arial Narrow" w:cs="Arial"/>
                <w:b/>
                <w:sz w:val="20"/>
                <w:szCs w:val="20"/>
              </w:rPr>
              <w:t>Compute</w:t>
            </w:r>
            <w:proofErr w:type="spellEnd"/>
            <w:r>
              <w:rPr>
                <w:rFonts w:ascii="Arial Narrow" w:hAnsi="Arial Narrow" w:cs="Arial"/>
                <w:b/>
                <w:sz w:val="20"/>
                <w:szCs w:val="20"/>
              </w:rPr>
              <w:t xml:space="preserve"> system</w:t>
            </w:r>
          </w:p>
        </w:tc>
        <w:tc>
          <w:tcPr>
            <w:tcW w:w="4357" w:type="dxa"/>
            <w:tcBorders>
              <w:left w:val="single" w:sz="4" w:space="0" w:color="D9D9D9"/>
              <w:right w:val="double" w:sz="4" w:space="0" w:color="122E5E"/>
            </w:tcBorders>
            <w:shd w:val="clear" w:color="auto" w:fill="D8E1F0"/>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Fixed and deployed computing clusters ranging from 1000s of nodes to 10s of nodes.</w:t>
            </w:r>
          </w:p>
        </w:tc>
        <w:tc>
          <w:tcPr>
            <w:tcW w:w="2140" w:type="dxa"/>
            <w:tcBorders>
              <w:left w:val="double" w:sz="4" w:space="0" w:color="122E5E"/>
            </w:tcBorders>
            <w:shd w:val="clear" w:color="auto" w:fill="D8E1F0"/>
            <w:vAlign w:val="center"/>
          </w:tcPr>
          <w:p w:rsidR="00D72613" w:rsidRDefault="00D72613">
            <w:pPr>
              <w:pStyle w:val="BDTextBulletList"/>
              <w:rPr>
                <w:rFonts w:ascii="Arial Narrow" w:hAnsi="Arial Narrow" w:cs="Arial"/>
                <w:sz w:val="20"/>
                <w:szCs w:val="20"/>
              </w:rPr>
            </w:pPr>
          </w:p>
        </w:tc>
      </w:tr>
      <w:tr w:rsidR="00D72613">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numPr>
                <w:ilvl w:val="0"/>
                <w:numId w:val="15"/>
              </w:numPr>
              <w:ind w:left="0" w:firstLine="0"/>
              <w:rPr>
                <w:rFonts w:ascii="Arial Narrow" w:hAnsi="Arial Narrow" w:cs="Arial"/>
                <w:b/>
                <w:color w:val="FFFFFF" w:themeColor="background1"/>
                <w:sz w:val="20"/>
                <w:szCs w:val="20"/>
              </w:rPr>
            </w:pPr>
          </w:p>
        </w:tc>
        <w:tc>
          <w:tcPr>
            <w:tcW w:w="1548" w:type="dxa"/>
            <w:tcBorders>
              <w:left w:val="single" w:sz="4" w:space="0" w:color="D9D9D9"/>
              <w:right w:val="single" w:sz="4" w:space="0" w:color="D9D9D9"/>
            </w:tcBorders>
            <w:shd w:val="clear" w:color="auto" w:fill="auto"/>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Storage</w:t>
            </w:r>
          </w:p>
        </w:tc>
        <w:tc>
          <w:tcPr>
            <w:tcW w:w="4357" w:type="dxa"/>
            <w:tcBorders>
              <w:left w:val="single" w:sz="4" w:space="0" w:color="D9D9D9"/>
              <w:right w:val="double" w:sz="4" w:space="0" w:color="122E5E"/>
            </w:tcBorders>
            <w:shd w:val="clear" w:color="auto" w:fill="auto"/>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Up to 100s of PBs for edge and fixed site clusters.  Dismounted soldiers have at most 100s of GBs.</w:t>
            </w:r>
          </w:p>
        </w:tc>
        <w:tc>
          <w:tcPr>
            <w:tcW w:w="2140" w:type="dxa"/>
            <w:tcBorders>
              <w:left w:val="double" w:sz="4" w:space="0" w:color="122E5E"/>
            </w:tcBorders>
            <w:shd w:val="clear" w:color="auto" w:fill="auto"/>
            <w:vAlign w:val="center"/>
          </w:tcPr>
          <w:p w:rsidR="00D72613" w:rsidRDefault="00D72613">
            <w:pPr>
              <w:pStyle w:val="BDTextBulletList"/>
              <w:rPr>
                <w:rFonts w:ascii="Arial Narrow" w:hAnsi="Arial Narrow" w:cs="Arial"/>
                <w:sz w:val="20"/>
                <w:szCs w:val="20"/>
              </w:rPr>
            </w:pPr>
          </w:p>
        </w:tc>
      </w:tr>
      <w:tr w:rsidR="00D72613">
        <w:trPr>
          <w:trHeight w:val="692"/>
        </w:trPr>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numPr>
                <w:ilvl w:val="0"/>
                <w:numId w:val="15"/>
              </w:numPr>
              <w:ind w:left="0" w:firstLine="0"/>
              <w:rPr>
                <w:rFonts w:ascii="Arial Narrow" w:hAnsi="Arial Narrow" w:cs="Arial"/>
                <w:b/>
                <w:color w:val="FFFFFF" w:themeColor="background1"/>
                <w:sz w:val="20"/>
                <w:szCs w:val="20"/>
              </w:rPr>
            </w:pPr>
          </w:p>
        </w:tc>
        <w:tc>
          <w:tcPr>
            <w:tcW w:w="1548" w:type="dxa"/>
            <w:tcBorders>
              <w:left w:val="single" w:sz="4" w:space="0" w:color="D9D9D9"/>
              <w:right w:val="single" w:sz="4" w:space="0" w:color="D9D9D9"/>
            </w:tcBorders>
            <w:shd w:val="clear" w:color="auto" w:fill="D8E1F0"/>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Networking</w:t>
            </w:r>
          </w:p>
        </w:tc>
        <w:tc>
          <w:tcPr>
            <w:tcW w:w="4357" w:type="dxa"/>
            <w:tcBorders>
              <w:left w:val="single" w:sz="4" w:space="0" w:color="D9D9D9"/>
              <w:right w:val="double" w:sz="4" w:space="0" w:color="122E5E"/>
            </w:tcBorders>
            <w:shd w:val="clear" w:color="auto" w:fill="D8E1F0"/>
            <w:vAlign w:val="center"/>
          </w:tcPr>
          <w:p w:rsidR="00D72613" w:rsidRDefault="00D77F14">
            <w:pPr>
              <w:pStyle w:val="BDTextBulletList"/>
            </w:pPr>
            <w:r>
              <w:rPr>
                <w:rFonts w:ascii="Arial Narrow" w:hAnsi="Arial Narrow" w:cs="Arial"/>
                <w:sz w:val="20"/>
                <w:szCs w:val="20"/>
              </w:rPr>
              <w:t>Connectivity to forward edge is limited and often high latency and with packet loss. Remote communications may be Satellite or limited to radio frequency / Line of sight radio.</w:t>
            </w:r>
          </w:p>
        </w:tc>
        <w:tc>
          <w:tcPr>
            <w:tcW w:w="2140" w:type="dxa"/>
            <w:tcBorders>
              <w:left w:val="double" w:sz="4" w:space="0" w:color="122E5E"/>
            </w:tcBorders>
            <w:shd w:val="clear" w:color="auto" w:fill="D8E1F0"/>
            <w:vAlign w:val="center"/>
          </w:tcPr>
          <w:p w:rsidR="00D72613" w:rsidRDefault="00D72613">
            <w:pPr>
              <w:pStyle w:val="BDTextBulletList"/>
              <w:rPr>
                <w:rFonts w:ascii="Arial Narrow" w:hAnsi="Arial Narrow" w:cs="Arial"/>
                <w:sz w:val="20"/>
                <w:szCs w:val="20"/>
              </w:rPr>
            </w:pPr>
          </w:p>
        </w:tc>
      </w:tr>
      <w:tr w:rsidR="00D72613">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rPr>
                <w:rFonts w:ascii="Arial Narrow" w:hAnsi="Arial Narrow" w:cs="Arial"/>
                <w:b/>
                <w:color w:val="FFFFFF" w:themeColor="background1"/>
                <w:sz w:val="20"/>
                <w:szCs w:val="20"/>
              </w:rPr>
            </w:pPr>
          </w:p>
        </w:tc>
        <w:tc>
          <w:tcPr>
            <w:tcW w:w="1548" w:type="dxa"/>
            <w:tcBorders>
              <w:left w:val="single" w:sz="4" w:space="0" w:color="D9D9D9"/>
              <w:bottom w:val="single" w:sz="4" w:space="0" w:color="122E5E"/>
              <w:right w:val="single" w:sz="4" w:space="0" w:color="D9D9D9"/>
            </w:tcBorders>
            <w:shd w:val="clear" w:color="auto" w:fill="auto"/>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Software</w:t>
            </w:r>
          </w:p>
        </w:tc>
        <w:tc>
          <w:tcPr>
            <w:tcW w:w="4357" w:type="dxa"/>
            <w:tcBorders>
              <w:left w:val="single" w:sz="4" w:space="0" w:color="D9D9D9"/>
              <w:bottom w:val="single" w:sz="4" w:space="0" w:color="122E5E"/>
              <w:right w:val="double" w:sz="4" w:space="0" w:color="122E5E"/>
            </w:tcBorders>
            <w:shd w:val="clear" w:color="auto" w:fill="auto"/>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Currently baseline leverages:</w:t>
            </w:r>
          </w:p>
          <w:p w:rsidR="00D72613" w:rsidRDefault="00D77F14">
            <w:pPr>
              <w:pStyle w:val="BDTextBulletList"/>
              <w:numPr>
                <w:ilvl w:val="0"/>
                <w:numId w:val="7"/>
              </w:numPr>
              <w:rPr>
                <w:rFonts w:ascii="Arial Narrow" w:hAnsi="Arial Narrow" w:cs="Arial"/>
                <w:sz w:val="20"/>
                <w:szCs w:val="20"/>
              </w:rPr>
            </w:pPr>
            <w:r>
              <w:rPr>
                <w:rFonts w:ascii="Arial Narrow" w:hAnsi="Arial Narrow" w:cs="Arial"/>
                <w:sz w:val="20"/>
                <w:szCs w:val="20"/>
              </w:rPr>
              <w:t>Distributed storage</w:t>
            </w:r>
          </w:p>
          <w:p w:rsidR="00D72613" w:rsidRDefault="00D77F14">
            <w:pPr>
              <w:pStyle w:val="BDTextBulletList"/>
              <w:numPr>
                <w:ilvl w:val="0"/>
                <w:numId w:val="7"/>
              </w:numPr>
              <w:rPr>
                <w:rFonts w:ascii="Arial Narrow" w:hAnsi="Arial Narrow" w:cs="Arial"/>
                <w:sz w:val="20"/>
                <w:szCs w:val="20"/>
              </w:rPr>
            </w:pPr>
            <w:r>
              <w:rPr>
                <w:rFonts w:ascii="Arial Narrow" w:hAnsi="Arial Narrow" w:cs="Arial"/>
                <w:sz w:val="20"/>
                <w:szCs w:val="20"/>
              </w:rPr>
              <w:t xml:space="preserve">Search </w:t>
            </w:r>
          </w:p>
          <w:p w:rsidR="00D72613" w:rsidRDefault="00D77F14">
            <w:pPr>
              <w:pStyle w:val="BDTextBulletList"/>
              <w:numPr>
                <w:ilvl w:val="0"/>
                <w:numId w:val="7"/>
              </w:numPr>
              <w:rPr>
                <w:rFonts w:ascii="Arial Narrow" w:hAnsi="Arial Narrow" w:cs="Arial"/>
                <w:sz w:val="20"/>
                <w:szCs w:val="20"/>
              </w:rPr>
            </w:pPr>
            <w:r>
              <w:rPr>
                <w:rFonts w:ascii="Arial Narrow" w:hAnsi="Arial Narrow" w:cs="Arial"/>
                <w:sz w:val="20"/>
                <w:szCs w:val="20"/>
              </w:rPr>
              <w:t>Natural Language Processing (NLP)</w:t>
            </w:r>
          </w:p>
          <w:p w:rsidR="00D72613" w:rsidRDefault="00D77F14">
            <w:pPr>
              <w:pStyle w:val="BDTextBulletList"/>
              <w:numPr>
                <w:ilvl w:val="0"/>
                <w:numId w:val="7"/>
              </w:numPr>
              <w:rPr>
                <w:rFonts w:ascii="Arial Narrow" w:hAnsi="Arial Narrow" w:cs="Arial"/>
                <w:sz w:val="20"/>
                <w:szCs w:val="20"/>
              </w:rPr>
            </w:pPr>
            <w:r>
              <w:rPr>
                <w:rFonts w:ascii="Arial Narrow" w:hAnsi="Arial Narrow" w:cs="Arial"/>
                <w:sz w:val="20"/>
                <w:szCs w:val="20"/>
              </w:rPr>
              <w:t>Deployment and security</w:t>
            </w:r>
          </w:p>
          <w:p w:rsidR="00D72613" w:rsidRDefault="00D77F14">
            <w:pPr>
              <w:pStyle w:val="BDTextBulletList"/>
              <w:numPr>
                <w:ilvl w:val="0"/>
                <w:numId w:val="7"/>
              </w:numPr>
              <w:rPr>
                <w:rFonts w:ascii="Arial Narrow" w:hAnsi="Arial Narrow"/>
              </w:rPr>
            </w:pPr>
            <w:r>
              <w:rPr>
                <w:rFonts w:ascii="Arial Narrow" w:hAnsi="Arial Narrow" w:cs="Arial"/>
                <w:sz w:val="20"/>
                <w:szCs w:val="20"/>
              </w:rPr>
              <w:t>Storm (spec)</w:t>
            </w:r>
          </w:p>
          <w:p w:rsidR="00D72613" w:rsidRDefault="00D77F14">
            <w:pPr>
              <w:pStyle w:val="BDTextBulletList"/>
              <w:numPr>
                <w:ilvl w:val="0"/>
                <w:numId w:val="7"/>
              </w:numPr>
              <w:rPr>
                <w:rFonts w:ascii="Arial Narrow" w:hAnsi="Arial Narrow"/>
              </w:rPr>
            </w:pPr>
            <w:r>
              <w:rPr>
                <w:rFonts w:ascii="Arial Narrow" w:hAnsi="Arial Narrow" w:cs="Arial"/>
                <w:sz w:val="20"/>
                <w:szCs w:val="20"/>
              </w:rPr>
              <w:t>Custom applications and visualization tools</w:t>
            </w:r>
          </w:p>
        </w:tc>
        <w:tc>
          <w:tcPr>
            <w:tcW w:w="2140" w:type="dxa"/>
            <w:tcBorders>
              <w:left w:val="double" w:sz="4" w:space="0" w:color="122E5E"/>
              <w:bottom w:val="single" w:sz="4" w:space="0" w:color="122E5E"/>
            </w:tcBorders>
            <w:shd w:val="clear" w:color="auto" w:fill="auto"/>
          </w:tcPr>
          <w:p w:rsidR="00D72613" w:rsidRDefault="00D72613">
            <w:pPr>
              <w:pStyle w:val="BDTextBulletList"/>
              <w:rPr>
                <w:rFonts w:ascii="Arial Narrow" w:hAnsi="Arial Narrow" w:cs="Arial"/>
                <w:sz w:val="20"/>
                <w:szCs w:val="20"/>
              </w:rPr>
            </w:pPr>
          </w:p>
          <w:p w:rsidR="00D72613" w:rsidRDefault="00D77F14">
            <w:pPr>
              <w:pStyle w:val="BDTextBulletList"/>
              <w:rPr>
                <w:rFonts w:ascii="Arial Narrow" w:hAnsi="Arial Narrow" w:cs="Arial"/>
                <w:sz w:val="20"/>
                <w:szCs w:val="20"/>
                <w:lang w:val="es-ES_tradnl"/>
              </w:rPr>
            </w:pPr>
            <w:r>
              <w:rPr>
                <w:rFonts w:ascii="Arial Narrow" w:hAnsi="Arial Narrow" w:cs="Arial"/>
                <w:sz w:val="20"/>
                <w:szCs w:val="20"/>
                <w:lang w:val="es-ES_tradnl"/>
              </w:rPr>
              <w:t xml:space="preserve">1: </w:t>
            </w:r>
            <w:proofErr w:type="spellStart"/>
            <w:r>
              <w:rPr>
                <w:rFonts w:ascii="Arial Narrow" w:hAnsi="Arial Narrow" w:cs="Arial"/>
                <w:sz w:val="20"/>
                <w:szCs w:val="20"/>
                <w:lang w:val="es-ES_tradnl"/>
              </w:rPr>
              <w:t>Distributed</w:t>
            </w:r>
            <w:proofErr w:type="spellEnd"/>
            <w:r>
              <w:rPr>
                <w:rFonts w:ascii="Arial Narrow" w:hAnsi="Arial Narrow" w:cs="Arial"/>
                <w:sz w:val="20"/>
                <w:szCs w:val="20"/>
                <w:lang w:val="es-ES_tradnl"/>
              </w:rPr>
              <w:t xml:space="preserve"> </w:t>
            </w:r>
            <w:proofErr w:type="spellStart"/>
            <w:r>
              <w:rPr>
                <w:rFonts w:ascii="Arial Narrow" w:hAnsi="Arial Narrow" w:cs="Arial"/>
                <w:sz w:val="20"/>
                <w:szCs w:val="20"/>
                <w:lang w:val="es-ES_tradnl"/>
              </w:rPr>
              <w:t>File</w:t>
            </w:r>
            <w:proofErr w:type="spellEnd"/>
            <w:r>
              <w:rPr>
                <w:rFonts w:ascii="Arial Narrow" w:hAnsi="Arial Narrow" w:cs="Arial"/>
                <w:sz w:val="20"/>
                <w:szCs w:val="20"/>
                <w:lang w:val="es-ES_tradnl"/>
              </w:rPr>
              <w:t xml:space="preserve"> </w:t>
            </w:r>
            <w:proofErr w:type="spellStart"/>
            <w:r>
              <w:rPr>
                <w:rFonts w:ascii="Arial Narrow" w:hAnsi="Arial Narrow" w:cs="Arial"/>
                <w:sz w:val="20"/>
                <w:szCs w:val="20"/>
                <w:lang w:val="es-ES_tradnl"/>
              </w:rPr>
              <w:t>Systems</w:t>
            </w:r>
            <w:proofErr w:type="spellEnd"/>
            <w:r>
              <w:rPr>
                <w:rFonts w:ascii="Arial Narrow" w:hAnsi="Arial Narrow" w:cs="Arial"/>
                <w:sz w:val="20"/>
                <w:szCs w:val="20"/>
                <w:lang w:val="es-ES_tradnl"/>
              </w:rPr>
              <w:t xml:space="preserve"> (HDFS; de facto) </w:t>
            </w:r>
          </w:p>
          <w:p w:rsidR="00D72613" w:rsidRDefault="00D77F14">
            <w:pPr>
              <w:pStyle w:val="BDTextBulletList"/>
              <w:rPr>
                <w:rFonts w:ascii="Arial Narrow" w:hAnsi="Arial Narrow" w:cs="Arial"/>
                <w:sz w:val="20"/>
                <w:szCs w:val="20"/>
                <w:lang w:val="es-ES_tradnl"/>
              </w:rPr>
            </w:pPr>
            <w:r>
              <w:rPr>
                <w:rFonts w:ascii="Arial Narrow" w:hAnsi="Arial Narrow" w:cs="Arial"/>
                <w:sz w:val="20"/>
                <w:szCs w:val="20"/>
                <w:lang w:val="es-ES_tradnl"/>
              </w:rPr>
              <w:t xml:space="preserve">2. </w:t>
            </w:r>
            <w:proofErr w:type="spellStart"/>
            <w:r>
              <w:rPr>
                <w:rFonts w:ascii="Arial Narrow" w:hAnsi="Arial Narrow" w:cs="Arial"/>
                <w:sz w:val="20"/>
                <w:szCs w:val="20"/>
                <w:lang w:val="es-ES_tradnl"/>
              </w:rPr>
              <w:t>Opensearch</w:t>
            </w:r>
            <w:proofErr w:type="spellEnd"/>
            <w:r>
              <w:rPr>
                <w:rFonts w:ascii="Arial Narrow" w:hAnsi="Arial Narrow" w:cs="Arial"/>
                <w:sz w:val="20"/>
                <w:szCs w:val="20"/>
                <w:lang w:val="es-ES_tradnl"/>
              </w:rPr>
              <w:t xml:space="preserve"> - EO</w:t>
            </w:r>
          </w:p>
          <w:p w:rsidR="00D72613" w:rsidRDefault="00D77F14">
            <w:pPr>
              <w:pStyle w:val="BDTextBulletList"/>
              <w:rPr>
                <w:rFonts w:ascii="Arial Narrow" w:hAnsi="Arial Narrow" w:cs="Arial"/>
                <w:sz w:val="20"/>
                <w:szCs w:val="20"/>
                <w:lang w:val="es-ES_tradnl"/>
              </w:rPr>
            </w:pPr>
            <w:r>
              <w:rPr>
                <w:rFonts w:ascii="Arial Narrow" w:hAnsi="Arial Narrow" w:cs="Arial"/>
                <w:sz w:val="20"/>
                <w:szCs w:val="20"/>
                <w:lang w:val="es-ES_tradnl"/>
              </w:rPr>
              <w:t xml:space="preserve">3: </w:t>
            </w:r>
            <w:proofErr w:type="spellStart"/>
            <w:r>
              <w:rPr>
                <w:rFonts w:ascii="Arial Narrow" w:hAnsi="Arial Narrow" w:cs="Arial"/>
                <w:sz w:val="20"/>
                <w:szCs w:val="20"/>
                <w:lang w:val="es-ES_tradnl"/>
              </w:rPr>
              <w:t>GrAF</w:t>
            </w:r>
            <w:proofErr w:type="spellEnd"/>
            <w:r>
              <w:rPr>
                <w:rFonts w:ascii="Arial Narrow" w:hAnsi="Arial Narrow" w:cs="Arial"/>
                <w:sz w:val="20"/>
                <w:szCs w:val="20"/>
                <w:lang w:val="es-ES_tradnl"/>
              </w:rPr>
              <w:t xml:space="preserve"> (</w:t>
            </w:r>
            <w:proofErr w:type="spellStart"/>
            <w:r>
              <w:rPr>
                <w:rFonts w:ascii="Arial Narrow" w:hAnsi="Arial Narrow" w:cs="Arial"/>
                <w:sz w:val="20"/>
                <w:szCs w:val="20"/>
                <w:lang w:val="es-ES_tradnl"/>
              </w:rPr>
              <w:t>spec</w:t>
            </w:r>
            <w:proofErr w:type="spellEnd"/>
            <w:r>
              <w:rPr>
                <w:rFonts w:ascii="Arial Narrow" w:hAnsi="Arial Narrow" w:cs="Arial"/>
                <w:sz w:val="20"/>
                <w:szCs w:val="20"/>
                <w:lang w:val="es-ES_tradnl"/>
              </w:rPr>
              <w:t>),</w:t>
            </w:r>
          </w:p>
          <w:p w:rsidR="00D72613" w:rsidRDefault="00D77F14">
            <w:pPr>
              <w:pStyle w:val="BDTextBulletList"/>
              <w:rPr>
                <w:rFonts w:ascii="Arial Narrow" w:hAnsi="Arial Narrow" w:cs="Arial"/>
                <w:sz w:val="20"/>
                <w:szCs w:val="20"/>
              </w:rPr>
            </w:pPr>
            <w:r>
              <w:rPr>
                <w:rFonts w:ascii="Arial Narrow" w:hAnsi="Arial Narrow" w:cs="Arial"/>
                <w:sz w:val="20"/>
                <w:szCs w:val="20"/>
              </w:rPr>
              <w:t>4: Puppet (spec),</w:t>
            </w:r>
          </w:p>
        </w:tc>
      </w:tr>
      <w:tr w:rsidR="00D72613">
        <w:tc>
          <w:tcPr>
            <w:tcW w:w="1313" w:type="dxa"/>
            <w:vMerge w:val="restart"/>
            <w:tcBorders>
              <w:top w:val="single" w:sz="4" w:space="0" w:color="FFFFFF"/>
              <w:bottom w:val="single" w:sz="4" w:space="0" w:color="FFFFFF"/>
              <w:right w:val="single" w:sz="4" w:space="0" w:color="D9D9D9"/>
            </w:tcBorders>
            <w:shd w:val="clear" w:color="auto" w:fill="2F4A78"/>
            <w:vAlign w:val="center"/>
          </w:tcPr>
          <w:p w:rsidR="00D72613" w:rsidRDefault="00D77F14">
            <w:pPr>
              <w:pStyle w:val="NoSpacing"/>
              <w:rPr>
                <w:rFonts w:ascii="Arial Narrow" w:hAnsi="Arial Narrow" w:cs="Arial"/>
                <w:b/>
                <w:color w:val="FFFFFF" w:themeColor="background1"/>
                <w:sz w:val="20"/>
                <w:szCs w:val="20"/>
              </w:rPr>
            </w:pPr>
            <w:r>
              <w:rPr>
                <w:rFonts w:ascii="Arial Narrow" w:hAnsi="Arial Narrow" w:cs="Arial"/>
                <w:b/>
                <w:color w:val="FFFFFF" w:themeColor="background1"/>
                <w:sz w:val="20"/>
                <w:szCs w:val="20"/>
              </w:rPr>
              <w:t xml:space="preserve">Data Science (collection, </w:t>
            </w:r>
            <w:proofErr w:type="spellStart"/>
            <w:r>
              <w:rPr>
                <w:rFonts w:ascii="Arial Narrow" w:hAnsi="Arial Narrow" w:cs="Arial"/>
                <w:b/>
                <w:color w:val="FFFFFF" w:themeColor="background1"/>
                <w:sz w:val="20"/>
                <w:szCs w:val="20"/>
              </w:rPr>
              <w:t>curation</w:t>
            </w:r>
            <w:proofErr w:type="spellEnd"/>
            <w:r>
              <w:rPr>
                <w:rFonts w:ascii="Arial Narrow" w:hAnsi="Arial Narrow" w:cs="Arial"/>
                <w:b/>
                <w:color w:val="FFFFFF" w:themeColor="background1"/>
                <w:sz w:val="20"/>
                <w:szCs w:val="20"/>
              </w:rPr>
              <w:t>,</w:t>
            </w:r>
          </w:p>
          <w:p w:rsidR="00D72613" w:rsidRDefault="00D77F14">
            <w:pPr>
              <w:pStyle w:val="NoSpacing"/>
              <w:rPr>
                <w:rFonts w:ascii="Arial Narrow" w:hAnsi="Arial Narrow" w:cs="Arial"/>
                <w:b/>
                <w:color w:val="FFFFFF" w:themeColor="background1"/>
                <w:sz w:val="20"/>
                <w:szCs w:val="20"/>
              </w:rPr>
            </w:pPr>
            <w:r>
              <w:rPr>
                <w:rFonts w:ascii="Arial Narrow" w:hAnsi="Arial Narrow" w:cs="Arial"/>
                <w:b/>
                <w:color w:val="FFFFFF" w:themeColor="background1"/>
                <w:sz w:val="20"/>
                <w:szCs w:val="20"/>
              </w:rPr>
              <w:t>analysis,</w:t>
            </w:r>
          </w:p>
          <w:p w:rsidR="00D72613" w:rsidRDefault="00D77F14">
            <w:pPr>
              <w:pStyle w:val="BDTextBulletList"/>
              <w:rPr>
                <w:rFonts w:ascii="Arial Narrow" w:hAnsi="Arial Narrow" w:cs="Arial"/>
                <w:b/>
                <w:color w:val="FFFFFF" w:themeColor="background1"/>
                <w:sz w:val="20"/>
                <w:szCs w:val="20"/>
              </w:rPr>
            </w:pPr>
            <w:r>
              <w:rPr>
                <w:rFonts w:ascii="Arial Narrow" w:hAnsi="Arial Narrow" w:cs="Arial"/>
                <w:b/>
                <w:color w:val="FFFFFF" w:themeColor="background1"/>
                <w:sz w:val="20"/>
                <w:szCs w:val="20"/>
              </w:rPr>
              <w:t>action)</w:t>
            </w:r>
          </w:p>
        </w:tc>
        <w:tc>
          <w:tcPr>
            <w:tcW w:w="1548" w:type="dxa"/>
            <w:tcBorders>
              <w:top w:val="single" w:sz="4" w:space="0" w:color="122E5E"/>
              <w:left w:val="single" w:sz="4" w:space="0" w:color="D9D9D9"/>
              <w:right w:val="single" w:sz="4" w:space="0" w:color="D9D9D9"/>
            </w:tcBorders>
            <w:shd w:val="clear" w:color="auto" w:fill="D8E1F0"/>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Veracity</w:t>
            </w:r>
          </w:p>
          <w:p w:rsidR="00D72613" w:rsidRDefault="00D77F14">
            <w:pPr>
              <w:pStyle w:val="BDTextBulletList"/>
              <w:rPr>
                <w:rFonts w:ascii="Arial Narrow" w:hAnsi="Arial Narrow" w:cs="Arial"/>
                <w:b/>
                <w:sz w:val="20"/>
                <w:szCs w:val="20"/>
              </w:rPr>
            </w:pPr>
            <w:r>
              <w:rPr>
                <w:rFonts w:ascii="Arial Narrow" w:hAnsi="Arial Narrow" w:cs="Arial"/>
                <w:b/>
                <w:sz w:val="20"/>
                <w:szCs w:val="20"/>
              </w:rPr>
              <w:t>(Robustness Issues, semantics)</w:t>
            </w:r>
          </w:p>
        </w:tc>
        <w:tc>
          <w:tcPr>
            <w:tcW w:w="4357" w:type="dxa"/>
            <w:tcBorders>
              <w:top w:val="single" w:sz="4" w:space="0" w:color="122E5E"/>
              <w:left w:val="single" w:sz="4" w:space="0" w:color="D9D9D9"/>
              <w:right w:val="double" w:sz="4" w:space="0" w:color="122E5E"/>
            </w:tcBorders>
            <w:shd w:val="clear" w:color="auto" w:fill="D8E1F0"/>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1. Data provenance (e.g., tracking of all transfers and transformations) must be tracked over the life of the data.  </w:t>
            </w:r>
          </w:p>
          <w:p w:rsidR="00D72613" w:rsidRDefault="00D77F14">
            <w:pPr>
              <w:pStyle w:val="BDTextBulletList"/>
              <w:rPr>
                <w:rFonts w:ascii="Arial Narrow" w:hAnsi="Arial Narrow" w:cs="Arial"/>
                <w:sz w:val="20"/>
                <w:szCs w:val="20"/>
              </w:rPr>
            </w:pPr>
            <w:r>
              <w:rPr>
                <w:rFonts w:ascii="Arial Narrow" w:hAnsi="Arial Narrow" w:cs="Arial"/>
                <w:sz w:val="20"/>
                <w:szCs w:val="20"/>
              </w:rPr>
              <w:t>2. Determining the veracity of “soft” data sources (generally human generated) is a critical requirement.</w:t>
            </w:r>
          </w:p>
        </w:tc>
        <w:tc>
          <w:tcPr>
            <w:tcW w:w="2140" w:type="dxa"/>
            <w:tcBorders>
              <w:top w:val="single" w:sz="4" w:space="0" w:color="122E5E"/>
              <w:left w:val="double" w:sz="4" w:space="0" w:color="122E5E"/>
            </w:tcBorders>
            <w:shd w:val="clear" w:color="auto" w:fill="D8E1F0"/>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1: ISO/IEC 19763, W3C Provenance</w:t>
            </w:r>
          </w:p>
        </w:tc>
      </w:tr>
      <w:tr w:rsidR="00D72613">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numPr>
                <w:ilvl w:val="0"/>
                <w:numId w:val="15"/>
              </w:numPr>
              <w:ind w:left="0" w:firstLine="0"/>
              <w:rPr>
                <w:rFonts w:ascii="Arial Narrow" w:hAnsi="Arial Narrow" w:cs="Arial"/>
                <w:b/>
                <w:color w:val="FFFFFF" w:themeColor="background1"/>
                <w:sz w:val="20"/>
                <w:szCs w:val="20"/>
              </w:rPr>
            </w:pPr>
          </w:p>
        </w:tc>
        <w:tc>
          <w:tcPr>
            <w:tcW w:w="1548" w:type="dxa"/>
            <w:tcBorders>
              <w:left w:val="single" w:sz="4" w:space="0" w:color="D9D9D9"/>
              <w:right w:val="single" w:sz="4" w:space="0" w:color="D9D9D9"/>
            </w:tcBorders>
            <w:shd w:val="clear" w:color="auto" w:fill="auto"/>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Visualization</w:t>
            </w:r>
          </w:p>
        </w:tc>
        <w:tc>
          <w:tcPr>
            <w:tcW w:w="4357" w:type="dxa"/>
            <w:tcBorders>
              <w:left w:val="single" w:sz="4" w:space="0" w:color="D9D9D9"/>
              <w:right w:val="double" w:sz="4" w:space="0" w:color="122E5E"/>
            </w:tcBorders>
            <w:shd w:val="clear" w:color="auto" w:fill="auto"/>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Primary visualizations will be Geospatial overlays and network diagrams. Volume amounts might be millions of points on the map and thousands of nodes in the network diagram.  </w:t>
            </w:r>
          </w:p>
        </w:tc>
        <w:tc>
          <w:tcPr>
            <w:tcW w:w="2140" w:type="dxa"/>
            <w:tcBorders>
              <w:left w:val="double" w:sz="4" w:space="0" w:color="122E5E"/>
            </w:tcBorders>
            <w:shd w:val="clear" w:color="auto" w:fill="auto"/>
            <w:vAlign w:val="center"/>
          </w:tcPr>
          <w:p w:rsidR="00D72613" w:rsidRDefault="00D72613">
            <w:pPr>
              <w:pStyle w:val="BDTextBulletList"/>
              <w:rPr>
                <w:rFonts w:ascii="Arial Narrow" w:hAnsi="Arial Narrow" w:cs="Arial"/>
                <w:sz w:val="20"/>
                <w:szCs w:val="20"/>
              </w:rPr>
            </w:pPr>
          </w:p>
        </w:tc>
      </w:tr>
      <w:tr w:rsidR="00D72613">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numPr>
                <w:ilvl w:val="0"/>
                <w:numId w:val="15"/>
              </w:numPr>
              <w:ind w:left="0" w:firstLine="0"/>
              <w:rPr>
                <w:rFonts w:ascii="Arial Narrow" w:hAnsi="Arial Narrow" w:cs="Arial"/>
                <w:b/>
                <w:color w:val="FFFFFF" w:themeColor="background1"/>
                <w:sz w:val="20"/>
                <w:szCs w:val="20"/>
              </w:rPr>
            </w:pPr>
          </w:p>
        </w:tc>
        <w:tc>
          <w:tcPr>
            <w:tcW w:w="1548" w:type="dxa"/>
            <w:tcBorders>
              <w:left w:val="single" w:sz="4" w:space="0" w:color="D9D9D9"/>
              <w:right w:val="single" w:sz="4" w:space="0" w:color="D9D9D9"/>
            </w:tcBorders>
            <w:shd w:val="clear" w:color="auto" w:fill="D8E1F0"/>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Data Quality (syntax)</w:t>
            </w:r>
          </w:p>
        </w:tc>
        <w:tc>
          <w:tcPr>
            <w:tcW w:w="4357" w:type="dxa"/>
            <w:tcBorders>
              <w:left w:val="single" w:sz="4" w:space="0" w:color="D9D9D9"/>
              <w:right w:val="double" w:sz="4" w:space="0" w:color="122E5E"/>
            </w:tcBorders>
            <w:shd w:val="clear" w:color="auto" w:fill="D8E1F0"/>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Data Quality for sensor-generated data (image quality, sig/noise) is generally known and good.  </w:t>
            </w:r>
          </w:p>
          <w:p w:rsidR="00D72613" w:rsidRDefault="00D77F14">
            <w:pPr>
              <w:pStyle w:val="BDTextBulletList"/>
              <w:rPr>
                <w:rFonts w:ascii="Arial Narrow" w:hAnsi="Arial Narrow" w:cs="Arial"/>
                <w:sz w:val="20"/>
                <w:szCs w:val="20"/>
              </w:rPr>
            </w:pPr>
            <w:r>
              <w:rPr>
                <w:rFonts w:ascii="Arial Narrow" w:hAnsi="Arial Narrow" w:cs="Arial"/>
                <w:sz w:val="20"/>
                <w:szCs w:val="20"/>
              </w:rPr>
              <w:t>Unstructured or “captured” data quality varies significantly and frequently cannot be controlled.</w:t>
            </w:r>
          </w:p>
        </w:tc>
        <w:tc>
          <w:tcPr>
            <w:tcW w:w="2140" w:type="dxa"/>
            <w:tcBorders>
              <w:left w:val="double" w:sz="4" w:space="0" w:color="122E5E"/>
            </w:tcBorders>
            <w:shd w:val="clear" w:color="auto" w:fill="D8E1F0"/>
            <w:vAlign w:val="center"/>
          </w:tcPr>
          <w:p w:rsidR="00D72613" w:rsidRDefault="00D72613">
            <w:pPr>
              <w:pStyle w:val="BDTextBulletList"/>
              <w:rPr>
                <w:rFonts w:ascii="Arial Narrow" w:hAnsi="Arial Narrow" w:cs="Arial"/>
                <w:sz w:val="20"/>
                <w:szCs w:val="20"/>
              </w:rPr>
            </w:pPr>
          </w:p>
        </w:tc>
      </w:tr>
      <w:tr w:rsidR="00D72613">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numPr>
                <w:ilvl w:val="0"/>
                <w:numId w:val="15"/>
              </w:numPr>
              <w:ind w:left="0" w:firstLine="0"/>
              <w:rPr>
                <w:rFonts w:ascii="Arial Narrow" w:hAnsi="Arial Narrow" w:cs="Arial"/>
                <w:b/>
                <w:color w:val="FFFFFF" w:themeColor="background1"/>
                <w:sz w:val="20"/>
                <w:szCs w:val="20"/>
              </w:rPr>
            </w:pPr>
          </w:p>
        </w:tc>
        <w:tc>
          <w:tcPr>
            <w:tcW w:w="1548" w:type="dxa"/>
            <w:tcBorders>
              <w:left w:val="single" w:sz="4" w:space="0" w:color="D9D9D9"/>
              <w:right w:val="single" w:sz="4" w:space="0" w:color="D9D9D9"/>
            </w:tcBorders>
            <w:shd w:val="clear" w:color="auto" w:fill="auto"/>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Data Types</w:t>
            </w:r>
          </w:p>
        </w:tc>
        <w:tc>
          <w:tcPr>
            <w:tcW w:w="4357" w:type="dxa"/>
            <w:tcBorders>
              <w:left w:val="single" w:sz="4" w:space="0" w:color="D9D9D9"/>
              <w:right w:val="double" w:sz="4" w:space="0" w:color="122E5E"/>
            </w:tcBorders>
            <w:shd w:val="clear" w:color="auto" w:fill="auto"/>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Imagery, Video, Text, Digital documents of all types, Audio, Digital signal data.</w:t>
            </w:r>
          </w:p>
        </w:tc>
        <w:tc>
          <w:tcPr>
            <w:tcW w:w="2140" w:type="dxa"/>
            <w:tcBorders>
              <w:left w:val="double" w:sz="4" w:space="0" w:color="122E5E"/>
            </w:tcBorders>
            <w:shd w:val="clear" w:color="auto" w:fill="auto"/>
            <w:vAlign w:val="center"/>
          </w:tcPr>
          <w:p w:rsidR="00D72613" w:rsidRDefault="00D72613">
            <w:pPr>
              <w:pStyle w:val="BDTextBulletList"/>
              <w:rPr>
                <w:rFonts w:ascii="Arial Narrow" w:hAnsi="Arial Narrow" w:cs="Arial"/>
                <w:sz w:val="20"/>
                <w:szCs w:val="20"/>
              </w:rPr>
            </w:pPr>
          </w:p>
        </w:tc>
      </w:tr>
      <w:tr w:rsidR="00D72613">
        <w:tc>
          <w:tcPr>
            <w:tcW w:w="1313" w:type="dxa"/>
            <w:vMerge/>
            <w:tcBorders>
              <w:top w:val="single" w:sz="4" w:space="0" w:color="FFFFFF"/>
              <w:bottom w:val="single" w:sz="4" w:space="0" w:color="FFFFFF"/>
              <w:right w:val="single" w:sz="4" w:space="0" w:color="D9D9D9"/>
            </w:tcBorders>
            <w:shd w:val="clear" w:color="auto" w:fill="2F4A78"/>
            <w:vAlign w:val="center"/>
          </w:tcPr>
          <w:p w:rsidR="00D72613" w:rsidRDefault="00D72613">
            <w:pPr>
              <w:pStyle w:val="BDTextBulletList"/>
              <w:rPr>
                <w:rFonts w:ascii="Arial Narrow" w:hAnsi="Arial Narrow" w:cs="Arial"/>
                <w:b/>
                <w:color w:val="FFFFFF" w:themeColor="background1"/>
                <w:sz w:val="20"/>
                <w:szCs w:val="20"/>
              </w:rPr>
            </w:pPr>
          </w:p>
        </w:tc>
        <w:tc>
          <w:tcPr>
            <w:tcW w:w="1548" w:type="dxa"/>
            <w:tcBorders>
              <w:left w:val="single" w:sz="4" w:space="0" w:color="D9D9D9"/>
              <w:bottom w:val="single" w:sz="4" w:space="0" w:color="122E5E"/>
              <w:right w:val="single" w:sz="4" w:space="0" w:color="D9D9D9"/>
            </w:tcBorders>
            <w:shd w:val="clear" w:color="auto" w:fill="D8E1F0"/>
            <w:vAlign w:val="center"/>
          </w:tcPr>
          <w:p w:rsidR="00D72613" w:rsidRDefault="00D77F14">
            <w:pPr>
              <w:pStyle w:val="BDTextBulletList"/>
              <w:rPr>
                <w:rFonts w:ascii="Arial Narrow" w:hAnsi="Arial Narrow" w:cs="Arial"/>
                <w:b/>
                <w:sz w:val="20"/>
                <w:szCs w:val="20"/>
              </w:rPr>
            </w:pPr>
            <w:r>
              <w:rPr>
                <w:rFonts w:ascii="Arial Narrow" w:hAnsi="Arial Narrow" w:cs="Arial"/>
                <w:b/>
                <w:sz w:val="20"/>
                <w:szCs w:val="20"/>
              </w:rPr>
              <w:t>Data Analytics</w:t>
            </w:r>
          </w:p>
        </w:tc>
        <w:tc>
          <w:tcPr>
            <w:tcW w:w="4357" w:type="dxa"/>
            <w:tcBorders>
              <w:left w:val="single" w:sz="4" w:space="0" w:color="D9D9D9"/>
              <w:bottom w:val="single" w:sz="4" w:space="0" w:color="122E5E"/>
              <w:right w:val="double" w:sz="4" w:space="0" w:color="122E5E"/>
            </w:tcBorders>
            <w:shd w:val="clear" w:color="auto" w:fill="D8E1F0"/>
            <w:vAlign w:val="center"/>
          </w:tcPr>
          <w:p w:rsidR="00D72613" w:rsidRDefault="00D77F14">
            <w:pPr>
              <w:pStyle w:val="BDTextBulletList"/>
              <w:numPr>
                <w:ilvl w:val="0"/>
                <w:numId w:val="8"/>
              </w:numPr>
              <w:rPr>
                <w:rFonts w:ascii="Arial Narrow" w:hAnsi="Arial Narrow" w:cs="Arial"/>
                <w:sz w:val="20"/>
                <w:szCs w:val="20"/>
              </w:rPr>
            </w:pPr>
            <w:r>
              <w:rPr>
                <w:rFonts w:ascii="Arial Narrow" w:hAnsi="Arial Narrow" w:cs="Arial"/>
                <w:sz w:val="20"/>
                <w:szCs w:val="20"/>
              </w:rPr>
              <w:t>Near real time Alerts based on patterns and baseline changes.</w:t>
            </w:r>
          </w:p>
          <w:p w:rsidR="00D72613" w:rsidRDefault="00D77F14">
            <w:pPr>
              <w:pStyle w:val="BDTextBulletList"/>
              <w:numPr>
                <w:ilvl w:val="0"/>
                <w:numId w:val="8"/>
              </w:numPr>
              <w:rPr>
                <w:rFonts w:ascii="Arial Narrow" w:hAnsi="Arial Narrow" w:cs="Arial"/>
                <w:sz w:val="20"/>
                <w:szCs w:val="20"/>
              </w:rPr>
            </w:pPr>
            <w:r>
              <w:rPr>
                <w:rFonts w:ascii="Arial Narrow" w:hAnsi="Arial Narrow" w:cs="Arial"/>
                <w:sz w:val="20"/>
                <w:szCs w:val="20"/>
              </w:rPr>
              <w:t>Link Analysis</w:t>
            </w:r>
          </w:p>
          <w:p w:rsidR="00D72613" w:rsidRDefault="00D77F14">
            <w:pPr>
              <w:pStyle w:val="BDTextBulletList"/>
              <w:numPr>
                <w:ilvl w:val="0"/>
                <w:numId w:val="8"/>
              </w:numPr>
              <w:rPr>
                <w:rFonts w:ascii="Arial Narrow" w:hAnsi="Arial Narrow" w:cs="Arial"/>
                <w:sz w:val="20"/>
                <w:szCs w:val="20"/>
              </w:rPr>
            </w:pPr>
            <w:r>
              <w:rPr>
                <w:rFonts w:ascii="Arial Narrow" w:hAnsi="Arial Narrow" w:cs="Arial"/>
                <w:sz w:val="20"/>
                <w:szCs w:val="20"/>
              </w:rPr>
              <w:t>Geospatial Analysis</w:t>
            </w:r>
          </w:p>
          <w:p w:rsidR="00D72613" w:rsidRDefault="00D77F14">
            <w:pPr>
              <w:pStyle w:val="BDTextBulletList"/>
              <w:numPr>
                <w:ilvl w:val="0"/>
                <w:numId w:val="8"/>
              </w:numPr>
              <w:rPr>
                <w:rFonts w:ascii="Arial Narrow" w:hAnsi="Arial Narrow" w:cs="Arial"/>
                <w:sz w:val="20"/>
                <w:szCs w:val="20"/>
                <w:lang w:val="fr-CA"/>
              </w:rPr>
            </w:pPr>
            <w:proofErr w:type="spellStart"/>
            <w:r>
              <w:rPr>
                <w:rFonts w:ascii="Arial Narrow" w:hAnsi="Arial Narrow" w:cs="Arial"/>
                <w:sz w:val="20"/>
                <w:szCs w:val="20"/>
                <w:lang w:val="fr-CA"/>
              </w:rPr>
              <w:t>Text</w:t>
            </w:r>
            <w:proofErr w:type="spellEnd"/>
            <w:r>
              <w:rPr>
                <w:rFonts w:ascii="Arial Narrow" w:hAnsi="Arial Narrow" w:cs="Arial"/>
                <w:sz w:val="20"/>
                <w:szCs w:val="20"/>
                <w:lang w:val="fr-CA"/>
              </w:rPr>
              <w:t xml:space="preserve"> </w:t>
            </w:r>
            <w:proofErr w:type="spellStart"/>
            <w:r>
              <w:rPr>
                <w:rFonts w:ascii="Arial Narrow" w:hAnsi="Arial Narrow" w:cs="Arial"/>
                <w:sz w:val="20"/>
                <w:szCs w:val="20"/>
                <w:lang w:val="fr-CA"/>
              </w:rPr>
              <w:t>Analytics</w:t>
            </w:r>
            <w:proofErr w:type="spellEnd"/>
            <w:r>
              <w:rPr>
                <w:rFonts w:ascii="Arial Narrow" w:hAnsi="Arial Narrow" w:cs="Arial"/>
                <w:sz w:val="20"/>
                <w:szCs w:val="20"/>
                <w:lang w:val="fr-CA"/>
              </w:rPr>
              <w:t xml:space="preserve"> (sentiment, </w:t>
            </w:r>
            <w:proofErr w:type="spellStart"/>
            <w:r>
              <w:rPr>
                <w:rFonts w:ascii="Arial Narrow" w:hAnsi="Arial Narrow" w:cs="Arial"/>
                <w:sz w:val="20"/>
                <w:szCs w:val="20"/>
                <w:lang w:val="fr-CA"/>
              </w:rPr>
              <w:t>entity</w:t>
            </w:r>
            <w:proofErr w:type="spellEnd"/>
            <w:r>
              <w:rPr>
                <w:rFonts w:ascii="Arial Narrow" w:hAnsi="Arial Narrow" w:cs="Arial"/>
                <w:sz w:val="20"/>
                <w:szCs w:val="20"/>
                <w:lang w:val="fr-CA"/>
              </w:rPr>
              <w:t xml:space="preserve"> extraction, etc.)</w:t>
            </w:r>
          </w:p>
        </w:tc>
        <w:tc>
          <w:tcPr>
            <w:tcW w:w="2140" w:type="dxa"/>
            <w:tcBorders>
              <w:left w:val="double" w:sz="4" w:space="0" w:color="122E5E"/>
              <w:bottom w:val="single" w:sz="4" w:space="0" w:color="122E5E"/>
            </w:tcBorders>
            <w:shd w:val="clear" w:color="auto" w:fill="D8E1F0"/>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3: </w:t>
            </w:r>
            <w:proofErr w:type="spellStart"/>
            <w:r>
              <w:rPr>
                <w:rFonts w:ascii="Arial Narrow" w:hAnsi="Arial Narrow" w:cs="Arial"/>
                <w:sz w:val="20"/>
                <w:szCs w:val="20"/>
              </w:rPr>
              <w:t>GeoSPARQL</w:t>
            </w:r>
            <w:proofErr w:type="spellEnd"/>
            <w:r>
              <w:rPr>
                <w:rFonts w:ascii="Arial Narrow" w:hAnsi="Arial Narrow" w:cs="Arial"/>
                <w:sz w:val="20"/>
                <w:szCs w:val="20"/>
              </w:rPr>
              <w:t xml:space="preserve">, </w:t>
            </w:r>
          </w:p>
          <w:p w:rsidR="00D72613" w:rsidRDefault="00D72613">
            <w:pPr>
              <w:pStyle w:val="BDTextBulletList"/>
              <w:rPr>
                <w:rFonts w:ascii="Arial Narrow" w:hAnsi="Arial Narrow" w:cs="Arial"/>
                <w:sz w:val="20"/>
                <w:szCs w:val="20"/>
              </w:rPr>
            </w:pPr>
          </w:p>
          <w:p w:rsidR="00D72613" w:rsidRDefault="00D77F14">
            <w:pPr>
              <w:pStyle w:val="BDTextBulletList"/>
              <w:rPr>
                <w:rFonts w:ascii="Arial Narrow" w:hAnsi="Arial Narrow" w:cs="Arial"/>
                <w:sz w:val="20"/>
                <w:szCs w:val="20"/>
              </w:rPr>
            </w:pPr>
            <w:r>
              <w:rPr>
                <w:rFonts w:ascii="Arial Narrow" w:hAnsi="Arial Narrow" w:cs="Arial"/>
                <w:sz w:val="20"/>
                <w:szCs w:val="20"/>
              </w:rPr>
              <w:t>4: SAML 2.0,</w:t>
            </w:r>
          </w:p>
        </w:tc>
      </w:tr>
      <w:tr w:rsidR="00D72613">
        <w:trPr>
          <w:trHeight w:val="431"/>
        </w:trPr>
        <w:tc>
          <w:tcPr>
            <w:tcW w:w="1313" w:type="dxa"/>
            <w:tcBorders>
              <w:top w:val="single" w:sz="4" w:space="0" w:color="FFFFFF"/>
              <w:right w:val="single" w:sz="4" w:space="0" w:color="D9D9D9"/>
            </w:tcBorders>
            <w:shd w:val="clear" w:color="auto" w:fill="2F4A78"/>
            <w:vAlign w:val="center"/>
          </w:tcPr>
          <w:p w:rsidR="00D72613" w:rsidRDefault="00D77F14">
            <w:pPr>
              <w:pStyle w:val="BDTextBulletList"/>
              <w:rPr>
                <w:rFonts w:ascii="Arial Narrow" w:hAnsi="Arial Narrow" w:cs="Arial"/>
                <w:b/>
                <w:color w:val="FFFFFF" w:themeColor="background1"/>
                <w:sz w:val="20"/>
                <w:szCs w:val="20"/>
              </w:rPr>
            </w:pPr>
            <w:r>
              <w:rPr>
                <w:rFonts w:ascii="Arial Narrow" w:hAnsi="Arial Narrow" w:cs="Arial"/>
                <w:b/>
                <w:color w:val="FFFFFF" w:themeColor="background1"/>
                <w:sz w:val="20"/>
                <w:szCs w:val="20"/>
              </w:rPr>
              <w:t>Gaps</w:t>
            </w:r>
          </w:p>
        </w:tc>
        <w:tc>
          <w:tcPr>
            <w:tcW w:w="1548" w:type="dxa"/>
            <w:tcBorders>
              <w:top w:val="single" w:sz="4" w:space="0" w:color="122E5E"/>
              <w:left w:val="single" w:sz="4" w:space="0" w:color="D9D9D9"/>
              <w:right w:val="single" w:sz="4" w:space="0" w:color="D9D9D9"/>
            </w:tcBorders>
            <w:shd w:val="clear" w:color="auto" w:fill="auto"/>
            <w:vAlign w:val="center"/>
          </w:tcPr>
          <w:p w:rsidR="00D72613" w:rsidRDefault="00D72613">
            <w:pPr>
              <w:pStyle w:val="BDTextBulletList"/>
              <w:rPr>
                <w:rFonts w:ascii="Arial Narrow" w:hAnsi="Arial Narrow" w:cs="Arial"/>
                <w:sz w:val="20"/>
                <w:szCs w:val="20"/>
              </w:rPr>
            </w:pPr>
          </w:p>
        </w:tc>
        <w:tc>
          <w:tcPr>
            <w:tcW w:w="4357" w:type="dxa"/>
            <w:tcBorders>
              <w:top w:val="single" w:sz="4" w:space="0" w:color="122E5E"/>
              <w:left w:val="single" w:sz="4" w:space="0" w:color="D9D9D9"/>
              <w:right w:val="double" w:sz="4" w:space="0" w:color="122E5E"/>
            </w:tcBorders>
            <w:shd w:val="clear" w:color="auto" w:fill="auto"/>
            <w:vAlign w:val="center"/>
          </w:tcPr>
          <w:p w:rsidR="00D72613" w:rsidRDefault="00D77F14">
            <w:pPr>
              <w:pStyle w:val="BDTextBulletList"/>
              <w:numPr>
                <w:ilvl w:val="0"/>
                <w:numId w:val="9"/>
              </w:numPr>
              <w:rPr>
                <w:rFonts w:ascii="Arial Narrow" w:hAnsi="Arial Narrow" w:cs="Arial"/>
                <w:sz w:val="20"/>
                <w:szCs w:val="20"/>
              </w:rPr>
            </w:pPr>
            <w:r>
              <w:rPr>
                <w:rFonts w:ascii="Arial Narrow" w:hAnsi="Arial Narrow" w:cs="Arial"/>
                <w:sz w:val="20"/>
                <w:szCs w:val="20"/>
              </w:rPr>
              <w:t>Big (or even moderate size data) over tactical networks</w:t>
            </w:r>
          </w:p>
          <w:p w:rsidR="00D72613" w:rsidRDefault="00D77F14">
            <w:pPr>
              <w:pStyle w:val="BDTextBulletList"/>
              <w:numPr>
                <w:ilvl w:val="0"/>
                <w:numId w:val="9"/>
              </w:numPr>
              <w:rPr>
                <w:rFonts w:ascii="Arial Narrow" w:hAnsi="Arial Narrow" w:cs="Arial"/>
                <w:sz w:val="20"/>
                <w:szCs w:val="20"/>
              </w:rPr>
            </w:pPr>
            <w:r>
              <w:rPr>
                <w:rFonts w:ascii="Arial Narrow" w:hAnsi="Arial Narrow" w:cs="Arial"/>
                <w:sz w:val="20"/>
                <w:szCs w:val="20"/>
              </w:rPr>
              <w:t>Data currently exists in disparate silos which must be accessible through a semantically integrated data space.</w:t>
            </w:r>
          </w:p>
          <w:p w:rsidR="00D72613" w:rsidRDefault="00D77F14">
            <w:pPr>
              <w:pStyle w:val="BDTextBulletList"/>
              <w:numPr>
                <w:ilvl w:val="0"/>
                <w:numId w:val="9"/>
              </w:numPr>
              <w:rPr>
                <w:rFonts w:ascii="Arial Narrow" w:hAnsi="Arial Narrow" w:cs="Arial"/>
                <w:sz w:val="20"/>
                <w:szCs w:val="20"/>
              </w:rPr>
            </w:pPr>
            <w:r>
              <w:rPr>
                <w:rFonts w:ascii="Arial Narrow" w:hAnsi="Arial Narrow" w:cs="Arial"/>
                <w:sz w:val="20"/>
                <w:szCs w:val="20"/>
              </w:rPr>
              <w:t>Most critical data is either unstructured or imagery/video which requires significant processing to extract entities and information.</w:t>
            </w:r>
          </w:p>
        </w:tc>
        <w:tc>
          <w:tcPr>
            <w:tcW w:w="2140" w:type="dxa"/>
            <w:tcBorders>
              <w:top w:val="single" w:sz="4" w:space="0" w:color="122E5E"/>
              <w:left w:val="double" w:sz="4" w:space="0" w:color="122E5E"/>
            </w:tcBorders>
            <w:shd w:val="clear" w:color="auto" w:fill="auto"/>
            <w:vAlign w:val="center"/>
          </w:tcPr>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1. </w:t>
            </w:r>
          </w:p>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2: SAML 2.0, </w:t>
            </w:r>
          </w:p>
          <w:p w:rsidR="00D72613" w:rsidRDefault="00D77F14">
            <w:pPr>
              <w:pStyle w:val="BDTextBulletList"/>
              <w:rPr>
                <w:rFonts w:ascii="Arial Narrow" w:hAnsi="Arial Narrow" w:cs="Arial"/>
                <w:sz w:val="20"/>
                <w:szCs w:val="20"/>
              </w:rPr>
            </w:pPr>
            <w:r>
              <w:rPr>
                <w:rFonts w:ascii="Arial Narrow" w:hAnsi="Arial Narrow" w:cs="Arial"/>
                <w:sz w:val="20"/>
                <w:szCs w:val="20"/>
              </w:rPr>
              <w:t xml:space="preserve">W3C OWL 2, </w:t>
            </w:r>
          </w:p>
          <w:p w:rsidR="00D72613" w:rsidRDefault="00D72613">
            <w:pPr>
              <w:pStyle w:val="BDTextBulletList"/>
              <w:rPr>
                <w:rFonts w:ascii="Arial Narrow" w:hAnsi="Arial Narrow" w:cs="Arial"/>
                <w:sz w:val="20"/>
                <w:szCs w:val="20"/>
              </w:rPr>
            </w:pPr>
          </w:p>
          <w:p w:rsidR="00D72613" w:rsidRDefault="00D77F14">
            <w:pPr>
              <w:pStyle w:val="BDTextBulletList"/>
              <w:rPr>
                <w:rFonts w:ascii="Arial Narrow" w:hAnsi="Arial Narrow" w:cs="Arial"/>
                <w:sz w:val="20"/>
                <w:szCs w:val="20"/>
              </w:rPr>
            </w:pPr>
            <w:r>
              <w:rPr>
                <w:rFonts w:ascii="Arial Narrow" w:hAnsi="Arial Narrow" w:cs="Arial"/>
                <w:sz w:val="20"/>
                <w:szCs w:val="20"/>
              </w:rPr>
              <w:t>3:</w:t>
            </w:r>
          </w:p>
        </w:tc>
      </w:tr>
    </w:tbl>
    <w:p w:rsidR="00D72613" w:rsidRDefault="00D72613">
      <w:bookmarkStart w:id="144" w:name="_c3faki1n5gp6"/>
      <w:bookmarkEnd w:id="144"/>
    </w:p>
    <w:p w:rsidR="00D72613" w:rsidRDefault="00D77F14">
      <w:pPr>
        <w:pStyle w:val="Heading2"/>
        <w:numPr>
          <w:ilvl w:val="1"/>
          <w:numId w:val="18"/>
        </w:numPr>
      </w:pPr>
      <w:bookmarkStart w:id="145" w:name="_Toc1947506"/>
      <w:r>
        <w:lastRenderedPageBreak/>
        <w:t>Gaps in Standards</w:t>
      </w:r>
      <w:bookmarkEnd w:id="145"/>
    </w:p>
    <w:p w:rsidR="00D72613" w:rsidRDefault="00D77F14">
      <w:r>
        <w:t xml:space="preserve">Section 3.1 provides a structure for identification of relevant existing Big Data standards, and the current state of the landscape. A number of technology developments are considered to be of significant importance and are expected to have sizeable impacts heading into the next decade. Any list of </w:t>
      </w:r>
      <w:r>
        <w:rPr>
          <w:i/>
        </w:rPr>
        <w:t>important</w:t>
      </w:r>
      <w:r>
        <w:t xml:space="preserve"> items will obviously not satisfy every community member; however, the list of gaps in Big Data standardization provided in this section </w:t>
      </w:r>
      <w:proofErr w:type="gramStart"/>
      <w:r>
        <w:t>describe</w:t>
      </w:r>
      <w:proofErr w:type="gramEnd"/>
      <w:r>
        <w:t xml:space="preserve"> broad areas that may span across the range of interest to SDOs, consortia, and readers of this document. </w:t>
      </w:r>
    </w:p>
    <w:p w:rsidR="00D72613" w:rsidRDefault="00D77F14">
      <w:r>
        <w:t xml:space="preserve">The list below, which was produced through earlier work by an ISO/IEC Joint Technical Committee 1 (JTC1) Study Group on Big Data, served as a potential guide to ISO in their establishment of Big Data standards activities </w:t>
      </w:r>
      <w:r w:rsidR="00BA1945">
        <w:fldChar w:fldCharType="begin"/>
      </w:r>
      <w:r>
        <w:instrText>ADDIN ZOTERO_ITEM CSL_CITATION {"citationID":"5rTdb5yc","properties":{"formattedCitation":"[20]","plainCitation":"[20]","noteIndex":0},"citationItems":[{"id":299,"uris":["http://zotero.org/groups/2253006/items/WA3AYWUC"],"uri":["http://zotero.org/groups/2253006/items/WA3AYWUC"],"itemData":{"id":299,"type":"report","title":"Big Data - Preliminary report","URL":"https://www.iso.org/files/live/sites/isoorg/files/developing_standards/docs/en/big_data_report-jtc1.pdf","number":"ISO/IEC JTC 1","author":[{"family":"International Standards Organization","given":""}],"issued":{"date-parts":[["2014"]]}}}],"schema":"https://github.com/citation-style-language/schema/raw/master/csl-citation.json"}</w:instrText>
      </w:r>
      <w:r w:rsidR="00BA1945">
        <w:fldChar w:fldCharType="separate"/>
      </w:r>
      <w:bookmarkStart w:id="146" w:name="__Fieldmark__4403_4095494426"/>
      <w:r>
        <w:t>[20]</w:t>
      </w:r>
      <w:r w:rsidR="00BA1945">
        <w:fldChar w:fldCharType="end"/>
      </w:r>
      <w:bookmarkEnd w:id="146"/>
      <w:r>
        <w:t>. The 16 potential Big Data standardization gaps identified by the study group, described broad areas that were of interest to this community. These gaps in standardization activities related to Big Data in the following areas:</w:t>
      </w:r>
    </w:p>
    <w:p w:rsidR="00D72613" w:rsidRDefault="00D77F14">
      <w:pPr>
        <w:pStyle w:val="BDTextNumberedlist0"/>
        <w:numPr>
          <w:ilvl w:val="0"/>
          <w:numId w:val="12"/>
        </w:numPr>
        <w:ind w:left="720"/>
      </w:pPr>
      <w:r>
        <w:t xml:space="preserve">Big Data use cases, definitions, vocabulary, and reference architectures (e.g., system, data, platforms, online/offline); </w:t>
      </w:r>
    </w:p>
    <w:p w:rsidR="00D72613" w:rsidRDefault="00D77F14">
      <w:pPr>
        <w:pStyle w:val="BDTextNumberedlist0"/>
        <w:numPr>
          <w:ilvl w:val="0"/>
          <w:numId w:val="12"/>
        </w:numPr>
        <w:ind w:left="720"/>
      </w:pPr>
      <w:r>
        <w:t>Specifications and standardization of metadata including data provenance;</w:t>
      </w:r>
    </w:p>
    <w:p w:rsidR="00D72613" w:rsidRDefault="00D77F14">
      <w:pPr>
        <w:pStyle w:val="BDTextNumberedlist0"/>
        <w:numPr>
          <w:ilvl w:val="0"/>
          <w:numId w:val="12"/>
        </w:numPr>
        <w:ind w:left="720"/>
      </w:pPr>
      <w:r>
        <w:t xml:space="preserve">Application models (e.g., batch, streaming); </w:t>
      </w:r>
    </w:p>
    <w:p w:rsidR="00D72613" w:rsidRDefault="00D77F14">
      <w:pPr>
        <w:pStyle w:val="BDTextNumberedlist0"/>
        <w:numPr>
          <w:ilvl w:val="0"/>
          <w:numId w:val="12"/>
        </w:numPr>
        <w:ind w:left="720"/>
      </w:pPr>
      <w:r>
        <w:t xml:space="preserve">Query languages including non-relational queries to support diverse data types (e.g., XML, Resource Description Framework [RDF], JSON, multimedia) and Big Data operations (i.e., matrix operations); </w:t>
      </w:r>
    </w:p>
    <w:p w:rsidR="00D72613" w:rsidRDefault="00D77F14">
      <w:pPr>
        <w:pStyle w:val="BDTextNumberedlist0"/>
        <w:numPr>
          <w:ilvl w:val="0"/>
          <w:numId w:val="12"/>
        </w:numPr>
        <w:ind w:left="720"/>
      </w:pPr>
      <w:r>
        <w:t xml:space="preserve">Domain-specific languages; </w:t>
      </w:r>
    </w:p>
    <w:p w:rsidR="00D72613" w:rsidRDefault="00D77F14">
      <w:pPr>
        <w:pStyle w:val="BDTextNumberedlist0"/>
        <w:numPr>
          <w:ilvl w:val="0"/>
          <w:numId w:val="12"/>
        </w:numPr>
        <w:ind w:left="720"/>
      </w:pPr>
      <w:r>
        <w:t>Semantics of eventual consistency;</w:t>
      </w:r>
    </w:p>
    <w:p w:rsidR="00D72613" w:rsidRDefault="00D77F14">
      <w:pPr>
        <w:pStyle w:val="BDTextNumberedlist0"/>
        <w:numPr>
          <w:ilvl w:val="0"/>
          <w:numId w:val="12"/>
        </w:numPr>
        <w:ind w:left="720"/>
      </w:pPr>
      <w:r>
        <w:t xml:space="preserve">Advanced network protocols for efficient data transfer; </w:t>
      </w:r>
    </w:p>
    <w:p w:rsidR="00D72613" w:rsidRDefault="00D77F14">
      <w:pPr>
        <w:pStyle w:val="BDTextNumberedlist0"/>
        <w:numPr>
          <w:ilvl w:val="0"/>
          <w:numId w:val="12"/>
        </w:numPr>
        <w:ind w:left="720"/>
      </w:pPr>
      <w:r>
        <w:t xml:space="preserve">General and domain-specific </w:t>
      </w:r>
      <w:proofErr w:type="spellStart"/>
      <w:r>
        <w:t>ontologies</w:t>
      </w:r>
      <w:proofErr w:type="spellEnd"/>
      <w:r>
        <w:t xml:space="preserve"> and taxonomies for describing data semantics including interoperation between </w:t>
      </w:r>
      <w:proofErr w:type="spellStart"/>
      <w:r>
        <w:t>ontologies</w:t>
      </w:r>
      <w:proofErr w:type="spellEnd"/>
      <w:r>
        <w:t>;</w:t>
      </w:r>
    </w:p>
    <w:p w:rsidR="00D72613" w:rsidRDefault="00D77F14">
      <w:pPr>
        <w:pStyle w:val="BDTextNumberedlist0"/>
        <w:numPr>
          <w:ilvl w:val="0"/>
          <w:numId w:val="12"/>
        </w:numPr>
        <w:ind w:left="720"/>
      </w:pPr>
      <w:r>
        <w:t xml:space="preserve">Big Data security and privacy access controls;  </w:t>
      </w:r>
      <w:r>
        <w:rPr>
          <w:highlight w:val="yellow"/>
        </w:rPr>
        <w:t xml:space="preserve"> </w:t>
      </w:r>
    </w:p>
    <w:p w:rsidR="00D72613" w:rsidRDefault="00D77F14">
      <w:pPr>
        <w:pStyle w:val="BDTextNumberedlist0"/>
        <w:numPr>
          <w:ilvl w:val="0"/>
          <w:numId w:val="12"/>
        </w:numPr>
        <w:ind w:left="720"/>
      </w:pPr>
      <w:r>
        <w:t xml:space="preserve">Remote, distributed, and federated analytics (taking the analytics to the data) including data and processing resource discovery and data mining; </w:t>
      </w:r>
    </w:p>
    <w:p w:rsidR="00D72613" w:rsidRDefault="00D77F14">
      <w:pPr>
        <w:pStyle w:val="BDTextNumberedlist0"/>
        <w:numPr>
          <w:ilvl w:val="0"/>
          <w:numId w:val="12"/>
        </w:numPr>
        <w:ind w:left="720"/>
      </w:pPr>
      <w:r>
        <w:t>Data sharing and exchange;</w:t>
      </w:r>
    </w:p>
    <w:p w:rsidR="00D72613" w:rsidRDefault="00D77F14">
      <w:pPr>
        <w:pStyle w:val="BDTextNumberedlist0"/>
        <w:numPr>
          <w:ilvl w:val="0"/>
          <w:numId w:val="12"/>
        </w:numPr>
        <w:ind w:left="720"/>
      </w:pPr>
      <w:r>
        <w:t>Data storage (i.e., memory storage system, distributed file system, data warehouse);</w:t>
      </w:r>
    </w:p>
    <w:p w:rsidR="00D72613" w:rsidRDefault="00D77F14">
      <w:pPr>
        <w:pStyle w:val="BDTextNumberedlist0"/>
        <w:numPr>
          <w:ilvl w:val="0"/>
          <w:numId w:val="12"/>
        </w:numPr>
        <w:ind w:left="720"/>
      </w:pPr>
      <w:r>
        <w:t xml:space="preserve">Human consumption of the results of Big Data analysis (i.e., visualization); </w:t>
      </w:r>
    </w:p>
    <w:p w:rsidR="00D72613" w:rsidRDefault="00D77F14">
      <w:pPr>
        <w:pStyle w:val="BDTextNumberedlist0"/>
        <w:numPr>
          <w:ilvl w:val="0"/>
          <w:numId w:val="12"/>
        </w:numPr>
        <w:ind w:left="720"/>
      </w:pPr>
      <w:r>
        <w:t xml:space="preserve">Energy measurement for Big Data; </w:t>
      </w:r>
    </w:p>
    <w:p w:rsidR="00D72613" w:rsidRDefault="00D77F14">
      <w:pPr>
        <w:pStyle w:val="BDTextNumberedlist0"/>
        <w:numPr>
          <w:ilvl w:val="0"/>
          <w:numId w:val="12"/>
        </w:numPr>
        <w:ind w:left="720"/>
      </w:pPr>
      <w:r>
        <w:t>Interface between relational (i.e., SQL) and non-relational (i.e., Not Only or No Structured Query Language [</w:t>
      </w:r>
      <w:proofErr w:type="spellStart"/>
      <w:r>
        <w:t>NoSQL</w:t>
      </w:r>
      <w:proofErr w:type="spellEnd"/>
      <w:r>
        <w:t>]) data stores; and</w:t>
      </w:r>
    </w:p>
    <w:p w:rsidR="00D72613" w:rsidRDefault="00D77F14">
      <w:pPr>
        <w:pStyle w:val="BDTextNumberedlist0"/>
        <w:numPr>
          <w:ilvl w:val="0"/>
          <w:numId w:val="12"/>
        </w:numPr>
        <w:ind w:left="720"/>
      </w:pPr>
      <w:r>
        <w:t xml:space="preserve">Big Data quality and veracity description and management (includes master data management [MDM]). </w:t>
      </w:r>
      <w:bookmarkStart w:id="147" w:name="_Hlk502149296"/>
      <w:bookmarkEnd w:id="147"/>
    </w:p>
    <w:p w:rsidR="00D72613" w:rsidRDefault="00D77F14">
      <w:r>
        <w:t xml:space="preserve">The NBD-PWG Standards Roadmap Subgroup began a more in-depth examination of the topics listed above, to identify potential opportunities to close the gaps in standards. Version 2 of this volume explored four of the 16 gaps identified above in further detail.  </w:t>
      </w:r>
    </w:p>
    <w:p w:rsidR="00D72613" w:rsidRDefault="00D77F14">
      <w:pPr>
        <w:pStyle w:val="BDTextBulletList"/>
        <w:numPr>
          <w:ilvl w:val="0"/>
          <w:numId w:val="15"/>
        </w:numPr>
      </w:pPr>
      <w:r>
        <w:t>Gap 2: Specifications of metadata</w:t>
      </w:r>
    </w:p>
    <w:p w:rsidR="00D72613" w:rsidRDefault="00D77F14">
      <w:pPr>
        <w:pStyle w:val="BDTextBulletList"/>
        <w:numPr>
          <w:ilvl w:val="0"/>
          <w:numId w:val="15"/>
        </w:numPr>
      </w:pPr>
      <w:r>
        <w:t>Gap 4: Non-relational database query, search and information retrieval (IR)</w:t>
      </w:r>
    </w:p>
    <w:p w:rsidR="00D72613" w:rsidRDefault="00D77F14">
      <w:pPr>
        <w:pStyle w:val="BDTextBulletList"/>
        <w:numPr>
          <w:ilvl w:val="0"/>
          <w:numId w:val="15"/>
        </w:numPr>
      </w:pPr>
      <w:r>
        <w:t>Gap 10: Analytics</w:t>
      </w:r>
    </w:p>
    <w:p w:rsidR="00D72613" w:rsidRDefault="00D77F14">
      <w:pPr>
        <w:pStyle w:val="BDTextBulletList"/>
        <w:numPr>
          <w:ilvl w:val="0"/>
          <w:numId w:val="15"/>
        </w:numPr>
      </w:pPr>
      <w:r>
        <w:t>Gap 11: Data sharing and exchange</w:t>
      </w:r>
    </w:p>
    <w:p w:rsidR="00D72613" w:rsidRDefault="00D77F14">
      <w:r>
        <w:t xml:space="preserve">Version 3 of this volume explored four more of the 16 gaps in further detail. </w:t>
      </w:r>
    </w:p>
    <w:p w:rsidR="00D72613" w:rsidRDefault="00D77F14">
      <w:pPr>
        <w:pStyle w:val="BDTextBulletList"/>
        <w:numPr>
          <w:ilvl w:val="0"/>
          <w:numId w:val="15"/>
        </w:numPr>
      </w:pPr>
      <w:r>
        <w:t>Gap 12: Data storage.</w:t>
      </w:r>
    </w:p>
    <w:p w:rsidR="00D72613" w:rsidRDefault="00D77F14">
      <w:pPr>
        <w:pStyle w:val="BDTextBulletList"/>
        <w:numPr>
          <w:ilvl w:val="0"/>
          <w:numId w:val="15"/>
        </w:numPr>
      </w:pPr>
      <w:r>
        <w:t>Gap 13: Human consumption of the results of Big Data analysis (i.e., visualization).</w:t>
      </w:r>
    </w:p>
    <w:p w:rsidR="00D72613" w:rsidRDefault="00D77F14">
      <w:pPr>
        <w:pStyle w:val="BDTextBulletList"/>
        <w:numPr>
          <w:ilvl w:val="0"/>
          <w:numId w:val="15"/>
        </w:numPr>
      </w:pPr>
      <w:r>
        <w:t>Gap 15: Interface between relational and non-relational data stores.</w:t>
      </w:r>
    </w:p>
    <w:p w:rsidR="00D72613" w:rsidRDefault="00D77F14">
      <w:pPr>
        <w:pStyle w:val="BDTextBulletList"/>
        <w:numPr>
          <w:ilvl w:val="0"/>
          <w:numId w:val="15"/>
        </w:numPr>
      </w:pPr>
      <w:r>
        <w:lastRenderedPageBreak/>
        <w:t>Gap 16: Big data quality and veracity description and management.</w:t>
      </w:r>
    </w:p>
    <w:p w:rsidR="00D72613" w:rsidRDefault="00D77F14">
      <w:r>
        <w:t xml:space="preserve">All of the issues related to the gaps in standards are important. Due to constraints in available resources, some of the gaps have not been addressed by the completion of version 3. Additional resources will be required to continue this work. The following table shows the current disposition of the 16 original gaps. Security and privacy issues are addressed in the </w:t>
      </w:r>
      <w:r>
        <w:rPr>
          <w:i/>
        </w:rPr>
        <w:t>NBDIF: Volume 4, Security and Privacy</w:t>
      </w:r>
      <w:r>
        <w:t xml:space="preserve"> document.</w:t>
      </w:r>
    </w:p>
    <w:p w:rsidR="00D72613" w:rsidRDefault="00D77F14">
      <w:pPr>
        <w:pStyle w:val="Heading2"/>
        <w:numPr>
          <w:ilvl w:val="1"/>
          <w:numId w:val="18"/>
        </w:numPr>
      </w:pPr>
      <w:bookmarkStart w:id="148" w:name="_Toc1947507"/>
      <w:r>
        <w:t>Updates to the List of Gaps</w:t>
      </w:r>
      <w:bookmarkEnd w:id="148"/>
    </w:p>
    <w:p w:rsidR="00D72613" w:rsidRDefault="00D77F14">
      <w:pPr>
        <w:pStyle w:val="Heading3"/>
        <w:numPr>
          <w:ilvl w:val="2"/>
          <w:numId w:val="18"/>
        </w:numPr>
      </w:pPr>
      <w:bookmarkStart w:id="149" w:name="_Toc1947508"/>
      <w:r>
        <w:t>Out of Scope Gaps</w:t>
      </w:r>
      <w:bookmarkEnd w:id="149"/>
    </w:p>
    <w:p w:rsidR="00D72613" w:rsidRDefault="00D77F14">
      <w:r>
        <w:t>In the process of investigating the original 16 gaps, the Subgroup found it appropriate to classify Gap #3 and Gap #14 as outside the scope of this document, which focuses on interoperability. Gaps #3 and #14 describe Big Data issues but are not really interoperability scenarios. For Gap #3 real time processing improves wait-times for access to data, and improves exception handling or error handling, but these are not interoperability issues.</w:t>
      </w:r>
    </w:p>
    <w:p w:rsidR="00D72613" w:rsidRDefault="00D77F14">
      <w:pPr>
        <w:pStyle w:val="Heading3"/>
        <w:numPr>
          <w:ilvl w:val="2"/>
          <w:numId w:val="18"/>
        </w:numPr>
      </w:pPr>
      <w:bookmarkStart w:id="150" w:name="_Toc1947509"/>
      <w:r>
        <w:t>Addition of New Gaps</w:t>
      </w:r>
      <w:bookmarkEnd w:id="150"/>
    </w:p>
    <w:p w:rsidR="00D72613" w:rsidRDefault="00D77F14">
      <w:pPr>
        <w:spacing w:before="480" w:after="160"/>
      </w:pPr>
      <w:r>
        <w:t xml:space="preserve">In the process of investigating the original 16 gaps, the subgroup found it appropriate to add new gaps to the list. Four such gaps have been added. Additionally, recent progress in other NBDIF volumes may have alignment with the gaps in this volume. In the process of updating the list of gaps from version 2 and considering new gaps, the NBD-PWG has attempted to keep the focus on gap closures that can be expected to provide a large impact in terms of enabling greater economic, financial, or work productivity improvements; and also to keep the focus as closely as possible on core areas of Big Data interoperability. Internet bandwidth, for example, can affect NLP, data mining, distributed storage, cloud computing, and query performance, but whether the network connectivity is a core Big Data interoperability issue is debatable. Impact can be expected to change over time. What is described as having little impact today may be expected to have moderate or higher impact any number of years into the future. According to a BCG+MIT report, banking is one such industry where the impact of improved technologies will have a larger impact in the future. In an effort to keep this document relevant to the current state of the market, no more than five years into the future is considered, concentrating on the time period prior to 2023. The following </w:t>
      </w:r>
      <w:proofErr w:type="gramStart"/>
      <w:r>
        <w:t>list of four gaps have</w:t>
      </w:r>
      <w:proofErr w:type="gramEnd"/>
      <w:r>
        <w:t xml:space="preserve"> been added to the original list of 16. </w:t>
      </w:r>
    </w:p>
    <w:p w:rsidR="00D72613" w:rsidRDefault="00D77F14">
      <w:pPr>
        <w:pStyle w:val="BDUseCaseSubheading"/>
      </w:pPr>
      <w:r>
        <w:t>New Gaps for Version 3:</w:t>
      </w:r>
    </w:p>
    <w:tbl>
      <w:tblPr>
        <w:tblStyle w:val="BDMarcusTables"/>
        <w:tblW w:w="8630" w:type="dxa"/>
        <w:tblLook w:val="04A0"/>
      </w:tblPr>
      <w:tblGrid>
        <w:gridCol w:w="1079"/>
        <w:gridCol w:w="7551"/>
      </w:tblGrid>
      <w:tr w:rsidR="00D72613">
        <w:trPr>
          <w:cnfStyle w:val="100000000000"/>
        </w:trPr>
        <w:tc>
          <w:tcPr>
            <w:cnfStyle w:val="001000000000"/>
            <w:tcW w:w="1079" w:type="dxa"/>
            <w:shd w:val="clear" w:color="auto" w:fill="auto"/>
          </w:tcPr>
          <w:p w:rsidR="00D72613" w:rsidRDefault="00D77F14">
            <w:pPr>
              <w:keepNext/>
              <w:spacing w:after="0"/>
            </w:pPr>
            <w:r>
              <w:t>Gap 17</w:t>
            </w:r>
          </w:p>
        </w:tc>
        <w:tc>
          <w:tcPr>
            <w:tcW w:w="7550" w:type="dxa"/>
            <w:shd w:val="clear" w:color="auto" w:fill="auto"/>
          </w:tcPr>
          <w:p w:rsidR="00D72613" w:rsidRDefault="00D77F14">
            <w:pPr>
              <w:keepNext/>
              <w:spacing w:after="0"/>
              <w:cnfStyle w:val="100000000000"/>
            </w:pPr>
            <w:r>
              <w:t xml:space="preserve">Blending data, faster integration of external data sources (n5); transformation, integration running on distributed storage and computing systems. Issues surround data formats (e.g., log formats, JSON) </w:t>
            </w:r>
            <w:r>
              <w:rPr>
                <w:i/>
              </w:rPr>
              <w:t xml:space="preserve"> </w:t>
            </w:r>
          </w:p>
        </w:tc>
      </w:tr>
      <w:tr w:rsidR="00D72613">
        <w:tc>
          <w:tcPr>
            <w:cnfStyle w:val="001000000000"/>
            <w:tcW w:w="1079" w:type="dxa"/>
            <w:shd w:val="clear" w:color="auto" w:fill="auto"/>
          </w:tcPr>
          <w:p w:rsidR="00D72613" w:rsidRDefault="00D77F14">
            <w:pPr>
              <w:keepNext/>
              <w:spacing w:after="0"/>
            </w:pPr>
            <w:r>
              <w:t>Gap 18</w:t>
            </w:r>
          </w:p>
        </w:tc>
        <w:tc>
          <w:tcPr>
            <w:tcW w:w="7550" w:type="dxa"/>
            <w:shd w:val="clear" w:color="auto" w:fill="auto"/>
          </w:tcPr>
          <w:p w:rsidR="00D72613" w:rsidRDefault="00D77F14">
            <w:pPr>
              <w:keepNext/>
              <w:spacing w:after="0"/>
              <w:cnfStyle w:val="000000000000"/>
            </w:pPr>
            <w:r>
              <w:t xml:space="preserve">Real time synchronization for data quality. Integration. Introduced in Section 2.  </w:t>
            </w:r>
          </w:p>
        </w:tc>
      </w:tr>
      <w:tr w:rsidR="00D72613">
        <w:tc>
          <w:tcPr>
            <w:cnfStyle w:val="001000000000"/>
            <w:tcW w:w="1079" w:type="dxa"/>
            <w:shd w:val="clear" w:color="auto" w:fill="auto"/>
          </w:tcPr>
          <w:p w:rsidR="00D72613" w:rsidRDefault="00D77F14">
            <w:pPr>
              <w:keepNext/>
              <w:spacing w:after="0"/>
            </w:pPr>
            <w:r>
              <w:t>Gap 19</w:t>
            </w:r>
          </w:p>
        </w:tc>
        <w:tc>
          <w:tcPr>
            <w:tcW w:w="7550" w:type="dxa"/>
            <w:shd w:val="clear" w:color="auto" w:fill="auto"/>
          </w:tcPr>
          <w:p w:rsidR="00D72613" w:rsidRDefault="00D77F14">
            <w:pPr>
              <w:keepNext/>
              <w:spacing w:after="0"/>
              <w:cnfStyle w:val="000000000000"/>
            </w:pPr>
            <w:r>
              <w:t xml:space="preserve">Joining traditional and big architectures. Interoperability. Legacy systems are inflexible. </w:t>
            </w:r>
          </w:p>
        </w:tc>
      </w:tr>
      <w:tr w:rsidR="00D72613">
        <w:tc>
          <w:tcPr>
            <w:cnfStyle w:val="001000000000"/>
            <w:tcW w:w="1079" w:type="dxa"/>
            <w:shd w:val="clear" w:color="auto" w:fill="auto"/>
          </w:tcPr>
          <w:p w:rsidR="00D72613" w:rsidRDefault="00D77F14">
            <w:pPr>
              <w:keepNext/>
              <w:spacing w:after="0"/>
            </w:pPr>
            <w:r>
              <w:t>Gap 20</w:t>
            </w:r>
          </w:p>
        </w:tc>
        <w:tc>
          <w:tcPr>
            <w:tcW w:w="7550" w:type="dxa"/>
            <w:shd w:val="clear" w:color="auto" w:fill="auto"/>
          </w:tcPr>
          <w:p w:rsidR="00D72613" w:rsidRDefault="00D77F14">
            <w:pPr>
              <w:keepNext/>
              <w:spacing w:after="0"/>
              <w:cnfStyle w:val="000000000000"/>
            </w:pPr>
            <w:r>
              <w:t xml:space="preserve">Single version of the truth; drivers of Trust. Introduced in Section 4.2.2. </w:t>
            </w:r>
          </w:p>
        </w:tc>
      </w:tr>
    </w:tbl>
    <w:p w:rsidR="00D72613" w:rsidRDefault="00D77F14">
      <w:pPr>
        <w:pStyle w:val="Heading3"/>
        <w:numPr>
          <w:ilvl w:val="2"/>
          <w:numId w:val="18"/>
        </w:numPr>
      </w:pPr>
      <w:bookmarkStart w:id="151" w:name="_Toc1947510"/>
      <w:r>
        <w:t>Scheme for Ordering Gaps</w:t>
      </w:r>
      <w:bookmarkEnd w:id="151"/>
    </w:p>
    <w:p w:rsidR="00D72613" w:rsidRDefault="00D77F14">
      <w:pPr>
        <w:spacing w:before="480" w:after="160"/>
      </w:pPr>
      <w:r>
        <w:t xml:space="preserve">Earlier versions of the Standards Roadmap presented the 16 gaps in an unordered list. For purposes of better readability, the subgroup set out to order the earlier list. Below is a proposed grouping of the gaps, shaped by functional groups discussed in the early work of the NBD-PWG, detailed in document M0054. </w:t>
      </w:r>
      <w:r>
        <w:lastRenderedPageBreak/>
        <w:t xml:space="preserve">Additional work on the hierarchy could be completed, namely, to articulate that integration can be viewed as a higher level parent of interoperability. The proposed scheme for ordering the gaps is as follows: </w:t>
      </w:r>
    </w:p>
    <w:p w:rsidR="00D72613" w:rsidRDefault="00D77F14">
      <w:pPr>
        <w:pStyle w:val="BDUseCaseSubheading"/>
      </w:pPr>
      <w:r>
        <w:t xml:space="preserve">(Central to) Interoperability </w:t>
      </w:r>
    </w:p>
    <w:tbl>
      <w:tblPr>
        <w:tblStyle w:val="BDMarcusTables"/>
        <w:tblW w:w="8630" w:type="dxa"/>
        <w:tblLook w:val="04A0"/>
      </w:tblPr>
      <w:tblGrid>
        <w:gridCol w:w="1079"/>
        <w:gridCol w:w="7551"/>
      </w:tblGrid>
      <w:tr w:rsidR="00D72613">
        <w:trPr>
          <w:cnfStyle w:val="100000000000"/>
        </w:trPr>
        <w:tc>
          <w:tcPr>
            <w:cnfStyle w:val="001000000000"/>
            <w:tcW w:w="1079" w:type="dxa"/>
            <w:shd w:val="clear" w:color="auto" w:fill="auto"/>
          </w:tcPr>
          <w:p w:rsidR="00D72613" w:rsidRDefault="00D77F14">
            <w:pPr>
              <w:keepNext/>
              <w:spacing w:after="0"/>
            </w:pPr>
            <w:r>
              <w:t>Gap 2</w:t>
            </w:r>
          </w:p>
        </w:tc>
        <w:tc>
          <w:tcPr>
            <w:tcW w:w="7550" w:type="dxa"/>
            <w:shd w:val="clear" w:color="auto" w:fill="auto"/>
          </w:tcPr>
          <w:p w:rsidR="00D72613" w:rsidRDefault="00D77F14">
            <w:pPr>
              <w:keepNext/>
              <w:spacing w:after="0"/>
              <w:cnfStyle w:val="100000000000"/>
            </w:pPr>
            <w:r>
              <w:t>Specifications and standardization of metadata including data provenance</w:t>
            </w:r>
          </w:p>
        </w:tc>
      </w:tr>
      <w:tr w:rsidR="00D72613">
        <w:tc>
          <w:tcPr>
            <w:cnfStyle w:val="001000000000"/>
            <w:tcW w:w="1079" w:type="dxa"/>
            <w:shd w:val="clear" w:color="auto" w:fill="auto"/>
          </w:tcPr>
          <w:p w:rsidR="00D72613" w:rsidRDefault="00D77F14">
            <w:pPr>
              <w:keepNext/>
              <w:spacing w:after="0"/>
            </w:pPr>
            <w:r>
              <w:t>Gap 13</w:t>
            </w:r>
          </w:p>
        </w:tc>
        <w:tc>
          <w:tcPr>
            <w:tcW w:w="7550" w:type="dxa"/>
            <w:shd w:val="clear" w:color="auto" w:fill="auto"/>
          </w:tcPr>
          <w:p w:rsidR="00D72613" w:rsidRDefault="00D77F14">
            <w:pPr>
              <w:keepNext/>
              <w:spacing w:after="0"/>
              <w:cnfStyle w:val="000000000000"/>
            </w:pPr>
            <w:r>
              <w:t>Human consumption of the results of Big Data analysis (e.g., visualization)</w:t>
            </w:r>
          </w:p>
        </w:tc>
      </w:tr>
      <w:tr w:rsidR="00D72613">
        <w:tc>
          <w:tcPr>
            <w:cnfStyle w:val="001000000000"/>
            <w:tcW w:w="1079" w:type="dxa"/>
            <w:shd w:val="clear" w:color="auto" w:fill="auto"/>
          </w:tcPr>
          <w:p w:rsidR="00D72613" w:rsidRDefault="00D77F14">
            <w:pPr>
              <w:keepNext/>
              <w:spacing w:after="0"/>
            </w:pPr>
            <w:r>
              <w:t>Gap 8</w:t>
            </w:r>
          </w:p>
        </w:tc>
        <w:tc>
          <w:tcPr>
            <w:tcW w:w="7550" w:type="dxa"/>
            <w:shd w:val="clear" w:color="auto" w:fill="auto"/>
          </w:tcPr>
          <w:p w:rsidR="00D72613" w:rsidRDefault="00D77F14">
            <w:pPr>
              <w:keepNext/>
              <w:spacing w:after="0"/>
              <w:cnfStyle w:val="000000000000"/>
            </w:pPr>
            <w:r>
              <w:t xml:space="preserve">General and domain-specific </w:t>
            </w:r>
            <w:proofErr w:type="spellStart"/>
            <w:r>
              <w:t>ontologies</w:t>
            </w:r>
            <w:proofErr w:type="spellEnd"/>
            <w:r>
              <w:t xml:space="preserve"> and taxonomies for describing data semantics including interoperation between </w:t>
            </w:r>
            <w:proofErr w:type="spellStart"/>
            <w:r>
              <w:t>ontologies</w:t>
            </w:r>
            <w:proofErr w:type="spellEnd"/>
          </w:p>
        </w:tc>
      </w:tr>
      <w:tr w:rsidR="00D72613">
        <w:tc>
          <w:tcPr>
            <w:cnfStyle w:val="001000000000"/>
            <w:tcW w:w="1079" w:type="dxa"/>
            <w:shd w:val="clear" w:color="auto" w:fill="auto"/>
          </w:tcPr>
          <w:p w:rsidR="00D72613" w:rsidRDefault="00D77F14">
            <w:pPr>
              <w:keepNext/>
              <w:spacing w:after="0"/>
            </w:pPr>
            <w:r>
              <w:t>Gap 5</w:t>
            </w:r>
          </w:p>
        </w:tc>
        <w:tc>
          <w:tcPr>
            <w:tcW w:w="7550" w:type="dxa"/>
            <w:shd w:val="clear" w:color="auto" w:fill="auto"/>
          </w:tcPr>
          <w:p w:rsidR="00D72613" w:rsidRDefault="00D77F14">
            <w:pPr>
              <w:keepNext/>
              <w:spacing w:after="0"/>
              <w:cnfStyle w:val="000000000000"/>
            </w:pPr>
            <w:r>
              <w:t>Domain-specific languages</w:t>
            </w:r>
          </w:p>
        </w:tc>
      </w:tr>
      <w:tr w:rsidR="00D72613">
        <w:tc>
          <w:tcPr>
            <w:cnfStyle w:val="001000000000"/>
            <w:tcW w:w="1079" w:type="dxa"/>
            <w:shd w:val="clear" w:color="auto" w:fill="auto"/>
          </w:tcPr>
          <w:p w:rsidR="00D72613" w:rsidRDefault="00D77F14">
            <w:pPr>
              <w:keepNext/>
              <w:spacing w:after="0"/>
            </w:pPr>
            <w:r>
              <w:t>Gap 4</w:t>
            </w:r>
          </w:p>
        </w:tc>
        <w:tc>
          <w:tcPr>
            <w:tcW w:w="7550" w:type="dxa"/>
            <w:shd w:val="clear" w:color="auto" w:fill="auto"/>
          </w:tcPr>
          <w:p w:rsidR="00D72613" w:rsidRDefault="00D77F14">
            <w:pPr>
              <w:keepNext/>
              <w:spacing w:after="0"/>
              <w:cnfStyle w:val="000000000000"/>
            </w:pPr>
            <w:r>
              <w:t>Query languages including non-relational queries to support diverse data types (e.g., XML, Resource Description Framework (RDF), JSON, multimedia) and Big Data operations (i.e., matrix operations)</w:t>
            </w:r>
          </w:p>
        </w:tc>
      </w:tr>
      <w:tr w:rsidR="00D72613">
        <w:tc>
          <w:tcPr>
            <w:cnfStyle w:val="001000000000"/>
            <w:tcW w:w="1079" w:type="dxa"/>
            <w:shd w:val="clear" w:color="auto" w:fill="auto"/>
          </w:tcPr>
          <w:p w:rsidR="00D72613" w:rsidRDefault="00D77F14">
            <w:pPr>
              <w:keepNext/>
              <w:spacing w:after="0"/>
            </w:pPr>
            <w:r>
              <w:t>Gap 15</w:t>
            </w:r>
          </w:p>
        </w:tc>
        <w:tc>
          <w:tcPr>
            <w:tcW w:w="7550" w:type="dxa"/>
            <w:shd w:val="clear" w:color="auto" w:fill="auto"/>
          </w:tcPr>
          <w:p w:rsidR="00D72613" w:rsidRDefault="00D77F14">
            <w:pPr>
              <w:keepNext/>
              <w:spacing w:after="0"/>
              <w:cnfStyle w:val="000000000000"/>
            </w:pPr>
            <w:r>
              <w:t>Interface between relational (i.e., SQL) and non-relational (i.e., Not Only or No Structured Query Language [</w:t>
            </w:r>
            <w:proofErr w:type="spellStart"/>
            <w:r>
              <w:t>NoSQL</w:t>
            </w:r>
            <w:proofErr w:type="spellEnd"/>
            <w:r>
              <w:t>]) data stores</w:t>
            </w:r>
          </w:p>
        </w:tc>
      </w:tr>
      <w:tr w:rsidR="00D72613">
        <w:tc>
          <w:tcPr>
            <w:cnfStyle w:val="001000000000"/>
            <w:tcW w:w="1079" w:type="dxa"/>
            <w:shd w:val="clear" w:color="auto" w:fill="auto"/>
          </w:tcPr>
          <w:p w:rsidR="00D72613" w:rsidRDefault="00D77F14">
            <w:pPr>
              <w:keepNext/>
              <w:spacing w:after="0"/>
            </w:pPr>
            <w:r>
              <w:t>Gap 19</w:t>
            </w:r>
          </w:p>
        </w:tc>
        <w:tc>
          <w:tcPr>
            <w:tcW w:w="7550" w:type="dxa"/>
            <w:shd w:val="clear" w:color="auto" w:fill="auto"/>
          </w:tcPr>
          <w:p w:rsidR="00D72613" w:rsidRDefault="00D77F14">
            <w:pPr>
              <w:keepNext/>
              <w:spacing w:after="0"/>
              <w:cnfStyle w:val="000000000000"/>
            </w:pPr>
            <w:r>
              <w:t>Joining traditional and big architectures</w:t>
            </w:r>
          </w:p>
        </w:tc>
      </w:tr>
    </w:tbl>
    <w:p w:rsidR="00D72613" w:rsidRDefault="00D77F14">
      <w:pPr>
        <w:pStyle w:val="BDUseCaseSubheading"/>
      </w:pPr>
      <w:r>
        <w:t xml:space="preserve">Quality and Data Integrity </w:t>
      </w:r>
    </w:p>
    <w:tbl>
      <w:tblPr>
        <w:tblStyle w:val="BDMarcusTables"/>
        <w:tblW w:w="8630" w:type="dxa"/>
        <w:tblLook w:val="04A0"/>
      </w:tblPr>
      <w:tblGrid>
        <w:gridCol w:w="1079"/>
        <w:gridCol w:w="7551"/>
      </w:tblGrid>
      <w:tr w:rsidR="00D72613">
        <w:trPr>
          <w:cnfStyle w:val="100000000000"/>
        </w:trPr>
        <w:tc>
          <w:tcPr>
            <w:cnfStyle w:val="001000000000"/>
            <w:tcW w:w="1079" w:type="dxa"/>
            <w:shd w:val="clear" w:color="auto" w:fill="auto"/>
          </w:tcPr>
          <w:p w:rsidR="00D72613" w:rsidRDefault="00D77F14">
            <w:pPr>
              <w:keepNext/>
              <w:spacing w:after="0"/>
            </w:pPr>
            <w:r>
              <w:t>Gap 6</w:t>
            </w:r>
          </w:p>
        </w:tc>
        <w:tc>
          <w:tcPr>
            <w:tcW w:w="7550" w:type="dxa"/>
            <w:shd w:val="clear" w:color="auto" w:fill="auto"/>
          </w:tcPr>
          <w:p w:rsidR="00D72613" w:rsidRDefault="00D77F14">
            <w:pPr>
              <w:keepNext/>
              <w:spacing w:after="0"/>
              <w:cnfStyle w:val="100000000000"/>
            </w:pPr>
            <w:r>
              <w:t>Semantics of eventual consistency</w:t>
            </w:r>
          </w:p>
        </w:tc>
      </w:tr>
      <w:tr w:rsidR="00D72613">
        <w:tc>
          <w:tcPr>
            <w:cnfStyle w:val="001000000000"/>
            <w:tcW w:w="1079" w:type="dxa"/>
            <w:shd w:val="clear" w:color="auto" w:fill="auto"/>
          </w:tcPr>
          <w:p w:rsidR="00D72613" w:rsidRDefault="00D77F14">
            <w:pPr>
              <w:keepNext/>
              <w:spacing w:after="0"/>
            </w:pPr>
            <w:r>
              <w:t>Gap 12</w:t>
            </w:r>
          </w:p>
        </w:tc>
        <w:tc>
          <w:tcPr>
            <w:tcW w:w="7550" w:type="dxa"/>
            <w:shd w:val="clear" w:color="auto" w:fill="auto"/>
          </w:tcPr>
          <w:p w:rsidR="00D72613" w:rsidRDefault="00D77F14">
            <w:pPr>
              <w:keepNext/>
              <w:spacing w:after="0"/>
              <w:cnfStyle w:val="000000000000"/>
            </w:pPr>
            <w:r>
              <w:t>Data storage (e.g., memory storage system, distributed file system, data warehouse)</w:t>
            </w:r>
          </w:p>
        </w:tc>
      </w:tr>
      <w:tr w:rsidR="00D72613">
        <w:tc>
          <w:tcPr>
            <w:cnfStyle w:val="001000000000"/>
            <w:tcW w:w="1079" w:type="dxa"/>
            <w:shd w:val="clear" w:color="auto" w:fill="auto"/>
          </w:tcPr>
          <w:p w:rsidR="00D72613" w:rsidRDefault="00D77F14">
            <w:pPr>
              <w:keepNext/>
              <w:spacing w:after="0"/>
            </w:pPr>
            <w:r>
              <w:t>Gap 20</w:t>
            </w:r>
          </w:p>
        </w:tc>
        <w:tc>
          <w:tcPr>
            <w:tcW w:w="7550" w:type="dxa"/>
            <w:shd w:val="clear" w:color="auto" w:fill="auto"/>
          </w:tcPr>
          <w:p w:rsidR="00D72613" w:rsidRDefault="00D77F14">
            <w:pPr>
              <w:keepNext/>
              <w:spacing w:after="0"/>
              <w:cnfStyle w:val="000000000000"/>
            </w:pPr>
            <w:r>
              <w:t>Trust</w:t>
            </w:r>
          </w:p>
        </w:tc>
      </w:tr>
    </w:tbl>
    <w:p w:rsidR="00D72613" w:rsidRDefault="00D77F14">
      <w:pPr>
        <w:pStyle w:val="BDUseCaseSubheading"/>
      </w:pPr>
      <w:r>
        <w:t>Management, Administration, Resource Planning and Costs</w:t>
      </w:r>
    </w:p>
    <w:tbl>
      <w:tblPr>
        <w:tblStyle w:val="BDMarcusTables"/>
        <w:tblW w:w="8630" w:type="dxa"/>
        <w:tblLook w:val="04A0"/>
      </w:tblPr>
      <w:tblGrid>
        <w:gridCol w:w="1079"/>
        <w:gridCol w:w="7551"/>
      </w:tblGrid>
      <w:tr w:rsidR="00D72613">
        <w:trPr>
          <w:cnfStyle w:val="100000000000"/>
        </w:trPr>
        <w:tc>
          <w:tcPr>
            <w:cnfStyle w:val="001000000000"/>
            <w:tcW w:w="1079" w:type="dxa"/>
            <w:shd w:val="clear" w:color="auto" w:fill="auto"/>
          </w:tcPr>
          <w:p w:rsidR="00D72613" w:rsidRDefault="00D77F14">
            <w:pPr>
              <w:keepNext/>
              <w:spacing w:after="0"/>
            </w:pPr>
            <w:r>
              <w:t>Gap 1</w:t>
            </w:r>
          </w:p>
        </w:tc>
        <w:tc>
          <w:tcPr>
            <w:tcW w:w="7550" w:type="dxa"/>
            <w:shd w:val="clear" w:color="auto" w:fill="auto"/>
          </w:tcPr>
          <w:p w:rsidR="00D72613" w:rsidRDefault="00D77F14">
            <w:pPr>
              <w:keepNext/>
              <w:spacing w:after="0"/>
              <w:cnfStyle w:val="100000000000"/>
            </w:pPr>
            <w:r>
              <w:t>Big Data use cases, definitions, vocabulary, and reference architectures (e.g., system, data, platforms, online/offline);</w:t>
            </w:r>
          </w:p>
        </w:tc>
      </w:tr>
      <w:tr w:rsidR="00D72613">
        <w:tc>
          <w:tcPr>
            <w:cnfStyle w:val="001000000000"/>
            <w:tcW w:w="1079" w:type="dxa"/>
            <w:shd w:val="clear" w:color="auto" w:fill="auto"/>
          </w:tcPr>
          <w:p w:rsidR="00D72613" w:rsidRDefault="00D77F14">
            <w:pPr>
              <w:keepNext/>
              <w:spacing w:after="0"/>
            </w:pPr>
            <w:r>
              <w:t>Gap 3</w:t>
            </w:r>
          </w:p>
        </w:tc>
        <w:tc>
          <w:tcPr>
            <w:tcW w:w="7550" w:type="dxa"/>
            <w:shd w:val="clear" w:color="auto" w:fill="auto"/>
          </w:tcPr>
          <w:p w:rsidR="00D72613" w:rsidRDefault="00D77F14">
            <w:pPr>
              <w:keepNext/>
              <w:spacing w:after="0"/>
              <w:cnfStyle w:val="000000000000"/>
            </w:pPr>
            <w:r>
              <w:t>Application models (e.g., batch, streaming);</w:t>
            </w:r>
          </w:p>
        </w:tc>
      </w:tr>
      <w:tr w:rsidR="00D72613">
        <w:tc>
          <w:tcPr>
            <w:cnfStyle w:val="001000000000"/>
            <w:tcW w:w="1079" w:type="dxa"/>
            <w:shd w:val="clear" w:color="auto" w:fill="auto"/>
          </w:tcPr>
          <w:p w:rsidR="00D72613" w:rsidRDefault="00D77F14">
            <w:pPr>
              <w:keepNext/>
              <w:spacing w:after="0"/>
            </w:pPr>
            <w:r>
              <w:t>Gap 16</w:t>
            </w:r>
          </w:p>
        </w:tc>
        <w:tc>
          <w:tcPr>
            <w:tcW w:w="7550" w:type="dxa"/>
            <w:shd w:val="clear" w:color="auto" w:fill="auto"/>
          </w:tcPr>
          <w:p w:rsidR="00D72613" w:rsidRDefault="00D77F14">
            <w:pPr>
              <w:keepNext/>
              <w:spacing w:after="0"/>
              <w:cnfStyle w:val="000000000000"/>
            </w:pPr>
            <w:r>
              <w:t>Big Data quality and veracity description and management (includes master data management [MDM]).</w:t>
            </w:r>
          </w:p>
        </w:tc>
      </w:tr>
      <w:tr w:rsidR="00D72613">
        <w:tc>
          <w:tcPr>
            <w:cnfStyle w:val="001000000000"/>
            <w:tcW w:w="1079" w:type="dxa"/>
            <w:shd w:val="clear" w:color="auto" w:fill="auto"/>
          </w:tcPr>
          <w:p w:rsidR="00D72613" w:rsidRDefault="00D77F14">
            <w:pPr>
              <w:keepNext/>
              <w:spacing w:after="0"/>
            </w:pPr>
            <w:r>
              <w:t>Gap 14</w:t>
            </w:r>
          </w:p>
        </w:tc>
        <w:tc>
          <w:tcPr>
            <w:tcW w:w="7550" w:type="dxa"/>
            <w:shd w:val="clear" w:color="auto" w:fill="auto"/>
          </w:tcPr>
          <w:p w:rsidR="00D72613" w:rsidRDefault="00D77F14">
            <w:pPr>
              <w:keepNext/>
              <w:spacing w:after="0"/>
              <w:cnfStyle w:val="000000000000"/>
            </w:pPr>
            <w:r>
              <w:t>Energy measurement for Big Data;</w:t>
            </w:r>
          </w:p>
        </w:tc>
      </w:tr>
    </w:tbl>
    <w:p w:rsidR="00D72613" w:rsidRDefault="00D77F14">
      <w:pPr>
        <w:pStyle w:val="BDUseCaseSubheading"/>
      </w:pPr>
      <w:r>
        <w:t>Deployment, Optimization</w:t>
      </w:r>
    </w:p>
    <w:tbl>
      <w:tblPr>
        <w:tblStyle w:val="BDMarcusTables"/>
        <w:tblW w:w="8630" w:type="dxa"/>
        <w:tblLook w:val="04A0"/>
      </w:tblPr>
      <w:tblGrid>
        <w:gridCol w:w="1079"/>
        <w:gridCol w:w="7551"/>
      </w:tblGrid>
      <w:tr w:rsidR="00D72613">
        <w:trPr>
          <w:cnfStyle w:val="100000000000"/>
        </w:trPr>
        <w:tc>
          <w:tcPr>
            <w:cnfStyle w:val="001000000000"/>
            <w:tcW w:w="1079" w:type="dxa"/>
            <w:shd w:val="clear" w:color="auto" w:fill="auto"/>
          </w:tcPr>
          <w:p w:rsidR="00D72613" w:rsidRDefault="00D77F14">
            <w:pPr>
              <w:keepNext/>
              <w:spacing w:after="0"/>
            </w:pPr>
            <w:r>
              <w:t>Gap 10</w:t>
            </w:r>
          </w:p>
        </w:tc>
        <w:tc>
          <w:tcPr>
            <w:tcW w:w="7550" w:type="dxa"/>
            <w:shd w:val="clear" w:color="auto" w:fill="auto"/>
          </w:tcPr>
          <w:p w:rsidR="00D72613" w:rsidRDefault="00D77F14">
            <w:pPr>
              <w:keepNext/>
              <w:spacing w:after="0"/>
              <w:cnfStyle w:val="100000000000"/>
            </w:pPr>
            <w:r>
              <w:t>Remote, distributed, and federated analytics (taking the analytics to the data) including data and processing resource discovery and data mining</w:t>
            </w:r>
          </w:p>
        </w:tc>
      </w:tr>
      <w:tr w:rsidR="00D72613">
        <w:tc>
          <w:tcPr>
            <w:cnfStyle w:val="001000000000"/>
            <w:tcW w:w="1079" w:type="dxa"/>
            <w:shd w:val="clear" w:color="auto" w:fill="auto"/>
          </w:tcPr>
          <w:p w:rsidR="00D72613" w:rsidRDefault="00D77F14">
            <w:pPr>
              <w:keepNext/>
              <w:spacing w:after="0"/>
            </w:pPr>
            <w:r>
              <w:t>Gap 11</w:t>
            </w:r>
          </w:p>
        </w:tc>
        <w:tc>
          <w:tcPr>
            <w:tcW w:w="7550" w:type="dxa"/>
            <w:shd w:val="clear" w:color="auto" w:fill="auto"/>
          </w:tcPr>
          <w:p w:rsidR="00D72613" w:rsidRDefault="00D77F14">
            <w:pPr>
              <w:keepNext/>
              <w:spacing w:after="0"/>
              <w:cnfStyle w:val="000000000000"/>
            </w:pPr>
            <w:r>
              <w:t>Data sharing and exchange</w:t>
            </w:r>
          </w:p>
        </w:tc>
      </w:tr>
      <w:tr w:rsidR="00D72613">
        <w:tc>
          <w:tcPr>
            <w:cnfStyle w:val="001000000000"/>
            <w:tcW w:w="1079" w:type="dxa"/>
            <w:shd w:val="clear" w:color="auto" w:fill="auto"/>
          </w:tcPr>
          <w:p w:rsidR="00D72613" w:rsidRDefault="00D77F14">
            <w:pPr>
              <w:keepNext/>
              <w:spacing w:after="0"/>
            </w:pPr>
            <w:r>
              <w:t>Gap 7</w:t>
            </w:r>
          </w:p>
        </w:tc>
        <w:tc>
          <w:tcPr>
            <w:tcW w:w="7550" w:type="dxa"/>
            <w:shd w:val="clear" w:color="auto" w:fill="auto"/>
          </w:tcPr>
          <w:p w:rsidR="00D72613" w:rsidRDefault="00D77F14">
            <w:pPr>
              <w:keepNext/>
              <w:spacing w:after="0"/>
              <w:cnfStyle w:val="000000000000"/>
            </w:pPr>
            <w:r>
              <w:t>Advanced network protocols for efficient data transfer</w:t>
            </w:r>
          </w:p>
        </w:tc>
      </w:tr>
    </w:tbl>
    <w:p w:rsidR="00D72613" w:rsidRDefault="00D77F14">
      <w:pPr>
        <w:pStyle w:val="BDUseCaseSubheading"/>
      </w:pPr>
      <w:r>
        <w:t>Security</w:t>
      </w:r>
    </w:p>
    <w:tbl>
      <w:tblPr>
        <w:tblStyle w:val="BDMarcusTables"/>
        <w:tblW w:w="8630" w:type="dxa"/>
        <w:tblLook w:val="04A0"/>
      </w:tblPr>
      <w:tblGrid>
        <w:gridCol w:w="1079"/>
        <w:gridCol w:w="7551"/>
      </w:tblGrid>
      <w:tr w:rsidR="00D72613">
        <w:trPr>
          <w:cnfStyle w:val="100000000000"/>
        </w:trPr>
        <w:tc>
          <w:tcPr>
            <w:cnfStyle w:val="001000000000"/>
            <w:tcW w:w="1079" w:type="dxa"/>
            <w:shd w:val="clear" w:color="auto" w:fill="auto"/>
          </w:tcPr>
          <w:p w:rsidR="00D72613" w:rsidRDefault="00D77F14">
            <w:pPr>
              <w:keepNext/>
              <w:spacing w:after="0"/>
            </w:pPr>
            <w:r>
              <w:t>Gap 9</w:t>
            </w:r>
          </w:p>
        </w:tc>
        <w:tc>
          <w:tcPr>
            <w:tcW w:w="7550" w:type="dxa"/>
            <w:shd w:val="clear" w:color="auto" w:fill="auto"/>
          </w:tcPr>
          <w:p w:rsidR="00D72613" w:rsidRDefault="00D77F14">
            <w:pPr>
              <w:keepNext/>
              <w:spacing w:after="0"/>
              <w:cnfStyle w:val="100000000000"/>
            </w:pPr>
            <w:r>
              <w:t xml:space="preserve">Big Data security and privacy access controls (See </w:t>
            </w:r>
            <w:r>
              <w:rPr>
                <w:i/>
              </w:rPr>
              <w:t>NBDIF: Volume 4, Security and Privacy)</w:t>
            </w:r>
          </w:p>
        </w:tc>
      </w:tr>
    </w:tbl>
    <w:p w:rsidR="00D72613" w:rsidRDefault="00D72613">
      <w:pPr>
        <w:sectPr w:rsidR="00D72613">
          <w:headerReference w:type="default" r:id="rId41"/>
          <w:footerReference w:type="default" r:id="rId42"/>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D72613" w:rsidRDefault="00D77F14">
      <w:pPr>
        <w:pStyle w:val="Heading1"/>
        <w:numPr>
          <w:ilvl w:val="0"/>
          <w:numId w:val="18"/>
        </w:numPr>
      </w:pPr>
      <w:bookmarkStart w:id="152" w:name="_Toc1947511"/>
      <w:r>
        <w:lastRenderedPageBreak/>
        <w:t>Gap Discussion Points</w:t>
      </w:r>
      <w:bookmarkEnd w:id="152"/>
    </w:p>
    <w:p w:rsidR="00D72613" w:rsidRDefault="00D77F14">
      <w:pPr>
        <w:pStyle w:val="Heading2"/>
        <w:numPr>
          <w:ilvl w:val="1"/>
          <w:numId w:val="18"/>
        </w:numPr>
      </w:pPr>
      <w:bookmarkStart w:id="153" w:name="_Toc478382793"/>
      <w:bookmarkStart w:id="154" w:name="_Toc469647547"/>
      <w:bookmarkStart w:id="155" w:name="_Toc1947512"/>
      <w:bookmarkStart w:id="156" w:name="_Toc478382791"/>
      <w:bookmarkStart w:id="157" w:name="_Toc469647544"/>
      <w:r>
        <w:t>Gaps</w:t>
      </w:r>
      <w:bookmarkEnd w:id="153"/>
      <w:bookmarkEnd w:id="154"/>
      <w:r>
        <w:t xml:space="preserve"> Central to Interoperability</w:t>
      </w:r>
      <w:bookmarkEnd w:id="155"/>
      <w:bookmarkEnd w:id="156"/>
      <w:bookmarkEnd w:id="157"/>
    </w:p>
    <w:p w:rsidR="00D72613" w:rsidRDefault="00D77F14">
      <w:r>
        <w:t xml:space="preserve">Interoperability can be decomposed down to two main types of capabilities: connectivity and translation. </w:t>
      </w:r>
    </w:p>
    <w:p w:rsidR="00D72613" w:rsidRDefault="00D77F14">
      <w:pPr>
        <w:pStyle w:val="Heading3"/>
        <w:numPr>
          <w:ilvl w:val="2"/>
          <w:numId w:val="18"/>
        </w:numPr>
      </w:pPr>
      <w:bookmarkStart w:id="158" w:name="_Toc1947513"/>
      <w:r>
        <w:t>Standards Gap 2: Specification of Metadata</w:t>
      </w:r>
      <w:bookmarkEnd w:id="158"/>
    </w:p>
    <w:p w:rsidR="00D72613" w:rsidRDefault="00D77F14">
      <w:r>
        <w:t xml:space="preserve">Metadata is one of the most significant of the Big Data problems. Metadata is the only way of finding items, yet 80% of data lakes are not applying metadata effectively </w:t>
      </w:r>
      <w:r w:rsidR="00BA1945">
        <w:fldChar w:fldCharType="begin"/>
      </w:r>
      <w:r>
        <w:instrText>ADDIN ZOTERO_ITEM CSL_CITATION {"citationID":"KsQBgex0","properties":{"formattedCitation":"[13]","plainCitation":"[13]","noteIndex":0},"citationItems":[{"id":372,"uris":["http://zotero.org/groups/2253006/items/E9SCLC8W"],"uri":["http://zotero.org/groups/2253006/items/E9SCLC8W"],"itemData":{"id":372,"type":"report","title":"Magic Quadrant for data science and machine-learning platforms","page":"48","source":"Zotero","abstract":"Data science and machine-learning platforms enable organizations to take an end-to end approach to building and deploying data science models. This Magic Quadrant evaluates 16 vendors.","URL":"https://www.gartner.com/doc/reprints?id=1-4RMUF5K&amp;ct=180222&amp;st=","language":"en","author":[{"family":"Idoine,","given":"Carlie"},{"family":"Krensky,","given":"Peter"},{"family":"Brethenoux,","given":"Erick"},{"family":"Hare,","given":"Jim"},{"family":"Sicular,","given":"Svetlana"},{"family":"Vashisth","given":"Shubhangi"}],"issued":{"date-parts":[["2018",2]]}}}],"schema":"https://github.com/citation-style-language/schema/raw/master/csl-citation.json"}</w:instrText>
      </w:r>
      <w:r w:rsidR="00BA1945">
        <w:fldChar w:fldCharType="separate"/>
      </w:r>
      <w:bookmarkStart w:id="159" w:name="__Fieldmark__4735_4095494426"/>
      <w:r>
        <w:t>[13]</w:t>
      </w:r>
      <w:r w:rsidR="00BA1945">
        <w:fldChar w:fldCharType="end"/>
      </w:r>
      <w:bookmarkEnd w:id="159"/>
      <w:r>
        <w:t xml:space="preserve">. Metadata layers are ways for lesser technical users to interact with data mining systems. Metadata layers also provide a means for bridging data stored in different locations, such as on premise and in the cloud. A definition and concept description of metadata is provided in the </w:t>
      </w:r>
      <w:r>
        <w:rPr>
          <w:i/>
        </w:rPr>
        <w:t xml:space="preserve">NBDIF: Volume 1, Definitions </w:t>
      </w:r>
      <w:r>
        <w:t>document.</w:t>
      </w:r>
    </w:p>
    <w:p w:rsidR="00D72613" w:rsidRDefault="00D77F14">
      <w:r>
        <w:t xml:space="preserve">Metadata issues have been addressed in ISO 2709-ANSI/NISO Z39.2 (implemented as MARC21) and cover not only metadata format but, using the related Anglo-American Cataloging Rules, content and input guidance for using the standard. </w:t>
      </w:r>
    </w:p>
    <w:p w:rsidR="00D72613" w:rsidRDefault="00D77F14">
      <w:r>
        <w:t xml:space="preserve">The metadata management field appears to now be converging with master data management (MDM) and somewhat also with analytics. Metadata management facilitates access control and governance, change management, and reduces complexity and the scope of change management, with the top use case likely to be data governance </w:t>
      </w:r>
      <w:r w:rsidR="00BA1945">
        <w:fldChar w:fldCharType="begin"/>
      </w:r>
      <w:r>
        <w:instrText>ADDIN ZOTERO_ITEM CSL_CITATION {"citationID":"7d6F6FEf","properties":{"formattedCitation":"[13]","plainCitation":"[13]","noteIndex":0},"citationItems":[{"id":372,"uris":["http://zotero.org/groups/2253006/items/E9SCLC8W"],"uri":["http://zotero.org/groups/2253006/items/E9SCLC8W"],"itemData":{"id":372,"type":"report","title":"Magic Quadrant for data science and machine-learning platforms","page":"48","source":"Zotero","abstract":"Data science and machine-learning platforms enable organizations to take an end-to end approach to building and deploying data science models. This Magic Quadrant evaluates 16 vendors.","URL":"https://www.gartner.com/doc/reprints?id=1-4RMUF5K&amp;ct=180222&amp;st=","language":"en","author":[{"family":"Idoine,","given":"Carlie"},{"family":"Krensky,","given":"Peter"},{"family":"Brethenoux,","given":"Erick"},{"family":"Hare,","given":"Jim"},{"family":"Sicular,","given":"Svetlana"},{"family":"Vashisth","given":"Shubhangi"}],"issued":{"date-parts":[["2018",2]]}}}],"schema":"https://github.com/citation-style-language/schema/raw/master/csl-citation.json"}</w:instrText>
      </w:r>
      <w:r w:rsidR="00BA1945">
        <w:fldChar w:fldCharType="separate"/>
      </w:r>
      <w:bookmarkStart w:id="160" w:name="__Fieldmark__4752_4095494426"/>
      <w:r>
        <w:t>[13]</w:t>
      </w:r>
      <w:r w:rsidR="00BA1945">
        <w:fldChar w:fldCharType="end"/>
      </w:r>
      <w:bookmarkEnd w:id="160"/>
      <w:r>
        <w:t xml:space="preserve">. Demand for innovation in the areas of automating search capabilities such as semantic enrichment during load and inclusion of expert / community enrichment / crowd governance, and machine learning, remains strong and promises to continue. </w:t>
      </w:r>
    </w:p>
    <w:p w:rsidR="00D72613" w:rsidRDefault="00D77F14">
      <w:r>
        <w:t xml:space="preserve">Organizations that have existing metadata management systems will need to match any new metadata systems to the existing system, paying special attention to federation and integration issues. Organizations initiating new use cases or projects have much more latitude to investigate a range of potential solutions. Note that there is not always a need for a separate system; metadata could be inline markup of ICD-10 codes for example, in a physician’s report. </w:t>
      </w:r>
    </w:p>
    <w:p w:rsidR="00D72613" w:rsidRDefault="00D77F14">
      <w:r>
        <w:t xml:space="preserve">Perhaps a more attainable goal for standards development will be to strive for standards for supporting interoperability beyond the defining of </w:t>
      </w:r>
      <w:proofErr w:type="spellStart"/>
      <w:r>
        <w:t>ontologies</w:t>
      </w:r>
      <w:proofErr w:type="spellEnd"/>
      <w:r>
        <w:t xml:space="preserve">, or XML, where investment of labor concentrates on the semantic mappings instead of syntactic mapping in smaller blocks that can be put together to form a larger picture, for example, to define conveying the semantics of who, what, where, and when of an event and translation of an individual user’s terms (in order to create a module that can then be mapped to another standard). </w:t>
      </w:r>
    </w:p>
    <w:p w:rsidR="00D72613" w:rsidRDefault="00D77F14">
      <w:r>
        <w:t xml:space="preserve">Metadata is a pervasive requirement for integration programs and new standards for managing relationships between data sources; and automated discovery of metadata will be </w:t>
      </w:r>
      <w:proofErr w:type="gramStart"/>
      <w:r>
        <w:t>key</w:t>
      </w:r>
      <w:proofErr w:type="gramEnd"/>
      <w:r>
        <w:t xml:space="preserve"> to future Big Data projects. Recently, new technologies have emerged that analyze music, images, or video and generate metadata automatically. In the linked data community, efforts continue toward developing metadata techniques that automate construction of knowledge graphs and enable the inclusion of </w:t>
      </w:r>
      <w:proofErr w:type="spellStart"/>
      <w:r>
        <w:t>crowdsourced</w:t>
      </w:r>
      <w:proofErr w:type="spellEnd"/>
      <w:r>
        <w:t xml:space="preserve"> information. </w:t>
      </w:r>
      <w:bookmarkStart w:id="161" w:name="_wjpnw06m40zg"/>
      <w:bookmarkStart w:id="162" w:name="_isi6mlalirpb"/>
      <w:bookmarkEnd w:id="161"/>
      <w:bookmarkEnd w:id="162"/>
    </w:p>
    <w:p w:rsidR="00D72613" w:rsidRDefault="00D77F14">
      <w:r>
        <w:t xml:space="preserve">There are currently approximately 30 Metadata standards listed on the Digital </w:t>
      </w:r>
      <w:proofErr w:type="spellStart"/>
      <w:r>
        <w:t>Curation</w:t>
      </w:r>
      <w:proofErr w:type="spellEnd"/>
      <w:r>
        <w:t xml:space="preserve"> Centre (DCC) website (</w:t>
      </w:r>
      <w:hyperlink r:id="rId43">
        <w:r>
          <w:rPr>
            <w:rStyle w:val="InternetLink"/>
            <w:color w:val="00000A"/>
          </w:rPr>
          <w:t>http://www.dcc.ac.uk/</w:t>
        </w:r>
      </w:hyperlink>
      <w:r>
        <w:t>). Some of the lesser-known standards of a more horizontal data integration type are listed below:</w:t>
      </w:r>
    </w:p>
    <w:p w:rsidR="00D72613" w:rsidRDefault="00D77F14">
      <w:pPr>
        <w:pStyle w:val="BDTextBulletList"/>
        <w:numPr>
          <w:ilvl w:val="0"/>
          <w:numId w:val="15"/>
        </w:numPr>
      </w:pPr>
      <w:r>
        <w:t>Data Package, version 1.0.0-beta.17 (a specification) released March of 2016;</w:t>
      </w:r>
    </w:p>
    <w:p w:rsidR="00D72613" w:rsidRDefault="00D77F14">
      <w:pPr>
        <w:pStyle w:val="BDTextBulletList"/>
        <w:numPr>
          <w:ilvl w:val="0"/>
          <w:numId w:val="15"/>
        </w:numPr>
      </w:pPr>
      <w:proofErr w:type="spellStart"/>
      <w:r>
        <w:lastRenderedPageBreak/>
        <w:t>Observ</w:t>
      </w:r>
      <w:proofErr w:type="spellEnd"/>
      <w:r>
        <w:t>-OM, integrated search. LGPLv3 Open Source licensed;</w:t>
      </w:r>
    </w:p>
    <w:p w:rsidR="00D72613" w:rsidRDefault="00D77F14">
      <w:pPr>
        <w:pStyle w:val="BDTextBulletList"/>
        <w:numPr>
          <w:ilvl w:val="0"/>
          <w:numId w:val="15"/>
        </w:numPr>
      </w:pPr>
      <w:r>
        <w:t xml:space="preserve">PREMIS, independent serialization, preservation actor information; </w:t>
      </w:r>
    </w:p>
    <w:p w:rsidR="00D72613" w:rsidRDefault="00D77F14">
      <w:pPr>
        <w:pStyle w:val="BDTextBulletList"/>
        <w:numPr>
          <w:ilvl w:val="0"/>
          <w:numId w:val="15"/>
        </w:numPr>
      </w:pPr>
      <w:r>
        <w:t>PROV, provenance information;</w:t>
      </w:r>
    </w:p>
    <w:p w:rsidR="00D72613" w:rsidRDefault="00D77F14">
      <w:pPr>
        <w:pStyle w:val="BDTextBulletList"/>
        <w:numPr>
          <w:ilvl w:val="0"/>
          <w:numId w:val="15"/>
        </w:numPr>
      </w:pPr>
      <w:proofErr w:type="spellStart"/>
      <w:r>
        <w:t>QuDEx</w:t>
      </w:r>
      <w:proofErr w:type="spellEnd"/>
      <w:r>
        <w:t>, agnostic formatting;</w:t>
      </w:r>
    </w:p>
    <w:p w:rsidR="00D72613" w:rsidRDefault="00D77F14">
      <w:pPr>
        <w:pStyle w:val="BDTextBulletList"/>
        <w:numPr>
          <w:ilvl w:val="0"/>
          <w:numId w:val="15"/>
        </w:numPr>
      </w:pPr>
      <w:r>
        <w:t>Statistical Data and Metadata Exchange (SDMX), specification 2.1 last amended May of 2012; and</w:t>
      </w:r>
    </w:p>
    <w:p w:rsidR="00D72613" w:rsidRDefault="00D77F14">
      <w:pPr>
        <w:pStyle w:val="BDTextBulletList"/>
        <w:numPr>
          <w:ilvl w:val="0"/>
          <w:numId w:val="15"/>
        </w:numPr>
      </w:pPr>
      <w:r>
        <w:t>Text Encoding and Interchange (TEI), varieties and modules for text encoding.</w:t>
      </w:r>
    </w:p>
    <w:p w:rsidR="00D72613" w:rsidRDefault="00D77F14">
      <w:r>
        <w:t xml:space="preserve">Metadata is really the central control mechanism for all integration activity. Metadata can track changes and rules application, across enrichment, movement, parsing, cleaning, auditing, profiling, lineage services, transformation, matching, and scheduling services. For successful systems, it must be pervasive throughout. If data integration is important, Metadata needs to be integrated too, so that users can bring in new metadata from other datasets, or share metadata with other systems. </w:t>
      </w:r>
    </w:p>
    <w:p w:rsidR="00D72613" w:rsidRDefault="00D77F14">
      <w:r>
        <w:t xml:space="preserve">A primary use case is the data lake. Data lakes are also not environments where events over time are easily correlated with historical analysis. One solution attempts to resolve both of these problems by combining metadata services with clearly defined business taxonomy. The metadata services are a centralized, common storage framework consisting of three types of metadata: business metadata such as business definitions; operational metadata such as when operations occurred, which includes logs and audit trails; and technical metadata such as column names, data types, and table names. </w:t>
      </w:r>
    </w:p>
    <w:p w:rsidR="00D72613" w:rsidRDefault="00D77F14">
      <w:r>
        <w:t xml:space="preserve">The taxonomy framework consists of a mechanism for organizing metadata vocabulary into folder and sub-folder type data classification hierarchies; and a mechanism for definition and assignment of business vocabulary tags to columns in physical data stores. The hierarchies serve to reduce duplications and inconsistencies and increase visibility into workflows that are otherwise missing in data lake systems. For privacy and security compliance functions, the tags enlist </w:t>
      </w:r>
      <w:proofErr w:type="gramStart"/>
      <w:r>
        <w:t>a notification trigger which alert</w:t>
      </w:r>
      <w:proofErr w:type="gramEnd"/>
      <w:r>
        <w:t xml:space="preserve"> administrators or users whenever tagged data has been accessed or used. </w:t>
      </w:r>
    </w:p>
    <w:p w:rsidR="00D72613" w:rsidRDefault="00D77F14">
      <w:r>
        <w:t xml:space="preserve">For lineage functions, log events are combined with logical workflow models at runtime, allowing for more than simple forensic validation and confidence of compliance requirements. </w:t>
      </w:r>
      <w:proofErr w:type="spellStart"/>
      <w:r>
        <w:t>Metatag</w:t>
      </w:r>
      <w:proofErr w:type="spellEnd"/>
      <w:r>
        <w:t xml:space="preserve"> rules can prevent unification violations incurred by the joining of separate, otherwise compliant datasets. </w:t>
      </w:r>
    </w:p>
    <w:p w:rsidR="00D72613" w:rsidRDefault="00D77F14">
      <w:r>
        <w:t xml:space="preserve">The host of Satellite data lake components required to make data lake ecosystems useful each operate out of unique interfaces. The combination metadata and taxonomy solution sits atop the data lake, in a single interface that oversees the whole system, enabling improved governance, and integration and exchange (import / export) of metadata. Data steward tasks such as tagging can be separated from policy protection tasks, allowing for dual role operation or specialization of human resources. A prominent open source query tool is a key component. The connector for the query tool includes a capability to track structured query activity. REST based APIs provide data classification navigation paths that are pre-defined. </w:t>
      </w:r>
    </w:p>
    <w:p w:rsidR="00D72613" w:rsidRDefault="00D77F14">
      <w:pPr>
        <w:pStyle w:val="Heading3"/>
        <w:numPr>
          <w:ilvl w:val="2"/>
          <w:numId w:val="18"/>
        </w:numPr>
      </w:pPr>
      <w:bookmarkStart w:id="163" w:name="_Toc478382796"/>
      <w:bookmarkStart w:id="164" w:name="_Toc469647551"/>
      <w:bookmarkStart w:id="165" w:name="_Toc1947514"/>
      <w:r>
        <w:t>Standards Gap 4: Non-relational Database Query, Search and Information Retrieval</w:t>
      </w:r>
      <w:bookmarkEnd w:id="163"/>
      <w:bookmarkEnd w:id="164"/>
      <w:r>
        <w:t xml:space="preserve"> (IR)</w:t>
      </w:r>
      <w:bookmarkEnd w:id="165"/>
    </w:p>
    <w:p w:rsidR="00D72613" w:rsidRDefault="00D77F14">
      <w:r>
        <w:t xml:space="preserve">Search serves as a function for interfacing with data in both retrieval and analysis use cases. As a non-relational database query function, search introduces a promise of </w:t>
      </w:r>
      <w:r>
        <w:rPr>
          <w:i/>
        </w:rPr>
        <w:t>self-service</w:t>
      </w:r>
      <w:r>
        <w:t xml:space="preserve"> extraction capability over multiple sources of unstructured (and structured) Big Data in multiple internal and external locations. Search has capability to integrate with technologies for accepting natural language, and also for finding and analyzing patterns, statistics, and providing conceptual summary and consumable, visual formats. </w:t>
      </w:r>
    </w:p>
    <w:p w:rsidR="00D72613" w:rsidRDefault="00D77F14">
      <w:r>
        <w:t xml:space="preserve">This is an area where the ISO 23950/ANSI/NISO Z39.50 approach could help. From Wikipedia, “Z39.50 is an international standard client–server, application layer communications protocol for searching and </w:t>
      </w:r>
      <w:r>
        <w:lastRenderedPageBreak/>
        <w:t xml:space="preserve">retrieving information from a database over a Transmission Control Protocol / Internet Protocol (TCP/IP) computer network. It is covered by ANSI/NISO standard Z39.50, and ISO standard 23950.” </w:t>
      </w:r>
    </w:p>
    <w:p w:rsidR="00D72613" w:rsidRDefault="00D77F14">
      <w:r>
        <w:t>In that we live in an age where one web search engine maintains the mindshare of the American public, it is important to clearly differentiate between the use of search as a data analysis method and the use of search for IR. Significantly different challenges are faced by business users undertaking search for information retrieval activities as opposed to using a search function for analysis of data that resides within an organization’s storage repositories. In web search, casual users</w:t>
      </w:r>
      <w:r>
        <w:rPr>
          <w:i/>
        </w:rPr>
        <w:t xml:space="preserve"> </w:t>
      </w:r>
      <w:r>
        <w:t xml:space="preserve">are familiar with the experience of the technology, namely, instant query expansion, ranking of results, rich snippets and knowledge graph containers. Casual users are also familiar with standard file folder functionality for organizing documents and information in personal computers. For large enterprises and organizations needing search functionality over documents, deeper challenges persist and are driving significant demand for enterprise-grade solutions. In that these enterprise requirements may be unfamiliar to small business users; some clarification on the differences are described below. </w:t>
      </w:r>
    </w:p>
    <w:p w:rsidR="00D72613" w:rsidRDefault="00D77F14">
      <w:pPr>
        <w:pStyle w:val="BDUseCaseSubheading"/>
      </w:pPr>
      <w:r>
        <w:t>Web Search</w:t>
      </w:r>
    </w:p>
    <w:p w:rsidR="00D72613" w:rsidRDefault="00D77F14">
      <w:r>
        <w:t>Current web search engines provide a substantial service to citizens but have been identified as applying bias over how and what search results are delivered back to the user. The surrender of control that citizens willingly trade in exchange for the use of free web search services is widely accepted as a worthwhile tradeoff for the user; however, future technologies promise even more value for the citizens who will search across the rapidly expanding scale of the world wide web. The notable case in point is commonly referred to as the semantic web.</w:t>
      </w:r>
    </w:p>
    <w:p w:rsidR="00D72613" w:rsidRDefault="00D77F14">
      <w:r>
        <w:t xml:space="preserve">Current semantic approaches to searching almost all require content indexing as a measure for controlling the enormous corpus of documents that reside online. In attempting to tackle this problem of enormity of scale via automation of content indexing, solutions for the semantic web have proven to be difficult to program, meaning that the persistent challenges for development of a semantic web continue to delay its development. </w:t>
      </w:r>
    </w:p>
    <w:p w:rsidR="00D72613" w:rsidRDefault="00D77F14">
      <w:r>
        <w:t xml:space="preserve">Two promising approaches for developing the semantic web are </w:t>
      </w:r>
      <w:proofErr w:type="spellStart"/>
      <w:r>
        <w:t>ontologies</w:t>
      </w:r>
      <w:proofErr w:type="spellEnd"/>
      <w:r>
        <w:t xml:space="preserve"> and linked data technologies; however, neither approach has proven to be a complete solution. Standard Ontological alternatives, OWL and RDF, which would benefit from the addition of linked data, suffer from an inability to effectively use linked data technology. Reciprocally, linked data technologies suffer from the inability to effectively use </w:t>
      </w:r>
      <w:proofErr w:type="spellStart"/>
      <w:r>
        <w:t>ontologies</w:t>
      </w:r>
      <w:proofErr w:type="spellEnd"/>
      <w:r>
        <w:t xml:space="preserve">. Not apparent to developers is how standards in these areas would be an asset to the concept of an all-encompassing semantic web, or how they can be integrated to improve retrieval over that scale of data. </w:t>
      </w:r>
    </w:p>
    <w:p w:rsidR="00D72613" w:rsidRDefault="00D77F14">
      <w:pPr>
        <w:pStyle w:val="BDUseCaseSubheading"/>
      </w:pPr>
      <w:r>
        <w:t xml:space="preserve">Using Search for Enterprise Data Analysis </w:t>
      </w:r>
    </w:p>
    <w:p w:rsidR="00D72613" w:rsidRDefault="00D77F14">
      <w:r>
        <w:t xml:space="preserve">A steady increase in the belief that logical search systems are the superior method for information retrieval on data at rest can be seen in the market. Generally speaking, analytics search indexes can be constructed more quickly than natural language processing (NLP) search systems, meanwhile NLP technologies requiring semi-supervision can have unacceptable (20%) error rates. Currently, Contextual Query Language (CQL) </w:t>
      </w:r>
      <w:r w:rsidR="00BA1945">
        <w:fldChar w:fldCharType="begin"/>
      </w:r>
      <w:r>
        <w:instrText>ADDIN ZOTERO_ITEM CSL_CITATION {"citationID":"gr73NGh4","properties":{"formattedCitation":"[21]","plainCitation":"[21]","noteIndex":0},"citationItems":[{"id":374,"uris":["http://zotero.org/groups/2253006/items/585QCHGZ"],"uri":["http://zotero.org/groups/2253006/items/585QCHGZ"],"itemData":{"id":374,"type":"webpage","title":"CQL: Contextual Query Language:","abstract":"CQL, the Contextual Query Language, is a formal language for representing queries to information retrieval systems such as web indexes, bibliographic catalogs and museum collection information. The design objective is that queries be human readable and writable, and that the language be intuitive while maintaining the expressiveness of more complex languages.\n\nTraditionally, query languages have fallen into two camps: Powerful, expressive languages, not easily readable nor writable by non-experts (e.g. SQL, PQF, and XQuery);or simple and intuitive languages not powerful enough to express complex concepts (e.g. CCL and google). CQL tries to combine simplicity and intuitiveness of expression for simple, every day queries, with the richness of more expressive languages to accomodate complex concepts when necessary.","URL":"http://www.loc.gov/standards/sru/cql/index.html","author":[{"family":"U.S. Library of Congress","given":""}],"issued":{"date-parts":[["2013",8,30]]},"accessed":{"date-parts":[["2018",11,12]]}}}],"schema":"https://github.com/citation-style-language/schema/raw/master/csl-citation.json"}</w:instrText>
      </w:r>
      <w:r w:rsidR="00BA1945">
        <w:fldChar w:fldCharType="separate"/>
      </w:r>
      <w:bookmarkStart w:id="166" w:name="__Fieldmark__4824_4095494426"/>
      <w:r>
        <w:t>[21]</w:t>
      </w:r>
      <w:r w:rsidR="00BA1945">
        <w:fldChar w:fldCharType="end"/>
      </w:r>
      <w:bookmarkEnd w:id="166"/>
      <w:r>
        <w:t xml:space="preserve">, declarative logic programming languages, and RDF </w:t>
      </w:r>
      <w:r w:rsidR="00BA1945">
        <w:fldChar w:fldCharType="begin"/>
      </w:r>
      <w:r>
        <w:instrText>ADDIN ZOTERO_ITEM CSL_CITATION {"citationID":"tAiSEKSY","properties":{"formattedCitation":"[22]","plainCitation":"[22]","noteIndex":0},"citationItems":[{"id":376,"uris":["http://zotero.org/groups/2253006/items/8RNI6KA9"],"uri":["http://zotero.org/groups/2253006/items/8RNI6KA9"],"itemData":{"id":376,"type":"report","title":"Resource Description Framework (RDF)","abstract":"RDF is a standard model for data interchange on the Web. RDF has features that facilitate data merging even if the underlying schemas differ, and it specifically supports the evolution of schemas over time without requiring all the data consumers to be changed.\n\nRDF extends the linking structure of the Web to use URIs to name the relationship between things as well as the two ends of the link (this is usually referred to as a “triple”). Using this simple model, it allows structured and semi-structured data to be mixed, exposed, and shared across different applications.\n\nThis linking structure forms a directed, labeled graph, where the edges represent the named link between two resources, represented by the graph nodes. This graph view is the easiest possible mental model for RDF and is often used in easy-to-understand visual explanations.","URL":"https://www.w3.org/RDF/","author":[{"family":"World Wide Web Consortium (W3C)","given":""}],"issued":{"date-parts":[["2014",2,25]]},"accessed":{"date-parts":[["2018",11,12]]}}}],"schema":"https://github.com/citation-style-language/schema/raw/master/csl-citation.json"}</w:instrText>
      </w:r>
      <w:r w:rsidR="00BA1945">
        <w:fldChar w:fldCharType="separate"/>
      </w:r>
      <w:bookmarkStart w:id="167" w:name="__Fieldmark__4830_4095494426"/>
      <w:r>
        <w:t>[22]</w:t>
      </w:r>
      <w:r w:rsidR="00BA1945">
        <w:fldChar w:fldCharType="end"/>
      </w:r>
      <w:bookmarkEnd w:id="167"/>
      <w:r>
        <w:t xml:space="preserve"> query languages are aligned with the native storage formats of the Big Data platforms. Often only one language is </w:t>
      </w:r>
      <w:proofErr w:type="gramStart"/>
      <w:r>
        <w:t>supported,</w:t>
      </w:r>
      <w:proofErr w:type="gramEnd"/>
      <w:r>
        <w:t xml:space="preserve"> however multi-model platforms may support more than one language. Some query languages are managed by standards organizations, while others are </w:t>
      </w:r>
      <w:proofErr w:type="spellStart"/>
      <w:r>
        <w:t>defacto</w:t>
      </w:r>
      <w:proofErr w:type="spellEnd"/>
      <w:r>
        <w:t xml:space="preserve"> standards “in-the-wild”.  </w:t>
      </w:r>
    </w:p>
    <w:p w:rsidR="00D72613" w:rsidRDefault="00D77F14">
      <w:r>
        <w:t xml:space="preserve">With the exception of multi-model databases, any product’s underlying technology will likely be document, metadata, or numerically focused, but not all three. Architecturally speaking, indexing is the centerpiece, metadata provides context, and machine learning can provide enrichment. Markup metadata can also provide document enrichment, with tags such as ICD-10 codes for example. </w:t>
      </w:r>
    </w:p>
    <w:p w:rsidR="00D72613" w:rsidRDefault="00D77F14">
      <w:r>
        <w:lastRenderedPageBreak/>
        <w:t>The age of Big Data has applied a downward pressure on the use of standard indexes, which are good for small queries but have three issues: (1) they cause slow loading; (2) ad hoc queries, for the most part, require advance column indexing; and (3) the constant updating that is required to maintain indexes quickly becomes prohibitively expensive. One open source search technology provides an incremental indexing technique that solves some part of this problem. Another technology provides capability to perform indexing upon either ingest or changing of the data, through the use of a built-in universal index. After indexing, query planning functionalities are of primary importance.</w:t>
      </w:r>
    </w:p>
    <w:p w:rsidR="00D72613" w:rsidRDefault="00D77F14">
      <w:r>
        <w:t xml:space="preserve">Generally speaking, access and IR functions will remain areas of continual work in progress. In some cases, silo architectures for data are a necessary condition for running an organization, with legal and security reasons being the most obvious. There are several Big Data technologies that support RBAC with cell / element / field level security which can alleviate the need to have different silos for legal and security reasons. </w:t>
      </w:r>
    </w:p>
    <w:p w:rsidR="00D72613" w:rsidRDefault="00D77F14">
      <w:r>
        <w:t xml:space="preserve">Other technologies are emerging in the area of ‘federated search.’ The main barrier to effective federated search functionality is the difficulty in merging results into relevancy ranking algorithms. Proprietary, patented access methods are also a barrier to building connectors required for true federated search. </w:t>
      </w:r>
    </w:p>
    <w:p w:rsidR="00D72613" w:rsidRDefault="00D77F14">
      <w:r>
        <w:t xml:space="preserve">Ultimately, system speed is always constrained by the slowest component. The future goal for many communities and enterprises in this area is the development of unified information access solutions (i.e., UIMA). Unified indexing and multi-model databases present an alternative to challenges in federated search. </w:t>
      </w:r>
    </w:p>
    <w:p w:rsidR="00D72613" w:rsidRDefault="00D77F14">
      <w:r>
        <w:t xml:space="preserve">Incredibly valuable external data is underused in most search implementations because of the lack of an appropriate architecture. Frameworks that separate content acquisition from content processing by putting a data buffer (a big copy of the data) between them have the capability to provide potential solutions to this problem. With this approach, data can be gathered without the requirement to immediately make content processing decisions; content processing decisions can be settled later. Documents would have to be </w:t>
      </w:r>
      <w:r>
        <w:rPr>
          <w:i/>
        </w:rPr>
        <w:t>pre-joined</w:t>
      </w:r>
      <w:r>
        <w:t xml:space="preserve"> when they are processed for indexing, and large, mathematically challenging algorithms for relevancy and complex search security requirements (such as encryption) could be run separately at index time. With such a framework, search could potentially become superior to traditional structured query languages for online analytical processing (OLAP) and data warehousing. Search systems can be faster than query languages, more powerful, scalable, and schema free. Records can be output in XML and JSON and then loaded into a search engine. Fields can be mapped as needed. </w:t>
      </w:r>
    </w:p>
    <w:p w:rsidR="00D72613" w:rsidRDefault="00D77F14">
      <w:r>
        <w:t xml:space="preserve">Tensions remain between any given search system’s functional power and its ease of use. The concept of Discovery, as the term is understood in the IR domain, was initially relegated to the limited functionality of filtering (facets) in a sidebar. The facets have historically been loaded when a search system returned a result set. Emerging technologies are focusing on supplementing the faceted search user’s experience. Content Representation standards were initially relied upon in the Wide Area Information Servers (WAIS) system but newer systems must contend with the fact that there are now hundreds of formats. In response, open source technologies promise power and flexibility to customize, but the promise comes with a high price tag of either being technically demanding and requiring skilled staff to setup and operate, or requiring a third party to maintain.  </w:t>
      </w:r>
    </w:p>
    <w:p w:rsidR="00D72613" w:rsidRDefault="00D77F14">
      <w:r>
        <w:t>Standards for content processing are still needed to enable compatibility with normalizing techniques, records merging formats, external taxonomies or semantic resources, regular expression, or use of metadata for supporting interface navigation functionality.</w:t>
      </w:r>
    </w:p>
    <w:p w:rsidR="00D72613" w:rsidRDefault="00D77F14">
      <w:pPr>
        <w:rPr>
          <w:ins w:id="168" w:author="Peter Baumann" w:date="2019-03-19T18:20:00Z"/>
        </w:rPr>
      </w:pPr>
      <w:r>
        <w:t xml:space="preserve">Standards for describing relationships between different data sources, and standards for maintaining metadata context relationships will have substantial impact. Semantic platforms to enhance information discovery and data integration applications may provide solutions in this area; RDF and ontology mapping seem to be the front runners in the race to provide semantic uniformity. RDF graphs are leading the way for visualization, and </w:t>
      </w:r>
      <w:proofErr w:type="spellStart"/>
      <w:r>
        <w:t>ontologies</w:t>
      </w:r>
      <w:proofErr w:type="spellEnd"/>
      <w:r>
        <w:t xml:space="preserve"> have become accepted methods for descriptions of elements. </w:t>
      </w:r>
      <w:r>
        <w:lastRenderedPageBreak/>
        <w:t xml:space="preserve">While the cross-walking of </w:t>
      </w:r>
      <w:proofErr w:type="gramStart"/>
      <w:r>
        <w:t>taxonomies,</w:t>
      </w:r>
      <w:proofErr w:type="gramEnd"/>
      <w:r>
        <w:t xml:space="preserve"> and </w:t>
      </w:r>
      <w:proofErr w:type="spellStart"/>
      <w:r>
        <w:t>ontologies</w:t>
      </w:r>
      <w:proofErr w:type="spellEnd"/>
      <w:r>
        <w:t xml:space="preserve"> is still a long way off, technologic advances in this area should be helpful for the success of data analytics across silos, and the semantic web. </w:t>
      </w:r>
    </w:p>
    <w:p w:rsidR="00CD1D68" w:rsidRDefault="009710E0" w:rsidP="00CD1D68">
      <w:pPr>
        <w:pStyle w:val="BDUseCaseSubheading"/>
        <w:rPr>
          <w:ins w:id="169" w:author="Peter Baumann" w:date="2019-03-19T18:20:00Z"/>
        </w:rPr>
      </w:pPr>
      <w:ins w:id="170" w:author="Peter Baumann" w:date="2019-03-19T18:21:00Z">
        <w:r>
          <w:t xml:space="preserve">Query languages to support Big Data operations (i.e., matrix </w:t>
        </w:r>
      </w:ins>
      <w:ins w:id="171" w:author="Peter Baumann" w:date="2019-03-19T18:20:00Z">
        <w:r>
          <w:t>Operations</w:t>
        </w:r>
      </w:ins>
      <w:ins w:id="172" w:author="Peter Baumann" w:date="2019-03-19T18:22:00Z">
        <w:r>
          <w:t>)</w:t>
        </w:r>
      </w:ins>
    </w:p>
    <w:p w:rsidR="009710E0" w:rsidRDefault="009710E0" w:rsidP="00CD1D68">
      <w:pPr>
        <w:rPr>
          <w:ins w:id="173" w:author="Peter Baumann" w:date="2019-03-19T18:22:00Z"/>
        </w:rPr>
      </w:pPr>
      <w:ins w:id="174" w:author="Peter Baumann" w:date="2019-03-19T18:22:00Z">
        <w:r>
          <w:t>Matrix operations are a special case of general multi-dimensional tensor operations, which in turn fall under the category of Linear Algebra.</w:t>
        </w:r>
      </w:ins>
    </w:p>
    <w:p w:rsidR="00CD1D68" w:rsidRDefault="00CD1D68" w:rsidP="00CD1D68">
      <w:pPr>
        <w:rPr>
          <w:ins w:id="175" w:author="Peter Baumann" w:date="2019-03-19T18:20:00Z"/>
        </w:rPr>
      </w:pPr>
      <w:ins w:id="176" w:author="Peter Baumann" w:date="2019-03-19T18:20:00Z">
        <w:r>
          <w:t xml:space="preserve">Array Databases offer a multi-dimensional </w:t>
        </w:r>
      </w:ins>
      <w:ins w:id="177" w:author="Peter Baumann" w:date="2019-03-19T18:23:00Z">
        <w:r w:rsidR="009710E0">
          <w:t>“</w:t>
        </w:r>
      </w:ins>
      <w:ins w:id="178" w:author="Peter Baumann" w:date="2019-03-19T18:20:00Z">
        <w:r>
          <w:t>datacube</w:t>
        </w:r>
      </w:ins>
      <w:ins w:id="179" w:author="Peter Baumann" w:date="2019-03-19T18:23:00Z">
        <w:r w:rsidR="009710E0">
          <w:t>”</w:t>
        </w:r>
      </w:ins>
      <w:ins w:id="180" w:author="Peter Baumann" w:date="2019-03-19T18:20:00Z">
        <w:r>
          <w:t xml:space="preserve"> view [43] which is natural to spatio-temporal sensor, image (timeseries), simulation, and statistics data. Data models like the OGC/ISO Coverage Implemen</w:t>
        </w:r>
        <w:r>
          <w:softHyphen/>
          <w:t>tat</w:t>
        </w:r>
        <w:r>
          <w:softHyphen/>
          <w:t>ion Schema adds support for regular and irregular space/time grids. Declarative array query languages like domain-independent ISO SQL/MDA [46]</w:t>
        </w:r>
      </w:ins>
      <w:ins w:id="181" w:author="Peter Baumann" w:date="2019-03-19T18:39:00Z">
        <w:r w:rsidR="00D14ABF">
          <w:t>[47]</w:t>
        </w:r>
      </w:ins>
      <w:ins w:id="182" w:author="Peter Baumann" w:date="2019-03-19T18:20:00Z">
        <w:r>
          <w:t xml:space="preserve"> and geo-specific OGC WCPS [45] have been demonstrated to be highly </w:t>
        </w:r>
        <w:proofErr w:type="spellStart"/>
        <w:r>
          <w:t>optimizable</w:t>
        </w:r>
        <w:proofErr w:type="spellEnd"/>
        <w:r>
          <w:t>, parallelizable, and amenable to distributed processing, up to location-transparent data center federations [44].</w:t>
        </w:r>
      </w:ins>
    </w:p>
    <w:p w:rsidR="00CD1D68" w:rsidRDefault="00CD1D68"/>
    <w:p w:rsidR="00D72613" w:rsidRDefault="00D77F14">
      <w:pPr>
        <w:pStyle w:val="Heading3"/>
        <w:numPr>
          <w:ilvl w:val="2"/>
          <w:numId w:val="18"/>
        </w:numPr>
      </w:pPr>
      <w:bookmarkStart w:id="183" w:name="_Toc1947515"/>
      <w:r>
        <w:t>Standards Gap 11: Data Sharing and Exchange</w:t>
      </w:r>
      <w:bookmarkEnd w:id="183"/>
    </w:p>
    <w:p w:rsidR="00D72613" w:rsidRDefault="00D77F14">
      <w:r>
        <w:t xml:space="preserve">The overarching goal of data sharing and exchange is to maximize access to data across heterogeneous repositories while still adhering to protect confidentiality and personal privacy. The objective is to improve the ability to locate and access digital assets such digital data, software, and publications while enabling proper long-term stewardship of these assets by optimizing archival functionality, and (where appropriate) leveraging existing institutional repositories, public and academic archives, as well as community and discipline-based repositories of scientific and technical data, software, and publications. </w:t>
      </w:r>
    </w:p>
    <w:p w:rsidR="00D72613" w:rsidRDefault="00D77F14">
      <w:r>
        <w:t>From the new global Internet, to Big Data economy opportunities in Internet of Things, smart cities, and other emerging technical and market trends, it is critical to have a standard data infrastructure for Big Data that is scalable and can apply the FAIR (</w:t>
      </w:r>
      <w:proofErr w:type="spellStart"/>
      <w:r>
        <w:t>Findability</w:t>
      </w:r>
      <w:proofErr w:type="spellEnd"/>
      <w:r>
        <w:t>, Accessibility, Interoperability, and Reusability) data principle between heterogeneous datasets from various domains without worrying about data source and structure.</w:t>
      </w:r>
    </w:p>
    <w:p w:rsidR="00D72613" w:rsidRDefault="00D77F14">
      <w:r>
        <w:t xml:space="preserve">A very important component as part of the standard data infrastructure is the definition of new Persistent Identifier (PID) types. PIDs such as Digital Object Identifiers (DOIs) are already widely used on the Internet as durable, long-lasting references to digital objects such as publications or datasets. An obvious application of PIDs in this context is to use them to store a digital object’s location and state information and other complex core metadata. In this way, the new PID types can serve to hold a combination of administration, specialized, and/or extension metadata. Other functional information, such as the properties and state of a repository or the types of access protocols it supports, can also be stored in these higher layers of PIDs. Assigning PIDs to static datasets is straightforward. However, datasets that are updated with corrections or new data, or that are subsets of a larger dataset present a challenge. </w:t>
      </w:r>
    </w:p>
    <w:p w:rsidR="00D72613" w:rsidRDefault="00D77F14">
      <w:r>
        <w:t xml:space="preserve">Mechanisms for making evolving data citable have been proposed by the Research Data Alliance data citation working group and others </w:t>
      </w:r>
      <w:r w:rsidR="00BA1945">
        <w:fldChar w:fldCharType="begin"/>
      </w:r>
      <w:r>
        <w:instrText>ADDIN ZOTERO_ITEM CSL_CITATION {"citationID":"BQrjvjqZ","properties":{"formattedCitation":"[23]","plainCitation":"[23]","noteIndex":0},"citationItems":[{"id":395,"uris":["http://zotero.org/groups/2253006/items/PBD9XEXM"],"uri":["http://zotero.org/groups/2253006/items/PBD9XEXM"],"itemData":{"id":395,"type":"report","title":"Scalable Dynamic Data Citation - RDA-WG-DC Position Paper","publisher":"Research Data Alliance (RDA)","abstract":"Uniquely and precisely identifying and citing arbitrary subsets of data is essential in many settings, e.g. to facilitate experiment validation and data re-use in meta-studies. Current approaches relying on pointers to entire data collections or on explicit copies of data do not scale.\n\nWithin this WG, we propose novel approaches that allow scientists to create, reference, cite and reuse subsets of any size and complexity, by applying requirements for dynamic data citation to different types of data storages. We use timestamped, versioned data that can be assembled to specific subsets by using queries. We then attach persistent identifiers to the queries in a way that theycan be reissued against the data set in the future. By citing only the query instead of the whole data set we enable scalable data citation. This position paper describes the basic model and its application to different types of data.","URL":"https://www.rd-alliance.org/groups/data-citation-wg/wiki/scalable-dynamic-data-citation-rda-wg-dc-position-paper.html","language":"en","author":[{"family":"Rauber","given":"Andreas"},{"family":"Proll","given":"Stephan"}],"issued":{"date-parts":[["2015",3,23]]},"accessed":{"date-parts":[["2018",11,12]]}}}],"schema":"https://github.com/citation-style-language/schema/raw/master/csl-citation.json"}</w:instrText>
      </w:r>
      <w:r w:rsidR="00BA1945">
        <w:fldChar w:fldCharType="separate"/>
      </w:r>
      <w:bookmarkStart w:id="184" w:name="__Fieldmark__4888_4095494426"/>
      <w:r>
        <w:t>[23]</w:t>
      </w:r>
      <w:r w:rsidR="00BA1945">
        <w:fldChar w:fldCharType="end"/>
      </w:r>
      <w:bookmarkEnd w:id="184"/>
      <w:r>
        <w:t xml:space="preserve"> </w:t>
      </w:r>
      <w:r w:rsidR="00BA1945">
        <w:fldChar w:fldCharType="begin"/>
      </w:r>
      <w:r>
        <w:instrText>ADDIN ZOTERO_ITEM CSL_CITATION {"citationID":"JuWuHy7L","properties":{"formattedCitation":"[24]","plainCitation":"[24]","noteIndex":0},"citationItems":[{"id":397,"uris":["http://zotero.org/groups/2253006/items/TZUUXSDU"],"uri":["http://zotero.org/groups/2253006/items/TZUUXSDU"],"itemData":{"id":397,"type":"report","title":"Citing dynamic data","abstract":"The ability to precisely reference datasets is a key goal of data citation. This is relatively straightforward where data are static or fixed. Challenges arise however, where the data to be referenced are ‘dynamic’ and more so, if they are also large scale.","URL":"https://www.ands.org.au/working-with-data/citation-and-identifiers/data-citation/citing-dynamic-data","language":"en","author":[{"family":"Australian National Data Service (ANDS)","given":""}],"issued":{"date-parts":[["2017"]]},"accessed":{"date-parts":[["2018",11,12]]}}}],"schema":"https://github.com/citation-style-language/schema/raw/master/csl-citation.json"}</w:instrText>
      </w:r>
      <w:r w:rsidR="00BA1945">
        <w:fldChar w:fldCharType="separate"/>
      </w:r>
      <w:bookmarkStart w:id="185" w:name="__Fieldmark__4893_4095494426"/>
      <w:r>
        <w:t>[24]</w:t>
      </w:r>
      <w:r w:rsidR="00BA1945">
        <w:fldChar w:fldCharType="end"/>
      </w:r>
      <w:bookmarkEnd w:id="185"/>
      <w:r>
        <w:t xml:space="preserve"> </w:t>
      </w:r>
      <w:r w:rsidR="00BA1945">
        <w:fldChar w:fldCharType="begin"/>
      </w:r>
      <w:r>
        <w:instrText>ADDIN ZOTERO_ITEM CSL_CITATION {"citationID":"2Ysh7xWR","properties":{"formattedCitation":"[25]","plainCitation":"[25]","noteIndex":0},"citationItems":[{"id":401,"uris":["http://zotero.org/groups/2253006/items/X3CPY4YA"],"uri":["http://zotero.org/groups/2253006/items/X3CPY4YA"],"itemData":{"id":401,"type":"report","title":"How to cite datasets and link to publications","publisher":"Digital Curation Centre (DCC)","abstract":"This guide will help you create links between your academic publications and the underlying datasets, so that anyone viewing the publication will be able to locate the dataset and vice versa. It provides a working knowledge of the issues and challenges involved, and of how current approaches seek to address them. This guide should interest researchers and principal investigators working on data-led research, as well as the data repositories with which they work.","URL":"http://www.dcc.ac.uk/sites/default/files/documents/publications/reports/guides/How_to_Cite_Link.pdf","language":"en","author":[{"family":"Ball","given":"A"},{"family":"Duke","given":"M"}],"issued":{"date-parts":[["2015"]]},"accessed":{"date-parts":[["2018",11,12]]}}}],"schema":"https://github.com/citation-style-language/schema/raw/master/csl-citation.json"}</w:instrText>
      </w:r>
      <w:r w:rsidR="00BA1945">
        <w:fldChar w:fldCharType="separate"/>
      </w:r>
      <w:bookmarkStart w:id="186" w:name="__Fieldmark__4898_4095494426"/>
      <w:r>
        <w:t>[25]</w:t>
      </w:r>
      <w:r w:rsidR="00BA1945">
        <w:fldChar w:fldCharType="end"/>
      </w:r>
      <w:bookmarkEnd w:id="186"/>
      <w:r>
        <w:t xml:space="preserve"> </w:t>
      </w:r>
      <w:r w:rsidR="00BA1945">
        <w:fldChar w:fldCharType="begin"/>
      </w:r>
      <w:r>
        <w:instrText>ADDIN ZOTERO_ITEM CSL_CITATION {"citationID":"EzTdUIQu","properties":{"formattedCitation":"[26]","plainCitation":"[26]","noteIndex":0},"citationItems":[{"id":402,"uris":["http://zotero.org/groups/2253006/items/AYNCUQEM"],"uri":["http://zotero.org/groups/2253006/items/AYNCUQEM"],"itemData":{"id":402,"type":"report","title":"Data citation guidelines for data providers and archives","publisher":"Earth Science Information Partners","URL":"http://commons.esipfed.org/node/308","author":[{"family":"ESIP","given":""}],"issued":{"date-parts":[["2012"]]},"accessed":{"date-parts":[["2018",10,12]]}}}],"schema":"https://github.com/citation-style-language/schema/raw/master/csl-citation.json"}</w:instrText>
      </w:r>
      <w:r w:rsidR="00BA1945">
        <w:fldChar w:fldCharType="separate"/>
      </w:r>
      <w:bookmarkStart w:id="187" w:name="__Fieldmark__4903_4095494426"/>
      <w:r>
        <w:t>[26]</w:t>
      </w:r>
      <w:r w:rsidR="00BA1945">
        <w:fldChar w:fldCharType="end"/>
      </w:r>
      <w:bookmarkEnd w:id="187"/>
      <w:r>
        <w:t xml:space="preserve"> </w:t>
      </w:r>
      <w:r w:rsidR="00BA1945">
        <w:fldChar w:fldCharType="begin"/>
      </w:r>
      <w:r>
        <w:instrText>ADDIN ZOTERO_ITEM CSL_CITATION {"citationID":"YtYrVqrL","properties":{"formattedCitation":"[27]","plainCitation":"[27]","noteIndex":0},"citationItems":[{"id":404,"uris":["http://zotero.org/groups/2253006/items/6MDNP8IY"],"uri":["http://zotero.org/groups/2253006/items/6MDNP8IY"],"itemData":{"id":404,"type":"paper-conference","title":"Scalable approaches for identifiers of dynamic data and linked data in an evolving world","container-title":"eResearch Australasia Conference","publisher-place":"Brisbane, Australia","event-place":"Brisbane, Australia","URL":"https://www.researchgate.net/publication/283724056_Scalable_Approaches_for_Identifiers_of_Dynamic_Data_and_Linked_Data_in_an_Evolving_World","language":"en","author":[{"family":"Klump","given":"Jens"},{"family":"Huber","given":"Robert"},{"family":"Wyborn","given":"Lesley"}],"issued":{"date-parts":[["2015",10,23]]},"accessed":{"date-parts":[["2018",11,12]]}}}],"schema":"https://github.com/citation-style-language/schema/raw/master/csl-citation.json"}</w:instrText>
      </w:r>
      <w:r w:rsidR="00BA1945">
        <w:fldChar w:fldCharType="separate"/>
      </w:r>
      <w:bookmarkStart w:id="188" w:name="__Fieldmark__4908_4095494426"/>
      <w:r>
        <w:t>[27]</w:t>
      </w:r>
      <w:r w:rsidR="00BA1945">
        <w:fldChar w:fldCharType="end"/>
      </w:r>
      <w:bookmarkEnd w:id="188"/>
      <w:r>
        <w:t xml:space="preserve"> </w:t>
      </w:r>
      <w:r w:rsidR="00BA1945">
        <w:fldChar w:fldCharType="begin"/>
      </w:r>
      <w:r>
        <w:instrText>ADDIN ZOTERO_ITEM CSL_CITATION {"citationID":"cfXV93O9","properties":{"formattedCitation":"[28]","plainCitation":"[28]","noteIndex":0},"citationItems":[{"id":408,"uris":["http://zotero.org/groups/2253006/items/IY9E87DK"],"uri":["http://zotero.org/groups/2253006/items/IY9E87DK"],"itemData":{"id":408,"type":"paper-conference","title":"How do you assign persistent identiﬁers to extracts from large, complex, dynamic data sets that underpin scholarly publications?","publisher":"Geophysical Research Abstracts","page":"1","source":"Zotero","event":"EGU General Assembly","URL":"http://meetingorganizer.copernicus.org/EGU2016/EGU2016-11639-1.pdf","language":"en","author":[{"family":"Wyborn","given":"Lesley"},{"family":"Car","given":"Nicholas"},{"family":"Evans","given":"Benjamin"},{"family":"Klump","given":"Jens"}],"issued":{"date-parts":[["2016"]]}}}],"schema":"https://github.com/citation-style-language/schema/raw/master/csl-citation.json"}</w:instrText>
      </w:r>
      <w:r w:rsidR="00BA1945">
        <w:fldChar w:fldCharType="separate"/>
      </w:r>
      <w:bookmarkStart w:id="189" w:name="__Fieldmark__4913_4095494426"/>
      <w:r>
        <w:t>[28]</w:t>
      </w:r>
      <w:r w:rsidR="00BA1945">
        <w:fldChar w:fldCharType="end"/>
      </w:r>
      <w:bookmarkEnd w:id="189"/>
      <w:r>
        <w:t>. Because the PIDs are themselves digital objects, they can be stored in specialized repositories, similar to metadata registries that can also expose services to digital object users and search portals. In this role, the PID types and the registries that manage them can be viewed as an abstraction layer in the system architecture, and could be implemented as middleware designed to optimize federated search, assist with access control, and speed the generation of cross-repository inventories. This setting can enable data integration/</w:t>
      </w:r>
      <w:proofErr w:type="spellStart"/>
      <w:r>
        <w:t>mashup</w:t>
      </w:r>
      <w:proofErr w:type="spellEnd"/>
      <w:r>
        <w:t xml:space="preserve"> among heterogeneous datasets from diversified domain repositories and make data discoverable, accessible, and usable through a machine-readable and actionable standard data infrastructure.</w:t>
      </w:r>
    </w:p>
    <w:p w:rsidR="00D72613" w:rsidRDefault="00D77F14">
      <w:r>
        <w:t xml:space="preserve">Organizations wishing to publish open data will find that there are certain legal constraints and licensing standards to be conscious of; data may not necessarily be 100% </w:t>
      </w:r>
      <w:r>
        <w:rPr>
          <w:i/>
        </w:rPr>
        <w:t>Open</w:t>
      </w:r>
      <w:r>
        <w:t xml:space="preserve"> in every sense of the word. There </w:t>
      </w:r>
      <w:r>
        <w:lastRenderedPageBreak/>
        <w:t xml:space="preserve">are, in fact, varying degrees to the openness of data; various licensing standards present a spectrum of licensing options, where each type allows for slightly differing levels of accommodations. Some licensing standards, including the Open Government License, provide truly open standards for data sharing. Use of Creative Commons licenses is increasingly common </w:t>
      </w:r>
      <w:proofErr w:type="gramStart"/>
      <w:r>
        <w:t xml:space="preserve">( </w:t>
      </w:r>
      <w:proofErr w:type="gramEnd"/>
      <w:r w:rsidR="00BA1945">
        <w:fldChar w:fldCharType="begin"/>
      </w:r>
      <w:r w:rsidR="00D72613">
        <w:instrText>HYPERLINK "https://creativecommons.org/licenses/" \h</w:instrText>
      </w:r>
      <w:r w:rsidR="00BA1945">
        <w:fldChar w:fldCharType="separate"/>
      </w:r>
      <w:r>
        <w:rPr>
          <w:rStyle w:val="InternetLink"/>
          <w:color w:val="00000A"/>
        </w:rPr>
        <w:t>https://creativecommons.org/licenses/</w:t>
      </w:r>
      <w:r w:rsidR="00BA1945">
        <w:fldChar w:fldCharType="end"/>
      </w:r>
      <w:r>
        <w:t xml:space="preserve"> ). </w:t>
      </w:r>
    </w:p>
    <w:p w:rsidR="00D72613" w:rsidRDefault="00D77F14">
      <w:r>
        <w:t>Organizations wishing to publish open data must also be aware that there are some situations where the risks of having the data open, outweigh the benefits; and where certain licensing options are not appropriate, including situations when interoperability with other datasets is negatively affected. See the next sub section Inter-Organization Data Sharing for additional discussion.</w:t>
      </w:r>
    </w:p>
    <w:p w:rsidR="00D72613" w:rsidRDefault="00D77F14">
      <w:pPr>
        <w:pStyle w:val="BDUseCaseSubheading"/>
      </w:pPr>
      <w:r>
        <w:t xml:space="preserve">Data Migration </w:t>
      </w:r>
    </w:p>
    <w:p w:rsidR="00D72613" w:rsidRDefault="00D77F14">
      <w:r>
        <w:t xml:space="preserve">Migration and consolidation are fundamental activities in legacy data processing. An opportunity is presented in data migration scenarios to ensure data quality and, additionally, to clean and enrich the data to improve it during the migration process. A common-sense approach here is to apply business rules during the migration project that leverage metadata to synchronize new data and update it as it is offloaded to a new system. Data providers are the best actors to ensure metadata is good prior to migration, and that data is still accurate after it is consolidated in its new location. </w:t>
      </w:r>
    </w:p>
    <w:p w:rsidR="00D72613" w:rsidRDefault="00D77F14">
      <w:r>
        <w:t xml:space="preserve">Previously, loading was a high cost step because data had to be structured first. The beauty of the non-relational architecture was the ease of loading, and the schema on read capability of the </w:t>
      </w:r>
      <w:commentRangeStart w:id="190"/>
      <w:r>
        <w:t>E</w:t>
      </w:r>
      <w:del w:id="191" w:author="Peter Baumann" w:date="2019-03-19T18:12:00Z">
        <w:r w:rsidDel="00AB4F9E">
          <w:delText>L</w:delText>
        </w:r>
      </w:del>
      <w:r>
        <w:t>T</w:t>
      </w:r>
      <w:ins w:id="192" w:author="Peter Baumann" w:date="2019-03-19T18:12:00Z">
        <w:r w:rsidR="00AB4F9E">
          <w:t>L</w:t>
        </w:r>
      </w:ins>
      <w:r>
        <w:t xml:space="preserve"> </w:t>
      </w:r>
      <w:commentRangeEnd w:id="190"/>
      <w:r w:rsidR="00AB4F9E">
        <w:rPr>
          <w:rStyle w:val="CommentReference"/>
        </w:rPr>
        <w:commentReference w:id="190"/>
      </w:r>
      <w:r>
        <w:t xml:space="preserve">model which offered a less complicated data transformation workflow, thereby reducing the high cost of loading and migrating data. Multi-model databases technologies also promise a reduction in the level of migration that is required for data processing. </w:t>
      </w:r>
    </w:p>
    <w:p w:rsidR="00D72613" w:rsidRDefault="00D77F14">
      <w:pPr>
        <w:pStyle w:val="BDUseCaseSubheading"/>
      </w:pPr>
      <w:r>
        <w:t>Inter-Organizational Data Sharing</w:t>
      </w:r>
    </w:p>
    <w:p w:rsidR="00D72613" w:rsidRDefault="00D77F14">
      <w:r>
        <w:t xml:space="preserve">The financial services, banking, and insurance (FSBI) sector has been an industry at the forefront of Big Data adoption. As such, FSBI can provide information about the challenges related to integration of external data sources. Due to the heterogeneous nature of external data, many resources are required for integrating external data with an organization’s internal systems. In FSBI, the number of sources can also be high, creating a second dimension of difficulty. </w:t>
      </w:r>
    </w:p>
    <w:p w:rsidR="00D72613" w:rsidRDefault="00D77F14">
      <w:r>
        <w:t xml:space="preserve">By some reports, the lack of integration with internal systems is the largest organizational challenge when attempting to leverage external data sources </w:t>
      </w:r>
      <w:r w:rsidR="00BA1945">
        <w:fldChar w:fldCharType="begin"/>
      </w:r>
      <w:r>
        <w:instrText>ADDIN ZOTERO_ITEM CSL_CITATION {"citationID":"U3VBDIqD","properties":{"formattedCitation":"[29]","plainCitation":"[29]","noteIndex":0},"citationItems":[{"id":386,"uris":["http://zotero.org/groups/2253006/items/XCEFGF3T"],"uri":["http://zotero.org/groups/2253006/items/XCEFGF3T"],"itemData":{"id":386,"type":"report","title":"Integrating data sources is an expensive challenge for the financial services sector","publisher":"Kofax Kapow Software","URL":"https://www.ciosummits.com/Online_Assets_Kofax_from_Lexmark_Whitepaper_-_Integrating_Data_is_Expensive_Challenge_for_Financial_Services.pdf","author":[{"family":"Kofax Kapow Software","given":""}],"issued":{"date-parts":[["2014"]]}}}],"schema":"https://github.com/citation-style-language/schema/raw/master/csl-citation.json"}</w:instrText>
      </w:r>
      <w:r w:rsidR="00BA1945">
        <w:fldChar w:fldCharType="separate"/>
      </w:r>
      <w:bookmarkStart w:id="193" w:name="__Fieldmark__4940_4095494426"/>
      <w:r>
        <w:t>[29]</w:t>
      </w:r>
      <w:r w:rsidR="00BA1945">
        <w:fldChar w:fldCharType="end"/>
      </w:r>
      <w:bookmarkEnd w:id="193"/>
      <w:r>
        <w:t>. Many web portals and interfaces for external data sources do not provide APIs or capabilities that support automated integration, causing a situation where the majority of organizations currently relinquish expensive resources on manual coding methods to solve this problem. Of special interest in this area are designs offering conversion of SOAP protocol to REST (</w:t>
      </w:r>
      <w:proofErr w:type="spellStart"/>
      <w:r>
        <w:t>REpresentational</w:t>
      </w:r>
      <w:proofErr w:type="spellEnd"/>
      <w:r>
        <w:t xml:space="preserve"> State Transfer) protocol. </w:t>
      </w:r>
    </w:p>
    <w:p w:rsidR="00D72613" w:rsidRDefault="00D77F14">
      <w:r>
        <w:t>Aside from the expense, another problem with the hard coding methods is the resulting system inflexibility. Regardless of those challenges, the penalty for not integrating with external sources is even higher in the FSBI industry, where the issues of error and data quality are significant. The benefits of data validation and data integrity ultimately outweigh the costs.</w:t>
      </w:r>
    </w:p>
    <w:p w:rsidR="00D72613" w:rsidRDefault="00D77F14">
      <w:pPr>
        <w:pStyle w:val="Heading3"/>
        <w:numPr>
          <w:ilvl w:val="2"/>
          <w:numId w:val="18"/>
        </w:numPr>
      </w:pPr>
      <w:bookmarkStart w:id="194" w:name="_Toc1947516"/>
      <w:r>
        <w:t>Standards Gap 13: Visualization, for Human Consumption of the Results of Data Analysis</w:t>
      </w:r>
      <w:bookmarkEnd w:id="194"/>
      <w:r>
        <w:t xml:space="preserve"> </w:t>
      </w:r>
    </w:p>
    <w:p w:rsidR="00D72613" w:rsidRDefault="00D77F14">
      <w:pPr>
        <w:shd w:val="clear" w:color="auto" w:fill="FFFFFF"/>
        <w:rPr>
          <w:rFonts w:eastAsia="Times New Roman"/>
        </w:rPr>
      </w:pPr>
      <w:r>
        <w:rPr>
          <w:rFonts w:eastAsia="Times New Roman"/>
        </w:rPr>
        <w:t>A key to a successful Big Data or data science analysis is providing the results in a human interpretable format either through statistical results (i.e. p-values, Mean Squared Error, etc.) or through visualization. Visualization of data is a very effective technique for human understanding. Data and results are typically displayed in condensed statistical graphics such as scatter plots, bar charts, histograms, box plots, etc.</w:t>
      </w:r>
    </w:p>
    <w:p w:rsidR="00D72613" w:rsidRDefault="00D77F14">
      <w:pPr>
        <w:shd w:val="clear" w:color="auto" w:fill="FFFFFF"/>
        <w:rPr>
          <w:rFonts w:eastAsia="Times New Roman"/>
        </w:rPr>
      </w:pPr>
      <w:r>
        <w:rPr>
          <w:rFonts w:eastAsia="Times New Roman"/>
        </w:rPr>
        <w:lastRenderedPageBreak/>
        <w:t xml:space="preserve">The increase in the amounts of </w:t>
      </w:r>
      <w:proofErr w:type="spellStart"/>
      <w:r>
        <w:rPr>
          <w:rFonts w:eastAsia="Times New Roman"/>
        </w:rPr>
        <w:t>realtime</w:t>
      </w:r>
      <w:proofErr w:type="spellEnd"/>
      <w:r>
        <w:rPr>
          <w:rFonts w:eastAsia="Times New Roman"/>
        </w:rPr>
        <w:t xml:space="preserve"> data that are typically generated in Big Data analysis will require increasingly complex visualizations for human interpretation. Sensor data, for example, coming from Internet of Things (</w:t>
      </w:r>
      <w:proofErr w:type="spellStart"/>
      <w:r>
        <w:rPr>
          <w:rFonts w:eastAsia="Times New Roman"/>
        </w:rPr>
        <w:t>IoT</w:t>
      </w:r>
      <w:proofErr w:type="spellEnd"/>
      <w:r>
        <w:rPr>
          <w:rFonts w:eastAsia="Times New Roman"/>
        </w:rPr>
        <w:t xml:space="preserve">) applications is driving use cases for </w:t>
      </w:r>
      <w:proofErr w:type="spellStart"/>
      <w:r>
        <w:rPr>
          <w:rFonts w:eastAsia="Times New Roman"/>
        </w:rPr>
        <w:t>realtime</w:t>
      </w:r>
      <w:proofErr w:type="spellEnd"/>
      <w:r>
        <w:rPr>
          <w:rFonts w:eastAsia="Times New Roman"/>
        </w:rPr>
        <w:t xml:space="preserve"> processing and visualization of data and results, which require Big Data tools. </w:t>
      </w:r>
    </w:p>
    <w:p w:rsidR="00D72613" w:rsidRDefault="00D77F14">
      <w:pPr>
        <w:shd w:val="clear" w:color="auto" w:fill="FFFFFF"/>
        <w:rPr>
          <w:rFonts w:eastAsia="Times New Roman"/>
        </w:rPr>
      </w:pPr>
      <w:r>
        <w:rPr>
          <w:rFonts w:eastAsia="Times New Roman"/>
        </w:rPr>
        <w:t xml:space="preserve">Another use case which deals with the human consumption of the results of Big Data analysis is cyber analytics. The key to cyber analytics is to flag certain data for additional inspection by a competent </w:t>
      </w:r>
      <w:proofErr w:type="spellStart"/>
      <w:r>
        <w:rPr>
          <w:rFonts w:eastAsia="Times New Roman"/>
        </w:rPr>
        <w:t>cybersecurity</w:t>
      </w:r>
      <w:proofErr w:type="spellEnd"/>
      <w:r>
        <w:rPr>
          <w:rFonts w:eastAsia="Times New Roman"/>
        </w:rPr>
        <w:t xml:space="preserve"> professional; but the amount of network traffic which needs filtering and algorithms applied in real time is staggering for even small networks.</w:t>
      </w:r>
    </w:p>
    <w:p w:rsidR="00D72613" w:rsidRDefault="00D77F14">
      <w:pPr>
        <w:shd w:val="clear" w:color="auto" w:fill="FFFFFF"/>
        <w:rPr>
          <w:rFonts w:eastAsia="Times New Roman"/>
        </w:rPr>
      </w:pPr>
      <w:r>
        <w:rPr>
          <w:rFonts w:eastAsia="Times New Roman"/>
        </w:rPr>
        <w:t xml:space="preserve">Usage of data visualization in 2D or 3D renderings is also increasing. Capable of depicting both temporal and spatial changes in data, these advanced renderings are used for the visualization of transport containers, air traffic, ships, cars, people or other movements across the globe in a </w:t>
      </w:r>
      <w:proofErr w:type="spellStart"/>
      <w:r>
        <w:rPr>
          <w:rFonts w:eastAsia="Times New Roman"/>
        </w:rPr>
        <w:t>realtime</w:t>
      </w:r>
      <w:proofErr w:type="spellEnd"/>
      <w:r>
        <w:rPr>
          <w:rFonts w:eastAsia="Times New Roman"/>
        </w:rPr>
        <w:t xml:space="preserve"> fashion and may require Big Data tools.</w:t>
      </w:r>
    </w:p>
    <w:p w:rsidR="00D72613" w:rsidRDefault="00D77F14">
      <w:pPr>
        <w:shd w:val="clear" w:color="auto" w:fill="FFFFFF"/>
        <w:rPr>
          <w:rFonts w:eastAsia="Times New Roman"/>
        </w:rPr>
      </w:pPr>
      <w:r>
        <w:rPr>
          <w:rFonts w:eastAsia="Times New Roman"/>
        </w:rPr>
        <w:t>Projections on the total global amount of data available for analysis and visualization involve exponential growth over the foreseeable future. Effective visualization and human consumption of this explosion of data will need associated standards.</w:t>
      </w:r>
    </w:p>
    <w:p w:rsidR="00D72613" w:rsidRDefault="00D77F14">
      <w:pPr>
        <w:pStyle w:val="Heading3"/>
        <w:numPr>
          <w:ilvl w:val="2"/>
          <w:numId w:val="18"/>
        </w:numPr>
      </w:pPr>
      <w:bookmarkStart w:id="195" w:name="_Toc1947517"/>
      <w:r>
        <w:t>Standards Gap 15: Interface Between Relational and Non-relational Data Stores</w:t>
      </w:r>
      <w:bookmarkEnd w:id="195"/>
    </w:p>
    <w:p w:rsidR="00D72613" w:rsidRDefault="00D77F14">
      <w:r>
        <w:t>Every interface consists of four essential facets, which each interface must deal with: tempo; quantity; content; and packaging; or in other words the inputs, the outputs, how long the process</w:t>
      </w:r>
      <w:del w:id="196" w:author="Peter Baumann" w:date="2019-03-19T18:13:00Z">
        <w:r w:rsidDel="00AB4F9E">
          <w:delText>es</w:delText>
        </w:r>
      </w:del>
      <w:ins w:id="197" w:author="Peter Baumann" w:date="2019-03-19T18:13:00Z">
        <w:r w:rsidR="00AB4F9E">
          <w:t>ing</w:t>
        </w:r>
      </w:ins>
      <w:r>
        <w:t xml:space="preserve"> takes, and how much material (in this case data) is delivered to the end user.  </w:t>
      </w:r>
    </w:p>
    <w:p w:rsidR="00D72613" w:rsidRDefault="00D77F14">
      <w:r>
        <w:t xml:space="preserve">In many situations, unstructured data constitutes the majority of data available for analysis. In reality, most so called unstructured data does have some type of structure, because all data has some pattern that can be used to parse and process the data. However, there is an increase in the need for tools to help parse the data or to enforce a traditional relational database management system (RDBMS) structure to the data. While </w:t>
      </w:r>
      <w:proofErr w:type="spellStart"/>
      <w:r>
        <w:t>NoSQL</w:t>
      </w:r>
      <w:proofErr w:type="spellEnd"/>
      <w:r>
        <w:t xml:space="preserve"> style databases are easier to scale than schema based relational databases, the lack of ACID (Atomicity, Consistency, Isolation, and Durability) can affect accuracy and confidence in Big Data analyses. </w:t>
      </w:r>
    </w:p>
    <w:p w:rsidR="00D72613" w:rsidRDefault="00D77F14">
      <w:pPr>
        <w:rPr>
          <w:ins w:id="198" w:author="Peter Baumann" w:date="2019-03-19T18:13:00Z"/>
        </w:rPr>
      </w:pPr>
      <w:r>
        <w:t xml:space="preserve">Algorithms which can parse “unstructured data” into a RDBMS format are useful in creating ACID compliant data sources and a more mature ecosystem for analysis.  Although </w:t>
      </w:r>
      <w:proofErr w:type="spellStart"/>
      <w:r>
        <w:t>NoSQL</w:t>
      </w:r>
      <w:proofErr w:type="spellEnd"/>
      <w:r>
        <w:t xml:space="preserve"> databases offer advantages in scalability and are often better suited for the extreme volumes of data associated with Big Data analyses, many applications require the traditional RDBMS format to use legacy tools and analysis approaches. Therefore, the need for “hybrid” approaches between </w:t>
      </w:r>
      <w:proofErr w:type="spellStart"/>
      <w:r>
        <w:t>NoSQL</w:t>
      </w:r>
      <w:proofErr w:type="spellEnd"/>
      <w:r>
        <w:t xml:space="preserve"> and SQL style data storage is greatly increasing and associated standards for these approaches are necessary.</w:t>
      </w:r>
    </w:p>
    <w:p w:rsidR="00AB4F9E" w:rsidRDefault="00AB4F9E">
      <w:ins w:id="199" w:author="Peter Baumann" w:date="2019-03-19T18:13:00Z">
        <w:r>
          <w:t>Two main data model extensions beyond the relational model are graph and array databases. The</w:t>
        </w:r>
      </w:ins>
      <w:ins w:id="200" w:author="Peter Baumann" w:date="2019-03-19T18:15:00Z">
        <w:r w:rsidR="00B51748">
          <w:t>y</w:t>
        </w:r>
      </w:ins>
      <w:ins w:id="201" w:author="Peter Baumann" w:date="2019-03-19T18:13:00Z">
        <w:r>
          <w:t xml:space="preserve"> </w:t>
        </w:r>
      </w:ins>
      <w:ins w:id="202" w:author="Peter Baumann" w:date="2019-03-19T18:15:00Z">
        <w:r w:rsidR="00B51748">
          <w:t xml:space="preserve">offer </w:t>
        </w:r>
      </w:ins>
      <w:ins w:id="203" w:author="Peter Baumann" w:date="2019-03-19T18:14:00Z">
        <w:r>
          <w:t xml:space="preserve">declarative </w:t>
        </w:r>
      </w:ins>
      <w:ins w:id="204" w:author="Peter Baumann" w:date="2019-03-19T18:15:00Z">
        <w:r w:rsidR="00B51748">
          <w:t xml:space="preserve">graph and array </w:t>
        </w:r>
      </w:ins>
      <w:ins w:id="205" w:author="Peter Baumann" w:date="2019-03-19T18:14:00Z">
        <w:r>
          <w:t>quer</w:t>
        </w:r>
      </w:ins>
      <w:ins w:id="206" w:author="Peter Baumann" w:date="2019-03-19T18:16:00Z">
        <w:r w:rsidR="00B51748">
          <w:t>ies</w:t>
        </w:r>
      </w:ins>
      <w:ins w:id="207" w:author="Peter Baumann" w:date="2019-03-19T18:14:00Z">
        <w:r>
          <w:t xml:space="preserve"> which are </w:t>
        </w:r>
        <w:proofErr w:type="spellStart"/>
        <w:r>
          <w:t>optimizable</w:t>
        </w:r>
        <w:proofErr w:type="spellEnd"/>
        <w:r>
          <w:t xml:space="preserve"> on server side, </w:t>
        </w:r>
      </w:ins>
      <w:ins w:id="208" w:author="Peter Baumann" w:date="2019-03-19T18:16:00Z">
        <w:r w:rsidR="00B51748">
          <w:t>paralleling the traditional advantages</w:t>
        </w:r>
      </w:ins>
      <w:ins w:id="209" w:author="Peter Baumann" w:date="2019-03-19T18:17:00Z">
        <w:r w:rsidR="00C71A25">
          <w:t xml:space="preserve"> </w:t>
        </w:r>
      </w:ins>
      <w:ins w:id="210" w:author="Peter Baumann" w:date="2019-03-19T18:14:00Z">
        <w:r>
          <w:t>the relational model offers on sets.</w:t>
        </w:r>
      </w:ins>
    </w:p>
    <w:p w:rsidR="00D72613" w:rsidRDefault="00D77F14">
      <w:pPr>
        <w:pStyle w:val="Heading2"/>
        <w:numPr>
          <w:ilvl w:val="1"/>
          <w:numId w:val="18"/>
        </w:numPr>
      </w:pPr>
      <w:bookmarkStart w:id="211" w:name="_Toc1947518"/>
      <w:r>
        <w:lastRenderedPageBreak/>
        <w:t>Gaps in Quality and Data Integrity</w:t>
      </w:r>
      <w:bookmarkEnd w:id="211"/>
    </w:p>
    <w:p w:rsidR="00D72613" w:rsidRDefault="00D77F14">
      <w:pPr>
        <w:pStyle w:val="Heading3"/>
        <w:numPr>
          <w:ilvl w:val="2"/>
          <w:numId w:val="18"/>
        </w:numPr>
      </w:pPr>
      <w:bookmarkStart w:id="212" w:name="_Toc1947519"/>
      <w:r>
        <w:t>Standards Gap 12: Data Storage</w:t>
      </w:r>
      <w:bookmarkEnd w:id="212"/>
    </w:p>
    <w:p w:rsidR="00D72613" w:rsidRDefault="00D77F14">
      <w:r>
        <w:t xml:space="preserve">Some of the most key concerns in Big Data storage in general include the consistency of the data, scalability of the systems, and dealing with the heterogeneity of data and sources. Capabilities for dealing with challenges of data heterogeneity are less mature. </w:t>
      </w:r>
    </w:p>
    <w:p w:rsidR="00D72613" w:rsidRDefault="00D77F14">
      <w:pPr>
        <w:pStyle w:val="Heading4"/>
        <w:numPr>
          <w:ilvl w:val="3"/>
          <w:numId w:val="18"/>
        </w:numPr>
      </w:pPr>
      <w:bookmarkStart w:id="213" w:name="_Toc1947520"/>
      <w:r>
        <w:t>Big Data Storage Problems and Solutions in Data Clustering</w:t>
      </w:r>
      <w:bookmarkEnd w:id="213"/>
    </w:p>
    <w:p w:rsidR="00D72613" w:rsidRDefault="00D77F14">
      <w:r>
        <w:t>Many solutions for Big Data storage problems optimize the storage resource in some kind of way, to facilitate either the pre-processing or processing of the data. One such approach attempts to use data clustering techniques in order to optimize computing resources. Solutions using data clustering (Table 8) to resolve storage and compute problems are not necessarily concerned with the integrity of data</w:t>
      </w:r>
      <w:r>
        <w:rPr>
          <w:b/>
        </w:rPr>
        <w:t xml:space="preserve">.  </w:t>
      </w:r>
    </w:p>
    <w:p w:rsidR="00D72613" w:rsidRDefault="00D77F14">
      <w:r>
        <w:t xml:space="preserve">In dealing with problems of optimizing storage for high dimensional data, Hierarchical Agglomerative Clustering (HAC) mechanisms have capabilities for supporting efficient storage of data, by reducing the demand requirements for space. HAC methods have capabilities which implement data clustering methods for dataset decomposition, merging columns to compress data, and efficient access to the data. HAC techniques include approaches for finding optimal decomposition by locating a partition strategy that minimizes storage space requirements, prior to the pre-processing stage. HAC methods can addresses availability, scalability, resource optimization, and data velocity aspects of data storage problems </w:t>
      </w:r>
      <w:r w:rsidR="00BA1945">
        <w:fldChar w:fldCharType="begin"/>
      </w:r>
      <w:r>
        <w:instrText>ADDIN ZOTERO_ITEM CSL_CITATION {"citationID":"uHTCqE8s","properties":{"formattedCitation":"[30]","plainCitation":"[30]","noteIndex":0},"citationItems":[{"id":568,"uris":["http://zotero.org/groups/2253006/items/M4G3K9AN"],"uri":["http://zotero.org/groups/2253006/items/M4G3K9AN"],"itemData":{"id":568,"type":"article","title":"SOHAC: Efficient storage of tick data that supports search and analysis","publisher":"Budapest University of Technology and Economics","URL":"http://www.cs.bme.hu/~buza/pdfs/icdm2012_paper.pdf","author":[{"family":"Nagy","given":"Gabor"},{"family":"Buza","given":"Krisztian"}]}}],"schema":"https://github.com/citation-style-language/schema/raw/master/csl-citation.json"}</w:instrText>
      </w:r>
      <w:r w:rsidR="00BA1945">
        <w:fldChar w:fldCharType="separate"/>
      </w:r>
      <w:bookmarkStart w:id="214" w:name="__Fieldmark__5046_4095494426"/>
      <w:r>
        <w:t>[30]</w:t>
      </w:r>
      <w:r w:rsidR="00BA1945">
        <w:fldChar w:fldCharType="end"/>
      </w:r>
      <w:bookmarkEnd w:id="214"/>
      <w:r>
        <w:t xml:space="preserve">. </w:t>
      </w:r>
    </w:p>
    <w:p w:rsidR="00D72613" w:rsidRDefault="00D77F14">
      <w:r>
        <w:t xml:space="preserve">K-means algorithms have the capability to work along with </w:t>
      </w:r>
      <w:proofErr w:type="spellStart"/>
      <w:r>
        <w:t>MapReduce</w:t>
      </w:r>
      <w:proofErr w:type="spellEnd"/>
      <w:r>
        <w:t xml:space="preserve"> processing and assist by partitioning and merging of data subsets which results in a form of compression similar to HAC methods, thus reducing main memory requirements. </w:t>
      </w:r>
    </w:p>
    <w:p w:rsidR="00D72613" w:rsidRDefault="00D77F14">
      <w:r>
        <w:t xml:space="preserve">General purpose K-means algorithms allow for the handling of larger datasets by reducing data cluster </w:t>
      </w:r>
      <w:proofErr w:type="spellStart"/>
      <w:r>
        <w:t>centroid</w:t>
      </w:r>
      <w:proofErr w:type="spellEnd"/>
      <w:r>
        <w:t xml:space="preserve"> distances; and the scalability aspect of applicable storage problems, but HAC methods for resolving heterogeneity, availability, or velocity aspects of Big Data are not fully mature or standardized </w:t>
      </w:r>
      <w:r w:rsidR="00BA1945">
        <w:fldChar w:fldCharType="begin"/>
      </w:r>
      <w:r>
        <w:instrText>ADDIN ZOTERO_ITEM CSL_CITATION {"citationID":"Z3fvcrAH","properties":{"formattedCitation":"[31]","plainCitation":"[31]","noteIndex":0},"citationItems":[{"id":580,"uris":["http://zotero.org/groups/2253006/items/ZFYBDPUU"],"uri":["http://zotero.org/groups/2253006/items/ZFYBDPUU"],"itemData":{"id":580,"type":"chapter","title":"Parallel K-Means Clustering Based on MapReduce","container-title":"Cloud Computing","publisher":"Springer Berlin Heidelberg","publisher-place":"Berlin, Heidelberg","page":"674-679","volume":"5931","source":"Crossref","event-place":"Berlin, Heidelberg","abstract":"Data clustering has been received considerable attention in many applications, such as data mining, document retrieval, image segmentation and pattern classiﬁcation. The enlarging volumes of information emerging by the progress of technology, makes clustering of very large scale of data a challenging task. In order to deal with the problem, many researchers try to design eﬃcient parallel clustering algorithms. In this paper, we propose a parallel k -means clustering algorithm based on MapReduce, which is a simple yet powerful parallel programming technique. The experimental results demonstrate that the proposed algorithm can scale well and eﬃciently process large datasets on commodity hardware.","URL":"http://link.springer.com/10.1007/978-3-642-10665-1_71","ISBN":"978-3-642-10664-4","note":"DOI: 10.1007/978-3-642-10665-1_71","language":"en","collection-editor":[{"family":"Hutchison","given":"David"},{"family":"Kanade","given":"Takeo"},{"family":"Kittler","given":"Josef"},{"family":"Kleinberg","given":"Jon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Y."},{"family":"Weikum","given":"Gerhard"}],"editor":[{"family":"Jaatun","given":"Martin Gilje"},{"family":"Zhao","given":"Gansen"},{"family":"Rong","given":"Chunming"}],"author":[{"family":"Zhao","given":"Weizhong"},{"family":"Ma","given":"Huifang"},{"family":"He","given":"Qing"}],"issued":{"date-parts":[["2009"]]},"accessed":{"date-parts":[["2018",11,30]]}}}],"schema":"https://github.com/citation-style-language/schema/raw/master/csl-citation.json"}</w:instrText>
      </w:r>
      <w:r w:rsidR="00BA1945">
        <w:fldChar w:fldCharType="separate"/>
      </w:r>
      <w:bookmarkStart w:id="215" w:name="__Fieldmark__5054_4095494426"/>
      <w:r>
        <w:t>[31]</w:t>
      </w:r>
      <w:r w:rsidR="00BA1945">
        <w:fldChar w:fldCharType="end"/>
      </w:r>
      <w:bookmarkEnd w:id="215"/>
      <w:r>
        <w:t xml:space="preserve">. </w:t>
      </w:r>
    </w:p>
    <w:p w:rsidR="00D72613" w:rsidRDefault="00D77F14">
      <w:r>
        <w:t xml:space="preserve">The class of Artificial Bee Colony (ABC) algorithms have demonstrated functionality for resolving accessibility aspects of later stage processing execution problems through the use of storage partitioning, but features for dealing with heterogeneity, or velocity of data with respect to latency during processing tasks are also immature </w:t>
      </w:r>
      <w:r w:rsidR="00BA1945">
        <w:fldChar w:fldCharType="begin"/>
      </w:r>
      <w:r>
        <w:instrText>ADDIN ZOTERO_ITEM CSL_CITATION {"citationID":"POq28g4C","properties":{"formattedCitation":"[32]","plainCitation":"[32]","noteIndex":0},"citationItems":[{"id":570,"uris":["http://zotero.org/groups/2253006/items/U94UHLHW"],"uri":["http://zotero.org/groups/2253006/items/U94UHLHW"],"itemData":{"id":570,"type":"article-journal","title":"A survey of big data management: taxonomy and state of the art","container-title":"Elsevier Journal of Network and Computer Applications","page":"151-166","volume":"71","URL":"https://doi.org/10.1016/j.jnca.2016.04.008","author":[{"family":"Siddiqa","given":"Aisha"},{"family":"Hashem","given":"Ibrahim Abaker Targio"},{"family":"Yaqoob","given":"Ibrar"},{"family":"Marjani","given":"Mohsen"},{"family":"Shamshirband","given":"Shahabuddin"}],"issued":{"date-parts":[["2016",8]]}}}],"schema":"https://github.com/citation-style-language/schema/raw/master/csl-citation.json"}</w:instrText>
      </w:r>
      <w:r w:rsidR="00BA1945">
        <w:fldChar w:fldCharType="separate"/>
      </w:r>
      <w:bookmarkStart w:id="216" w:name="__Fieldmark__5065_4095494426"/>
      <w:r>
        <w:t>[32]</w:t>
      </w:r>
      <w:r w:rsidR="00BA1945">
        <w:fldChar w:fldCharType="end"/>
      </w:r>
      <w:bookmarkEnd w:id="216"/>
      <w:r>
        <w:t xml:space="preserve">. </w:t>
      </w:r>
    </w:p>
    <w:p w:rsidR="00D72613" w:rsidRDefault="00D77F14">
      <w:pPr>
        <w:pStyle w:val="BDTableCaption"/>
      </w:pPr>
      <w:bookmarkStart w:id="217" w:name="_Toc1947544"/>
      <w:r>
        <w:t>Table 8: Clustering Solutions</w:t>
      </w:r>
      <w:bookmarkEnd w:id="217"/>
    </w:p>
    <w:tbl>
      <w:tblPr>
        <w:tblStyle w:val="BDVol7App2"/>
        <w:tblW w:w="9350" w:type="dxa"/>
        <w:tblLook w:val="04A0"/>
      </w:tblPr>
      <w:tblGrid>
        <w:gridCol w:w="1344"/>
        <w:gridCol w:w="2251"/>
        <w:gridCol w:w="5755"/>
      </w:tblGrid>
      <w:tr w:rsidR="00D72613" w:rsidTr="00D72613">
        <w:trPr>
          <w:cnfStyle w:val="100000000000"/>
        </w:trPr>
        <w:tc>
          <w:tcPr>
            <w:tcW w:w="1344" w:type="dxa"/>
            <w:tcBorders>
              <w:bottom w:val="nil"/>
              <w:right w:val="single" w:sz="4" w:space="0" w:color="7F7F7F"/>
            </w:tcBorders>
          </w:tcPr>
          <w:p w:rsidR="00D72613" w:rsidRDefault="00D77F14">
            <w:pPr>
              <w:spacing w:after="0"/>
            </w:pPr>
            <w:r>
              <w:t xml:space="preserve">Challenge </w:t>
            </w:r>
          </w:p>
        </w:tc>
        <w:tc>
          <w:tcPr>
            <w:tcW w:w="2251" w:type="dxa"/>
            <w:tcBorders>
              <w:left w:val="single" w:sz="4" w:space="0" w:color="7F7F7F"/>
              <w:bottom w:val="nil"/>
              <w:right w:val="single" w:sz="4" w:space="0" w:color="7F7F7F"/>
            </w:tcBorders>
          </w:tcPr>
          <w:p w:rsidR="00D72613" w:rsidRDefault="00D77F14">
            <w:pPr>
              <w:spacing w:after="0"/>
            </w:pPr>
            <w:r>
              <w:t>Solution Research</w:t>
            </w:r>
          </w:p>
        </w:tc>
        <w:tc>
          <w:tcPr>
            <w:tcW w:w="5755" w:type="dxa"/>
            <w:tcBorders>
              <w:left w:val="single" w:sz="4" w:space="0" w:color="7F7F7F"/>
              <w:bottom w:val="nil"/>
            </w:tcBorders>
          </w:tcPr>
          <w:p w:rsidR="00D72613" w:rsidRDefault="00D77F14">
            <w:pPr>
              <w:spacing w:after="0"/>
            </w:pPr>
            <w:r>
              <w:t xml:space="preserve">Solution Description </w:t>
            </w:r>
          </w:p>
        </w:tc>
      </w:tr>
      <w:tr w:rsidR="00D72613" w:rsidTr="00D72613">
        <w:trPr>
          <w:cnfStyle w:val="000000100000"/>
        </w:trPr>
        <w:tc>
          <w:tcPr>
            <w:tcW w:w="1344" w:type="dxa"/>
            <w:tcBorders>
              <w:bottom w:val="nil"/>
              <w:right w:val="single" w:sz="4" w:space="0" w:color="7F7F7F"/>
            </w:tcBorders>
          </w:tcPr>
          <w:p w:rsidR="00D72613" w:rsidRDefault="00D77F14">
            <w:pPr>
              <w:spacing w:after="0"/>
            </w:pPr>
            <w:r>
              <w:t xml:space="preserve">Storage of high dimensional data </w:t>
            </w:r>
          </w:p>
        </w:tc>
        <w:tc>
          <w:tcPr>
            <w:tcW w:w="2251" w:type="dxa"/>
            <w:tcBorders>
              <w:left w:val="single" w:sz="4" w:space="0" w:color="7F7F7F"/>
              <w:bottom w:val="nil"/>
              <w:right w:val="single" w:sz="4" w:space="0" w:color="7F7F7F"/>
            </w:tcBorders>
          </w:tcPr>
          <w:p w:rsidR="00D72613" w:rsidRDefault="00D77F14">
            <w:pPr>
              <w:spacing w:after="0"/>
            </w:pPr>
            <w:r>
              <w:t>Hierarchical Agglomerative Clustering (HAC)</w:t>
            </w:r>
          </w:p>
        </w:tc>
        <w:tc>
          <w:tcPr>
            <w:tcW w:w="5755" w:type="dxa"/>
            <w:tcBorders>
              <w:left w:val="single" w:sz="4" w:space="0" w:color="7F7F7F"/>
              <w:bottom w:val="nil"/>
            </w:tcBorders>
          </w:tcPr>
          <w:p w:rsidR="00D72613" w:rsidRDefault="00D77F14">
            <w:pPr>
              <w:spacing w:after="0"/>
            </w:pPr>
            <w:r>
              <w:t xml:space="preserve">A variant of the class of HAC mechanisms, SOHAC, is described for optimizing storage resources. SOHAC research covers a method which addresses many aspects or c for storing high dimensional data, but not those of heterogeneity. </w:t>
            </w:r>
          </w:p>
        </w:tc>
      </w:tr>
      <w:tr w:rsidR="00D72613" w:rsidTr="00D72613">
        <w:tc>
          <w:tcPr>
            <w:tcW w:w="1344" w:type="dxa"/>
            <w:tcBorders>
              <w:bottom w:val="nil"/>
              <w:right w:val="single" w:sz="4" w:space="0" w:color="7F7F7F"/>
            </w:tcBorders>
            <w:shd w:val="clear" w:color="auto" w:fill="auto"/>
          </w:tcPr>
          <w:p w:rsidR="00D72613" w:rsidRDefault="00D77F14">
            <w:pPr>
              <w:spacing w:after="0"/>
            </w:pPr>
            <w:r>
              <w:t>Prediction difficulty</w:t>
            </w:r>
          </w:p>
        </w:tc>
        <w:tc>
          <w:tcPr>
            <w:tcW w:w="2251" w:type="dxa"/>
            <w:tcBorders>
              <w:left w:val="single" w:sz="4" w:space="0" w:color="7F7F7F"/>
              <w:bottom w:val="nil"/>
              <w:right w:val="single" w:sz="4" w:space="0" w:color="7F7F7F"/>
            </w:tcBorders>
            <w:shd w:val="clear" w:color="auto" w:fill="auto"/>
          </w:tcPr>
          <w:p w:rsidR="00D72613" w:rsidRDefault="00D77F14">
            <w:pPr>
              <w:spacing w:after="0"/>
            </w:pPr>
            <w:r>
              <w:t>K means algorithm</w:t>
            </w:r>
          </w:p>
        </w:tc>
        <w:tc>
          <w:tcPr>
            <w:tcW w:w="5755" w:type="dxa"/>
            <w:tcBorders>
              <w:left w:val="single" w:sz="4" w:space="0" w:color="7F7F7F"/>
              <w:bottom w:val="nil"/>
            </w:tcBorders>
            <w:shd w:val="clear" w:color="auto" w:fill="auto"/>
          </w:tcPr>
          <w:p w:rsidR="00D72613" w:rsidRDefault="00D77F14">
            <w:pPr>
              <w:spacing w:after="0"/>
            </w:pPr>
            <w:r>
              <w:t xml:space="preserve">K-Means has been used to address scalability and resource optimization problems but not velocity, heterogeneity, or availability issues. </w:t>
            </w:r>
          </w:p>
        </w:tc>
      </w:tr>
      <w:tr w:rsidR="00D72613" w:rsidTr="00D72613">
        <w:trPr>
          <w:cnfStyle w:val="000000100000"/>
        </w:trPr>
        <w:tc>
          <w:tcPr>
            <w:tcW w:w="1344" w:type="dxa"/>
            <w:tcBorders>
              <w:right w:val="single" w:sz="4" w:space="0" w:color="7F7F7F"/>
            </w:tcBorders>
          </w:tcPr>
          <w:p w:rsidR="00D72613" w:rsidRDefault="00D77F14">
            <w:pPr>
              <w:spacing w:after="0"/>
            </w:pPr>
            <w:r>
              <w:t>Processing latency</w:t>
            </w:r>
          </w:p>
        </w:tc>
        <w:tc>
          <w:tcPr>
            <w:tcW w:w="2251" w:type="dxa"/>
            <w:tcBorders>
              <w:left w:val="single" w:sz="4" w:space="0" w:color="7F7F7F"/>
              <w:right w:val="single" w:sz="4" w:space="0" w:color="7F7F7F"/>
            </w:tcBorders>
          </w:tcPr>
          <w:p w:rsidR="00D72613" w:rsidRDefault="00D77F14">
            <w:pPr>
              <w:spacing w:after="0"/>
            </w:pPr>
            <w:r>
              <w:t>Artificial Bee Colony algorithm</w:t>
            </w:r>
          </w:p>
        </w:tc>
        <w:tc>
          <w:tcPr>
            <w:tcW w:w="5755" w:type="dxa"/>
            <w:tcBorders>
              <w:left w:val="single" w:sz="4" w:space="0" w:color="7F7F7F"/>
            </w:tcBorders>
          </w:tcPr>
          <w:p w:rsidR="00D72613" w:rsidRDefault="00D77F14">
            <w:pPr>
              <w:spacing w:after="0"/>
            </w:pPr>
            <w:r>
              <w:t xml:space="preserve">ABCs may resolve availability and resource optimization problems, but not velocity, heterogeneity, or scalability issues. </w:t>
            </w:r>
          </w:p>
        </w:tc>
      </w:tr>
    </w:tbl>
    <w:p w:rsidR="00D72613" w:rsidRDefault="00D72613">
      <w:pPr>
        <w:rPr>
          <w:b/>
        </w:rPr>
      </w:pPr>
    </w:p>
    <w:p w:rsidR="00D72613" w:rsidRDefault="00D77F14">
      <w:pPr>
        <w:pStyle w:val="Heading4"/>
        <w:numPr>
          <w:ilvl w:val="3"/>
          <w:numId w:val="18"/>
        </w:numPr>
      </w:pPr>
      <w:bookmarkStart w:id="218" w:name="_Toc1947521"/>
      <w:r>
        <w:lastRenderedPageBreak/>
        <w:t>Data Storage Problems and Solutions in Data Indexing</w:t>
      </w:r>
      <w:bookmarkEnd w:id="218"/>
    </w:p>
    <w:p w:rsidR="00D72613" w:rsidRDefault="00D77F14">
      <w:r>
        <w:t xml:space="preserve">Query optimization is a difficult function in Big Data use cases. Technology implementers can expect to make tradeoffs between lookup capabilities and throughput capabilities. </w:t>
      </w:r>
    </w:p>
    <w:p w:rsidR="00D72613" w:rsidRDefault="00D77F14">
      <w:r>
        <w:t xml:space="preserve">In the quest for solutions to challenges in data indexing, Composite Tree and Fuzzy Logic methods were each found to resolve many aspects of slow retrieval and other problems; however, few solutions were responsive to data velocity aspects of storage problems. Note that data heterogeneity does not necessarily affect the process of an indexing </w:t>
      </w:r>
      <w:proofErr w:type="gramStart"/>
      <w:r>
        <w:t>mechanism,</w:t>
      </w:r>
      <w:proofErr w:type="gramEnd"/>
      <w:r>
        <w:t xml:space="preserve"> therefore indexing systems do not necessarily need to design for these features. The details of the methods reviewed in this indexing section are so overtly technical, as to make consumable summary of the performance descriptions especially difficult. Given the limits of resources for Version 3, the overview of these capabilities (in Table 9 and in the text) is obtusely generalized.  </w:t>
      </w:r>
    </w:p>
    <w:p w:rsidR="00D72613" w:rsidRDefault="00D77F14">
      <w:r>
        <w:t xml:space="preserve">Regarding latency in data retrieval, the capabilities which deploy Composite Tree methods described here have shown promise in fast retrieval of data for all aspects of the problem, except for challenges in velocity of data. Variations of K-nearest-neighbor methods promise resolution of many aspects of Big Data, but mature Composite Tree methods for fast moving data unresolved are especially immature </w:t>
      </w:r>
      <w:r w:rsidR="00BA1945">
        <w:fldChar w:fldCharType="begin"/>
      </w:r>
      <w:r>
        <w:instrText>ADDIN ZOTERO_ITEM CSL_CITATION {"citationID":"C39Nxxwh","properties":{"formattedCitation":"[33]","plainCitation":"[33]","noteIndex":0},"citationItems":[{"id":582,"uris":["http://zotero.org/groups/2253006/items/UUJ4U35L"],"uri":["http://zotero.org/groups/2253006/items/UUJ4U35L"],"itemData":{"id":582,"type":"article-journal","title":"Composite Quantization for Approximate Nearest Neighbor Search","page":"9","source":"Zotero","abstract":"This paper presents a novel compact coding approach, composite quantization, for approximate nearest neighbor search. The idea is to use the composition of several elements selected from the dictionaries to accurately approximate a vector and to represent the vector by a short code composed of the indices of the selected elements. To efﬁciently compute the approximate distance of a query to a database vector using the short code, we introduce an extra constraint, constant inter-dictionary-element-product, resulting in that approximating the distance only using the distance of the query to each selected element is enough for nearest neighbor search. Experimental comparison with state-of-the-art algorithms over several benchmark datasets demonstrates the efﬁcacy of the proposed approach.","language":"en","author":[{"family":"Zhang","given":"Ting"},{"family":"Du","given":"Chao"},{"family":"Wang","given":"Jingdong"}]}}],"schema":"https://github.com/citation-style-language/schema/raw/master/csl-citation.json"}</w:instrText>
      </w:r>
      <w:r w:rsidR="00BA1945">
        <w:fldChar w:fldCharType="separate"/>
      </w:r>
      <w:bookmarkStart w:id="219" w:name="__Fieldmark__5144_4095494426"/>
      <w:r>
        <w:t>[33]</w:t>
      </w:r>
      <w:r w:rsidR="00BA1945">
        <w:fldChar w:fldCharType="end"/>
      </w:r>
      <w:bookmarkEnd w:id="219"/>
      <w:r>
        <w:t>.</w:t>
      </w:r>
    </w:p>
    <w:p w:rsidR="00883D35" w:rsidRDefault="00D77F14">
      <w:r>
        <w:t xml:space="preserve">When applied to problems in indexing, the </w:t>
      </w:r>
      <w:proofErr w:type="gramStart"/>
      <w:r>
        <w:t>class of support vector machines (SVMs) promise</w:t>
      </w:r>
      <w:proofErr w:type="gramEnd"/>
      <w:r>
        <w:t xml:space="preserve"> the capability to perform cost effective entity extraction from video at rest. SVMs are able to reduce search filter ‘ball’ sizes, which is the area within a radius of points surrounding the center of the group of documents relevant to the query. SVM variants for resolution of heterogeneity, velocity, resource optimization, or scalability aspects of Big Data indexing problems are areas in search of solutions </w:t>
      </w:r>
      <w:r w:rsidR="00BA1945">
        <w:fldChar w:fldCharType="begin"/>
      </w:r>
      <w:r>
        <w:instrText>ADDIN ZOTERO_ITEM CSL_CITATION {"citationID":"sOEkq6u6","properties":{"formattedCitation":"[34]","plainCitation":"[34]","noteIndex":0},"citationItems":[{"id":584,"uris":["http://zotero.org/groups/2253006/items/UNMAZSS3"],"uri":["http://zotero.org/groups/2253006/items/UNMAZSS3"],"itemData":{"id":584,"type":"article-journal","title":"Random Projections for Linear Support Vector Machines","container-title":"arXiv:1211.6085 [cs, stat]","source":"arXiv.org","abstract":"Let X be a data matrix of rank \\rho, whose rows represent n points in d-dimensional space. The linear support vector machine constructs a hyperplane separator that maximizes the 1-norm soft margin. We develop a new oblivious dimension reduction technique which is precomputed and can be applied to any input matrix X. We prove that, with high probability, the margin and minimum enclosing ball in the feature space are preserved to within \\epsilon-relative error, ensuring comparable generalization as in the original space in the case of classification. For regression, we show that the margin is preserved to \\epsilon-relative error with high probability. We present extensive experiments with real and synthetic data to support our theory.","URL":"http://arxiv.org/abs/1211.6085","note":"arXiv: 1211.6085","language":"en","author":[{"family":"Paul","given":"Saurabh"},{"family":"Boutsidis","given":"Christos"},{"family":"Magdon-Ismail","given":"Malik"},{"family":"Drineas","given":"Petros"}],"issued":{"date-parts":[["2012",11,26]]},"accessed":{"date-parts":[["2018",11,30]]}}}],"schema":"https://github.com/citation-style-language/schema/raw/master/csl-citation.json"}</w:instrText>
      </w:r>
      <w:r w:rsidR="00BA1945">
        <w:fldChar w:fldCharType="separate"/>
      </w:r>
      <w:bookmarkStart w:id="220" w:name="__Fieldmark__5155_4095494426"/>
      <w:r>
        <w:t>[34]</w:t>
      </w:r>
      <w:r w:rsidR="00BA1945">
        <w:fldChar w:fldCharType="end"/>
      </w:r>
      <w:bookmarkEnd w:id="220"/>
      <w:r>
        <w:t>.</w:t>
      </w:r>
    </w:p>
    <w:p w:rsidR="00D72613" w:rsidRDefault="00D77F14">
      <w:pPr>
        <w:pStyle w:val="BDTableCaption"/>
      </w:pPr>
      <w:bookmarkStart w:id="221" w:name="_Toc1947545"/>
      <w:r>
        <w:t>Table 9: Indexing Solutions</w:t>
      </w:r>
      <w:bookmarkEnd w:id="221"/>
    </w:p>
    <w:tbl>
      <w:tblPr>
        <w:tblStyle w:val="BDVol7App2"/>
        <w:tblW w:w="9350" w:type="dxa"/>
        <w:tblLook w:val="04A0"/>
      </w:tblPr>
      <w:tblGrid>
        <w:gridCol w:w="1975"/>
        <w:gridCol w:w="2430"/>
        <w:gridCol w:w="4945"/>
      </w:tblGrid>
      <w:tr w:rsidR="00D72613" w:rsidTr="00D72613">
        <w:trPr>
          <w:cnfStyle w:val="100000000000"/>
        </w:trPr>
        <w:tc>
          <w:tcPr>
            <w:tcW w:w="1975" w:type="dxa"/>
            <w:tcBorders>
              <w:bottom w:val="nil"/>
              <w:right w:val="single" w:sz="4" w:space="0" w:color="7F7F7F"/>
            </w:tcBorders>
          </w:tcPr>
          <w:p w:rsidR="00D72613" w:rsidRDefault="00D77F14">
            <w:pPr>
              <w:spacing w:after="0"/>
            </w:pPr>
            <w:r>
              <w:t xml:space="preserve">Challenge </w:t>
            </w:r>
          </w:p>
        </w:tc>
        <w:tc>
          <w:tcPr>
            <w:tcW w:w="2430" w:type="dxa"/>
            <w:tcBorders>
              <w:left w:val="single" w:sz="4" w:space="0" w:color="7F7F7F"/>
              <w:bottom w:val="nil"/>
              <w:right w:val="single" w:sz="4" w:space="0" w:color="7F7F7F"/>
            </w:tcBorders>
          </w:tcPr>
          <w:p w:rsidR="00D72613" w:rsidRDefault="00D77F14">
            <w:pPr>
              <w:spacing w:after="0"/>
            </w:pPr>
            <w:r>
              <w:t>Solution Research</w:t>
            </w:r>
          </w:p>
        </w:tc>
        <w:tc>
          <w:tcPr>
            <w:tcW w:w="4945" w:type="dxa"/>
            <w:tcBorders>
              <w:left w:val="single" w:sz="4" w:space="0" w:color="7F7F7F"/>
              <w:bottom w:val="nil"/>
            </w:tcBorders>
          </w:tcPr>
          <w:p w:rsidR="00D72613" w:rsidRDefault="00D77F14">
            <w:pPr>
              <w:spacing w:after="0"/>
            </w:pPr>
            <w:r>
              <w:t xml:space="preserve">Solution Description </w:t>
            </w:r>
          </w:p>
        </w:tc>
      </w:tr>
      <w:tr w:rsidR="00D72613" w:rsidTr="00D72613">
        <w:trPr>
          <w:cnfStyle w:val="000000100000"/>
        </w:trPr>
        <w:tc>
          <w:tcPr>
            <w:tcW w:w="1975" w:type="dxa"/>
            <w:tcBorders>
              <w:bottom w:val="nil"/>
              <w:right w:val="single" w:sz="4" w:space="0" w:color="7F7F7F"/>
            </w:tcBorders>
          </w:tcPr>
          <w:p w:rsidR="00D72613" w:rsidRDefault="00D77F14">
            <w:pPr>
              <w:spacing w:after="0"/>
            </w:pPr>
            <w:r>
              <w:t>Latency in data retrieval</w:t>
            </w:r>
          </w:p>
        </w:tc>
        <w:tc>
          <w:tcPr>
            <w:tcW w:w="2430" w:type="dxa"/>
            <w:tcBorders>
              <w:left w:val="single" w:sz="4" w:space="0" w:color="7F7F7F"/>
              <w:bottom w:val="nil"/>
              <w:right w:val="single" w:sz="4" w:space="0" w:color="7F7F7F"/>
            </w:tcBorders>
          </w:tcPr>
          <w:p w:rsidR="00D72613" w:rsidRDefault="00D77F14">
            <w:pPr>
              <w:spacing w:after="0"/>
            </w:pPr>
            <w:r>
              <w:t xml:space="preserve">Composite Tree / composite quantization for nearest neighbor </w:t>
            </w:r>
          </w:p>
        </w:tc>
        <w:tc>
          <w:tcPr>
            <w:tcW w:w="4945" w:type="dxa"/>
            <w:tcBorders>
              <w:left w:val="single" w:sz="4" w:space="0" w:color="7F7F7F"/>
              <w:bottom w:val="nil"/>
            </w:tcBorders>
          </w:tcPr>
          <w:p w:rsidR="00D72613" w:rsidRDefault="00D77F14">
            <w:pPr>
              <w:spacing w:after="0"/>
            </w:pPr>
            <w:r>
              <w:t>Speeds query response on data at rest and streams. ?? Resolves all but the issue of index loading times on data with velocity.</w:t>
            </w:r>
          </w:p>
        </w:tc>
      </w:tr>
      <w:tr w:rsidR="00D72613" w:rsidTr="00D72613">
        <w:tc>
          <w:tcPr>
            <w:tcW w:w="1975" w:type="dxa"/>
            <w:tcBorders>
              <w:bottom w:val="nil"/>
              <w:right w:val="single" w:sz="4" w:space="0" w:color="7F7F7F"/>
            </w:tcBorders>
            <w:shd w:val="clear" w:color="auto" w:fill="auto"/>
          </w:tcPr>
          <w:p w:rsidR="00D72613" w:rsidRDefault="00D77F14">
            <w:pPr>
              <w:spacing w:after="0"/>
            </w:pPr>
            <w:r>
              <w:t>Result accuracy</w:t>
            </w:r>
          </w:p>
        </w:tc>
        <w:tc>
          <w:tcPr>
            <w:tcW w:w="2430" w:type="dxa"/>
            <w:tcBorders>
              <w:left w:val="single" w:sz="4" w:space="0" w:color="7F7F7F"/>
              <w:bottom w:val="nil"/>
              <w:right w:val="single" w:sz="4" w:space="0" w:color="7F7F7F"/>
            </w:tcBorders>
            <w:shd w:val="clear" w:color="auto" w:fill="auto"/>
          </w:tcPr>
          <w:p w:rsidR="00D72613" w:rsidRDefault="00D77F14">
            <w:pPr>
              <w:spacing w:after="0"/>
            </w:pPr>
            <w:r>
              <w:t>Support vector machines (SVM)</w:t>
            </w:r>
          </w:p>
        </w:tc>
        <w:tc>
          <w:tcPr>
            <w:tcW w:w="4945" w:type="dxa"/>
            <w:tcBorders>
              <w:left w:val="single" w:sz="4" w:space="0" w:color="7F7F7F"/>
              <w:bottom w:val="nil"/>
            </w:tcBorders>
            <w:shd w:val="clear" w:color="auto" w:fill="auto"/>
          </w:tcPr>
          <w:p w:rsidR="00D72613" w:rsidRDefault="00D77F14">
            <w:pPr>
              <w:spacing w:after="0"/>
            </w:pPr>
            <w:r>
              <w:t>SVMs can reduce data dimensionality (+) and allow for data to fit in-memory. SVMs resolve availability and integrity issues.</w:t>
            </w:r>
          </w:p>
        </w:tc>
      </w:tr>
      <w:tr w:rsidR="00D72613" w:rsidTr="00D72613">
        <w:trPr>
          <w:cnfStyle w:val="000000100000"/>
        </w:trPr>
        <w:tc>
          <w:tcPr>
            <w:tcW w:w="1975" w:type="dxa"/>
            <w:tcBorders>
              <w:right w:val="single" w:sz="4" w:space="0" w:color="7F7F7F"/>
            </w:tcBorders>
          </w:tcPr>
          <w:p w:rsidR="00D72613" w:rsidRDefault="00D77F14">
            <w:pPr>
              <w:spacing w:after="0"/>
            </w:pPr>
            <w:r>
              <w:t>Index updating</w:t>
            </w:r>
          </w:p>
        </w:tc>
        <w:tc>
          <w:tcPr>
            <w:tcW w:w="2430" w:type="dxa"/>
            <w:tcBorders>
              <w:left w:val="single" w:sz="4" w:space="0" w:color="7F7F7F"/>
              <w:right w:val="single" w:sz="4" w:space="0" w:color="7F7F7F"/>
            </w:tcBorders>
          </w:tcPr>
          <w:p w:rsidR="00D72613" w:rsidRDefault="00D77F14">
            <w:pPr>
              <w:spacing w:after="0"/>
            </w:pPr>
            <w:r>
              <w:t>Fuzzy Logic</w:t>
            </w:r>
          </w:p>
        </w:tc>
        <w:tc>
          <w:tcPr>
            <w:tcW w:w="4945" w:type="dxa"/>
            <w:tcBorders>
              <w:left w:val="single" w:sz="4" w:space="0" w:color="7F7F7F"/>
            </w:tcBorders>
          </w:tcPr>
          <w:p w:rsidR="00D72613" w:rsidRDefault="00D77F14">
            <w:pPr>
              <w:spacing w:after="0"/>
            </w:pPr>
            <w:r>
              <w:t xml:space="preserve">Updates quickly and remains lean by deleting old index images.  </w:t>
            </w:r>
          </w:p>
        </w:tc>
      </w:tr>
    </w:tbl>
    <w:p w:rsidR="00D72613" w:rsidRDefault="00D72613"/>
    <w:p w:rsidR="00D72613" w:rsidRDefault="00D77F14">
      <w:pPr>
        <w:pStyle w:val="Heading4"/>
        <w:numPr>
          <w:ilvl w:val="3"/>
          <w:numId w:val="18"/>
        </w:numPr>
      </w:pPr>
      <w:bookmarkStart w:id="222" w:name="_Toc1947522"/>
      <w:r>
        <w:t>Big Data Storage Problems and Solutions in Data Replication</w:t>
      </w:r>
      <w:bookmarkEnd w:id="222"/>
    </w:p>
    <w:p w:rsidR="00D72613" w:rsidRDefault="00D77F14">
      <w:r>
        <w:t xml:space="preserve">In data replication functions, integrity of the data is critical. Replication of data is also an important function for supporting access. Traditional data replication technologies are mature; several commercial products have offered replication solutions for regular data, for years. </w:t>
      </w:r>
    </w:p>
    <w:p w:rsidR="00D72613" w:rsidRDefault="00D77F14">
      <w:r>
        <w:t xml:space="preserve">Fuzzy Logic, ABC, and dynamic data replication (D2RS) techniques (Table 10) have been described as solutions to availability, integrity, resource optimization, and scalability aspects of Big Data management problems. However, descriptions of techniques addressing heterogeneity and velocity are much less common.  </w:t>
      </w:r>
    </w:p>
    <w:p w:rsidR="00D72613" w:rsidRDefault="00D77F14">
      <w:r>
        <w:t xml:space="preserve">Fuzzy Logic techniques work on the premise that there are degrees of membership for entities or objects within categories, and to what extent an entity or object belongs to or deviates from a category or ‘set”, is extremely useful for classification tasks and if-then rules. Fuzzy Logic techniques have the capability to improve data consistency problems in data replication functions </w:t>
      </w:r>
      <w:r w:rsidR="00BA1945">
        <w:fldChar w:fldCharType="begin"/>
      </w:r>
      <w:r>
        <w:instrText>ADDIN ZOTERO_ITEM CSL_CITATION {"citationID":"6HOG611Z","properties":{"formattedCitation":"[35]","plainCitation":"[35]","noteIndex":0},"citationItems":[{"id":574,"uris":["http://zotero.org/groups/2253006/items/XSN2TGGJ"],"uri":["http://zotero.org/groups/2253006/items/XSN2TGGJ"],"itemData":{"id":574,"type":"article-journal","title":"P2p data replication and trustworthiness for a jxta-overlay p2p system using fuzzy logic","container-title":"Applied Soft Computing","page":"321-328","volume":"13","issue":"1","URL":"https://www.sciencedirect.com/science/article/pii/S1568494612004012","author":[{"family":"Spaho","given":""}],"issued":{"date-parts":[["2013"]]}}}],"schema":"https://github.com/citation-style-language/schema/raw/master/csl-citation.json"}</w:instrText>
      </w:r>
      <w:r w:rsidR="00BA1945">
        <w:fldChar w:fldCharType="separate"/>
      </w:r>
      <w:bookmarkStart w:id="223" w:name="__Fieldmark__5233_4095494426"/>
      <w:r>
        <w:t>[35]</w:t>
      </w:r>
      <w:r w:rsidR="00BA1945">
        <w:fldChar w:fldCharType="end"/>
      </w:r>
      <w:bookmarkEnd w:id="223"/>
      <w:r>
        <w:t xml:space="preserve">. </w:t>
      </w:r>
    </w:p>
    <w:p w:rsidR="00D72613" w:rsidRDefault="00D77F14">
      <w:pPr>
        <w:pStyle w:val="BDTableCaption"/>
      </w:pPr>
      <w:bookmarkStart w:id="224" w:name="_Toc1947546"/>
      <w:r>
        <w:t>Table 10: Replication Solutions</w:t>
      </w:r>
      <w:bookmarkEnd w:id="224"/>
    </w:p>
    <w:tbl>
      <w:tblPr>
        <w:tblStyle w:val="BDVol7App2"/>
        <w:tblW w:w="9350" w:type="dxa"/>
        <w:tblLook w:val="04A0"/>
      </w:tblPr>
      <w:tblGrid>
        <w:gridCol w:w="2875"/>
        <w:gridCol w:w="2879"/>
        <w:gridCol w:w="3596"/>
      </w:tblGrid>
      <w:tr w:rsidR="00D72613" w:rsidTr="00D72613">
        <w:trPr>
          <w:cnfStyle w:val="100000000000"/>
        </w:trPr>
        <w:tc>
          <w:tcPr>
            <w:tcW w:w="2875" w:type="dxa"/>
            <w:tcBorders>
              <w:bottom w:val="nil"/>
              <w:right w:val="single" w:sz="4" w:space="0" w:color="7F7F7F"/>
            </w:tcBorders>
          </w:tcPr>
          <w:p w:rsidR="00D72613" w:rsidRDefault="00D77F14">
            <w:pPr>
              <w:spacing w:after="0"/>
            </w:pPr>
            <w:r>
              <w:lastRenderedPageBreak/>
              <w:t xml:space="preserve">Challenge </w:t>
            </w:r>
          </w:p>
        </w:tc>
        <w:tc>
          <w:tcPr>
            <w:tcW w:w="2879" w:type="dxa"/>
            <w:tcBorders>
              <w:left w:val="single" w:sz="4" w:space="0" w:color="7F7F7F"/>
              <w:bottom w:val="nil"/>
              <w:right w:val="single" w:sz="4" w:space="0" w:color="7F7F7F"/>
            </w:tcBorders>
          </w:tcPr>
          <w:p w:rsidR="00D72613" w:rsidRDefault="00D77F14">
            <w:pPr>
              <w:spacing w:after="0"/>
            </w:pPr>
            <w:r>
              <w:t>Solution Research</w:t>
            </w:r>
          </w:p>
        </w:tc>
        <w:tc>
          <w:tcPr>
            <w:tcW w:w="3596" w:type="dxa"/>
            <w:tcBorders>
              <w:left w:val="single" w:sz="4" w:space="0" w:color="7F7F7F"/>
              <w:bottom w:val="nil"/>
            </w:tcBorders>
          </w:tcPr>
          <w:p w:rsidR="00D72613" w:rsidRDefault="00D77F14">
            <w:pPr>
              <w:spacing w:after="0"/>
            </w:pPr>
            <w:r>
              <w:t xml:space="preserve">Solution Description </w:t>
            </w:r>
          </w:p>
        </w:tc>
      </w:tr>
      <w:tr w:rsidR="00D72613" w:rsidTr="00D72613">
        <w:trPr>
          <w:cnfStyle w:val="000000100000"/>
        </w:trPr>
        <w:tc>
          <w:tcPr>
            <w:tcW w:w="2875" w:type="dxa"/>
            <w:tcBorders>
              <w:bottom w:val="nil"/>
              <w:right w:val="single" w:sz="4" w:space="0" w:color="7F7F7F"/>
            </w:tcBorders>
          </w:tcPr>
          <w:p w:rsidR="00D72613" w:rsidRDefault="00D77F14">
            <w:pPr>
              <w:spacing w:after="0"/>
            </w:pPr>
            <w:r>
              <w:t>Data inconsistency</w:t>
            </w:r>
          </w:p>
        </w:tc>
        <w:tc>
          <w:tcPr>
            <w:tcW w:w="2879" w:type="dxa"/>
            <w:tcBorders>
              <w:left w:val="single" w:sz="4" w:space="0" w:color="7F7F7F"/>
              <w:bottom w:val="nil"/>
              <w:right w:val="single" w:sz="4" w:space="0" w:color="7F7F7F"/>
            </w:tcBorders>
          </w:tcPr>
          <w:p w:rsidR="00D72613" w:rsidRDefault="00D77F14">
            <w:pPr>
              <w:spacing w:after="0"/>
            </w:pPr>
            <w:r>
              <w:t>Fuzzy Logic</w:t>
            </w:r>
          </w:p>
        </w:tc>
        <w:tc>
          <w:tcPr>
            <w:tcW w:w="3596" w:type="dxa"/>
            <w:tcBorders>
              <w:left w:val="single" w:sz="4" w:space="0" w:color="7F7F7F"/>
              <w:bottom w:val="nil"/>
            </w:tcBorders>
          </w:tcPr>
          <w:p w:rsidR="00D72613" w:rsidRDefault="00D77F14">
            <w:pPr>
              <w:spacing w:after="0"/>
            </w:pPr>
            <w:r>
              <w:t xml:space="preserve">Data replication technique which uses fuzzy logic to select a peer. </w:t>
            </w:r>
          </w:p>
        </w:tc>
      </w:tr>
      <w:tr w:rsidR="00D72613" w:rsidTr="00D72613">
        <w:tc>
          <w:tcPr>
            <w:tcW w:w="2875" w:type="dxa"/>
            <w:tcBorders>
              <w:bottom w:val="nil"/>
              <w:right w:val="single" w:sz="4" w:space="0" w:color="7F7F7F"/>
            </w:tcBorders>
            <w:shd w:val="clear" w:color="auto" w:fill="auto"/>
          </w:tcPr>
          <w:p w:rsidR="00D72613" w:rsidRDefault="00D77F14">
            <w:pPr>
              <w:spacing w:after="0"/>
            </w:pPr>
            <w:r>
              <w:t>Coordinating storage with computing environments</w:t>
            </w:r>
          </w:p>
        </w:tc>
        <w:tc>
          <w:tcPr>
            <w:tcW w:w="2879" w:type="dxa"/>
            <w:tcBorders>
              <w:left w:val="single" w:sz="4" w:space="0" w:color="7F7F7F"/>
              <w:bottom w:val="nil"/>
              <w:right w:val="single" w:sz="4" w:space="0" w:color="7F7F7F"/>
            </w:tcBorders>
            <w:shd w:val="clear" w:color="auto" w:fill="auto"/>
          </w:tcPr>
          <w:p w:rsidR="00D72613" w:rsidRDefault="00D77F14">
            <w:pPr>
              <w:spacing w:after="0"/>
            </w:pPr>
            <w:r>
              <w:t>Artificial bee colony (ABC) algorithm</w:t>
            </w:r>
          </w:p>
        </w:tc>
        <w:tc>
          <w:tcPr>
            <w:tcW w:w="3596" w:type="dxa"/>
            <w:tcBorders>
              <w:left w:val="single" w:sz="4" w:space="0" w:color="7F7F7F"/>
              <w:bottom w:val="nil"/>
            </w:tcBorders>
            <w:shd w:val="clear" w:color="auto" w:fill="auto"/>
          </w:tcPr>
          <w:p w:rsidR="00D72613" w:rsidRDefault="00D77F14">
            <w:pPr>
              <w:spacing w:after="0"/>
            </w:pPr>
            <w:r>
              <w:t>ABC addresses job scheduling issues in grid environments.</w:t>
            </w:r>
          </w:p>
        </w:tc>
      </w:tr>
      <w:tr w:rsidR="00D72613" w:rsidTr="00D72613">
        <w:trPr>
          <w:cnfStyle w:val="000000100000"/>
        </w:trPr>
        <w:tc>
          <w:tcPr>
            <w:tcW w:w="2875" w:type="dxa"/>
            <w:tcBorders>
              <w:right w:val="single" w:sz="4" w:space="0" w:color="7F7F7F"/>
            </w:tcBorders>
          </w:tcPr>
          <w:p w:rsidR="00D72613" w:rsidRDefault="00D77F14">
            <w:pPr>
              <w:spacing w:after="0"/>
            </w:pPr>
            <w:r>
              <w:t>Site access speed limits</w:t>
            </w:r>
          </w:p>
        </w:tc>
        <w:tc>
          <w:tcPr>
            <w:tcW w:w="2879" w:type="dxa"/>
            <w:tcBorders>
              <w:left w:val="single" w:sz="4" w:space="0" w:color="7F7F7F"/>
              <w:right w:val="single" w:sz="4" w:space="0" w:color="7F7F7F"/>
            </w:tcBorders>
          </w:tcPr>
          <w:p w:rsidR="00D72613" w:rsidRDefault="00D77F14">
            <w:pPr>
              <w:spacing w:after="0"/>
            </w:pPr>
            <w:r>
              <w:t xml:space="preserve">Dynamic data replication (D2RS)  </w:t>
            </w:r>
            <w:r w:rsidR="00BA1945">
              <w:fldChar w:fldCharType="begin"/>
            </w:r>
            <w:r>
              <w:instrText>ADDIN ZOTERO_ITEM CSL_CITATION {"citationID":"60zujZKW","properties":{"formattedCitation":"[36]","plainCitation":"[36]","noteIndex":0},"citationItems":[{"id":587,"uris":["http://zotero.org/groups/2253006/items/STGKFINL"],"uri":["http://zotero.org/groups/2253006/items/STGKFINL"],"itemData":{"id":587,"type":"article-journal","title":"Modeling a Dynamic Data Replication Strategy to Increase System Availability in Cloud Computing Environments","container-title":"Journal of Computer Science and Technology","page":"256-272","volume":"27","issue":"2","source":"Crossref","abstract":"Failures are normal rather than exceptional in the cloud computing environments. To improve system availability, replicating the popular data to multiple suitable locations is an advisable choice, as users can access the data from a nearby site. This is, however, not the case for replicas which must have a ﬁxed number of copies on several locations. How to decide a reasonable number and right locations for replicas has become a challenge in the cloud computing. In this paper, a dynamic data replication strategy is put forward with a brief survey of replication strategy suitable for distributed computing environments. It includes: 1) analyzing and modeling the relationship between system availability and the number of replicas; 2) evaluating and identifying the popular data and triggering a replication operation when the popularity data passes a dynamic threshold; 3) calculating a suitable number of copies to meet a reasonable system byte eﬀective rate requirement and placing replicas among data nodes in a balanced way; 4) designing the dynamic data replication algorithm in a cloud. Experimental results demonstrate the eﬃciency and eﬀectiveness of the improved system brought by the proposed strategy in a cloud.","URL":"http://link.springer.com/10.1007/s11390-012-1221-4","DOI":"10.1007/s11390-012-1221-4","ISSN":"1000-9000, 1860-4749","language":"en","author":[{"family":"Sun","given":"Da-Wei"},{"family":"Chang","given":"Gui-Ran"},{"family":"Gao","given":"Shang"},{"family":"Jin","given":"Li-Zhong"},{"family":"Wang","given":"Xing-Wei"}],"issued":{"date-parts":[["2012",3]]},"accessed":{"date-parts":[["2018",11,30]]}}}],"schema":"https://github.com/citation-style-language/schema/raw/master/csl-citation.json"}</w:instrText>
            </w:r>
            <w:r w:rsidR="00BA1945">
              <w:fldChar w:fldCharType="separate"/>
            </w:r>
            <w:bookmarkStart w:id="225" w:name="__Fieldmark__5267_4095494426"/>
            <w:r>
              <w:t>[36]</w:t>
            </w:r>
            <w:r w:rsidR="00BA1945">
              <w:fldChar w:fldCharType="end"/>
            </w:r>
            <w:bookmarkEnd w:id="225"/>
            <w:r>
              <w:t xml:space="preserve"> </w:t>
            </w:r>
          </w:p>
        </w:tc>
        <w:tc>
          <w:tcPr>
            <w:tcW w:w="3596" w:type="dxa"/>
            <w:tcBorders>
              <w:left w:val="single" w:sz="4" w:space="0" w:color="7F7F7F"/>
            </w:tcBorders>
          </w:tcPr>
          <w:p w:rsidR="00D72613" w:rsidRDefault="00D77F14">
            <w:pPr>
              <w:spacing w:after="0"/>
            </w:pPr>
            <w:r>
              <w:t xml:space="preserve"> </w:t>
            </w:r>
          </w:p>
        </w:tc>
      </w:tr>
    </w:tbl>
    <w:p w:rsidR="00D72613" w:rsidRDefault="00D72613"/>
    <w:p w:rsidR="00D72613" w:rsidRDefault="00D77F14">
      <w:pPr>
        <w:pStyle w:val="Heading3"/>
        <w:numPr>
          <w:ilvl w:val="2"/>
          <w:numId w:val="18"/>
        </w:numPr>
      </w:pPr>
      <w:bookmarkStart w:id="226" w:name="_Toc1947523"/>
      <w:r>
        <w:t>Standards Gap 16: Big Data Quality and Veracity Description and Management</w:t>
      </w:r>
      <w:bookmarkEnd w:id="226"/>
    </w:p>
    <w:p w:rsidR="00D72613" w:rsidRDefault="00D77F14">
      <w:r>
        <w:t xml:space="preserve">Amidst most of the use cases for data integration is an absolute need to maximize data quality, which helps to ensure accuracy. Data must be cleaned to provide quality and accurate analytic outputs. This is especially true in cases where automated integration systems are in play. Applying data quality processes too late is more costly than adherence to quality processes early on because poor quality gets amplified downstream. In many ways, quality is the top concern </w:t>
      </w:r>
      <w:r w:rsidR="00BA1945">
        <w:fldChar w:fldCharType="begin"/>
      </w:r>
      <w:r>
        <w:instrText>ADDIN ZOTERO_ITEM CSL_CITATION {"citationID":"wyBn0YYS","properties":{"formattedCitation":"[15]","plainCitation":"[15]","noteIndex":0},"citationItems":[{"id":378,"uris":["http://zotero.org/groups/2253006/items/EMZUC2RM"],"uri":["http://zotero.org/groups/2253006/items/EMZUC2RM"],"itemData":{"id":378,"type":"report","title":"The new data integration landscape: Moving beyond ad hoc ETL to an enterprise data integration strategy","abstract":"For years, the key to success for any business solution has been data. Selecting the right tool to bring data from disparate sources and transform it before loading to a target destination was critical. Many organizations struggled with the process, adding new tools as limitations in chosen tools became obvious. Departments often operated in silos when selecting tools, which, coupled with mergers and acquisitions, resulted in ETL tools that weren't integrated. In addition to increases in maintenance and training costs, using different tools can lead to fragmented metadata, which turns compliance into a huge chore. It is time to move away from an ad hoc approach and look for a comprehensive solution that can execute a variety of data integration programs, including data cleansing and enrichment, ETL and ELT, data synchronization, migration, and master data management. This paper provides an overview of requisite data integration capabilities and explains why they are important.","URL":"https://www.sas.com/en_us/whitepapers/new-data-integration-landscape-106221.html","language":"en","author":[{"family":"SAS","given":""}],"accessed":{"date-parts":[["2018",11,12]]}}}],"schema":"https://github.com/citation-style-language/schema/raw/master/csl-citation.json"}</w:instrText>
      </w:r>
      <w:r w:rsidR="00BA1945">
        <w:fldChar w:fldCharType="separate"/>
      </w:r>
      <w:bookmarkStart w:id="227" w:name="__Fieldmark__5305_4095494426"/>
      <w:r>
        <w:t>[15]</w:t>
      </w:r>
      <w:r w:rsidR="00BA1945">
        <w:fldChar w:fldCharType="end"/>
      </w:r>
      <w:bookmarkEnd w:id="227"/>
      <w:r>
        <w:t xml:space="preserve">. </w:t>
      </w:r>
    </w:p>
    <w:p w:rsidR="00D72613" w:rsidRDefault="00D77F14">
      <w:r>
        <w:t xml:space="preserve">A need exists for semantic auditing and metrics to determine authority of data. Traditionally, ‘trusted data’ is a data state validated across multiple authoritative sources. However, trusted data assumes no semantic variation, an important aspect in distributed systems. Trusted data also lacks hard metrics which denote trust. For example, multiple authoritative sources may be inconsistent leading to degradation of trust in its value(s). Another example is sufficient quorum to establish trust. Another use case is rate of change at authoritative sources. </w:t>
      </w:r>
    </w:p>
    <w:p w:rsidR="00D72613" w:rsidRDefault="00D77F14">
      <w:r>
        <w:t>For values which assume a common semantic, automated methods may be applied to derive trust levels. However, there is no such technology available to measure semantics progression. One example is programmers hijacking a field in a data structure to represent some other data not available in the message structure (e.g., Over the Horizon Targeting and Over the Horizon Gold message specifications). If a data field is subjugated for a unique application, documentation or communication of the resulting semantic alterations are often left to channels of tribal knowledge, and not formally or appropriately recorded. The only way to discover this type of shift is through manual audits.</w:t>
      </w:r>
    </w:p>
    <w:p w:rsidR="00D72613" w:rsidRDefault="00D77F14">
      <w:r>
        <w:t>Similar to the need for code vulnerability audit tools, a semantic audit tool is required. Unfortunately, semantic audit tools still cannot combat users entering semantically shifted data into a form which are ultimately wrongly certified by authoritative processes. One of the causes of these problems is standard data structures which do not keep pace with application semantics. Another cause is applications which do not keep pace with user’s needs. Yet another cause is application developers who do not fully understand the entire specification, for example the Common Message Format.</w:t>
      </w:r>
    </w:p>
    <w:p w:rsidR="00D72613" w:rsidRDefault="00D77F14">
      <w:r>
        <w:t>In an ontology structure for formalizing semantics, denotative and connotative solutions work together, and ultimately support a saliency map for associating data sources with applications. The saliency map communicates and transfers information from one domain to another; automated intention detection is possible; and decoding of context is possible. In this structure connotative spaces fit into denotative spaces and provide meaning, and meanings lead to trust.</w:t>
      </w:r>
    </w:p>
    <w:p w:rsidR="00D72613" w:rsidRDefault="00D77F14">
      <w:pPr>
        <w:shd w:val="clear" w:color="auto" w:fill="FFFFFF"/>
        <w:spacing w:before="480" w:after="100"/>
        <w:rPr>
          <w:rFonts w:eastAsia="Times New Roman"/>
        </w:rPr>
      </w:pPr>
      <w:r>
        <w:rPr>
          <w:rFonts w:eastAsia="Times New Roman"/>
        </w:rPr>
        <w:t>Trusted data is a quality benchmark signifying the degree of confidence a consumer has for acquired data products. Acquired data products may be incorporated into newly created data products and actionable intelligence which includes insights, decision making, and knowledge building. Means and metrics to gauge trust are often arbitrary and vary between industries, applications, and technological domains.</w:t>
      </w:r>
    </w:p>
    <w:p w:rsidR="00D72613" w:rsidRDefault="00D77F14">
      <w:pPr>
        <w:shd w:val="clear" w:color="auto" w:fill="FFFFFF"/>
        <w:spacing w:before="480" w:after="100"/>
        <w:rPr>
          <w:rFonts w:eastAsia="Times New Roman"/>
        </w:rPr>
      </w:pPr>
      <w:r>
        <w:rPr>
          <w:rFonts w:eastAsia="Times New Roman"/>
        </w:rPr>
        <w:lastRenderedPageBreak/>
        <w:t>Established trust has broad impacts on Big Data analytic processes as well as results created by the analytics. Trusted data benefits consumers by shrinking production costs and accelerating the delivery of analytic results. Valuable analytic processing directed at validating data’s veracity can be reduced or even eliminated.</w:t>
      </w:r>
    </w:p>
    <w:p w:rsidR="00D72613" w:rsidRDefault="00D77F14">
      <w:pPr>
        <w:shd w:val="clear" w:color="auto" w:fill="FFFFFF"/>
        <w:spacing w:before="480" w:after="100"/>
        <w:rPr>
          <w:rFonts w:eastAsia="Times New Roman"/>
        </w:rPr>
      </w:pPr>
      <w:r>
        <w:rPr>
          <w:rFonts w:eastAsia="Times New Roman"/>
        </w:rPr>
        <w:t xml:space="preserve">Traditionally, trust levels are established through personal relationships, mechanisms of apportionment, and transitive means exemplified by authoritative mandate and Friend </w:t>
      </w:r>
      <w:proofErr w:type="gramStart"/>
      <w:r>
        <w:rPr>
          <w:rFonts w:eastAsia="Times New Roman"/>
        </w:rPr>
        <w:t>Of A</w:t>
      </w:r>
      <w:proofErr w:type="gramEnd"/>
      <w:r>
        <w:rPr>
          <w:rFonts w:eastAsia="Times New Roman"/>
        </w:rPr>
        <w:t xml:space="preserve"> Friend (FOAF) relationships, as well as homegrown, ad-hoc methods. Trust signifiers themselves are commonly informal and often acquired by transitive means.</w:t>
      </w:r>
    </w:p>
    <w:p w:rsidR="00D72613" w:rsidRDefault="00D77F14">
      <w:pPr>
        <w:shd w:val="clear" w:color="auto" w:fill="FFFFFF"/>
        <w:spacing w:before="480" w:after="100"/>
        <w:rPr>
          <w:rFonts w:eastAsia="Times New Roman"/>
        </w:rPr>
      </w:pPr>
      <w:r>
        <w:rPr>
          <w:rFonts w:eastAsia="Times New Roman"/>
        </w:rPr>
        <w:t>Concepts of trust within Big Data domains are often sourced from a cyber-security world application; validating the identities of remotely communicating participants. Identity establishment commonly includes one or more methods of exchanging information, and the use of third-party, authoritative entities. Big Data applications with increasing emphasis on analytic correctness and liability concerns are expanding the definition of trust past concepts found in cyber-security identity applications. Ideas surrounding data trust are shifting expectations toward data quality.</w:t>
      </w:r>
    </w:p>
    <w:p w:rsidR="00D72613" w:rsidRDefault="00D77F14">
      <w:pPr>
        <w:shd w:val="clear" w:color="auto" w:fill="FFFFFF"/>
        <w:spacing w:before="480" w:after="100"/>
        <w:rPr>
          <w:rFonts w:eastAsia="Times New Roman"/>
          <w:color w:val="222222"/>
        </w:rPr>
      </w:pPr>
      <w:r>
        <w:rPr>
          <w:rFonts w:eastAsia="Times New Roman"/>
        </w:rPr>
        <w:t>To ensure Big Data product trust, formal and standardized practices are required to consistently improve results and reduce potential civil and possibl</w:t>
      </w:r>
      <w:r>
        <w:rPr>
          <w:rFonts w:eastAsia="Times New Roman"/>
          <w:color w:val="222222"/>
        </w:rPr>
        <w:t xml:space="preserve">y criminal liabilities. Formalization should include applying best practices source for other areas within the computing industry as well as other mature industries. Trust practices could require application profiles identifying significant measures and quality levels, hard and soft metrics, and measure supporting processes and technologies to enable a proof driven infrastructure guaranteeing and certifying product quality. </w:t>
      </w:r>
    </w:p>
    <w:p w:rsidR="00D72613" w:rsidRDefault="00D77F14">
      <w:pPr>
        <w:pStyle w:val="BDUseCaseSubheading"/>
      </w:pPr>
      <w:r>
        <w:t>Data Cleaning</w:t>
      </w:r>
    </w:p>
    <w:p w:rsidR="00D72613" w:rsidRDefault="00D77F14">
      <w:r>
        <w:t xml:space="preserve">Cleaning is the keystone for data quality. The tasks of data cleaning and preparation to make the data useable have been cited as consuming the majority of time and expense in data analysis. A 2016 </w:t>
      </w:r>
      <w:proofErr w:type="spellStart"/>
      <w:r>
        <w:t>CrowdFlower</w:t>
      </w:r>
      <w:proofErr w:type="spellEnd"/>
      <w:r>
        <w:t xml:space="preserve"> survey of data scientists found that 19% of their time was spent on finding data, and 60% of their time was spent on cleaning and organizing the data </w:t>
      </w:r>
      <w:r w:rsidR="00BA1945">
        <w:fldChar w:fldCharType="begin"/>
      </w:r>
      <w:r>
        <w:instrText>ADDIN ZOTERO_ITEM CSL_CITATION {"citationID":"AINHdUQr","properties":{"formattedCitation":"[37]","plainCitation":"[37]","noteIndex":0},"citationItems":[{"id":410,"uris":["http://zotero.org/groups/2253006/items/BJAQH8PG"],"uri":["http://zotero.org/groups/2253006/items/BJAQH8PG"],"itemData":{"id":410,"type":"report","title":"Data scientist report 2016","abstract":"Our 2016 Data Scientist report is a follow up to last year’s effort. Our aim was to survey professional \ndata scientists with different years of experience and fields of expertise to find out not only where they \nfeel their profession is going, but what their day \n-to- \nday job is like.\nWhat we found was really interesting. For starters, data scientists spend the most time doing the thing \nthey enjoy doing the least. Yet, they still overwhelmingly love their jobs. We looked at how important \ndata scientists think machine learning will be both for their particular role and the industry in general. \nWe also got wildly varied predictions for how the field will evolve in the next five years.","URL":"https://visit.figure-eight.com/rs/416-ZBE-142/images/CrowdFlower_DataScienceReport_2016.pdf","author":[{"family":"CrowdFlower","given":""}]}}],"schema":"https://github.com/citation-style-language/schema/raw/master/csl-citation.json"}</w:instrText>
      </w:r>
      <w:r w:rsidR="00BA1945">
        <w:fldChar w:fldCharType="separate"/>
      </w:r>
      <w:bookmarkStart w:id="228" w:name="__Fieldmark__5355_4095494426"/>
      <w:r>
        <w:t>[37]</w:t>
      </w:r>
      <w:r w:rsidR="00BA1945">
        <w:fldChar w:fldCharType="end"/>
      </w:r>
      <w:bookmarkEnd w:id="228"/>
      <w:r>
        <w:t xml:space="preserve">. In the 2017 </w:t>
      </w:r>
      <w:proofErr w:type="spellStart"/>
      <w:r>
        <w:t>CrowdFlower</w:t>
      </w:r>
      <w:proofErr w:type="spellEnd"/>
      <w:r>
        <w:t xml:space="preserve"> survey, “</w:t>
      </w:r>
      <w:r>
        <w:rPr>
          <w:rFonts w:eastAsia="Times New Roman"/>
          <w:lang w:val="en-CA" w:eastAsia="en-CA"/>
        </w:rPr>
        <w:t xml:space="preserve">access to quality data” was cited as the number one roadblock to success for artificial intelligence (AI) initiatives. Fifty one percent of respondents listed issues related to quality data (“getting good training data” or “improving the quality of your training dataset”) as the biggest bottleneck to successfully completing projects </w:t>
      </w:r>
      <w:r w:rsidR="00BA1945" w:rsidRPr="00BA1945">
        <w:fldChar w:fldCharType="begin"/>
      </w:r>
      <w:r>
        <w:rPr>
          <w:rFonts w:eastAsia="Times New Roman"/>
        </w:rPr>
        <w:instrText>ADDIN ZOTERO_ITEM CSL_CITATION {"citationID":"UaQRVKjo","properties":{"formattedCitation":"[38]","plainCitation":"[38]","noteIndex":0},"citationItems":[{"id":411,"uris":["http://zotero.org/groups/2253006/items/NN5F4PHW"],"uri":["http://zotero.org/groups/2253006/items/NN5F4PHW"],"itemData":{"id":411,"type":"report","title":"Data scientist report 2017","URL":"https://visit.figure-eight.com/rs/416-ZBE-142/images/CrowdFlower_DataScienceReport.pdf?mkt_tok=eyJpIjoiTTJFek1UaGxNekl5TmpJeCIsInQiOiJPMXpWVnREbHJGR1RHN1BUVk9Zdm5xTEEyNXRpdDRONmZ4XC9oaFwvZGpFNnB0Z0hIWERGS1NqN0huRjB5QUE1UUJVbVZxNFhaeVBSUXJzMTNYdmRJR","author":[{"family":"CrowdFlower","given":""}],"issued":{"date-parts":[["2017"]]}}}],"schema":"https://github.com/citation-style-language/schema/raw/master/csl-citation.json"}</w:instrText>
      </w:r>
      <w:r w:rsidR="00BA1945">
        <w:rPr>
          <w:rFonts w:eastAsia="Times New Roman"/>
        </w:rPr>
        <w:fldChar w:fldCharType="separate"/>
      </w:r>
      <w:bookmarkStart w:id="229" w:name="__Fieldmark__5373_4095494426"/>
      <w:r>
        <w:rPr>
          <w:rFonts w:eastAsia="Times New Roman"/>
          <w:lang w:val="en-CA" w:eastAsia="en-CA"/>
        </w:rPr>
        <w:t>[38]</w:t>
      </w:r>
      <w:r w:rsidR="00BA1945">
        <w:rPr>
          <w:rFonts w:eastAsia="Times New Roman"/>
        </w:rPr>
        <w:fldChar w:fldCharType="end"/>
      </w:r>
      <w:bookmarkEnd w:id="229"/>
      <w:r>
        <w:rPr>
          <w:rFonts w:eastAsia="Times New Roman"/>
          <w:lang w:val="en-CA" w:eastAsia="en-CA"/>
        </w:rPr>
        <w:t>. G</w:t>
      </w:r>
      <w:proofErr w:type="spellStart"/>
      <w:r>
        <w:t>artner</w:t>
      </w:r>
      <w:proofErr w:type="spellEnd"/>
      <w:r>
        <w:t xml:space="preserve"> estimated that poor data quality costs an average organization $13.5 million per year </w:t>
      </w:r>
      <w:r w:rsidR="00BA1945">
        <w:fldChar w:fldCharType="begin"/>
      </w:r>
      <w:r>
        <w:instrText>ADDIN ZOTERO_ITEM CSL_CITATION {"citationID":"a28EAFDF","properties":{"formattedCitation":"[39]","plainCitation":"[39]","noteIndex":0},"citationItems":[{"id":412,"uris":["http://zotero.org/groups/2253006/items/LR5KWAI7"],"uri":["http://zotero.org/groups/2253006/items/LR5KWAI7"],"itemData":{"id":412,"type":"report","title":"Gartner Says CIOs and CDOs Must 'Digitally Remaster' Their Organizations","publisher":"Gartner","abstract":"Many industries have already been disrupted and redefined by digitalization. As the digital revolution progresses, it will create an even greater need for new information management roles as business units rush to harness the digital opportunities of big data. Gartner, Inc. said that chief information officers (CIOs) and chief data officers (CDOs) should take the lead in anticipating and capitalizing on digital remastery.","URL":"https://www.gartner.com/newsroom/id/2975018","language":"en","author":[{"family":"Rivera","given":"J"},{"family":"Meulen","given":"R","non-dropping-particle":"van der"}],"issued":{"date-parts":[["2015"]]},"accessed":{"date-parts":[["2018",11,12]]}}}],"schema":"https://github.com/citation-style-language/schema/raw/master/csl-citation.json"}</w:instrText>
      </w:r>
      <w:r w:rsidR="00BA1945">
        <w:fldChar w:fldCharType="separate"/>
      </w:r>
      <w:bookmarkStart w:id="230" w:name="__Fieldmark__5380_4095494426"/>
      <w:r>
        <w:t>[39]</w:t>
      </w:r>
      <w:r w:rsidR="00BA1945">
        <w:fldChar w:fldCharType="end"/>
      </w:r>
      <w:bookmarkEnd w:id="230"/>
      <w:r>
        <w:t xml:space="preserve">. Other surveys have found similar results. Failure to properly clean ‘dirty’ data can lead to inaccurate analytics, incorrect conclusions, and wrong decisions. </w:t>
      </w:r>
    </w:p>
    <w:p w:rsidR="00D72613" w:rsidRDefault="00D77F14">
      <w:r>
        <w:t>Cleaning of dirty data may involve correcting hundreds of types of errors and inconsistencies, such as the following: removing duplicates, standardizing descriptors (e.g., addresses), adding metadata, removing commas, correcting data type errors, poorly structured data, incorrect units, spelling errors, various inconsistencies, and typos.</w:t>
      </w:r>
    </w:p>
    <w:p w:rsidR="00D72613" w:rsidRDefault="00D77F14">
      <w:r>
        <w:t xml:space="preserve">While quality is not mandatory for integration, it is commonly the most important element. Unstructured data is especially difficult to transform. Graphical interfaces, sometimes referred to as self-service interfaces, provide data preparation features which offer a promise of assisting business / casual users to explore data, transform and blend datasets, and perform analytics on top of a well-integrated infrastructure. </w:t>
      </w:r>
    </w:p>
    <w:p w:rsidR="00D72613" w:rsidRDefault="00D77F14">
      <w:pPr>
        <w:shd w:val="clear" w:color="auto" w:fill="FFFFFF"/>
        <w:spacing w:before="480" w:after="100"/>
      </w:pPr>
      <w:r>
        <w:lastRenderedPageBreak/>
        <w:t xml:space="preserve">One set of capabilities which present a potential solution to data cleaning issues creates callable business rules, where, for example, the name and address attributes of a data record are checked upon data entry into an application, such as a customer relationship management system, which then uses custom exits to initiate a low-latency data quality process. Implementation of these capabilities requires hand-coded extensions for added flexibility over the base ETL </w:t>
      </w:r>
      <w:proofErr w:type="gramStart"/>
      <w:r>
        <w:t>tool, which need</w:t>
      </w:r>
      <w:proofErr w:type="gramEnd"/>
      <w:r>
        <w:t xml:space="preserve"> to be carefully constructed to not violate the vendor’s support of the base ETL tool.</w:t>
      </w:r>
    </w:p>
    <w:p w:rsidR="00D72613" w:rsidRDefault="00D77F14">
      <w:pPr>
        <w:pStyle w:val="BDUseCaseSubheading"/>
      </w:pPr>
      <w:r>
        <w:t xml:space="preserve">Intra-Organization Data </w:t>
      </w:r>
      <w:proofErr w:type="gramStart"/>
      <w:r>
        <w:t>Consistency,</w:t>
      </w:r>
      <w:proofErr w:type="gramEnd"/>
      <w:r>
        <w:t xml:space="preserve"> and Cross-System Data Synchronization</w:t>
      </w:r>
    </w:p>
    <w:p w:rsidR="00D72613" w:rsidRDefault="00D77F14">
      <w:r>
        <w:t xml:space="preserve">Data consistency has a close association with data quality, and data synchronization, the latter of which has substantial overlap with change data capture (CDC). Changes (updates) are an inevitable part of data processing, in both batch and real time workloads. Batch CDC predates Big Data and is therefore, not an area that warrants explication here; although it may be interesting to note that some modern metadata technologies can also perform some CDC functionality. </w:t>
      </w:r>
    </w:p>
    <w:p w:rsidR="00D72613" w:rsidRDefault="00D77F14">
      <w:r>
        <w:t>Real-time CDC, however, is new to Big Data use cases and reflects a need for a change in broker or message queue technologies, both of which are ripe areas for standardization. As noted elsewhere, data quality is also an area of concern here, as anyone can appreciate the unfortunate results if inaccurate data is propagated from one application within a department, across an entire enterprise. When the time comes to move data, best of breed synchronization services provide CDC, message Queue capability, and triggers for initiating a transfer process. Some MDM solutions also provide synchronization capabilities as part of their programs.</w:t>
      </w:r>
    </w:p>
    <w:p w:rsidR="00D72613" w:rsidRDefault="00D77F14">
      <w:pPr>
        <w:pStyle w:val="Heading2"/>
        <w:numPr>
          <w:ilvl w:val="1"/>
          <w:numId w:val="18"/>
        </w:numPr>
      </w:pPr>
      <w:bookmarkStart w:id="231" w:name="_Toc1947524"/>
      <w:r>
        <w:t>Gaps in Management and Administration</w:t>
      </w:r>
      <w:bookmarkEnd w:id="231"/>
    </w:p>
    <w:p w:rsidR="00D72613" w:rsidRDefault="00D77F14">
      <w:pPr>
        <w:pStyle w:val="BDUseCaseSubheading"/>
      </w:pPr>
      <w:r>
        <w:t>Supporting Master Data Management, MDM</w:t>
      </w:r>
    </w:p>
    <w:p w:rsidR="00D72613" w:rsidRDefault="00D77F14">
      <w:r>
        <w:t xml:space="preserve">The modernization of MDM product capabilities is underway in the industry; and the boundaries between integration solutions and MDM solutions are increasingly blurred every year, with several functional sub-components including organization and data consistency between apps, and data warehousing, having significant overlap. </w:t>
      </w:r>
    </w:p>
    <w:p w:rsidR="00D72613" w:rsidRDefault="00D77F14">
      <w:r>
        <w:t>Multi-model databases that maintain a copy of the original content in a staging database, master a subset of key information, and use RDF to support data merging have been suggested as a modern alternative to traditional MDM platforms. Multi-model databases reduce the need for up-front ETL allowing for simpler data integration. Flexible schemas and flexible metadata support allow for different lenses to be placed upon the data supporting a wider user base. RDF and OWL can be used to augment facts and business rules used to merge records in MDM.</w:t>
      </w:r>
    </w:p>
    <w:p w:rsidR="00D72613" w:rsidRDefault="00D77F14">
      <w:pPr>
        <w:pStyle w:val="BDUseCaseSubheading"/>
      </w:pPr>
      <w:r>
        <w:t xml:space="preserve">Single truth </w:t>
      </w:r>
    </w:p>
    <w:p w:rsidR="00D72613" w:rsidRDefault="00D77F14">
      <w:r>
        <w:t xml:space="preserve">The concept of single truth can be based on metadata management as a part of larger reference data management (RDM) functions. Some modern MDM architectures that perform integration and mastering distinguish between a ‘trust-based’ </w:t>
      </w:r>
      <w:proofErr w:type="gramStart"/>
      <w:r>
        <w:t>model</w:t>
      </w:r>
      <w:proofErr w:type="gramEnd"/>
      <w:r>
        <w:t xml:space="preserve"> instead of a ‘truth-based’ model that chases elusive perfection in a Big Data environment. In contrast </w:t>
      </w:r>
      <w:r>
        <w:rPr>
          <w:lang w:val="en-GB"/>
        </w:rPr>
        <w:t>to the truth-based model that masters a small subset of entity attributes (those that can be virtually assured to be correct or true), a trust-based model leverages a larger amount of data; entities retain the data from the original sources along with the metadata to provide historical context, data lineage or provenance, and timestamps on each data element. This approach allows users, application developers, or business stakeholders to see all the data and decide what is closest to the true copy—and what will be most useful for the business.</w:t>
      </w:r>
      <w:r>
        <w:t xml:space="preserve"> Some modern MDM tools use visual interfaces that accommodate all types of users, to see lineage and provenance of the data processing, and to reach a higher level of trust with the data. Using the same interface for system requirements gathering and translation to developers also reduces confusion in projects and increases the chances for successful </w:t>
      </w:r>
      <w:r>
        <w:lastRenderedPageBreak/>
        <w:t xml:space="preserve">implementations. Metadata management techniques are critical to MDM programs, as metadata itself is a central control mechanism for all integration activity. </w:t>
      </w:r>
    </w:p>
    <w:p w:rsidR="00D72613" w:rsidRDefault="00D77F14">
      <w:pPr>
        <w:pStyle w:val="BDUseCaseSubheading"/>
      </w:pPr>
      <w:r>
        <w:t>Supporting Governance</w:t>
      </w:r>
    </w:p>
    <w:p w:rsidR="00D72613" w:rsidRDefault="00D77F14">
      <w:r>
        <w:t xml:space="preserve">By some perspectives governance plays an integration role in the life cycle of Big Data, serving as the glue that binds the primary stages of the life cycle together. From this perspective, acquisition, awareness, and analytics of the data compose the full life cycle. The acquisition and awareness portions of this life cycle deal directly with data heterogeneity problems. Awareness, in this case, would generally be that the system, which acquires heterogeneous data from external sources, must have a contextual semantic framework (i.e., model) for integration of that data to make it usable.  </w:t>
      </w:r>
    </w:p>
    <w:p w:rsidR="00D72613" w:rsidRDefault="00D77F14">
      <w:r>
        <w:t xml:space="preserve">The key areas where standards can promote the usability of data in this context are with global resource identifiers, models for storing data relationship classifications (such as RDF) and the creation of resource relationships </w:t>
      </w:r>
      <w:r w:rsidR="00BA1945">
        <w:fldChar w:fldCharType="begin"/>
      </w:r>
      <w:r>
        <w:instrText>ADDIN ZOTERO_ITEM CSL_CITATION {"citationID":"c5ubnxUH","properties":{"formattedCitation":"[40]","plainCitation":"[40]","noteIndex":0},"citationItems":[{"id":380,"uris":["http://zotero.org/groups/2253006/items/U8542ADI"],"uri":["http://zotero.org/groups/2253006/items/U8542ADI"],"itemData":{"id":380,"type":"post-weblog","title":"Understanding the Big Data life-ycle","abstract":"You hear a lot about Big Data these days, largely by companies attempting to sell you large scale data servers or platforms. Such companies also go on rapturously about sensor data and the coming explosion of data coming from these devices and how they are going to overwhelm your existing infrastruc","URL":"https://www.linkedin.com/pulse/four-keys-big-data-life-cycle-kurt-cagle","language":"en","author":[{"family":"Cagle","given":"Kurt"}],"issued":{"date-parts":[["2015",1,21]]},"accessed":{"date-parts":[["2018",11,12]]}}}],"schema":"https://github.com/citation-style-language/schema/raw/master/csl-citation.json"}</w:instrText>
      </w:r>
      <w:r w:rsidR="00BA1945">
        <w:fldChar w:fldCharType="separate"/>
      </w:r>
      <w:bookmarkStart w:id="232" w:name="__Fieldmark__5441_4095494426"/>
      <w:r>
        <w:t>[40]</w:t>
      </w:r>
      <w:r w:rsidR="00BA1945">
        <w:fldChar w:fldCharType="end"/>
      </w:r>
      <w:bookmarkEnd w:id="232"/>
      <w:r>
        <w:t>. Hence information architecture plays an increasingly important role. The awareness part of the cycle is also where the framework for identifying patterns in the data is constructed, and where metadata processing is managed. It is quite possible that this phase of the larger life cycle is the area most ready for innovation, although the analytics phase may be the part of the cycle currently undergoing the greatest transformation.</w:t>
      </w:r>
    </w:p>
    <w:p w:rsidR="00D72613" w:rsidRDefault="00D77F14">
      <w:r>
        <w:t xml:space="preserve">As the wrapper or glue that holds the parts of the Big Data life cycle together, a viable governance program will likely require a short list of properties for assuring the novelty, quality, utility, and validity of its data. As an otherwise equal partner in the Big Data life cycle, governance is not a technical function as the others, but rather more like a policy function that should reach into the cycle at all phases. In some sense, governance issues present more serious challenges to organizations than other integration topics listed at the beginning of this section. Better data acquisition, consistency, sharing, and interfaces are highly desired. However, the mere mention of the term </w:t>
      </w:r>
      <w:r>
        <w:rPr>
          <w:i/>
        </w:rPr>
        <w:t>governance</w:t>
      </w:r>
      <w:r>
        <w:t xml:space="preserve"> often induces thoughts of pain and frustration for an organization’s management staff. Some techniques in the field have been found to have higher rates of end user acceptance and thus satisfaction of the organizational needs contained within the governance programs. </w:t>
      </w:r>
    </w:p>
    <w:p w:rsidR="00D72613" w:rsidRDefault="00D77F14">
      <w:r>
        <w:t>One of the more popular methods for improving governance-related standardization on datasets and reports is through a requirement that datasets and reports go through a review process that ensures that the data conforms to a handful of standards covering data ownership and aspects of IT. See, also, Volume 9, Section 6.5.3 Upon passage of review, the data can be given a ‘watermark’ which serves as an organization-wide seal of approval that the dataset or the report has been vetted and certified to be appropriate for sharing and decision making.</w:t>
      </w:r>
    </w:p>
    <w:p w:rsidR="00D72613" w:rsidRDefault="00D77F14">
      <w:r>
        <w:t xml:space="preserve">This process is popular partly because it is rather quick and easy to implement, minimizing push back from employees who must adopt a new process. The assessment for a watermark might include checks for appropriate or accurate calculations or metrics applied to the data, a properly structured dataset for additional processing, and application of proper permissions controls for supporting end-user access. A data container, such as a data mart, can also serve as a form of data verification </w:t>
      </w:r>
      <w:r w:rsidR="00BA1945">
        <w:fldChar w:fldCharType="begin"/>
      </w:r>
      <w:r>
        <w:instrText>ADDIN ZOTERO_ITEM CSL_CITATION {"citationID":"nT7Fn4Kf","properties":{"formattedCitation":"[41]","plainCitation":"[41]","noteIndex":0},"citationItems":[{"id":382,"uris":["http://zotero.org/groups/2253006/items/QHX5RR98"],"uri":["http://zotero.org/groups/2253006/items/QHX5RR98"],"itemData":{"id":382,"type":"post-weblog","title":"How to create a culture of governance","URL":"https://www.eckerson.com/articles/how-to-create-a-culture-of-governance","author":[{"family":"Eckerson","given":"Wayne W"}],"issued":{"date-parts":[["2017",6,21]]},"accessed":{"date-parts":[["2018",11,12]]}}}],"schema":"https://github.com/citation-style-language/schema/raw/master/csl-citation.json"}</w:instrText>
      </w:r>
      <w:r w:rsidR="00BA1945">
        <w:fldChar w:fldCharType="separate"/>
      </w:r>
      <w:bookmarkStart w:id="233" w:name="__Fieldmark__5456_4095494426"/>
      <w:r>
        <w:t>[41]</w:t>
      </w:r>
      <w:r w:rsidR="00BA1945">
        <w:fldChar w:fldCharType="end"/>
      </w:r>
      <w:bookmarkEnd w:id="233"/>
      <w:r>
        <w:t xml:space="preserve">.  </w:t>
      </w:r>
    </w:p>
    <w:p w:rsidR="00D72613" w:rsidRDefault="00D77F14">
      <w:pPr>
        <w:pStyle w:val="Heading2"/>
        <w:numPr>
          <w:ilvl w:val="1"/>
          <w:numId w:val="18"/>
        </w:numPr>
      </w:pPr>
      <w:bookmarkStart w:id="234" w:name="_Toc1947525"/>
      <w:r>
        <w:t>Gaps in Deployment and Optimization</w:t>
      </w:r>
      <w:bookmarkEnd w:id="234"/>
    </w:p>
    <w:p w:rsidR="00D72613" w:rsidRDefault="00D77F14">
      <w:pPr>
        <w:pStyle w:val="Heading3"/>
        <w:numPr>
          <w:ilvl w:val="2"/>
          <w:numId w:val="18"/>
        </w:numPr>
      </w:pPr>
      <w:bookmarkStart w:id="235" w:name="_Toc1947526"/>
      <w:r>
        <w:t>Standards Gap 10: Analytics</w:t>
      </w:r>
      <w:bookmarkEnd w:id="235"/>
    </w:p>
    <w:p w:rsidR="00D72613" w:rsidRDefault="00D77F14">
      <w:r>
        <w:t xml:space="preserve">Strictly speaking, analytics can be completed on small datasets without Big Data processing. The advent of more accessible tools, technologically and financially, for distributed computing and parallel processing of large datasets has had a profound impact on the discipline of analytics. Both the ubiquity of cloud computing and the availability of open source distributed computing tools have changed the way </w:t>
      </w:r>
      <w:r>
        <w:lastRenderedPageBreak/>
        <w:t xml:space="preserve">statisticians and data scientists perform analytics. Since the dawn of computing, scientists at national laboratories or large companies had access to the resources required to solve many computationally expensive and memory-intensive problems. Prior to Big Data, most statisticians did not have access to supercomputers and near-infinitely large databases. These technology limitations forced statisticians to consider trade-offs when conducting analyses and many times dictated which statistical learning model was applied. With the cloud computing revolution and the publication of open source tools to help setup and execute distributed computing environments, both the scope of analytics and the analytical methods available to statisticians changed, resulting in a new analytical landscape. This new analytical landscape left a gap in associated standards. Continual changes in the analytical landscape due to advances in Big Data technology are only worsening this standards gap.  </w:t>
      </w:r>
    </w:p>
    <w:p w:rsidR="00D72613" w:rsidRDefault="00D77F14">
      <w:r>
        <w:t xml:space="preserve">Some examples of the changes to analytics due to Big Data are the following: </w:t>
      </w:r>
    </w:p>
    <w:p w:rsidR="00D72613" w:rsidRDefault="00D77F14">
      <w:pPr>
        <w:pStyle w:val="ListParagraph"/>
        <w:numPr>
          <w:ilvl w:val="0"/>
          <w:numId w:val="5"/>
        </w:numPr>
        <w:rPr>
          <w:b/>
          <w:i/>
        </w:rPr>
      </w:pPr>
      <w:r>
        <w:t>Allowing larger and larger sample sizes to be processed and thus changing the power and sampling error of statistical results;</w:t>
      </w:r>
    </w:p>
    <w:p w:rsidR="00D72613" w:rsidRDefault="00D77F14">
      <w:pPr>
        <w:pStyle w:val="ListParagraph"/>
        <w:numPr>
          <w:ilvl w:val="0"/>
          <w:numId w:val="5"/>
        </w:numPr>
        <w:rPr>
          <w:b/>
          <w:i/>
        </w:rPr>
      </w:pPr>
      <w:r>
        <w:t>Scaling out instead of scaling up, due to Big Data technology, has driven down the cost of storing large datasets;</w:t>
      </w:r>
    </w:p>
    <w:p w:rsidR="00D72613" w:rsidRDefault="00D77F14">
      <w:pPr>
        <w:pStyle w:val="ListParagraph"/>
        <w:numPr>
          <w:ilvl w:val="0"/>
          <w:numId w:val="5"/>
        </w:numPr>
        <w:rPr>
          <w:b/>
          <w:i/>
        </w:rPr>
      </w:pPr>
      <w:r>
        <w:t>Increasing the speed of computationally expensive machine learning algorithms so that they are practical for analysis needs;</w:t>
      </w:r>
    </w:p>
    <w:p w:rsidR="00D72613" w:rsidRDefault="00D77F14">
      <w:pPr>
        <w:pStyle w:val="ListParagraph"/>
        <w:numPr>
          <w:ilvl w:val="0"/>
          <w:numId w:val="5"/>
        </w:numPr>
        <w:rPr>
          <w:b/>
          <w:i/>
        </w:rPr>
      </w:pPr>
      <w:r>
        <w:t>Allowing in-memory analytics to achieve faster results;</w:t>
      </w:r>
    </w:p>
    <w:p w:rsidR="00D72613" w:rsidRDefault="00D77F14">
      <w:pPr>
        <w:pStyle w:val="ListParagraph"/>
        <w:numPr>
          <w:ilvl w:val="0"/>
          <w:numId w:val="5"/>
        </w:numPr>
        <w:rPr>
          <w:b/>
          <w:i/>
        </w:rPr>
      </w:pPr>
      <w:r>
        <w:t>Allowing streaming or real-time analytics to apply statistical learning models in real time;</w:t>
      </w:r>
    </w:p>
    <w:p w:rsidR="00D72613" w:rsidRDefault="00D77F14">
      <w:pPr>
        <w:pStyle w:val="ListParagraph"/>
        <w:numPr>
          <w:ilvl w:val="0"/>
          <w:numId w:val="5"/>
        </w:numPr>
        <w:rPr>
          <w:b/>
          <w:i/>
        </w:rPr>
      </w:pPr>
      <w:r>
        <w:t xml:space="preserve">Allowing enhanced visualization techniques for improved understanding; </w:t>
      </w:r>
    </w:p>
    <w:p w:rsidR="00D72613" w:rsidRDefault="00D77F14">
      <w:pPr>
        <w:pStyle w:val="ListParagraph"/>
        <w:numPr>
          <w:ilvl w:val="0"/>
          <w:numId w:val="5"/>
        </w:numPr>
        <w:rPr>
          <w:b/>
          <w:i/>
        </w:rPr>
      </w:pPr>
      <w:r>
        <w:t>Cloud-based analytics made acquiring massive amounts of computing power for short periods of time financially accessible to businesses of all sizes and even individuals;</w:t>
      </w:r>
    </w:p>
    <w:p w:rsidR="00D72613" w:rsidRDefault="00D77F14">
      <w:pPr>
        <w:pStyle w:val="ListParagraph"/>
        <w:numPr>
          <w:ilvl w:val="0"/>
          <w:numId w:val="5"/>
        </w:numPr>
        <w:rPr>
          <w:b/>
          <w:i/>
        </w:rPr>
      </w:pPr>
      <w:r>
        <w:t xml:space="preserve">Driving the creation of tools to make unstructured data appear structured for analysis; </w:t>
      </w:r>
    </w:p>
    <w:p w:rsidR="00D72613" w:rsidRDefault="00D77F14">
      <w:pPr>
        <w:pStyle w:val="ListParagraph"/>
        <w:numPr>
          <w:ilvl w:val="0"/>
          <w:numId w:val="5"/>
        </w:numPr>
        <w:rPr>
          <w:b/>
          <w:i/>
        </w:rPr>
      </w:pPr>
      <w:r>
        <w:t>Shifting from an operational focus to an analytical focus with databases specifically designed for analytics;</w:t>
      </w:r>
    </w:p>
    <w:p w:rsidR="00D72613" w:rsidRDefault="00D77F14">
      <w:pPr>
        <w:pStyle w:val="ListParagraph"/>
        <w:numPr>
          <w:ilvl w:val="0"/>
          <w:numId w:val="5"/>
        </w:numPr>
        <w:rPr>
          <w:b/>
          <w:i/>
        </w:rPr>
      </w:pPr>
      <w:r>
        <w:t>Allowing the analysis of more unstructured (</w:t>
      </w:r>
      <w:proofErr w:type="spellStart"/>
      <w:r>
        <w:t>NoSQL</w:t>
      </w:r>
      <w:proofErr w:type="spellEnd"/>
      <w:r>
        <w:t>) data;</w:t>
      </w:r>
    </w:p>
    <w:p w:rsidR="00D72613" w:rsidRDefault="00D77F14">
      <w:pPr>
        <w:pStyle w:val="ListParagraph"/>
        <w:numPr>
          <w:ilvl w:val="0"/>
          <w:numId w:val="5"/>
        </w:numPr>
        <w:rPr>
          <w:b/>
          <w:i/>
        </w:rPr>
      </w:pPr>
      <w:r>
        <w:t xml:space="preserve">Shifting the focus on scientific analysis from causation to correlation;  </w:t>
      </w:r>
    </w:p>
    <w:p w:rsidR="00D72613" w:rsidRDefault="00D77F14">
      <w:pPr>
        <w:pStyle w:val="ListParagraph"/>
        <w:numPr>
          <w:ilvl w:val="0"/>
          <w:numId w:val="5"/>
        </w:numPr>
        <w:rPr>
          <w:b/>
          <w:i/>
        </w:rPr>
      </w:pPr>
      <w:r>
        <w:t>Allowing the creation of data lakes, where the data model is not predefined prior to creation or analysis;</w:t>
      </w:r>
    </w:p>
    <w:p w:rsidR="00D72613" w:rsidRDefault="00D77F14">
      <w:pPr>
        <w:pStyle w:val="ListParagraph"/>
        <w:numPr>
          <w:ilvl w:val="0"/>
          <w:numId w:val="5"/>
        </w:numPr>
        <w:rPr>
          <w:b/>
          <w:i/>
        </w:rPr>
      </w:pPr>
      <w:r>
        <w:t>Enhanced machine learning algorithms—training and test set sizes have been increased due to Big Data tools, leading to more accurate predictive models;</w:t>
      </w:r>
    </w:p>
    <w:p w:rsidR="00D72613" w:rsidRDefault="00D77F14">
      <w:pPr>
        <w:pStyle w:val="ListParagraph"/>
        <w:numPr>
          <w:ilvl w:val="0"/>
          <w:numId w:val="5"/>
        </w:numPr>
        <w:rPr>
          <w:b/>
          <w:i/>
        </w:rPr>
      </w:pPr>
      <w:r>
        <w:t>Driving the analysis of behavioral data—Big Data tools have provided the computational capacity to analyze behavioral datasets such as web traffic or location data; and</w:t>
      </w:r>
    </w:p>
    <w:p w:rsidR="00D72613" w:rsidRDefault="00D77F14">
      <w:pPr>
        <w:pStyle w:val="ListParagraph"/>
        <w:numPr>
          <w:ilvl w:val="0"/>
          <w:numId w:val="5"/>
        </w:numPr>
        <w:rPr>
          <w:b/>
          <w:i/>
        </w:rPr>
      </w:pPr>
      <w:r>
        <w:t xml:space="preserve">Enabling deep learning techniques. </w:t>
      </w:r>
    </w:p>
    <w:p w:rsidR="00D72613" w:rsidRDefault="00D77F14">
      <w:r>
        <w:t xml:space="preserve">With this new analytical landscape comes the need for additional knowledge beyond just statistical methods. Statisticians are required to have knowledge of which algorithms scale well and which algorithms deal with particular dataset sizes more efficiently.  </w:t>
      </w:r>
    </w:p>
    <w:p w:rsidR="00D72613" w:rsidRDefault="00D77F14">
      <w:r>
        <w:t xml:space="preserve">For example, without Big Data tools, a random forest may be the best classification algorithm for a particular application provided project time constraints. However, with the computational resources afforded by Big Data, a deep learning algorithm may become the most accurate choice that satisfies the same project time constraints. Another prominent example is the selection of algorithms which handle streaming data well.  </w:t>
      </w:r>
    </w:p>
    <w:p w:rsidR="00D72613" w:rsidRDefault="00D77F14">
      <w:r>
        <w:t xml:space="preserve">Standardizing analytical techniques and methodologies that apply to Big Data will have an impact on the accuracy, communicability, and overall effectiveness of analyses completed in accordance with this NBDIF. </w:t>
      </w:r>
    </w:p>
    <w:p w:rsidR="00D72613" w:rsidRDefault="00D77F14">
      <w:pPr>
        <w:rPr>
          <w:color w:val="000000" w:themeColor="text1"/>
        </w:rPr>
      </w:pPr>
      <w:r>
        <w:t xml:space="preserve">With respect to the shifting of focus on scientific analysis from causation to correlation, traditional scientific analysis has focused on the development of causal models, from which predictions can be made.  </w:t>
      </w:r>
      <w:r>
        <w:lastRenderedPageBreak/>
        <w:t xml:space="preserve">Causal models focus on understanding the relationships that drive change in the physical world. However, the advent of Big Data analysis has brought about a shift in what is practical in terms of model development. Big Data has allowed a shift of the focus from causal driven to correlation driven. Ever more frequently, knowing that variables are correlated is enough to make progress and better decisions. Big data analytics has allowed this shift from focusing on understanding why (causal) to the what (correlation). Some technologists have even purported that Big Data analysis focusing on correlation may make the scientific method obsolete </w:t>
      </w:r>
      <w:r>
        <w:rPr>
          <w:color w:val="009644"/>
        </w:rPr>
        <w:t>(</w:t>
      </w:r>
      <w:hyperlink r:id="rId45">
        <w:r>
          <w:rPr>
            <w:rStyle w:val="InternetLink"/>
            <w:highlight w:val="yellow"/>
          </w:rPr>
          <w:t>https://www.wired.com/2008/06/pb-theory/</w:t>
        </w:r>
      </w:hyperlink>
      <w:r>
        <w:rPr>
          <w:color w:val="4F81BD" w:themeColor="accent1"/>
          <w:highlight w:val="yellow"/>
        </w:rPr>
        <w:t xml:space="preserve"> ).</w:t>
      </w:r>
      <w:r>
        <w:rPr>
          <w:color w:val="4F81BD" w:themeColor="accent1"/>
        </w:rPr>
        <w:t xml:space="preserve"> </w:t>
      </w:r>
      <w:r>
        <w:t xml:space="preserve">From a pragmatic standpoint, deriving correlations instead of causal models will continue to be increasingly important as Big Data technologies mature. </w:t>
      </w:r>
    </w:p>
    <w:p w:rsidR="00D72613" w:rsidRDefault="00D77F14">
      <w:pPr>
        <w:pStyle w:val="BDUseCaseSubheading"/>
      </w:pPr>
      <w:r>
        <w:t>Data Virtualization</w:t>
      </w:r>
    </w:p>
    <w:p w:rsidR="00D72613" w:rsidRDefault="00D77F14">
      <w:r>
        <w:t xml:space="preserve">Another area for consideration in Big Data systems implementation is that of data virtualization, sometimes referred to as ‘federation.’ As one of the basic building blocks of a moderately mature integration program, data virtualization is all about moving analysis to the data, in contrast to pulling data from a storage location into a data warehouse for analysis. Data virtualization programs are also applicable in small dataset data science scenarios. </w:t>
      </w:r>
    </w:p>
    <w:p w:rsidR="00D72613" w:rsidRDefault="00D77F14">
      <w:r>
        <w:t xml:space="preserve">However, data virtualization and data federation systems struggle with many things. For example, federated systems go down when any federate goes down, or require complex code to support partial queries in a degraded state. Often, live source systems do not have capacity for even minimal real-time queries, much less critical batch processes, so the federated virtual database may bring down or impact critical up-stream systems. </w:t>
      </w:r>
    </w:p>
    <w:p w:rsidR="00D72613" w:rsidRDefault="00D77F14">
      <w:r>
        <w:t xml:space="preserve">Another shortcoming is that every query to the overall system must be converted into many different queries or requests, one for every federated silo. This creates additional development work and tightly couples the federated system to silos. </w:t>
      </w:r>
    </w:p>
    <w:p w:rsidR="00D72613" w:rsidRDefault="00D77F14">
      <w:pPr>
        <w:sectPr w:rsidR="00D72613">
          <w:headerReference w:type="default" r:id="rId46"/>
          <w:footerReference w:type="default" r:id="rId47"/>
          <w:footnotePr>
            <w:numFmt w:val="lowerLetter"/>
          </w:footnotePr>
          <w:pgSz w:w="12240" w:h="15840"/>
          <w:pgMar w:top="1440" w:right="1440" w:bottom="1440" w:left="1440" w:header="720" w:footer="720" w:gutter="0"/>
          <w:lnNumType w:countBy="1" w:restart="continuous"/>
          <w:cols w:space="720"/>
          <w:formProt w:val="0"/>
          <w:docGrid w:linePitch="360" w:charSpace="4096"/>
        </w:sectPr>
      </w:pPr>
      <w:r>
        <w:t xml:space="preserve">There is also the least common denominator query issue: if any source system or silo does not support a query—because that query searches by a particular field, orders by a particular field, uses geospatial coordinate search, uses text search, or involves custom relevance scores—then the overall system cannot support it. This also means that any new systems added later may actually decrease the overall capabilities of the federation, rather than increase it. Emerging data-lake and multi-model database technologies introduce functionalities for remedy of these challenges. However, Big Data systems built on a data lake face a difficult task when attempting to support governance. Data manipulation functions in data lake architectures remain black boxes, overly restrictive in their ability to meet governance requirements. The result is frequently a situation of inconsistency, a governance condition referred to as the data swamp. </w:t>
      </w:r>
    </w:p>
    <w:p w:rsidR="00D72613" w:rsidRDefault="00D77F14">
      <w:pPr>
        <w:pStyle w:val="Heading1"/>
        <w:numPr>
          <w:ilvl w:val="0"/>
          <w:numId w:val="18"/>
        </w:numPr>
      </w:pPr>
      <w:bookmarkStart w:id="236" w:name="_Toc1947527"/>
      <w:r>
        <w:lastRenderedPageBreak/>
        <w:t>Pathways to Address Standards Gaps</w:t>
      </w:r>
      <w:bookmarkEnd w:id="236"/>
      <w:r>
        <w:t xml:space="preserve"> </w:t>
      </w:r>
      <w:bookmarkStart w:id="237" w:name="_Toc478382795"/>
      <w:bookmarkStart w:id="238" w:name="_Toc469647550"/>
      <w:bookmarkEnd w:id="237"/>
      <w:bookmarkEnd w:id="238"/>
    </w:p>
    <w:p w:rsidR="00D72613" w:rsidRDefault="00D77F14">
      <w:pPr>
        <w:pStyle w:val="BDTextBulletList"/>
        <w:spacing w:before="480" w:after="160"/>
      </w:pPr>
      <w:r>
        <w:t xml:space="preserve">Note that the impact of gap closures is not expected to be even for all industries. For example, the development of interoperability standards for predictive analytics applications which are believed to generally provide value to a number of industries and use cases, notably in healthcare </w:t>
      </w:r>
      <w:r w:rsidR="00BA1945">
        <w:fldChar w:fldCharType="begin"/>
      </w:r>
      <w:r>
        <w:instrText>ADDIN ZOTERO_ITEM CSL_CITATION {"citationID":"1oRYLcUp","properties":{"formattedCitation":"[42]","plainCitation":"[42]","noteIndex":0},"citationItems":[{"id":577,"uris":["http://zotero.org/groups/2253006/items/NAMLA62V"],"uri":["http://zotero.org/groups/2253006/items/NAMLA62V"],"itemData":{"id":577,"type":"article","title":"The age of analytics: Competing in a data-driven world","publisher":"McKinsey Global Institute","author":[{"family":"Henke","given":"Nicolaus"},{"family":"Bughin","given":"Jacques"},{"family":"Chui","given":"Michael"},{"family":"Manyika","given":"James"},{"family":"Saleh","given":"Tamim"},{"family":"Wiseman","given":"Bill"},{"family":"Sethupathy","given":"Guru"}],"issued":{"date-parts":[["2016",12]]}}}],"schema":"https://github.com/citation-style-language/schema/raw/master/csl-citation.json"}</w:instrText>
      </w:r>
      <w:r w:rsidR="00BA1945">
        <w:fldChar w:fldCharType="separate"/>
      </w:r>
      <w:bookmarkStart w:id="239" w:name="__Fieldmark__5553_4095494426"/>
      <w:r>
        <w:t>[42]</w:t>
      </w:r>
      <w:r w:rsidR="00BA1945">
        <w:fldChar w:fldCharType="end"/>
      </w:r>
      <w:bookmarkEnd w:id="239"/>
      <w:r>
        <w:t xml:space="preserve">, is not expected to have a higher than average impact on the automotive industry. In contrast, predictive maintenance capabilities are expected to have a high impact in the automotive industry, but not so in the healthcare industry. </w:t>
      </w:r>
    </w:p>
    <w:p w:rsidR="00D72613" w:rsidRDefault="00D77F14">
      <w:pPr>
        <w:pStyle w:val="Heading2"/>
        <w:numPr>
          <w:ilvl w:val="1"/>
          <w:numId w:val="18"/>
        </w:numPr>
      </w:pPr>
      <w:bookmarkStart w:id="240" w:name="_Toc1947528"/>
      <w:r>
        <w:t>middleware</w:t>
      </w:r>
      <w:bookmarkEnd w:id="240"/>
    </w:p>
    <w:p w:rsidR="00D72613" w:rsidRDefault="00D77F14">
      <w:r>
        <w:t xml:space="preserve">A key solution for many Big Data interoperability problems will be Middleware. We can almost come to this hypothesis through the process of elimination. Due to the lack of consensus on lower level technologies such as network protocols, operating systems, programming languages, etc., middleware is the remaining piece of the architecture puzzle which is in a position to successfully mask heterogeneity and also connect to other levels of the architecture. Middleware can be platform independent, acting as an abstraction of system behavior, and structure. Middleware can also map to platform specific models, and be reused for multiple applications, through reasonable levels of effort. A standard will be required for these mappings, to ensure that the different implementations that will be based on </w:t>
      </w:r>
      <w:proofErr w:type="gramStart"/>
      <w:r>
        <w:t>them,</w:t>
      </w:r>
      <w:proofErr w:type="gramEnd"/>
      <w:r>
        <w:t xml:space="preserve"> follow certain consistent engineering practice. </w:t>
      </w:r>
    </w:p>
    <w:p w:rsidR="00D72613" w:rsidRDefault="00D77F14">
      <w:pPr>
        <w:pStyle w:val="Heading2"/>
        <w:numPr>
          <w:ilvl w:val="1"/>
          <w:numId w:val="18"/>
        </w:numPr>
      </w:pPr>
      <w:r>
        <w:t xml:space="preserve"> </w:t>
      </w:r>
      <w:bookmarkStart w:id="241" w:name="_Toc1947529"/>
      <w:r>
        <w:t>Peripherals</w:t>
      </w:r>
      <w:bookmarkEnd w:id="241"/>
    </w:p>
    <w:p w:rsidR="00D72613" w:rsidRDefault="00D77F14">
      <w:r>
        <w:t xml:space="preserve">Best practices suggest that practitioners maintain sight of peripherals to interoperability, including governance. </w:t>
      </w:r>
      <w:bookmarkStart w:id="242" w:name="_Toc478382797"/>
      <w:bookmarkStart w:id="243" w:name="_Toc478382790"/>
      <w:bookmarkStart w:id="244" w:name="_Toc469647543"/>
      <w:bookmarkEnd w:id="242"/>
      <w:bookmarkEnd w:id="243"/>
      <w:bookmarkEnd w:id="244"/>
    </w:p>
    <w:p w:rsidR="00D72613" w:rsidRDefault="00D72613">
      <w:pPr>
        <w:sectPr w:rsidR="00D72613">
          <w:headerReference w:type="default" r:id="rId48"/>
          <w:footerReference w:type="default" r:id="rId49"/>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D72613" w:rsidRDefault="00D77F14">
      <w:pPr>
        <w:pStyle w:val="BDAppendices"/>
        <w:numPr>
          <w:ilvl w:val="0"/>
          <w:numId w:val="13"/>
        </w:numPr>
      </w:pPr>
      <w:bookmarkStart w:id="245" w:name="_Toc1947530"/>
      <w:bookmarkStart w:id="246" w:name="_Toc478382811"/>
      <w:bookmarkStart w:id="247" w:name="_Toc427144534"/>
      <w:r>
        <w:lastRenderedPageBreak/>
        <w:t>Acronyms</w:t>
      </w:r>
      <w:bookmarkEnd w:id="245"/>
      <w:bookmarkEnd w:id="246"/>
      <w:bookmarkEnd w:id="247"/>
    </w:p>
    <w:p w:rsidR="00D72613" w:rsidRDefault="00D77F14">
      <w:pPr>
        <w:tabs>
          <w:tab w:val="left" w:pos="1440"/>
        </w:tabs>
        <w:spacing w:after="0"/>
        <w:ind w:left="1440" w:hanging="1440"/>
      </w:pPr>
      <w:r>
        <w:t>ACRL</w:t>
      </w:r>
      <w:r>
        <w:tab/>
        <w:t>Association of College and Research Libraries</w:t>
      </w:r>
    </w:p>
    <w:p w:rsidR="00D72613" w:rsidRDefault="00D77F14">
      <w:pPr>
        <w:tabs>
          <w:tab w:val="left" w:pos="1440"/>
        </w:tabs>
        <w:spacing w:after="0"/>
        <w:ind w:left="1440" w:hanging="1440"/>
      </w:pPr>
      <w:r>
        <w:t>AMQP</w:t>
      </w:r>
      <w:r>
        <w:tab/>
        <w:t xml:space="preserve">Advanced Message Queuing Protocol </w:t>
      </w:r>
    </w:p>
    <w:p w:rsidR="00D72613" w:rsidRDefault="00D77F14">
      <w:pPr>
        <w:tabs>
          <w:tab w:val="left" w:pos="1440"/>
        </w:tabs>
        <w:spacing w:after="0"/>
        <w:ind w:left="1440" w:hanging="1440"/>
      </w:pPr>
      <w:r>
        <w:t xml:space="preserve">ANSI </w:t>
      </w:r>
      <w:r>
        <w:tab/>
        <w:t xml:space="preserve">American National Standards Institute </w:t>
      </w:r>
    </w:p>
    <w:p w:rsidR="00D72613" w:rsidRDefault="00D77F14">
      <w:pPr>
        <w:tabs>
          <w:tab w:val="left" w:pos="1440"/>
        </w:tabs>
        <w:spacing w:after="0"/>
        <w:ind w:left="1440" w:hanging="1440"/>
      </w:pPr>
      <w:r>
        <w:t xml:space="preserve">API </w:t>
      </w:r>
      <w:r>
        <w:tab/>
        <w:t>Application Programming Interface</w:t>
      </w:r>
    </w:p>
    <w:p w:rsidR="00D72613" w:rsidRDefault="00D77F14">
      <w:pPr>
        <w:tabs>
          <w:tab w:val="left" w:pos="1440"/>
        </w:tabs>
        <w:spacing w:after="0"/>
        <w:ind w:left="1440" w:hanging="1440"/>
      </w:pPr>
      <w:r>
        <w:t>AVC</w:t>
      </w:r>
      <w:r>
        <w:tab/>
        <w:t xml:space="preserve">Advanced Video Coding </w:t>
      </w:r>
    </w:p>
    <w:p w:rsidR="00D72613" w:rsidRDefault="00D77F14">
      <w:pPr>
        <w:tabs>
          <w:tab w:val="left" w:pos="1440"/>
        </w:tabs>
        <w:spacing w:after="0"/>
        <w:ind w:left="1440" w:hanging="1440"/>
      </w:pPr>
      <w:r>
        <w:t xml:space="preserve">AVDL </w:t>
      </w:r>
      <w:r>
        <w:tab/>
        <w:t xml:space="preserve">Application Vulnerability Description Language </w:t>
      </w:r>
    </w:p>
    <w:p w:rsidR="00D72613" w:rsidRDefault="00D77F14">
      <w:pPr>
        <w:tabs>
          <w:tab w:val="left" w:pos="1440"/>
        </w:tabs>
        <w:spacing w:after="0"/>
        <w:ind w:left="1440" w:hanging="1440"/>
      </w:pPr>
      <w:r>
        <w:t xml:space="preserve">BDAP </w:t>
      </w:r>
      <w:r>
        <w:tab/>
        <w:t>Big Data Application Provider</w:t>
      </w:r>
    </w:p>
    <w:p w:rsidR="00D72613" w:rsidRDefault="00D77F14">
      <w:pPr>
        <w:tabs>
          <w:tab w:val="left" w:pos="1440"/>
        </w:tabs>
        <w:spacing w:after="0"/>
        <w:ind w:left="1440" w:hanging="1440"/>
      </w:pPr>
      <w:r>
        <w:t xml:space="preserve">BDFP </w:t>
      </w:r>
      <w:r>
        <w:tab/>
        <w:t xml:space="preserve">Big Data Framework Provider </w:t>
      </w:r>
    </w:p>
    <w:p w:rsidR="00D72613" w:rsidRDefault="00D77F14">
      <w:pPr>
        <w:tabs>
          <w:tab w:val="left" w:pos="1440"/>
        </w:tabs>
        <w:spacing w:after="0"/>
        <w:ind w:left="1440" w:hanging="1440"/>
      </w:pPr>
      <w:r>
        <w:t xml:space="preserve">BIAS </w:t>
      </w:r>
      <w:r>
        <w:tab/>
        <w:t>Biometric Identity Assurance Services</w:t>
      </w:r>
    </w:p>
    <w:p w:rsidR="00D72613" w:rsidRDefault="00D77F14">
      <w:pPr>
        <w:tabs>
          <w:tab w:val="left" w:pos="1440"/>
        </w:tabs>
        <w:spacing w:after="0"/>
        <w:ind w:left="1440" w:hanging="1440"/>
      </w:pPr>
      <w:r>
        <w:t>CCD</w:t>
      </w:r>
      <w:r>
        <w:tab/>
        <w:t xml:space="preserve">Continuity of Care Document </w:t>
      </w:r>
    </w:p>
    <w:p w:rsidR="00D72613" w:rsidRDefault="00D77F14">
      <w:pPr>
        <w:tabs>
          <w:tab w:val="left" w:pos="1440"/>
        </w:tabs>
        <w:spacing w:after="0"/>
        <w:ind w:left="1440" w:hanging="1440"/>
      </w:pPr>
      <w:r>
        <w:t>CCR</w:t>
      </w:r>
      <w:r>
        <w:tab/>
        <w:t>Continuity of Care Record</w:t>
      </w:r>
    </w:p>
    <w:p w:rsidR="00D72613" w:rsidRDefault="00D77F14">
      <w:pPr>
        <w:tabs>
          <w:tab w:val="left" w:pos="1440"/>
        </w:tabs>
        <w:spacing w:after="0"/>
        <w:ind w:left="1440" w:hanging="1440"/>
      </w:pPr>
      <w:r>
        <w:t>CDC</w:t>
      </w:r>
      <w:r>
        <w:tab/>
        <w:t>Change Data Capture</w:t>
      </w:r>
    </w:p>
    <w:p w:rsidR="00D72613" w:rsidRDefault="00D77F14">
      <w:pPr>
        <w:tabs>
          <w:tab w:val="left" w:pos="1440"/>
        </w:tabs>
        <w:spacing w:after="0"/>
        <w:ind w:left="1440" w:hanging="1440"/>
      </w:pPr>
      <w:r>
        <w:t xml:space="preserve">CGM </w:t>
      </w:r>
      <w:r>
        <w:tab/>
        <w:t>Computer Graphics Metafile</w:t>
      </w:r>
    </w:p>
    <w:p w:rsidR="00D72613" w:rsidRDefault="00D77F14">
      <w:pPr>
        <w:tabs>
          <w:tab w:val="left" w:pos="1440"/>
        </w:tabs>
        <w:spacing w:after="0"/>
        <w:ind w:left="1440" w:hanging="1440"/>
      </w:pPr>
      <w:r>
        <w:t xml:space="preserve">CIA </w:t>
      </w:r>
      <w:r>
        <w:tab/>
        <w:t xml:space="preserve">Confidentiality, Integrity, and Availability </w:t>
      </w:r>
    </w:p>
    <w:p w:rsidR="00C31840" w:rsidRDefault="00C31840">
      <w:pPr>
        <w:tabs>
          <w:tab w:val="left" w:pos="1440"/>
        </w:tabs>
        <w:spacing w:after="0"/>
        <w:ind w:left="1440" w:hanging="1440"/>
        <w:rPr>
          <w:ins w:id="248" w:author="Peter Baumann" w:date="2019-03-19T17:41:00Z"/>
        </w:rPr>
      </w:pPr>
      <w:ins w:id="249" w:author="Peter Baumann" w:date="2019-03-19T17:41:00Z">
        <w:r>
          <w:t>CIS</w:t>
        </w:r>
        <w:r>
          <w:tab/>
          <w:t>Coverage Implementation Schema</w:t>
        </w:r>
      </w:ins>
    </w:p>
    <w:p w:rsidR="00D72613" w:rsidRDefault="00D77F14">
      <w:pPr>
        <w:tabs>
          <w:tab w:val="left" w:pos="1440"/>
        </w:tabs>
        <w:spacing w:after="0"/>
        <w:ind w:left="1440" w:hanging="1440"/>
      </w:pPr>
      <w:r>
        <w:t xml:space="preserve">CMIS </w:t>
      </w:r>
      <w:r>
        <w:tab/>
        <w:t>Content Management Interoperability Services</w:t>
      </w:r>
    </w:p>
    <w:p w:rsidR="00D72613" w:rsidRDefault="00D77F14">
      <w:pPr>
        <w:tabs>
          <w:tab w:val="left" w:pos="1440"/>
        </w:tabs>
        <w:spacing w:after="0"/>
        <w:ind w:left="1440" w:hanging="1440"/>
      </w:pPr>
      <w:r>
        <w:t xml:space="preserve">CPR </w:t>
      </w:r>
      <w:r>
        <w:tab/>
        <w:t>Capability Provider Requirements</w:t>
      </w:r>
    </w:p>
    <w:p w:rsidR="00D72613" w:rsidRDefault="00D77F14">
      <w:pPr>
        <w:tabs>
          <w:tab w:val="left" w:pos="1440"/>
        </w:tabs>
        <w:spacing w:after="0"/>
        <w:ind w:left="1440" w:hanging="1440"/>
      </w:pPr>
      <w:r>
        <w:t>CQL</w:t>
      </w:r>
      <w:r>
        <w:tab/>
        <w:t>Contextual Query Language</w:t>
      </w:r>
    </w:p>
    <w:p w:rsidR="00D72613" w:rsidRDefault="00D77F14">
      <w:pPr>
        <w:tabs>
          <w:tab w:val="left" w:pos="1440"/>
        </w:tabs>
        <w:spacing w:after="0"/>
        <w:ind w:left="1440" w:hanging="1440"/>
      </w:pPr>
      <w:r>
        <w:t>CTAS</w:t>
      </w:r>
      <w:r>
        <w:tab/>
        <w:t xml:space="preserve">Conformance Target Attribute Specification </w:t>
      </w:r>
    </w:p>
    <w:p w:rsidR="00D72613" w:rsidRDefault="00D77F14">
      <w:pPr>
        <w:tabs>
          <w:tab w:val="left" w:pos="1440"/>
        </w:tabs>
        <w:spacing w:after="0"/>
        <w:ind w:left="1440" w:hanging="1440"/>
      </w:pPr>
      <w:r>
        <w:t xml:space="preserve">DC </w:t>
      </w:r>
      <w:r>
        <w:tab/>
        <w:t>Data Consumer</w:t>
      </w:r>
    </w:p>
    <w:p w:rsidR="00D72613" w:rsidRDefault="00D77F14">
      <w:pPr>
        <w:tabs>
          <w:tab w:val="left" w:pos="1440"/>
        </w:tabs>
        <w:spacing w:after="0"/>
        <w:ind w:left="1440" w:hanging="1440"/>
      </w:pPr>
      <w:r>
        <w:t xml:space="preserve">DCAT </w:t>
      </w:r>
      <w:r>
        <w:tab/>
        <w:t>Data Catalog Vocabulary</w:t>
      </w:r>
    </w:p>
    <w:p w:rsidR="00D72613" w:rsidRDefault="00D77F14">
      <w:pPr>
        <w:tabs>
          <w:tab w:val="left" w:pos="1440"/>
        </w:tabs>
        <w:spacing w:after="0"/>
        <w:ind w:left="1440" w:hanging="1440"/>
      </w:pPr>
      <w:r>
        <w:t>DCC</w:t>
      </w:r>
      <w:r>
        <w:tab/>
        <w:t xml:space="preserve">Digital </w:t>
      </w:r>
      <w:proofErr w:type="spellStart"/>
      <w:r>
        <w:t>Curation</w:t>
      </w:r>
      <w:proofErr w:type="spellEnd"/>
      <w:r>
        <w:t xml:space="preserve"> Centre</w:t>
      </w:r>
    </w:p>
    <w:p w:rsidR="00D72613" w:rsidRDefault="00D77F14">
      <w:pPr>
        <w:tabs>
          <w:tab w:val="left" w:pos="1440"/>
        </w:tabs>
        <w:spacing w:after="0"/>
        <w:ind w:left="1440" w:hanging="1440"/>
      </w:pPr>
      <w:r>
        <w:t xml:space="preserve">DCR </w:t>
      </w:r>
      <w:r>
        <w:tab/>
        <w:t>Data Consumer Requirements</w:t>
      </w:r>
    </w:p>
    <w:p w:rsidR="00D72613" w:rsidRDefault="00D77F14">
      <w:pPr>
        <w:tabs>
          <w:tab w:val="left" w:pos="1440"/>
        </w:tabs>
        <w:spacing w:after="0"/>
        <w:ind w:left="1440" w:hanging="1440"/>
      </w:pPr>
      <w:r>
        <w:t>DOI</w:t>
      </w:r>
      <w:r>
        <w:tab/>
        <w:t>Digital Object Identifier</w:t>
      </w:r>
    </w:p>
    <w:p w:rsidR="00D72613" w:rsidRDefault="00D77F14">
      <w:pPr>
        <w:tabs>
          <w:tab w:val="left" w:pos="1440"/>
        </w:tabs>
        <w:spacing w:after="0"/>
        <w:ind w:left="1440" w:hanging="1440"/>
      </w:pPr>
      <w:r>
        <w:t xml:space="preserve">DOM </w:t>
      </w:r>
      <w:r>
        <w:tab/>
        <w:t>Document Object Model</w:t>
      </w:r>
    </w:p>
    <w:p w:rsidR="00D72613" w:rsidRDefault="00D77F14">
      <w:pPr>
        <w:tabs>
          <w:tab w:val="left" w:pos="1440"/>
        </w:tabs>
        <w:spacing w:after="0"/>
        <w:ind w:left="1440" w:hanging="1440"/>
      </w:pPr>
      <w:r>
        <w:t xml:space="preserve">DP </w:t>
      </w:r>
      <w:r>
        <w:tab/>
        <w:t>Data Provider</w:t>
      </w:r>
    </w:p>
    <w:p w:rsidR="00D72613" w:rsidRDefault="00D77F14">
      <w:pPr>
        <w:tabs>
          <w:tab w:val="left" w:pos="1440"/>
        </w:tabs>
        <w:spacing w:after="0"/>
        <w:ind w:left="1440" w:hanging="1440"/>
      </w:pPr>
      <w:r>
        <w:t xml:space="preserve">DSML </w:t>
      </w:r>
      <w:r>
        <w:tab/>
        <w:t>Directory Services Markup Language</w:t>
      </w:r>
    </w:p>
    <w:p w:rsidR="00D72613" w:rsidRDefault="00D77F14">
      <w:pPr>
        <w:tabs>
          <w:tab w:val="left" w:pos="1440"/>
        </w:tabs>
        <w:spacing w:after="0"/>
        <w:ind w:left="1440" w:hanging="1440"/>
      </w:pPr>
      <w:r>
        <w:t xml:space="preserve">DSR </w:t>
      </w:r>
      <w:r>
        <w:tab/>
        <w:t xml:space="preserve">Data Source Requirements </w:t>
      </w:r>
    </w:p>
    <w:p w:rsidR="00D72613" w:rsidRDefault="00D77F14">
      <w:pPr>
        <w:tabs>
          <w:tab w:val="left" w:pos="1440"/>
        </w:tabs>
        <w:spacing w:after="0"/>
        <w:ind w:left="1440" w:hanging="1440"/>
      </w:pPr>
      <w:r>
        <w:t xml:space="preserve">DSS </w:t>
      </w:r>
      <w:r>
        <w:tab/>
        <w:t>Digital Signature Service</w:t>
      </w:r>
    </w:p>
    <w:p w:rsidR="00D72613" w:rsidRDefault="00D77F14">
      <w:pPr>
        <w:tabs>
          <w:tab w:val="left" w:pos="1440"/>
        </w:tabs>
        <w:spacing w:after="0"/>
        <w:ind w:left="1440" w:hanging="1440"/>
      </w:pPr>
      <w:r>
        <w:t xml:space="preserve">EPP </w:t>
      </w:r>
      <w:r>
        <w:tab/>
        <w:t>Extensible Provisioning Protocol</w:t>
      </w:r>
    </w:p>
    <w:p w:rsidR="00D72613" w:rsidRDefault="00D77F14">
      <w:pPr>
        <w:tabs>
          <w:tab w:val="left" w:pos="1440"/>
        </w:tabs>
        <w:spacing w:after="0"/>
        <w:ind w:left="1440" w:hanging="1440"/>
      </w:pPr>
      <w:r>
        <w:t>ETL</w:t>
      </w:r>
      <w:r>
        <w:tab/>
        <w:t>Extract, Transform, Load</w:t>
      </w:r>
    </w:p>
    <w:p w:rsidR="00D72613" w:rsidRDefault="00D77F14">
      <w:pPr>
        <w:tabs>
          <w:tab w:val="left" w:pos="1440"/>
        </w:tabs>
        <w:spacing w:after="0"/>
        <w:ind w:left="1440" w:hanging="1440"/>
      </w:pPr>
      <w:r>
        <w:t xml:space="preserve">EXI </w:t>
      </w:r>
      <w:r>
        <w:tab/>
        <w:t>Efficient XML Interchange</w:t>
      </w:r>
    </w:p>
    <w:p w:rsidR="00D72613" w:rsidRDefault="00D77F14">
      <w:pPr>
        <w:tabs>
          <w:tab w:val="left" w:pos="1440"/>
        </w:tabs>
        <w:spacing w:after="0"/>
        <w:ind w:left="1440" w:hanging="1440"/>
      </w:pPr>
      <w:r>
        <w:t>FAIR</w:t>
      </w:r>
      <w:r>
        <w:tab/>
      </w:r>
      <w:proofErr w:type="spellStart"/>
      <w:r>
        <w:t>Findability</w:t>
      </w:r>
      <w:proofErr w:type="spellEnd"/>
      <w:r>
        <w:t>, Accessibility, Interoperability, and Reusability</w:t>
      </w:r>
    </w:p>
    <w:p w:rsidR="00D72613" w:rsidRDefault="00D77F14">
      <w:pPr>
        <w:tabs>
          <w:tab w:val="left" w:pos="1440"/>
        </w:tabs>
        <w:spacing w:after="0"/>
        <w:ind w:left="1440" w:hanging="1440"/>
      </w:pPr>
      <w:r>
        <w:t>FSBI</w:t>
      </w:r>
      <w:r>
        <w:tab/>
        <w:t>financial services, banking, and insurance</w:t>
      </w:r>
    </w:p>
    <w:p w:rsidR="00D72613" w:rsidRDefault="00D77F14">
      <w:pPr>
        <w:tabs>
          <w:tab w:val="left" w:pos="1440"/>
        </w:tabs>
        <w:spacing w:after="0"/>
        <w:ind w:left="1440" w:hanging="1440"/>
      </w:pPr>
      <w:proofErr w:type="spellStart"/>
      <w:r>
        <w:t>GeoXACML</w:t>
      </w:r>
      <w:proofErr w:type="spellEnd"/>
      <w:r>
        <w:tab/>
        <w:t xml:space="preserve">Geospatial </w:t>
      </w:r>
      <w:proofErr w:type="spellStart"/>
      <w:r>
        <w:t>eXtensible</w:t>
      </w:r>
      <w:proofErr w:type="spellEnd"/>
      <w:r>
        <w:t xml:space="preserve"> Access Control Markup Language</w:t>
      </w:r>
    </w:p>
    <w:p w:rsidR="00D72613" w:rsidRDefault="00D77F14">
      <w:pPr>
        <w:tabs>
          <w:tab w:val="left" w:pos="1440"/>
        </w:tabs>
        <w:spacing w:after="0"/>
        <w:ind w:left="1440" w:hanging="1440"/>
      </w:pPr>
      <w:r>
        <w:t xml:space="preserve">GML </w:t>
      </w:r>
      <w:r>
        <w:tab/>
        <w:t xml:space="preserve">Geography Markup Language </w:t>
      </w:r>
    </w:p>
    <w:p w:rsidR="00D72613" w:rsidRDefault="00D77F14">
      <w:pPr>
        <w:tabs>
          <w:tab w:val="left" w:pos="1440"/>
        </w:tabs>
        <w:spacing w:after="0"/>
        <w:ind w:left="1440" w:hanging="1440"/>
      </w:pPr>
      <w:r>
        <w:t xml:space="preserve">GRC </w:t>
      </w:r>
      <w:r>
        <w:tab/>
        <w:t xml:space="preserve">Governance, Risk management, and Compliance </w:t>
      </w:r>
    </w:p>
    <w:p w:rsidR="00D72613" w:rsidRDefault="00D77F14">
      <w:pPr>
        <w:tabs>
          <w:tab w:val="left" w:pos="1440"/>
        </w:tabs>
        <w:spacing w:after="0"/>
        <w:ind w:left="1440" w:hanging="1440"/>
      </w:pPr>
      <w:r>
        <w:t>HDFS</w:t>
      </w:r>
      <w:r>
        <w:tab/>
      </w:r>
      <w:proofErr w:type="spellStart"/>
      <w:r>
        <w:t>Hadoop</w:t>
      </w:r>
      <w:proofErr w:type="spellEnd"/>
      <w:r>
        <w:t xml:space="preserve"> Distributed File System</w:t>
      </w:r>
    </w:p>
    <w:p w:rsidR="00D72613" w:rsidRDefault="00D77F14">
      <w:pPr>
        <w:tabs>
          <w:tab w:val="left" w:pos="1440"/>
        </w:tabs>
        <w:spacing w:after="0"/>
        <w:ind w:left="1440" w:hanging="1440"/>
      </w:pPr>
      <w:r>
        <w:t>HEVC</w:t>
      </w:r>
      <w:r>
        <w:tab/>
        <w:t xml:space="preserve">High Efficiency Video Coding </w:t>
      </w:r>
    </w:p>
    <w:p w:rsidR="00D72613" w:rsidRDefault="00D77F14">
      <w:pPr>
        <w:tabs>
          <w:tab w:val="left" w:pos="1440"/>
        </w:tabs>
        <w:spacing w:after="0"/>
        <w:ind w:left="1440" w:hanging="1440"/>
      </w:pPr>
      <w:r>
        <w:t>HITSP</w:t>
      </w:r>
      <w:r>
        <w:tab/>
        <w:t>Healthcare Information Technology Standards Panel</w:t>
      </w:r>
    </w:p>
    <w:p w:rsidR="00D72613" w:rsidRDefault="00D77F14">
      <w:pPr>
        <w:tabs>
          <w:tab w:val="left" w:pos="1440"/>
        </w:tabs>
        <w:spacing w:after="0"/>
        <w:ind w:left="1440" w:hanging="1440"/>
      </w:pPr>
      <w:r>
        <w:t>HLVA</w:t>
      </w:r>
      <w:r>
        <w:tab/>
        <w:t xml:space="preserve">High-Level Version Architecture </w:t>
      </w:r>
    </w:p>
    <w:p w:rsidR="00D72613" w:rsidRDefault="00D77F14">
      <w:pPr>
        <w:tabs>
          <w:tab w:val="left" w:pos="1440"/>
        </w:tabs>
        <w:spacing w:after="0"/>
        <w:ind w:left="1440" w:hanging="1440"/>
      </w:pPr>
      <w:r>
        <w:t>HTML</w:t>
      </w:r>
      <w:r>
        <w:tab/>
      </w:r>
      <w:proofErr w:type="spellStart"/>
      <w:r>
        <w:t>HyperText</w:t>
      </w:r>
      <w:proofErr w:type="spellEnd"/>
      <w:r>
        <w:t xml:space="preserve"> Markup Language</w:t>
      </w:r>
    </w:p>
    <w:p w:rsidR="00D72613" w:rsidRDefault="00D77F14">
      <w:pPr>
        <w:tabs>
          <w:tab w:val="left" w:pos="1440"/>
        </w:tabs>
        <w:spacing w:after="0"/>
        <w:ind w:left="1440" w:hanging="1440"/>
      </w:pPr>
      <w:r>
        <w:t>HTTP</w:t>
      </w:r>
      <w:r>
        <w:tab/>
        <w:t>Hypertext Transfer Protocol</w:t>
      </w:r>
    </w:p>
    <w:p w:rsidR="00D72613" w:rsidRDefault="00D77F14">
      <w:pPr>
        <w:tabs>
          <w:tab w:val="left" w:pos="1440"/>
        </w:tabs>
        <w:spacing w:after="0"/>
        <w:ind w:left="1440" w:hanging="1440"/>
      </w:pPr>
      <w:r>
        <w:t>IBCS</w:t>
      </w:r>
      <w:r>
        <w:tab/>
        <w:t>International Business Communication Standards</w:t>
      </w:r>
    </w:p>
    <w:p w:rsidR="00D72613" w:rsidRDefault="00D77F14">
      <w:pPr>
        <w:tabs>
          <w:tab w:val="left" w:pos="1440"/>
        </w:tabs>
        <w:spacing w:after="0"/>
        <w:ind w:left="1440" w:hanging="1440"/>
      </w:pPr>
      <w:r>
        <w:t xml:space="preserve">IEC </w:t>
      </w:r>
      <w:r>
        <w:tab/>
        <w:t xml:space="preserve">International </w:t>
      </w:r>
      <w:proofErr w:type="spellStart"/>
      <w:r>
        <w:t>Electrotechnical</w:t>
      </w:r>
      <w:proofErr w:type="spellEnd"/>
      <w:r>
        <w:t xml:space="preserve"> Commission</w:t>
      </w:r>
    </w:p>
    <w:p w:rsidR="00D72613" w:rsidRDefault="00D77F14">
      <w:pPr>
        <w:tabs>
          <w:tab w:val="left" w:pos="1440"/>
        </w:tabs>
        <w:spacing w:after="0"/>
        <w:ind w:left="1440" w:hanging="1440"/>
      </w:pPr>
      <w:r>
        <w:lastRenderedPageBreak/>
        <w:t xml:space="preserve">IEEE </w:t>
      </w:r>
      <w:r>
        <w:tab/>
        <w:t xml:space="preserve">Institute of Electrical and Electronics Engineers </w:t>
      </w:r>
    </w:p>
    <w:p w:rsidR="00D72613" w:rsidRDefault="00D77F14">
      <w:pPr>
        <w:tabs>
          <w:tab w:val="left" w:pos="1440"/>
        </w:tabs>
        <w:spacing w:after="0"/>
        <w:ind w:left="1440" w:hanging="1440"/>
      </w:pPr>
      <w:r>
        <w:t>IETF</w:t>
      </w:r>
      <w:r>
        <w:tab/>
        <w:t>Internet Engineering Task Force</w:t>
      </w:r>
    </w:p>
    <w:p w:rsidR="00D72613" w:rsidRDefault="00D77F14">
      <w:pPr>
        <w:tabs>
          <w:tab w:val="left" w:pos="1440"/>
        </w:tabs>
        <w:spacing w:after="0"/>
        <w:ind w:left="1440" w:hanging="1440"/>
      </w:pPr>
      <w:r>
        <w:t xml:space="preserve">INCITS </w:t>
      </w:r>
      <w:r>
        <w:tab/>
        <w:t xml:space="preserve">International Committee for Information Technology Standards </w:t>
      </w:r>
    </w:p>
    <w:p w:rsidR="00D72613" w:rsidRDefault="00D77F14">
      <w:pPr>
        <w:tabs>
          <w:tab w:val="left" w:pos="1440"/>
        </w:tabs>
        <w:spacing w:after="0"/>
        <w:ind w:left="1440" w:hanging="1440"/>
      </w:pPr>
      <w:proofErr w:type="spellStart"/>
      <w:proofErr w:type="gramStart"/>
      <w:r>
        <w:t>iPaaS</w:t>
      </w:r>
      <w:proofErr w:type="spellEnd"/>
      <w:proofErr w:type="gramEnd"/>
      <w:r>
        <w:tab/>
        <w:t>integration platform as a service</w:t>
      </w:r>
    </w:p>
    <w:p w:rsidR="00D72613" w:rsidRDefault="00D77F14">
      <w:pPr>
        <w:tabs>
          <w:tab w:val="left" w:pos="1440"/>
        </w:tabs>
        <w:spacing w:after="0"/>
        <w:ind w:left="1440" w:hanging="1440"/>
      </w:pPr>
      <w:r>
        <w:t>IR</w:t>
      </w:r>
      <w:r>
        <w:tab/>
        <w:t>Information Retrieval</w:t>
      </w:r>
    </w:p>
    <w:p w:rsidR="00D72613" w:rsidRDefault="00D77F14">
      <w:pPr>
        <w:tabs>
          <w:tab w:val="left" w:pos="1440"/>
        </w:tabs>
        <w:spacing w:after="0"/>
        <w:ind w:left="1440" w:hanging="1440"/>
      </w:pPr>
      <w:r>
        <w:t xml:space="preserve">ISO </w:t>
      </w:r>
      <w:r>
        <w:tab/>
        <w:t xml:space="preserve">International Organization for Standardization </w:t>
      </w:r>
    </w:p>
    <w:p w:rsidR="00D72613" w:rsidRDefault="00D77F14">
      <w:pPr>
        <w:tabs>
          <w:tab w:val="left" w:pos="1440"/>
        </w:tabs>
        <w:spacing w:after="0"/>
        <w:ind w:left="1440" w:hanging="1440"/>
      </w:pPr>
      <w:proofErr w:type="gramStart"/>
      <w:r>
        <w:t>IT</w:t>
      </w:r>
      <w:proofErr w:type="gramEnd"/>
      <w:r>
        <w:tab/>
        <w:t>Information Technology</w:t>
      </w:r>
    </w:p>
    <w:p w:rsidR="00D72613" w:rsidRDefault="00D77F14">
      <w:pPr>
        <w:tabs>
          <w:tab w:val="left" w:pos="1440"/>
        </w:tabs>
        <w:spacing w:after="0"/>
        <w:ind w:left="1440" w:hanging="1440"/>
      </w:pPr>
      <w:r>
        <w:t xml:space="preserve">ITL </w:t>
      </w:r>
      <w:r>
        <w:tab/>
        <w:t xml:space="preserve">Information Technology Laboratory </w:t>
      </w:r>
    </w:p>
    <w:p w:rsidR="00D72613" w:rsidRDefault="00D77F14">
      <w:pPr>
        <w:tabs>
          <w:tab w:val="left" w:pos="1440"/>
        </w:tabs>
        <w:spacing w:after="0"/>
        <w:ind w:left="1440" w:hanging="1440"/>
      </w:pPr>
      <w:proofErr w:type="gramStart"/>
      <w:r>
        <w:t>ITS</w:t>
      </w:r>
      <w:proofErr w:type="gramEnd"/>
      <w:r>
        <w:t xml:space="preserve"> </w:t>
      </w:r>
      <w:r>
        <w:tab/>
        <w:t xml:space="preserve">Internationalization Tag Set </w:t>
      </w:r>
    </w:p>
    <w:p w:rsidR="00D72613" w:rsidRDefault="00D77F14">
      <w:pPr>
        <w:tabs>
          <w:tab w:val="left" w:pos="1440"/>
        </w:tabs>
        <w:spacing w:after="0"/>
        <w:ind w:left="1440" w:hanging="1440"/>
      </w:pPr>
      <w:r>
        <w:t>JPEG</w:t>
      </w:r>
      <w:r>
        <w:tab/>
        <w:t>Joint Photographic Experts Group</w:t>
      </w:r>
    </w:p>
    <w:p w:rsidR="00D72613" w:rsidRDefault="00D77F14">
      <w:pPr>
        <w:tabs>
          <w:tab w:val="left" w:pos="1440"/>
        </w:tabs>
        <w:spacing w:after="0"/>
        <w:ind w:left="1440" w:hanging="1440"/>
        <w:rPr>
          <w:lang w:val="fr-CA"/>
        </w:rPr>
      </w:pPr>
      <w:r>
        <w:rPr>
          <w:lang w:val="fr-CA"/>
        </w:rPr>
        <w:t>JSON</w:t>
      </w:r>
      <w:r>
        <w:rPr>
          <w:lang w:val="fr-CA"/>
        </w:rPr>
        <w:tab/>
        <w:t>JavaScript Object Notation</w:t>
      </w:r>
    </w:p>
    <w:p w:rsidR="00D72613" w:rsidRDefault="00D77F14">
      <w:pPr>
        <w:tabs>
          <w:tab w:val="left" w:pos="1440"/>
        </w:tabs>
        <w:spacing w:after="0"/>
        <w:ind w:left="1440" w:hanging="1440"/>
        <w:rPr>
          <w:lang w:val="fr-CA"/>
        </w:rPr>
      </w:pPr>
      <w:r>
        <w:rPr>
          <w:lang w:val="fr-CA"/>
        </w:rPr>
        <w:t>JSR</w:t>
      </w:r>
      <w:r>
        <w:rPr>
          <w:lang w:val="fr-CA"/>
        </w:rPr>
        <w:tab/>
        <w:t xml:space="preserve">Java </w:t>
      </w:r>
      <w:proofErr w:type="spellStart"/>
      <w:r>
        <w:rPr>
          <w:lang w:val="fr-CA"/>
        </w:rPr>
        <w:t>Specification</w:t>
      </w:r>
      <w:proofErr w:type="spellEnd"/>
      <w:r>
        <w:rPr>
          <w:lang w:val="fr-CA"/>
        </w:rPr>
        <w:t xml:space="preserve"> </w:t>
      </w:r>
      <w:proofErr w:type="spellStart"/>
      <w:r>
        <w:rPr>
          <w:lang w:val="fr-CA"/>
        </w:rPr>
        <w:t>Request</w:t>
      </w:r>
      <w:proofErr w:type="spellEnd"/>
      <w:r>
        <w:rPr>
          <w:lang w:val="fr-CA"/>
        </w:rPr>
        <w:t xml:space="preserve"> </w:t>
      </w:r>
    </w:p>
    <w:p w:rsidR="00D72613" w:rsidRDefault="00D77F14">
      <w:pPr>
        <w:tabs>
          <w:tab w:val="left" w:pos="1440"/>
        </w:tabs>
        <w:spacing w:after="0"/>
        <w:ind w:left="1440" w:hanging="1440"/>
      </w:pPr>
      <w:r>
        <w:t>JTC1</w:t>
      </w:r>
      <w:r>
        <w:tab/>
        <w:t>Joint Technical Committee 1</w:t>
      </w:r>
    </w:p>
    <w:p w:rsidR="00D72613" w:rsidRDefault="00D77F14">
      <w:pPr>
        <w:tabs>
          <w:tab w:val="left" w:pos="1440"/>
        </w:tabs>
        <w:spacing w:after="0"/>
        <w:ind w:left="1440" w:hanging="1440"/>
      </w:pPr>
      <w:r>
        <w:t xml:space="preserve">LMR </w:t>
      </w:r>
      <w:r>
        <w:tab/>
        <w:t xml:space="preserve">Life Cycle Management Requirements </w:t>
      </w:r>
    </w:p>
    <w:p w:rsidR="00D72613" w:rsidRDefault="00D77F14">
      <w:pPr>
        <w:tabs>
          <w:tab w:val="left" w:pos="1440"/>
        </w:tabs>
        <w:spacing w:after="0"/>
        <w:ind w:left="1440" w:hanging="1440"/>
      </w:pPr>
      <w:r>
        <w:t xml:space="preserve">M </w:t>
      </w:r>
      <w:r>
        <w:tab/>
        <w:t>Management Fabric</w:t>
      </w:r>
    </w:p>
    <w:p w:rsidR="00D72613" w:rsidRDefault="00D77F14">
      <w:pPr>
        <w:tabs>
          <w:tab w:val="left" w:pos="1440"/>
        </w:tabs>
        <w:spacing w:after="0"/>
        <w:ind w:left="1440" w:hanging="1440"/>
      </w:pPr>
      <w:r>
        <w:t>MDM</w:t>
      </w:r>
      <w:r>
        <w:tab/>
        <w:t xml:space="preserve">Master Data Management </w:t>
      </w:r>
    </w:p>
    <w:p w:rsidR="00D72613" w:rsidRDefault="00D77F14">
      <w:pPr>
        <w:tabs>
          <w:tab w:val="left" w:pos="1440"/>
        </w:tabs>
        <w:spacing w:after="0"/>
        <w:ind w:left="1440" w:hanging="1440"/>
      </w:pPr>
      <w:r>
        <w:t>MDX</w:t>
      </w:r>
      <w:r>
        <w:tab/>
        <w:t>Multidimensional expressions</w:t>
      </w:r>
    </w:p>
    <w:p w:rsidR="00D72613" w:rsidRDefault="00D77F14">
      <w:pPr>
        <w:tabs>
          <w:tab w:val="left" w:pos="1440"/>
        </w:tabs>
        <w:spacing w:after="0"/>
        <w:ind w:left="1440" w:hanging="1440"/>
      </w:pPr>
      <w:r>
        <w:t xml:space="preserve">MFI </w:t>
      </w:r>
      <w:r>
        <w:tab/>
      </w:r>
      <w:proofErr w:type="spellStart"/>
      <w:r>
        <w:t>Metamodel</w:t>
      </w:r>
      <w:proofErr w:type="spellEnd"/>
      <w:r>
        <w:t xml:space="preserve"> Framework for Interoperability </w:t>
      </w:r>
    </w:p>
    <w:p w:rsidR="00D72613" w:rsidRDefault="00D77F14">
      <w:pPr>
        <w:tabs>
          <w:tab w:val="left" w:pos="1440"/>
        </w:tabs>
        <w:spacing w:after="0"/>
        <w:ind w:left="1440" w:hanging="1440"/>
      </w:pPr>
      <w:r>
        <w:t xml:space="preserve">MOWS </w:t>
      </w:r>
      <w:r>
        <w:tab/>
        <w:t xml:space="preserve">Management of Web Services </w:t>
      </w:r>
    </w:p>
    <w:p w:rsidR="00D72613" w:rsidRDefault="00D77F14">
      <w:pPr>
        <w:tabs>
          <w:tab w:val="left" w:pos="1440"/>
        </w:tabs>
        <w:spacing w:after="0"/>
        <w:ind w:left="1440" w:hanging="1440"/>
      </w:pPr>
      <w:r>
        <w:t>MPD</w:t>
      </w:r>
      <w:r>
        <w:tab/>
        <w:t xml:space="preserve">Model Package Description </w:t>
      </w:r>
    </w:p>
    <w:p w:rsidR="00D72613" w:rsidRDefault="00D77F14">
      <w:pPr>
        <w:tabs>
          <w:tab w:val="left" w:pos="1440"/>
        </w:tabs>
        <w:spacing w:after="0"/>
        <w:ind w:left="1440" w:hanging="1440"/>
      </w:pPr>
      <w:r>
        <w:t>MPEG</w:t>
      </w:r>
      <w:r>
        <w:tab/>
        <w:t>Moving Picture Experts Group</w:t>
      </w:r>
    </w:p>
    <w:p w:rsidR="00D72613" w:rsidRDefault="00D77F14">
      <w:pPr>
        <w:tabs>
          <w:tab w:val="left" w:pos="1440"/>
        </w:tabs>
        <w:spacing w:after="0"/>
        <w:ind w:left="1440" w:hanging="1440"/>
      </w:pPr>
      <w:r>
        <w:t xml:space="preserve">MQTT </w:t>
      </w:r>
      <w:r>
        <w:tab/>
        <w:t xml:space="preserve">Message Queuing Telemetry Transport </w:t>
      </w:r>
    </w:p>
    <w:p w:rsidR="00D72613" w:rsidRDefault="00D77F14">
      <w:pPr>
        <w:tabs>
          <w:tab w:val="left" w:pos="1440"/>
        </w:tabs>
        <w:spacing w:after="0"/>
        <w:ind w:left="1440" w:hanging="1440"/>
      </w:pPr>
      <w:r>
        <w:t xml:space="preserve">MUWS </w:t>
      </w:r>
      <w:r>
        <w:tab/>
        <w:t xml:space="preserve">Management Using Web Services </w:t>
      </w:r>
    </w:p>
    <w:p w:rsidR="00D72613" w:rsidRDefault="00D77F14">
      <w:pPr>
        <w:tabs>
          <w:tab w:val="left" w:pos="1440"/>
        </w:tabs>
        <w:spacing w:after="0"/>
        <w:ind w:left="1440" w:hanging="1440"/>
      </w:pPr>
      <w:proofErr w:type="spellStart"/>
      <w:r>
        <w:t>MWaaS</w:t>
      </w:r>
      <w:proofErr w:type="spellEnd"/>
      <w:r>
        <w:tab/>
        <w:t xml:space="preserve">middleware as a service </w:t>
      </w:r>
    </w:p>
    <w:p w:rsidR="00D72613" w:rsidRDefault="00D77F14">
      <w:pPr>
        <w:tabs>
          <w:tab w:val="left" w:pos="1440"/>
        </w:tabs>
        <w:spacing w:after="0"/>
        <w:ind w:left="1440" w:hanging="1440"/>
      </w:pPr>
      <w:r>
        <w:t xml:space="preserve">NARA </w:t>
      </w:r>
      <w:r>
        <w:tab/>
        <w:t xml:space="preserve">National Archives and Records Administration </w:t>
      </w:r>
    </w:p>
    <w:p w:rsidR="00D72613" w:rsidRDefault="00D77F14">
      <w:pPr>
        <w:tabs>
          <w:tab w:val="left" w:pos="1440"/>
        </w:tabs>
        <w:spacing w:after="0"/>
        <w:ind w:left="1440" w:hanging="1440"/>
      </w:pPr>
      <w:r>
        <w:t xml:space="preserve">NASA </w:t>
      </w:r>
      <w:r>
        <w:tab/>
        <w:t xml:space="preserve">National Aeronautics and Space Administration </w:t>
      </w:r>
    </w:p>
    <w:p w:rsidR="00D72613" w:rsidRDefault="00D77F14">
      <w:pPr>
        <w:tabs>
          <w:tab w:val="left" w:pos="1440"/>
        </w:tabs>
        <w:spacing w:after="0"/>
        <w:ind w:left="1440" w:hanging="1440"/>
      </w:pPr>
      <w:r>
        <w:t xml:space="preserve">NBD-PWG </w:t>
      </w:r>
      <w:r>
        <w:tab/>
        <w:t xml:space="preserve">NIST Big Data Public Working Group </w:t>
      </w:r>
    </w:p>
    <w:p w:rsidR="00D72613" w:rsidRDefault="00D77F14">
      <w:pPr>
        <w:tabs>
          <w:tab w:val="left" w:pos="1440"/>
        </w:tabs>
        <w:spacing w:after="0"/>
        <w:ind w:left="1440" w:hanging="1440"/>
      </w:pPr>
      <w:r>
        <w:t>NBDIF</w:t>
      </w:r>
      <w:r>
        <w:tab/>
        <w:t>NIST Big Data Interoperability Framework</w:t>
      </w:r>
    </w:p>
    <w:p w:rsidR="00D72613" w:rsidRDefault="00D77F14">
      <w:pPr>
        <w:tabs>
          <w:tab w:val="left" w:pos="1440"/>
        </w:tabs>
        <w:spacing w:after="0"/>
        <w:ind w:left="1440" w:hanging="1440"/>
      </w:pPr>
      <w:r>
        <w:t>NBDRA</w:t>
      </w:r>
      <w:r>
        <w:tab/>
        <w:t>NIST Big Data Reference Architecture</w:t>
      </w:r>
    </w:p>
    <w:p w:rsidR="00D72613" w:rsidRDefault="00D77F14">
      <w:pPr>
        <w:tabs>
          <w:tab w:val="left" w:pos="1440"/>
        </w:tabs>
        <w:spacing w:after="0"/>
        <w:ind w:left="1440" w:hanging="1440"/>
      </w:pPr>
      <w:r>
        <w:t xml:space="preserve">NCAP </w:t>
      </w:r>
      <w:r>
        <w:tab/>
        <w:t xml:space="preserve">Network Capable Application Processor </w:t>
      </w:r>
    </w:p>
    <w:p w:rsidR="00D72613" w:rsidRDefault="00D77F14">
      <w:pPr>
        <w:tabs>
          <w:tab w:val="left" w:pos="1440"/>
        </w:tabs>
        <w:spacing w:after="0"/>
        <w:ind w:left="1440" w:hanging="1440"/>
      </w:pPr>
      <w:r>
        <w:t>NCPDP</w:t>
      </w:r>
      <w:r>
        <w:tab/>
        <w:t xml:space="preserve">National Council for Prescription Drug Programs </w:t>
      </w:r>
    </w:p>
    <w:p w:rsidR="00D72613" w:rsidRDefault="00D77F14">
      <w:pPr>
        <w:tabs>
          <w:tab w:val="left" w:pos="1440"/>
        </w:tabs>
        <w:spacing w:after="0"/>
        <w:ind w:left="1440" w:hanging="1440"/>
      </w:pPr>
      <w:r>
        <w:t>NDR</w:t>
      </w:r>
      <w:r>
        <w:tab/>
        <w:t xml:space="preserve">Naming and Design Rules </w:t>
      </w:r>
    </w:p>
    <w:p w:rsidR="00D72613" w:rsidRDefault="00D77F14">
      <w:pPr>
        <w:tabs>
          <w:tab w:val="left" w:pos="1440"/>
        </w:tabs>
        <w:spacing w:after="0"/>
        <w:ind w:left="1440" w:hanging="1440"/>
      </w:pPr>
      <w:proofErr w:type="spellStart"/>
      <w:proofErr w:type="gramStart"/>
      <w:r>
        <w:t>netCDF</w:t>
      </w:r>
      <w:proofErr w:type="spellEnd"/>
      <w:proofErr w:type="gramEnd"/>
      <w:r>
        <w:t xml:space="preserve"> </w:t>
      </w:r>
      <w:r>
        <w:tab/>
        <w:t xml:space="preserve">network Common Data Form </w:t>
      </w:r>
    </w:p>
    <w:p w:rsidR="00D72613" w:rsidRDefault="00D77F14">
      <w:pPr>
        <w:tabs>
          <w:tab w:val="left" w:pos="1440"/>
        </w:tabs>
        <w:spacing w:after="0"/>
        <w:ind w:left="1440" w:hanging="1440"/>
      </w:pPr>
      <w:r>
        <w:t xml:space="preserve">NIEM  </w:t>
      </w:r>
      <w:r>
        <w:tab/>
        <w:t>National Information Exchange Model</w:t>
      </w:r>
    </w:p>
    <w:p w:rsidR="00D72613" w:rsidRDefault="00D77F14">
      <w:pPr>
        <w:tabs>
          <w:tab w:val="left" w:pos="1440"/>
        </w:tabs>
        <w:spacing w:after="0"/>
        <w:ind w:left="1440" w:hanging="1440"/>
      </w:pPr>
      <w:r>
        <w:t>NISO</w:t>
      </w:r>
      <w:r>
        <w:tab/>
        <w:t>National Information Standards Organization</w:t>
      </w:r>
    </w:p>
    <w:p w:rsidR="00D72613" w:rsidRDefault="00D77F14">
      <w:pPr>
        <w:tabs>
          <w:tab w:val="left" w:pos="1440"/>
        </w:tabs>
        <w:spacing w:after="0"/>
        <w:ind w:left="1440" w:hanging="1440"/>
      </w:pPr>
      <w:r>
        <w:t>NIST</w:t>
      </w:r>
      <w:r>
        <w:tab/>
        <w:t>National Institute of Standards and Technology</w:t>
      </w:r>
    </w:p>
    <w:p w:rsidR="00D72613" w:rsidRDefault="00D77F14">
      <w:pPr>
        <w:tabs>
          <w:tab w:val="left" w:pos="1440"/>
        </w:tabs>
        <w:spacing w:after="0"/>
        <w:ind w:left="1440" w:hanging="1440"/>
      </w:pPr>
      <w:r>
        <w:t>NLP</w:t>
      </w:r>
      <w:r>
        <w:tab/>
        <w:t>Natural Language Processing</w:t>
      </w:r>
    </w:p>
    <w:p w:rsidR="00D72613" w:rsidRDefault="00D77F14">
      <w:pPr>
        <w:tabs>
          <w:tab w:val="left" w:pos="1440"/>
        </w:tabs>
        <w:spacing w:after="0"/>
        <w:ind w:left="1440" w:hanging="1440"/>
      </w:pPr>
      <w:proofErr w:type="spellStart"/>
      <w:r>
        <w:t>NoSQL</w:t>
      </w:r>
      <w:proofErr w:type="spellEnd"/>
      <w:r>
        <w:tab/>
        <w:t>Not Only or No Structured Query Language</w:t>
      </w:r>
    </w:p>
    <w:p w:rsidR="00D72613" w:rsidRDefault="00D77F14">
      <w:pPr>
        <w:tabs>
          <w:tab w:val="left" w:pos="1440"/>
        </w:tabs>
        <w:spacing w:after="0"/>
        <w:ind w:left="1440" w:hanging="1440"/>
      </w:pPr>
      <w:r>
        <w:t xml:space="preserve">NSF </w:t>
      </w:r>
      <w:r>
        <w:tab/>
        <w:t xml:space="preserve">National Science Foundation </w:t>
      </w:r>
    </w:p>
    <w:p w:rsidR="00D72613" w:rsidRDefault="00D77F14">
      <w:pPr>
        <w:tabs>
          <w:tab w:val="left" w:pos="1440"/>
        </w:tabs>
        <w:spacing w:after="0"/>
        <w:ind w:left="1440" w:hanging="1440"/>
      </w:pPr>
      <w:r>
        <w:t xml:space="preserve">OASIS </w:t>
      </w:r>
      <w:r>
        <w:tab/>
        <w:t xml:space="preserve">Organization for the Advancement of Structured Information Standards </w:t>
      </w:r>
    </w:p>
    <w:p w:rsidR="00D72613" w:rsidRDefault="00D77F14">
      <w:pPr>
        <w:tabs>
          <w:tab w:val="left" w:pos="1440"/>
        </w:tabs>
        <w:spacing w:after="0"/>
        <w:ind w:left="1440" w:hanging="1440"/>
      </w:pPr>
      <w:proofErr w:type="spellStart"/>
      <w:r>
        <w:t>OData</w:t>
      </w:r>
      <w:proofErr w:type="spellEnd"/>
      <w:r>
        <w:t xml:space="preserve"> </w:t>
      </w:r>
      <w:r>
        <w:tab/>
        <w:t xml:space="preserve">Open Data </w:t>
      </w:r>
    </w:p>
    <w:p w:rsidR="00D72613" w:rsidRDefault="00D77F14">
      <w:pPr>
        <w:tabs>
          <w:tab w:val="left" w:pos="1440"/>
        </w:tabs>
        <w:spacing w:after="0"/>
        <w:ind w:left="1440" w:hanging="1440"/>
      </w:pPr>
      <w:r>
        <w:t xml:space="preserve">ODMS </w:t>
      </w:r>
      <w:r>
        <w:tab/>
      </w:r>
      <w:proofErr w:type="gramStart"/>
      <w:r>
        <w:t>On</w:t>
      </w:r>
      <w:proofErr w:type="gramEnd"/>
      <w:r>
        <w:t xml:space="preserve"> Demand Model Selection </w:t>
      </w:r>
    </w:p>
    <w:p w:rsidR="00D72613" w:rsidRDefault="00D77F14">
      <w:pPr>
        <w:tabs>
          <w:tab w:val="left" w:pos="1440"/>
        </w:tabs>
        <w:spacing w:after="0"/>
        <w:ind w:left="1440" w:hanging="1440"/>
      </w:pPr>
      <w:r>
        <w:t xml:space="preserve">OGC </w:t>
      </w:r>
      <w:r>
        <w:tab/>
        <w:t xml:space="preserve">Open Geospatial Consortium </w:t>
      </w:r>
    </w:p>
    <w:p w:rsidR="00D72613" w:rsidRDefault="00D77F14">
      <w:pPr>
        <w:tabs>
          <w:tab w:val="left" w:pos="1440"/>
        </w:tabs>
        <w:spacing w:after="0"/>
        <w:ind w:left="1440" w:hanging="1440"/>
      </w:pPr>
      <w:r>
        <w:t>OGF</w:t>
      </w:r>
      <w:r>
        <w:tab/>
        <w:t>Open Grid Forum</w:t>
      </w:r>
    </w:p>
    <w:p w:rsidR="00D72613" w:rsidRDefault="00D77F14">
      <w:pPr>
        <w:tabs>
          <w:tab w:val="left" w:pos="1440"/>
        </w:tabs>
        <w:spacing w:after="0"/>
        <w:ind w:left="1440" w:hanging="1440"/>
      </w:pPr>
      <w:r>
        <w:t>OLAP</w:t>
      </w:r>
      <w:r>
        <w:tab/>
        <w:t>Online Analytical Processing</w:t>
      </w:r>
    </w:p>
    <w:p w:rsidR="00D72613" w:rsidRDefault="00D77F14">
      <w:pPr>
        <w:tabs>
          <w:tab w:val="left" w:pos="1440"/>
        </w:tabs>
        <w:spacing w:after="0"/>
        <w:ind w:left="1440" w:hanging="1440"/>
      </w:pPr>
      <w:proofErr w:type="spellStart"/>
      <w:r>
        <w:t>OpenMI</w:t>
      </w:r>
      <w:proofErr w:type="spellEnd"/>
      <w:r>
        <w:t xml:space="preserve"> </w:t>
      </w:r>
      <w:r>
        <w:tab/>
        <w:t xml:space="preserve">Open </w:t>
      </w:r>
      <w:proofErr w:type="spellStart"/>
      <w:r>
        <w:t>Modelling</w:t>
      </w:r>
      <w:proofErr w:type="spellEnd"/>
      <w:r>
        <w:t xml:space="preserve"> Interface Standard </w:t>
      </w:r>
    </w:p>
    <w:p w:rsidR="00D72613" w:rsidRDefault="00D77F14">
      <w:pPr>
        <w:tabs>
          <w:tab w:val="left" w:pos="1440"/>
        </w:tabs>
        <w:spacing w:after="0"/>
        <w:ind w:left="1440" w:hanging="1440"/>
      </w:pPr>
      <w:r>
        <w:t xml:space="preserve">OR </w:t>
      </w:r>
      <w:r>
        <w:tab/>
        <w:t xml:space="preserve">Other Requirements </w:t>
      </w:r>
    </w:p>
    <w:p w:rsidR="00D72613" w:rsidRDefault="00D77F14">
      <w:pPr>
        <w:tabs>
          <w:tab w:val="left" w:pos="1440"/>
        </w:tabs>
        <w:spacing w:after="0"/>
        <w:ind w:left="1440" w:hanging="1440"/>
        <w:rPr>
          <w:lang w:val="fr-CA"/>
        </w:rPr>
      </w:pPr>
      <w:r>
        <w:rPr>
          <w:lang w:val="fr-CA"/>
        </w:rPr>
        <w:t xml:space="preserve">OWS </w:t>
      </w:r>
      <w:proofErr w:type="spellStart"/>
      <w:r>
        <w:rPr>
          <w:lang w:val="fr-CA"/>
        </w:rPr>
        <w:t>Context</w:t>
      </w:r>
      <w:proofErr w:type="spellEnd"/>
      <w:r>
        <w:rPr>
          <w:lang w:val="fr-CA"/>
        </w:rPr>
        <w:t xml:space="preserve"> </w:t>
      </w:r>
      <w:r>
        <w:rPr>
          <w:lang w:val="fr-CA"/>
        </w:rPr>
        <w:tab/>
        <w:t xml:space="preserve">Web Services </w:t>
      </w:r>
      <w:proofErr w:type="spellStart"/>
      <w:r>
        <w:rPr>
          <w:lang w:val="fr-CA"/>
        </w:rPr>
        <w:t>Context</w:t>
      </w:r>
      <w:proofErr w:type="spellEnd"/>
      <w:r>
        <w:rPr>
          <w:lang w:val="fr-CA"/>
        </w:rPr>
        <w:t xml:space="preserve"> Document</w:t>
      </w:r>
    </w:p>
    <w:p w:rsidR="00D72613" w:rsidRDefault="00D77F14">
      <w:pPr>
        <w:tabs>
          <w:tab w:val="left" w:pos="1440"/>
        </w:tabs>
        <w:spacing w:after="0"/>
        <w:ind w:left="1440" w:hanging="1440"/>
      </w:pPr>
      <w:r>
        <w:t xml:space="preserve">P3P </w:t>
      </w:r>
      <w:r>
        <w:tab/>
        <w:t xml:space="preserve">Platform for Privacy Preferences Project </w:t>
      </w:r>
    </w:p>
    <w:p w:rsidR="00D72613" w:rsidRDefault="00D77F14">
      <w:pPr>
        <w:tabs>
          <w:tab w:val="left" w:pos="1440"/>
        </w:tabs>
        <w:spacing w:after="0"/>
        <w:ind w:left="1440" w:hanging="1440"/>
      </w:pPr>
      <w:r>
        <w:t xml:space="preserve">PICS </w:t>
      </w:r>
      <w:r>
        <w:tab/>
        <w:t xml:space="preserve">Platform for Internet Content Selection </w:t>
      </w:r>
    </w:p>
    <w:p w:rsidR="00D72613" w:rsidRDefault="00D77F14">
      <w:pPr>
        <w:tabs>
          <w:tab w:val="left" w:pos="1440"/>
        </w:tabs>
        <w:spacing w:after="0"/>
        <w:ind w:left="1440" w:hanging="1440"/>
      </w:pPr>
      <w:r>
        <w:t>PID</w:t>
      </w:r>
      <w:r>
        <w:tab/>
        <w:t>Persistent Identifier</w:t>
      </w:r>
    </w:p>
    <w:p w:rsidR="00D72613" w:rsidRDefault="00D77F14">
      <w:pPr>
        <w:tabs>
          <w:tab w:val="left" w:pos="1440"/>
        </w:tabs>
        <w:spacing w:after="0"/>
        <w:ind w:left="1440" w:hanging="1440"/>
      </w:pPr>
      <w:r>
        <w:lastRenderedPageBreak/>
        <w:t>PII</w:t>
      </w:r>
      <w:r>
        <w:tab/>
        <w:t xml:space="preserve">personally identifiable information </w:t>
      </w:r>
    </w:p>
    <w:p w:rsidR="00D72613" w:rsidRDefault="00D77F14">
      <w:pPr>
        <w:tabs>
          <w:tab w:val="left" w:pos="1440"/>
        </w:tabs>
        <w:spacing w:after="0"/>
        <w:ind w:left="1440" w:hanging="1440"/>
      </w:pPr>
      <w:r>
        <w:t>PMML</w:t>
      </w:r>
      <w:r>
        <w:tab/>
        <w:t>Predictive modeling markup language</w:t>
      </w:r>
    </w:p>
    <w:p w:rsidR="00D72613" w:rsidRDefault="00D77F14">
      <w:pPr>
        <w:tabs>
          <w:tab w:val="left" w:pos="1440"/>
        </w:tabs>
        <w:spacing w:after="0"/>
        <w:ind w:left="1440" w:hanging="1440"/>
      </w:pPr>
      <w:r>
        <w:t xml:space="preserve">POWDER </w:t>
      </w:r>
      <w:r>
        <w:tab/>
        <w:t xml:space="preserve">Protocol for Web Description Resources </w:t>
      </w:r>
    </w:p>
    <w:p w:rsidR="00D72613" w:rsidRDefault="00D77F14">
      <w:pPr>
        <w:tabs>
          <w:tab w:val="left" w:pos="1440"/>
        </w:tabs>
        <w:spacing w:after="0"/>
        <w:ind w:left="1440" w:hanging="1440"/>
      </w:pPr>
      <w:r>
        <w:t>RDF</w:t>
      </w:r>
      <w:r>
        <w:tab/>
        <w:t>Resource Description Framework</w:t>
      </w:r>
    </w:p>
    <w:p w:rsidR="00D72613" w:rsidRDefault="00D77F14">
      <w:pPr>
        <w:tabs>
          <w:tab w:val="left" w:pos="1440"/>
        </w:tabs>
        <w:spacing w:after="0"/>
        <w:ind w:left="1440" w:hanging="1440"/>
      </w:pPr>
      <w:r>
        <w:t>REST</w:t>
      </w:r>
      <w:r>
        <w:tab/>
        <w:t>representational state transfer</w:t>
      </w:r>
    </w:p>
    <w:p w:rsidR="00D72613" w:rsidRDefault="00D77F14">
      <w:pPr>
        <w:tabs>
          <w:tab w:val="left" w:pos="1440"/>
        </w:tabs>
        <w:spacing w:after="0"/>
        <w:ind w:left="1440" w:hanging="1440"/>
      </w:pPr>
      <w:r>
        <w:t xml:space="preserve">RFID </w:t>
      </w:r>
      <w:r>
        <w:tab/>
        <w:t xml:space="preserve">Radio Frequency Identification </w:t>
      </w:r>
    </w:p>
    <w:p w:rsidR="00D72613" w:rsidRDefault="00D77F14">
      <w:pPr>
        <w:tabs>
          <w:tab w:val="left" w:pos="1440"/>
        </w:tabs>
        <w:spacing w:after="0"/>
        <w:ind w:left="1440" w:hanging="1440"/>
      </w:pPr>
      <w:r>
        <w:t xml:space="preserve">RIF </w:t>
      </w:r>
      <w:r>
        <w:tab/>
        <w:t xml:space="preserve">Rule Interchange Format </w:t>
      </w:r>
    </w:p>
    <w:p w:rsidR="00D72613" w:rsidRDefault="00D77F14">
      <w:pPr>
        <w:tabs>
          <w:tab w:val="left" w:pos="1440"/>
        </w:tabs>
        <w:spacing w:after="0"/>
        <w:ind w:left="1440" w:hanging="1440"/>
      </w:pPr>
      <w:r>
        <w:t>RPM</w:t>
      </w:r>
      <w:r>
        <w:tab/>
      </w:r>
      <w:proofErr w:type="spellStart"/>
      <w:r>
        <w:t>RedHat</w:t>
      </w:r>
      <w:proofErr w:type="spellEnd"/>
      <w:r>
        <w:t xml:space="preserve"> Package Manager</w:t>
      </w:r>
    </w:p>
    <w:p w:rsidR="00D72613" w:rsidRDefault="00D77F14">
      <w:pPr>
        <w:tabs>
          <w:tab w:val="left" w:pos="1440"/>
        </w:tabs>
        <w:spacing w:after="0"/>
        <w:ind w:left="1440" w:hanging="1440"/>
      </w:pPr>
      <w:r>
        <w:t xml:space="preserve">S&amp;P </w:t>
      </w:r>
      <w:r>
        <w:tab/>
        <w:t>Security and Privacy Fabric</w:t>
      </w:r>
    </w:p>
    <w:p w:rsidR="00D72613" w:rsidRDefault="00D77F14">
      <w:pPr>
        <w:tabs>
          <w:tab w:val="left" w:pos="1440"/>
        </w:tabs>
        <w:spacing w:after="0"/>
        <w:ind w:left="1440" w:hanging="1440"/>
      </w:pPr>
      <w:r>
        <w:t xml:space="preserve">SAF </w:t>
      </w:r>
      <w:r>
        <w:tab/>
        <w:t xml:space="preserve">Symptoms Automation Framework </w:t>
      </w:r>
    </w:p>
    <w:p w:rsidR="00D72613" w:rsidRDefault="00D77F14">
      <w:pPr>
        <w:tabs>
          <w:tab w:val="left" w:pos="1440"/>
        </w:tabs>
        <w:spacing w:after="0"/>
        <w:ind w:left="1440" w:hanging="1440"/>
      </w:pPr>
      <w:r>
        <w:t xml:space="preserve">SAML </w:t>
      </w:r>
      <w:r>
        <w:tab/>
        <w:t xml:space="preserve">Security Assertion Markup Language </w:t>
      </w:r>
    </w:p>
    <w:p w:rsidR="00D72613" w:rsidRDefault="00D77F14">
      <w:pPr>
        <w:tabs>
          <w:tab w:val="left" w:pos="1440"/>
        </w:tabs>
        <w:spacing w:after="0"/>
        <w:ind w:left="1440" w:hanging="1440"/>
      </w:pPr>
      <w:r>
        <w:t>SDMX</w:t>
      </w:r>
      <w:r>
        <w:tab/>
        <w:t>Statistical Data and Metadata Exchange</w:t>
      </w:r>
    </w:p>
    <w:p w:rsidR="00D72613" w:rsidRDefault="00D77F14">
      <w:pPr>
        <w:tabs>
          <w:tab w:val="left" w:pos="1440"/>
        </w:tabs>
        <w:spacing w:after="0"/>
        <w:ind w:left="1440" w:hanging="1440"/>
      </w:pPr>
      <w:r>
        <w:t xml:space="preserve">SDOs </w:t>
      </w:r>
      <w:r>
        <w:tab/>
        <w:t xml:space="preserve">Standards Development Organizations </w:t>
      </w:r>
    </w:p>
    <w:p w:rsidR="00D72613" w:rsidRDefault="00D77F14">
      <w:pPr>
        <w:tabs>
          <w:tab w:val="left" w:pos="1440"/>
        </w:tabs>
        <w:spacing w:after="0"/>
        <w:ind w:left="1440" w:hanging="1440"/>
      </w:pPr>
      <w:r>
        <w:t>SES</w:t>
      </w:r>
      <w:r>
        <w:tab/>
        <w:t>Standards Engineering Society</w:t>
      </w:r>
    </w:p>
    <w:p w:rsidR="00D72613" w:rsidRDefault="00D77F14">
      <w:pPr>
        <w:tabs>
          <w:tab w:val="left" w:pos="1440"/>
        </w:tabs>
        <w:spacing w:after="0"/>
        <w:ind w:left="1440" w:hanging="1440"/>
      </w:pPr>
      <w:r>
        <w:t xml:space="preserve">SFA </w:t>
      </w:r>
      <w:r>
        <w:tab/>
        <w:t xml:space="preserve">Simple Features Access </w:t>
      </w:r>
    </w:p>
    <w:p w:rsidR="00D72613" w:rsidRDefault="00D77F14">
      <w:pPr>
        <w:tabs>
          <w:tab w:val="left" w:pos="1440"/>
        </w:tabs>
        <w:spacing w:after="0"/>
        <w:ind w:left="1440" w:hanging="1440"/>
      </w:pPr>
      <w:r>
        <w:t xml:space="preserve">SKOS </w:t>
      </w:r>
      <w:r>
        <w:tab/>
        <w:t xml:space="preserve">Simple Knowledge Organization System Reference </w:t>
      </w:r>
    </w:p>
    <w:p w:rsidR="00D72613" w:rsidRDefault="00D77F14">
      <w:pPr>
        <w:tabs>
          <w:tab w:val="left" w:pos="1440"/>
        </w:tabs>
        <w:spacing w:after="0"/>
        <w:ind w:left="1440" w:hanging="1440"/>
      </w:pPr>
      <w:r>
        <w:t xml:space="preserve">SLAs </w:t>
      </w:r>
      <w:r>
        <w:tab/>
        <w:t xml:space="preserve">Service-Level Agreements </w:t>
      </w:r>
    </w:p>
    <w:p w:rsidR="00D72613" w:rsidRDefault="00D77F14">
      <w:pPr>
        <w:tabs>
          <w:tab w:val="left" w:pos="1440"/>
        </w:tabs>
        <w:spacing w:after="0"/>
        <w:ind w:left="1440" w:hanging="1440"/>
      </w:pPr>
      <w:r>
        <w:t xml:space="preserve">SML </w:t>
      </w:r>
      <w:r>
        <w:tab/>
        <w:t xml:space="preserve">Service Modeling Language </w:t>
      </w:r>
    </w:p>
    <w:p w:rsidR="00D72613" w:rsidRDefault="00D77F14">
      <w:pPr>
        <w:tabs>
          <w:tab w:val="left" w:pos="1440"/>
        </w:tabs>
        <w:spacing w:after="0"/>
        <w:ind w:left="1440" w:hanging="1440"/>
      </w:pPr>
      <w:r>
        <w:t xml:space="preserve">SNMP </w:t>
      </w:r>
      <w:r>
        <w:tab/>
        <w:t xml:space="preserve">Simple Network Management Protocol </w:t>
      </w:r>
    </w:p>
    <w:p w:rsidR="00D72613" w:rsidRDefault="00D77F14">
      <w:pPr>
        <w:tabs>
          <w:tab w:val="left" w:pos="1440"/>
        </w:tabs>
        <w:spacing w:after="0"/>
        <w:ind w:left="1440" w:hanging="1440"/>
      </w:pPr>
      <w:r>
        <w:t xml:space="preserve">SO </w:t>
      </w:r>
      <w:r>
        <w:tab/>
        <w:t>System Orchestrator component</w:t>
      </w:r>
    </w:p>
    <w:p w:rsidR="00D72613" w:rsidRDefault="00D77F14">
      <w:pPr>
        <w:tabs>
          <w:tab w:val="left" w:pos="1440"/>
        </w:tabs>
        <w:spacing w:after="0"/>
        <w:ind w:left="1440" w:hanging="1440"/>
      </w:pPr>
      <w:r>
        <w:t xml:space="preserve">SOAP </w:t>
      </w:r>
      <w:r>
        <w:tab/>
        <w:t xml:space="preserve">Simple Object Access Protocol </w:t>
      </w:r>
    </w:p>
    <w:p w:rsidR="00D72613" w:rsidRDefault="00D77F14">
      <w:pPr>
        <w:tabs>
          <w:tab w:val="left" w:pos="1440"/>
        </w:tabs>
        <w:spacing w:after="0"/>
        <w:ind w:left="1440" w:hanging="1440"/>
      </w:pPr>
      <w:r>
        <w:t xml:space="preserve">SPR </w:t>
      </w:r>
      <w:r>
        <w:tab/>
        <w:t xml:space="preserve">Security and Privacy Requirements </w:t>
      </w:r>
    </w:p>
    <w:p w:rsidR="00D72613" w:rsidRDefault="00D77F14">
      <w:pPr>
        <w:tabs>
          <w:tab w:val="left" w:pos="1440"/>
        </w:tabs>
        <w:spacing w:after="0"/>
        <w:ind w:left="1440" w:hanging="1440"/>
      </w:pPr>
      <w:r>
        <w:t>SQL</w:t>
      </w:r>
      <w:r>
        <w:tab/>
        <w:t>Structured Query Language</w:t>
      </w:r>
    </w:p>
    <w:p w:rsidR="00D72613" w:rsidRDefault="00D77F14">
      <w:pPr>
        <w:tabs>
          <w:tab w:val="left" w:pos="1440"/>
        </w:tabs>
        <w:spacing w:after="0"/>
        <w:ind w:left="1440" w:hanging="1440"/>
      </w:pPr>
      <w:r>
        <w:t xml:space="preserve">SWE </w:t>
      </w:r>
      <w:r>
        <w:tab/>
        <w:t xml:space="preserve">Sensor Web Enablement </w:t>
      </w:r>
    </w:p>
    <w:p w:rsidR="00D72613" w:rsidRDefault="00D77F14">
      <w:pPr>
        <w:tabs>
          <w:tab w:val="left" w:pos="1440"/>
        </w:tabs>
        <w:spacing w:after="0"/>
        <w:ind w:left="1440" w:hanging="1440"/>
      </w:pPr>
      <w:r>
        <w:t xml:space="preserve">SWS </w:t>
      </w:r>
      <w:r>
        <w:tab/>
        <w:t xml:space="preserve">Search Web Services </w:t>
      </w:r>
    </w:p>
    <w:p w:rsidR="00D72613" w:rsidRDefault="00D77F14">
      <w:pPr>
        <w:tabs>
          <w:tab w:val="left" w:pos="1440"/>
        </w:tabs>
        <w:spacing w:after="0"/>
        <w:ind w:left="1440" w:hanging="1440"/>
      </w:pPr>
      <w:r>
        <w:t>TC</w:t>
      </w:r>
      <w:r>
        <w:tab/>
        <w:t>Technical Committee</w:t>
      </w:r>
    </w:p>
    <w:p w:rsidR="00D72613" w:rsidRDefault="00D77F14">
      <w:pPr>
        <w:tabs>
          <w:tab w:val="left" w:pos="1440"/>
        </w:tabs>
        <w:spacing w:after="0"/>
        <w:ind w:left="1440" w:hanging="1440"/>
      </w:pPr>
      <w:r>
        <w:t>TCP/IP</w:t>
      </w:r>
      <w:r>
        <w:tab/>
        <w:t xml:space="preserve">Transmission Control Protocol / Internet Protocol </w:t>
      </w:r>
    </w:p>
    <w:p w:rsidR="00D72613" w:rsidRDefault="00D77F14">
      <w:pPr>
        <w:tabs>
          <w:tab w:val="left" w:pos="1440"/>
        </w:tabs>
        <w:spacing w:after="0"/>
        <w:ind w:left="1440" w:hanging="1440"/>
      </w:pPr>
      <w:r>
        <w:t xml:space="preserve">TEDS </w:t>
      </w:r>
      <w:r>
        <w:tab/>
        <w:t xml:space="preserve">Transducer Electronic Data Sheet </w:t>
      </w:r>
    </w:p>
    <w:p w:rsidR="00D72613" w:rsidRDefault="00D77F14">
      <w:pPr>
        <w:tabs>
          <w:tab w:val="left" w:pos="1440"/>
        </w:tabs>
        <w:spacing w:after="0"/>
        <w:ind w:left="1440" w:hanging="1440"/>
      </w:pPr>
      <w:r>
        <w:t>TEI</w:t>
      </w:r>
      <w:r>
        <w:tab/>
        <w:t>Text Encoding and Interchange</w:t>
      </w:r>
    </w:p>
    <w:p w:rsidR="00D72613" w:rsidRDefault="00D77F14">
      <w:pPr>
        <w:tabs>
          <w:tab w:val="left" w:pos="1440"/>
        </w:tabs>
        <w:spacing w:after="0"/>
        <w:ind w:left="1440" w:hanging="1440"/>
      </w:pPr>
      <w:r>
        <w:t xml:space="preserve">TJS </w:t>
      </w:r>
      <w:r>
        <w:tab/>
        <w:t xml:space="preserve">Table Joining Service </w:t>
      </w:r>
    </w:p>
    <w:p w:rsidR="00D72613" w:rsidRDefault="00D77F14">
      <w:pPr>
        <w:tabs>
          <w:tab w:val="left" w:pos="1440"/>
        </w:tabs>
        <w:spacing w:after="0"/>
        <w:ind w:left="1440" w:hanging="1440"/>
      </w:pPr>
      <w:r>
        <w:t xml:space="preserve">TPR </w:t>
      </w:r>
      <w:r>
        <w:tab/>
        <w:t xml:space="preserve">Transformation Provider Requirements </w:t>
      </w:r>
    </w:p>
    <w:p w:rsidR="00D72613" w:rsidRDefault="00D77F14">
      <w:pPr>
        <w:tabs>
          <w:tab w:val="left" w:pos="1440"/>
        </w:tabs>
        <w:spacing w:after="0"/>
        <w:ind w:left="1440" w:hanging="1440"/>
      </w:pPr>
      <w:r>
        <w:t>TR</w:t>
      </w:r>
      <w:r>
        <w:tab/>
        <w:t>Technical Report</w:t>
      </w:r>
    </w:p>
    <w:p w:rsidR="00D72613" w:rsidRDefault="00D77F14">
      <w:pPr>
        <w:tabs>
          <w:tab w:val="left" w:pos="1440"/>
        </w:tabs>
        <w:spacing w:after="0"/>
        <w:ind w:left="1440" w:hanging="1440"/>
      </w:pPr>
      <w:r>
        <w:t xml:space="preserve">UBL </w:t>
      </w:r>
      <w:r>
        <w:tab/>
        <w:t xml:space="preserve">Universal Business Language </w:t>
      </w:r>
    </w:p>
    <w:p w:rsidR="00D72613" w:rsidRDefault="00D77F14">
      <w:pPr>
        <w:tabs>
          <w:tab w:val="left" w:pos="1440"/>
        </w:tabs>
        <w:spacing w:after="0"/>
        <w:ind w:left="1440" w:hanging="1440"/>
      </w:pPr>
      <w:r>
        <w:t xml:space="preserve">UDDI </w:t>
      </w:r>
      <w:r>
        <w:tab/>
        <w:t xml:space="preserve">Universal Description, Discovery and Integration </w:t>
      </w:r>
    </w:p>
    <w:p w:rsidR="00D72613" w:rsidRDefault="00D77F14">
      <w:pPr>
        <w:tabs>
          <w:tab w:val="left" w:pos="1440"/>
        </w:tabs>
        <w:spacing w:after="0"/>
        <w:ind w:left="1440" w:hanging="1440"/>
      </w:pPr>
      <w:r>
        <w:t>UDP</w:t>
      </w:r>
      <w:r>
        <w:tab/>
        <w:t>User Datagram Protocol</w:t>
      </w:r>
    </w:p>
    <w:p w:rsidR="00D72613" w:rsidRDefault="00D77F14">
      <w:pPr>
        <w:tabs>
          <w:tab w:val="left" w:pos="1440"/>
        </w:tabs>
        <w:spacing w:after="0"/>
        <w:ind w:left="1440" w:hanging="1440"/>
      </w:pPr>
      <w:r>
        <w:t xml:space="preserve">UIMA </w:t>
      </w:r>
      <w:r>
        <w:tab/>
        <w:t xml:space="preserve">Unstructured Information Management Architecture </w:t>
      </w:r>
    </w:p>
    <w:p w:rsidR="00D72613" w:rsidRDefault="00D77F14">
      <w:pPr>
        <w:tabs>
          <w:tab w:val="left" w:pos="1440"/>
        </w:tabs>
        <w:spacing w:after="0"/>
        <w:ind w:left="1440" w:hanging="1440"/>
      </w:pPr>
      <w:r>
        <w:t>UML</w:t>
      </w:r>
      <w:r>
        <w:tab/>
        <w:t>Unified Modeling Language</w:t>
      </w:r>
    </w:p>
    <w:p w:rsidR="00D72613" w:rsidRDefault="00D77F14">
      <w:pPr>
        <w:tabs>
          <w:tab w:val="left" w:pos="1440"/>
        </w:tabs>
        <w:spacing w:after="0"/>
        <w:ind w:left="1440" w:hanging="1440"/>
      </w:pPr>
      <w:r>
        <w:t xml:space="preserve">UOML </w:t>
      </w:r>
      <w:r>
        <w:tab/>
        <w:t xml:space="preserve">Unstructured Operation Markup Language </w:t>
      </w:r>
    </w:p>
    <w:p w:rsidR="00D72613" w:rsidRDefault="00D77F14">
      <w:pPr>
        <w:tabs>
          <w:tab w:val="left" w:pos="1440"/>
        </w:tabs>
        <w:spacing w:after="0"/>
        <w:ind w:left="1440" w:hanging="1440"/>
      </w:pPr>
      <w:r>
        <w:t>WAIS</w:t>
      </w:r>
      <w:r>
        <w:tab/>
        <w:t xml:space="preserve">Wide Area Information Servers </w:t>
      </w:r>
    </w:p>
    <w:p w:rsidR="00D72613" w:rsidRDefault="00D77F14">
      <w:pPr>
        <w:tabs>
          <w:tab w:val="left" w:pos="1440"/>
        </w:tabs>
        <w:spacing w:after="0"/>
        <w:ind w:left="1440" w:hanging="1440"/>
      </w:pPr>
      <w:r>
        <w:t xml:space="preserve">W3C </w:t>
      </w:r>
      <w:r>
        <w:tab/>
        <w:t xml:space="preserve">World Wide Web Consortium </w:t>
      </w:r>
    </w:p>
    <w:p w:rsidR="00D72613" w:rsidRDefault="00D77F14">
      <w:pPr>
        <w:tabs>
          <w:tab w:val="left" w:pos="1440"/>
        </w:tabs>
        <w:spacing w:after="0"/>
        <w:ind w:left="1440" w:hanging="1440"/>
      </w:pPr>
      <w:r>
        <w:t xml:space="preserve">WCPS </w:t>
      </w:r>
      <w:r>
        <w:tab/>
        <w:t xml:space="preserve">Web Coverage Processing Service Interface </w:t>
      </w:r>
    </w:p>
    <w:p w:rsidR="00D72613" w:rsidRDefault="00D77F14">
      <w:pPr>
        <w:tabs>
          <w:tab w:val="left" w:pos="1440"/>
        </w:tabs>
        <w:spacing w:after="0"/>
        <w:ind w:left="1440" w:hanging="1440"/>
      </w:pPr>
      <w:r>
        <w:t xml:space="preserve">WCS </w:t>
      </w:r>
      <w:r>
        <w:tab/>
        <w:t xml:space="preserve">Web Coverage Service </w:t>
      </w:r>
    </w:p>
    <w:p w:rsidR="00D72613" w:rsidRDefault="00D77F14">
      <w:pPr>
        <w:tabs>
          <w:tab w:val="left" w:pos="1440"/>
        </w:tabs>
        <w:spacing w:after="0"/>
        <w:ind w:left="1440" w:hanging="1440"/>
      </w:pPr>
      <w:proofErr w:type="spellStart"/>
      <w:r>
        <w:t>WebRTC</w:t>
      </w:r>
      <w:proofErr w:type="spellEnd"/>
      <w:r>
        <w:tab/>
        <w:t>Web Real-Time Communication</w:t>
      </w:r>
    </w:p>
    <w:p w:rsidR="00D72613" w:rsidRDefault="00D77F14">
      <w:pPr>
        <w:tabs>
          <w:tab w:val="left" w:pos="1440"/>
        </w:tabs>
        <w:spacing w:after="0"/>
        <w:ind w:left="1440" w:hanging="1440"/>
      </w:pPr>
      <w:r>
        <w:t xml:space="preserve">WFS </w:t>
      </w:r>
      <w:r>
        <w:tab/>
        <w:t xml:space="preserve">Web Feature Service </w:t>
      </w:r>
    </w:p>
    <w:p w:rsidR="00D72613" w:rsidRDefault="00D77F14">
      <w:pPr>
        <w:tabs>
          <w:tab w:val="left" w:pos="1440"/>
        </w:tabs>
        <w:spacing w:after="0"/>
        <w:ind w:left="1440" w:hanging="1440"/>
      </w:pPr>
      <w:r>
        <w:t xml:space="preserve">WMS </w:t>
      </w:r>
      <w:r>
        <w:tab/>
        <w:t xml:space="preserve">Web Map Service </w:t>
      </w:r>
    </w:p>
    <w:p w:rsidR="00D72613" w:rsidRDefault="00D77F14">
      <w:pPr>
        <w:tabs>
          <w:tab w:val="left" w:pos="1440"/>
        </w:tabs>
        <w:spacing w:after="0"/>
        <w:ind w:left="1440" w:hanging="1440"/>
      </w:pPr>
      <w:r>
        <w:t xml:space="preserve">WPS </w:t>
      </w:r>
      <w:r>
        <w:tab/>
        <w:t xml:space="preserve">Web Processing Service </w:t>
      </w:r>
    </w:p>
    <w:p w:rsidR="00D72613" w:rsidRDefault="00D77F14">
      <w:pPr>
        <w:tabs>
          <w:tab w:val="left" w:pos="1440"/>
        </w:tabs>
        <w:spacing w:after="0"/>
        <w:ind w:left="1440" w:hanging="1440"/>
      </w:pPr>
      <w:r>
        <w:t xml:space="preserve">WS-BPEL </w:t>
      </w:r>
      <w:r>
        <w:tab/>
        <w:t xml:space="preserve">Web Services Business Process Execution Language </w:t>
      </w:r>
    </w:p>
    <w:p w:rsidR="00D72613" w:rsidRDefault="00D77F14">
      <w:pPr>
        <w:tabs>
          <w:tab w:val="left" w:pos="1440"/>
        </w:tabs>
        <w:spacing w:after="0"/>
        <w:ind w:left="1440" w:hanging="1440"/>
      </w:pPr>
      <w:r>
        <w:t xml:space="preserve">WS-Discovery </w:t>
      </w:r>
      <w:r>
        <w:tab/>
        <w:t xml:space="preserve">Web Services Dynamic Discovery </w:t>
      </w:r>
    </w:p>
    <w:p w:rsidR="00D72613" w:rsidRDefault="00D77F14">
      <w:pPr>
        <w:tabs>
          <w:tab w:val="left" w:pos="1440"/>
        </w:tabs>
        <w:spacing w:after="0"/>
        <w:ind w:left="1440" w:hanging="1440"/>
      </w:pPr>
      <w:r>
        <w:t xml:space="preserve">WSDL </w:t>
      </w:r>
      <w:r>
        <w:tab/>
        <w:t xml:space="preserve">Web Services Description Language </w:t>
      </w:r>
    </w:p>
    <w:p w:rsidR="00D72613" w:rsidRDefault="00D77F14">
      <w:pPr>
        <w:tabs>
          <w:tab w:val="left" w:pos="1440"/>
        </w:tabs>
        <w:spacing w:after="0"/>
        <w:ind w:left="1440" w:hanging="1440"/>
      </w:pPr>
      <w:r>
        <w:t>WSDM</w:t>
      </w:r>
      <w:r>
        <w:tab/>
        <w:t>Web Services Distributed Management</w:t>
      </w:r>
    </w:p>
    <w:p w:rsidR="00D72613" w:rsidRDefault="00D77F14">
      <w:pPr>
        <w:tabs>
          <w:tab w:val="left" w:pos="1440"/>
        </w:tabs>
        <w:spacing w:after="0"/>
        <w:ind w:left="1440" w:hanging="1440"/>
      </w:pPr>
      <w:r>
        <w:t xml:space="preserve">WS-Federation </w:t>
      </w:r>
      <w:r>
        <w:tab/>
        <w:t xml:space="preserve">Web Services Federation Language </w:t>
      </w:r>
    </w:p>
    <w:p w:rsidR="00D72613" w:rsidRDefault="00D77F14">
      <w:pPr>
        <w:tabs>
          <w:tab w:val="left" w:pos="1440"/>
        </w:tabs>
        <w:spacing w:after="0"/>
        <w:ind w:left="1440" w:hanging="1440"/>
      </w:pPr>
      <w:r>
        <w:lastRenderedPageBreak/>
        <w:t xml:space="preserve">WSN </w:t>
      </w:r>
      <w:r>
        <w:tab/>
        <w:t xml:space="preserve">Web Services Notification </w:t>
      </w:r>
    </w:p>
    <w:p w:rsidR="00D72613" w:rsidRDefault="00D77F14">
      <w:pPr>
        <w:tabs>
          <w:tab w:val="left" w:pos="1440"/>
        </w:tabs>
        <w:spacing w:after="0"/>
        <w:ind w:left="1440" w:hanging="1440"/>
      </w:pPr>
      <w:r>
        <w:t xml:space="preserve">XACML </w:t>
      </w:r>
      <w:r>
        <w:tab/>
      </w:r>
      <w:proofErr w:type="spellStart"/>
      <w:r>
        <w:t>eXtensible</w:t>
      </w:r>
      <w:proofErr w:type="spellEnd"/>
      <w:r>
        <w:t xml:space="preserve"> Access Control Markup Language </w:t>
      </w:r>
    </w:p>
    <w:p w:rsidR="00D72613" w:rsidRDefault="00D77F14">
      <w:pPr>
        <w:tabs>
          <w:tab w:val="left" w:pos="1440"/>
        </w:tabs>
        <w:spacing w:after="0"/>
        <w:ind w:left="1440" w:hanging="1440"/>
      </w:pPr>
      <w:r>
        <w:t xml:space="preserve">XDM </w:t>
      </w:r>
      <w:r>
        <w:tab/>
      </w:r>
      <w:proofErr w:type="spellStart"/>
      <w:r>
        <w:t>XPath</w:t>
      </w:r>
      <w:proofErr w:type="spellEnd"/>
      <w:r>
        <w:t xml:space="preserve"> Data Model </w:t>
      </w:r>
    </w:p>
    <w:p w:rsidR="00D72613" w:rsidRDefault="00D77F14">
      <w:pPr>
        <w:tabs>
          <w:tab w:val="left" w:pos="1440"/>
        </w:tabs>
        <w:spacing w:after="0"/>
        <w:ind w:left="1440" w:hanging="1440"/>
      </w:pPr>
      <w:r>
        <w:t xml:space="preserve">X-KISS </w:t>
      </w:r>
      <w:r>
        <w:tab/>
        <w:t xml:space="preserve">XML Key Information Service Specification  </w:t>
      </w:r>
    </w:p>
    <w:p w:rsidR="00D72613" w:rsidRDefault="00D77F14">
      <w:pPr>
        <w:tabs>
          <w:tab w:val="left" w:pos="1440"/>
        </w:tabs>
        <w:spacing w:after="0"/>
        <w:ind w:left="1440" w:hanging="1440"/>
      </w:pPr>
      <w:r>
        <w:t xml:space="preserve">XKMS </w:t>
      </w:r>
      <w:r>
        <w:tab/>
        <w:t xml:space="preserve">XML Key Management Specification </w:t>
      </w:r>
    </w:p>
    <w:p w:rsidR="00D72613" w:rsidRDefault="00D77F14">
      <w:pPr>
        <w:tabs>
          <w:tab w:val="left" w:pos="1440"/>
        </w:tabs>
        <w:spacing w:after="0"/>
        <w:ind w:left="1440" w:hanging="1440"/>
      </w:pPr>
      <w:r>
        <w:t xml:space="preserve">X-KRSS </w:t>
      </w:r>
      <w:r>
        <w:tab/>
        <w:t xml:space="preserve">XML Key Registration Service Specification </w:t>
      </w:r>
    </w:p>
    <w:p w:rsidR="00D72613" w:rsidRDefault="00D77F14">
      <w:pPr>
        <w:tabs>
          <w:tab w:val="left" w:pos="1440"/>
        </w:tabs>
        <w:spacing w:after="0"/>
        <w:ind w:left="1440" w:hanging="1440"/>
      </w:pPr>
      <w:r>
        <w:t xml:space="preserve">XMI </w:t>
      </w:r>
      <w:r>
        <w:tab/>
        <w:t xml:space="preserve">XML Metadata Interchange </w:t>
      </w:r>
    </w:p>
    <w:p w:rsidR="00D72613" w:rsidRDefault="00D77F14">
      <w:pPr>
        <w:tabs>
          <w:tab w:val="left" w:pos="1440"/>
        </w:tabs>
        <w:spacing w:after="0"/>
        <w:ind w:left="1440" w:hanging="1440"/>
      </w:pPr>
      <w:r>
        <w:t xml:space="preserve">XML </w:t>
      </w:r>
      <w:r>
        <w:tab/>
        <w:t xml:space="preserve">Extensible Markup Language </w:t>
      </w:r>
    </w:p>
    <w:p w:rsidR="00D72613" w:rsidRDefault="00D77F14">
      <w:pPr>
        <w:tabs>
          <w:tab w:val="left" w:pos="1440"/>
        </w:tabs>
        <w:spacing w:after="0"/>
        <w:ind w:left="1440" w:hanging="1440"/>
      </w:pPr>
      <w:r>
        <w:t xml:space="preserve">XSLT </w:t>
      </w:r>
      <w:r>
        <w:tab/>
        <w:t xml:space="preserve">Extensible </w:t>
      </w:r>
      <w:proofErr w:type="spellStart"/>
      <w:r>
        <w:t>Stylesheet</w:t>
      </w:r>
      <w:proofErr w:type="spellEnd"/>
      <w:r>
        <w:t xml:space="preserve"> Language Transformations</w:t>
      </w:r>
    </w:p>
    <w:p w:rsidR="00D72613" w:rsidRDefault="00D72613">
      <w:pPr>
        <w:rPr>
          <w:b/>
        </w:rPr>
        <w:sectPr w:rsidR="00D72613">
          <w:headerReference w:type="default" r:id="rId50"/>
          <w:footerReference w:type="default" r:id="rId51"/>
          <w:footnotePr>
            <w:numFmt w:val="lowerLetter"/>
          </w:footnotePr>
          <w:pgSz w:w="12240" w:h="15840"/>
          <w:pgMar w:top="1440" w:right="1440" w:bottom="1440" w:left="1440" w:header="720" w:footer="720" w:gutter="0"/>
          <w:lnNumType w:countBy="1" w:restart="continuous"/>
          <w:cols w:space="720"/>
          <w:formProt w:val="0"/>
          <w:docGrid w:linePitch="360" w:charSpace="4096"/>
        </w:sectPr>
      </w:pPr>
    </w:p>
    <w:p w:rsidR="00D72613" w:rsidRDefault="00D77F14">
      <w:pPr>
        <w:pStyle w:val="BDAppendices"/>
        <w:numPr>
          <w:ilvl w:val="0"/>
          <w:numId w:val="13"/>
        </w:numPr>
      </w:pPr>
      <w:bookmarkStart w:id="250" w:name="_Toc1947531"/>
      <w:bookmarkStart w:id="251" w:name="_Toc478382812"/>
      <w:r>
        <w:lastRenderedPageBreak/>
        <w:t>Collection of Big Data Related Standards</w:t>
      </w:r>
      <w:bookmarkEnd w:id="250"/>
      <w:bookmarkEnd w:id="251"/>
    </w:p>
    <w:p w:rsidR="00D72613" w:rsidRDefault="00D77F14">
      <w:r>
        <w:t xml:space="preserve">The following table contains a collection of standards that pertain to a portion of the Big Data ecosystem. This collection is current, as of the date of publication of Volume 7. It is not an exhaustive list of standards that could relate to Big Data but rather a representative list of the standards that significantly impact some area of the Big Data ecosystem. </w:t>
      </w:r>
    </w:p>
    <w:p w:rsidR="00D72613" w:rsidRDefault="00D77F14">
      <w:r>
        <w:t>In selecting standards to include in Appendix B, the working group focused on standards that fit the following criteria:</w:t>
      </w:r>
    </w:p>
    <w:p w:rsidR="00D72613" w:rsidRDefault="00D77F14">
      <w:pPr>
        <w:pStyle w:val="BDTextBulletList"/>
        <w:numPr>
          <w:ilvl w:val="0"/>
          <w:numId w:val="15"/>
        </w:numPr>
      </w:pPr>
      <w:r>
        <w:t>Facilitate interfaces between NBDRA components;</w:t>
      </w:r>
    </w:p>
    <w:p w:rsidR="00D72613" w:rsidRDefault="00D77F14">
      <w:pPr>
        <w:pStyle w:val="BDTextBulletList"/>
        <w:numPr>
          <w:ilvl w:val="0"/>
          <w:numId w:val="15"/>
        </w:numPr>
      </w:pPr>
      <w:r>
        <w:t>Facilitate the handling of data with one or more Big Data characteristics; and</w:t>
      </w:r>
    </w:p>
    <w:p w:rsidR="00D72613" w:rsidRDefault="00D77F14">
      <w:pPr>
        <w:pStyle w:val="BDTextBulletList"/>
        <w:numPr>
          <w:ilvl w:val="0"/>
          <w:numId w:val="15"/>
        </w:numPr>
      </w:pPr>
      <w:r>
        <w:t>Represent a fundamental function needing to be implemented by one or more NBDRA components.</w:t>
      </w:r>
    </w:p>
    <w:p w:rsidR="00D72613" w:rsidRDefault="00D77F14">
      <w:r>
        <w:t>Appendix B represents a portion of potentially applicable standards from a portion of contributing organizations working in Big Data domain.</w:t>
      </w:r>
    </w:p>
    <w:p w:rsidR="00D72613" w:rsidRDefault="00D72613"/>
    <w:p w:rsidR="00D72613" w:rsidRDefault="00D77F14">
      <w:pPr>
        <w:pStyle w:val="BDTableCaption"/>
      </w:pPr>
      <w:bookmarkStart w:id="252" w:name="_Toc1947547"/>
      <w:bookmarkStart w:id="253" w:name="_Toc478382825"/>
      <w:r>
        <w:t>Table B-1: Big Data-Related Standards</w:t>
      </w:r>
      <w:bookmarkEnd w:id="252"/>
      <w:bookmarkEnd w:id="253"/>
    </w:p>
    <w:tbl>
      <w:tblPr>
        <w:tblStyle w:val="BDVol7Apps"/>
        <w:tblW w:w="4900" w:type="pct"/>
        <w:tblLook w:val="04A0"/>
      </w:tblPr>
      <w:tblGrid>
        <w:gridCol w:w="3421"/>
        <w:gridCol w:w="9491"/>
      </w:tblGrid>
      <w:tr w:rsidR="00D72613" w:rsidTr="00D72613">
        <w:trPr>
          <w:cnfStyle w:val="100000000000"/>
          <w:trHeight w:val="421"/>
        </w:trPr>
        <w:tc>
          <w:tcPr>
            <w:tcW w:w="3365" w:type="dxa"/>
          </w:tcPr>
          <w:p w:rsidR="00D72613" w:rsidRDefault="00D77F14">
            <w:pPr>
              <w:pStyle w:val="BDTableText"/>
              <w:jc w:val="both"/>
              <w:rPr>
                <w:sz w:val="24"/>
              </w:rPr>
            </w:pPr>
            <w:r>
              <w:rPr>
                <w:sz w:val="24"/>
              </w:rPr>
              <w:t>Standard Name/Number</w:t>
            </w:r>
          </w:p>
        </w:tc>
        <w:tc>
          <w:tcPr>
            <w:tcW w:w="9334" w:type="dxa"/>
          </w:tcPr>
          <w:p w:rsidR="00D72613" w:rsidRDefault="00D77F14">
            <w:pPr>
              <w:pStyle w:val="BDTableText"/>
              <w:rPr>
                <w:sz w:val="24"/>
              </w:rPr>
            </w:pPr>
            <w:r>
              <w:rPr>
                <w:sz w:val="24"/>
              </w:rPr>
              <w:t>Description</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ISO/IEC 9075-* </w:t>
            </w:r>
          </w:p>
        </w:tc>
        <w:tc>
          <w:tcPr>
            <w:tcW w:w="9334" w:type="dxa"/>
            <w:tcBorders>
              <w:top w:val="nil"/>
              <w:bottom w:val="nil"/>
            </w:tcBorders>
          </w:tcPr>
          <w:p w:rsidR="00D72613" w:rsidRDefault="00D77F14">
            <w:pPr>
              <w:pStyle w:val="BDTableText"/>
              <w:rPr>
                <w:ins w:id="254" w:author="Peter Baumann" w:date="2019-03-19T17:31:00Z"/>
                <w:rFonts w:eastAsia="Times New Roman"/>
                <w:color w:val="000000"/>
              </w:rPr>
            </w:pPr>
            <w:r>
              <w:rPr>
                <w:rFonts w:eastAsia="Times New Roman"/>
                <w:color w:val="000000"/>
              </w:rPr>
              <w:t>ISO/IEC 9075 defines SQL. The scope of SQL is the definition of data structure and the operations on data stored in that structure. ISO/IEC 9075-1, ISO/IEC 9075-2 and ISO/IEC 9075-11 encompass the minimum requirements of the language. Other parts define extensions.</w:t>
            </w:r>
          </w:p>
          <w:p w:rsidR="00D77F14" w:rsidRDefault="00D77F14">
            <w:pPr>
              <w:pStyle w:val="BDTableText"/>
              <w:rPr>
                <w:rFonts w:eastAsia="Times New Roman"/>
                <w:color w:val="000000"/>
              </w:rPr>
            </w:pPr>
            <w:ins w:id="255" w:author="Peter Baumann" w:date="2019-03-19T17:31:00Z">
              <w:r>
                <w:rPr>
                  <w:rFonts w:eastAsia="Times New Roman"/>
                  <w:color w:val="000000"/>
                </w:rPr>
                <w:t xml:space="preserve">Specifically, 9075-15:2018 defines </w:t>
              </w:r>
            </w:ins>
            <w:ins w:id="256" w:author="Peter Baumann" w:date="2019-03-19T17:32:00Z">
              <w:r>
                <w:rPr>
                  <w:rFonts w:eastAsia="Times New Roman"/>
                  <w:color w:val="000000"/>
                </w:rPr>
                <w:t>model and queries on multi-dimensional arrays (datacubes).</w:t>
              </w:r>
            </w:ins>
          </w:p>
        </w:tc>
      </w:tr>
      <w:tr w:rsidR="00D72613" w:rsidTr="00D72613">
        <w:trPr>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Technical Report (TR) 9789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Guidelines for the Organization and Representation of Data Elements for Data Interchange</w:t>
            </w:r>
          </w:p>
        </w:tc>
      </w:tr>
      <w:tr w:rsidR="00D72613" w:rsidTr="00D72613">
        <w:trPr>
          <w:cnfStyle w:val="000000100000"/>
          <w:trHeight w:val="204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ISO/IEC 11179-* </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 11179 standard is a multipart standard for the definition and implementation of Metadata Registries. The series includes the following parts:</w:t>
            </w:r>
          </w:p>
          <w:p w:rsidR="00D72613" w:rsidRDefault="00D77F14">
            <w:pPr>
              <w:pStyle w:val="BDTableBulletList"/>
              <w:numPr>
                <w:ilvl w:val="0"/>
                <w:numId w:val="14"/>
              </w:numPr>
            </w:pPr>
            <w:r>
              <w:t>Part 1: Framework</w:t>
            </w:r>
          </w:p>
          <w:p w:rsidR="00D72613" w:rsidRDefault="00D77F14">
            <w:pPr>
              <w:pStyle w:val="BDTableBulletList"/>
              <w:numPr>
                <w:ilvl w:val="0"/>
                <w:numId w:val="14"/>
              </w:numPr>
            </w:pPr>
            <w:r>
              <w:t>Part 2: Classification</w:t>
            </w:r>
          </w:p>
          <w:p w:rsidR="00D72613" w:rsidRDefault="00D77F14">
            <w:pPr>
              <w:pStyle w:val="BDTableBulletList"/>
              <w:numPr>
                <w:ilvl w:val="0"/>
                <w:numId w:val="14"/>
              </w:numPr>
            </w:pPr>
            <w:r>
              <w:t xml:space="preserve">Part 3: Registry </w:t>
            </w:r>
            <w:proofErr w:type="spellStart"/>
            <w:r>
              <w:t>metamodel</w:t>
            </w:r>
            <w:proofErr w:type="spellEnd"/>
            <w:r>
              <w:t xml:space="preserve"> and basic attributes</w:t>
            </w:r>
          </w:p>
          <w:p w:rsidR="00D72613" w:rsidRDefault="00D77F14">
            <w:pPr>
              <w:pStyle w:val="BDTableBulletList"/>
              <w:numPr>
                <w:ilvl w:val="0"/>
                <w:numId w:val="14"/>
              </w:numPr>
            </w:pPr>
            <w:r>
              <w:t>Part 4: Formulation of data definitions</w:t>
            </w:r>
          </w:p>
          <w:p w:rsidR="00D72613" w:rsidRDefault="00D77F14">
            <w:pPr>
              <w:pStyle w:val="BDTableBulletList"/>
              <w:numPr>
                <w:ilvl w:val="0"/>
                <w:numId w:val="14"/>
              </w:numPr>
            </w:pPr>
            <w:r>
              <w:t>Part 5: Naming and identification principles</w:t>
            </w:r>
          </w:p>
          <w:p w:rsidR="00D72613" w:rsidRDefault="00D77F14">
            <w:pPr>
              <w:pStyle w:val="BDTableBulletList"/>
              <w:numPr>
                <w:ilvl w:val="0"/>
                <w:numId w:val="14"/>
              </w:numPr>
            </w:pPr>
            <w:r>
              <w:t>Part 6: Registration</w:t>
            </w:r>
          </w:p>
        </w:tc>
      </w:tr>
      <w:tr w:rsidR="00D72613" w:rsidTr="00D72613">
        <w:trPr>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10728-*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Resource Dictionary System Services Interface</w:t>
            </w:r>
          </w:p>
        </w:tc>
      </w:tr>
      <w:tr w:rsidR="00D72613" w:rsidTr="00D72613">
        <w:trPr>
          <w:cnfStyle w:val="000000100000"/>
          <w:trHeight w:val="28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lastRenderedPageBreak/>
              <w:t xml:space="preserve">ISO/IEC 13249-* </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Database Languages – SQL Multimedia and Application Packages</w:t>
            </w:r>
          </w:p>
        </w:tc>
      </w:tr>
      <w:tr w:rsidR="00D72613" w:rsidTr="00D72613">
        <w:trPr>
          <w:trHeight w:val="127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ISO/IEC TR 19075-*</w:t>
            </w:r>
          </w:p>
        </w:tc>
        <w:tc>
          <w:tcPr>
            <w:tcW w:w="9334" w:type="dxa"/>
            <w:tcBorders>
              <w:top w:val="nil"/>
              <w:bottom w:val="nil"/>
            </w:tcBorders>
            <w:shd w:val="clear" w:color="auto" w:fill="auto"/>
          </w:tcPr>
          <w:p w:rsidR="00D72613" w:rsidRDefault="00D77F14">
            <w:pPr>
              <w:pStyle w:val="BDTableText"/>
            </w:pPr>
            <w:r>
              <w:t>This is a series of TRs on SQL related technologies.</w:t>
            </w:r>
          </w:p>
          <w:p w:rsidR="00D72613" w:rsidRDefault="00D77F14">
            <w:pPr>
              <w:pStyle w:val="BDTableBulletList"/>
              <w:numPr>
                <w:ilvl w:val="0"/>
                <w:numId w:val="14"/>
              </w:numPr>
            </w:pPr>
            <w:r>
              <w:t xml:space="preserve">Part 1: </w:t>
            </w:r>
            <w:proofErr w:type="spellStart"/>
            <w:r>
              <w:t>Xquery</w:t>
            </w:r>
            <w:proofErr w:type="spellEnd"/>
            <w:r>
              <w:t xml:space="preserve"> </w:t>
            </w:r>
          </w:p>
          <w:p w:rsidR="00D72613" w:rsidRDefault="00D77F14">
            <w:pPr>
              <w:pStyle w:val="BDTableBulletList"/>
              <w:numPr>
                <w:ilvl w:val="0"/>
                <w:numId w:val="14"/>
              </w:numPr>
            </w:pPr>
            <w:r>
              <w:t xml:space="preserve">Part 2: SQL Support for Time-Related Information </w:t>
            </w:r>
          </w:p>
          <w:p w:rsidR="00D72613" w:rsidRDefault="00D77F14">
            <w:pPr>
              <w:pStyle w:val="BDTableBulletList"/>
              <w:numPr>
                <w:ilvl w:val="0"/>
                <w:numId w:val="14"/>
              </w:numPr>
            </w:pPr>
            <w:r>
              <w:t xml:space="preserve">Part 3: Programs Using the Java Programming Language </w:t>
            </w:r>
          </w:p>
          <w:p w:rsidR="00D72613" w:rsidRDefault="00D77F14">
            <w:pPr>
              <w:pStyle w:val="BDTableBulletList"/>
              <w:numPr>
                <w:ilvl w:val="0"/>
                <w:numId w:val="14"/>
              </w:numPr>
            </w:pPr>
            <w:r>
              <w:t xml:space="preserve">Part 4: Routines and Types Using the Java Programming Language </w:t>
            </w:r>
          </w:p>
        </w:tc>
      </w:tr>
      <w:tr w:rsidR="00D77F14" w:rsidTr="00D72613">
        <w:trPr>
          <w:cnfStyle w:val="000000100000"/>
          <w:trHeight w:val="285"/>
          <w:ins w:id="257" w:author="Peter Baumann" w:date="2019-03-19T17:32:00Z"/>
        </w:trPr>
        <w:tc>
          <w:tcPr>
            <w:tcW w:w="3365" w:type="dxa"/>
            <w:tcBorders>
              <w:top w:val="nil"/>
              <w:bottom w:val="nil"/>
            </w:tcBorders>
          </w:tcPr>
          <w:p w:rsidR="00D77F14" w:rsidRDefault="00D77F14">
            <w:pPr>
              <w:pStyle w:val="BDTableText"/>
              <w:rPr>
                <w:ins w:id="258" w:author="Peter Baumann" w:date="2019-03-19T17:32:00Z"/>
                <w:rFonts w:eastAsia="Times New Roman"/>
                <w:color w:val="000000"/>
              </w:rPr>
            </w:pPr>
            <w:ins w:id="259" w:author="Peter Baumann" w:date="2019-03-19T17:32:00Z">
              <w:r>
                <w:rPr>
                  <w:rFonts w:eastAsia="Times New Roman"/>
                  <w:color w:val="000000"/>
                </w:rPr>
                <w:t>ISO/IEC 19123</w:t>
              </w:r>
            </w:ins>
          </w:p>
        </w:tc>
        <w:tc>
          <w:tcPr>
            <w:tcW w:w="9334" w:type="dxa"/>
            <w:tcBorders>
              <w:top w:val="nil"/>
              <w:bottom w:val="nil"/>
            </w:tcBorders>
          </w:tcPr>
          <w:p w:rsidR="00D77F14" w:rsidRDefault="00D77F14">
            <w:pPr>
              <w:pStyle w:val="BDTableText"/>
              <w:rPr>
                <w:ins w:id="260" w:author="Peter Baumann" w:date="2019-03-19T17:33:00Z"/>
                <w:rFonts w:eastAsia="Times New Roman"/>
                <w:color w:val="000000"/>
              </w:rPr>
            </w:pPr>
            <w:ins w:id="261" w:author="Peter Baumann" w:date="2019-03-19T17:32:00Z">
              <w:r>
                <w:rPr>
                  <w:rFonts w:eastAsia="Times New Roman"/>
                  <w:color w:val="000000"/>
                </w:rPr>
                <w:t xml:space="preserve">Coverages, i.e., </w:t>
              </w:r>
            </w:ins>
            <w:ins w:id="262" w:author="Peter Baumann" w:date="2019-03-19T17:33:00Z">
              <w:r>
                <w:rPr>
                  <w:rFonts w:eastAsia="Times New Roman"/>
                  <w:color w:val="000000"/>
                </w:rPr>
                <w:t>spatio-temporal regular and irregular grids, point clouds, and general meshes.</w:t>
              </w:r>
            </w:ins>
            <w:ins w:id="263" w:author="Peter Baumann" w:date="2019-03-19T17:37:00Z">
              <w:r w:rsidR="00EC4547">
                <w:rPr>
                  <w:rFonts w:eastAsia="Times New Roman"/>
                  <w:color w:val="000000"/>
                </w:rPr>
                <w:t xml:space="preserve"> In particular, this establishes ISO’s geospatial datacube model.</w:t>
              </w:r>
            </w:ins>
          </w:p>
          <w:p w:rsidR="00D77F14" w:rsidRPr="00637CD3" w:rsidRDefault="00D77F14" w:rsidP="00637CD3">
            <w:pPr>
              <w:pStyle w:val="BDTableBulletList"/>
              <w:numPr>
                <w:ilvl w:val="0"/>
                <w:numId w:val="14"/>
              </w:numPr>
              <w:rPr>
                <w:ins w:id="264" w:author="Peter Baumann" w:date="2019-03-19T17:33:00Z"/>
              </w:rPr>
            </w:pPr>
            <w:ins w:id="265" w:author="Peter Baumann" w:date="2019-03-19T17:33:00Z">
              <w:r>
                <w:rPr>
                  <w:rFonts w:eastAsia="Times New Roman"/>
                  <w:color w:val="000000"/>
                </w:rPr>
                <w:t>19123-1 (in preparation): Abstract Coverage Model</w:t>
              </w:r>
            </w:ins>
          </w:p>
          <w:p w:rsidR="00D77F14" w:rsidRDefault="00D77F14" w:rsidP="00637CD3">
            <w:pPr>
              <w:pStyle w:val="BDTableBulletList"/>
              <w:numPr>
                <w:ilvl w:val="0"/>
                <w:numId w:val="14"/>
              </w:numPr>
              <w:rPr>
                <w:ins w:id="266" w:author="Peter Baumann" w:date="2019-03-19T17:32:00Z"/>
                <w:rFonts w:eastAsia="Times New Roman"/>
                <w:color w:val="000000"/>
              </w:rPr>
            </w:pPr>
            <w:ins w:id="267" w:author="Peter Baumann" w:date="2019-03-19T17:33:00Z">
              <w:r w:rsidRPr="00637CD3">
                <w:t>19123-2 (adopted): Coverage Implementation Schem</w:t>
              </w:r>
              <w:r>
                <w:rPr>
                  <w:rFonts w:eastAsia="Times New Roman"/>
                  <w:color w:val="000000"/>
                </w:rPr>
                <w:t>a (identical to OGC CIS 1.0)</w:t>
              </w:r>
            </w:ins>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19503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Extensible Markup Language (XML) Metadata Interchange (XMI)</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19773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Metadata Registries Modules</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TR 20943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Metadata Registry Content Consistency</w:t>
            </w:r>
          </w:p>
        </w:tc>
      </w:tr>
      <w:tr w:rsidR="00D72613" w:rsidTr="00D72613">
        <w:trPr>
          <w:cnfStyle w:val="000000100000"/>
          <w:trHeight w:val="357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ISO/IEC 19763-*</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w:t>
            </w:r>
            <w:proofErr w:type="spellStart"/>
            <w:r>
              <w:rPr>
                <w:rFonts w:eastAsia="Times New Roman"/>
                <w:color w:val="000000"/>
              </w:rPr>
              <w:t>Metamodel</w:t>
            </w:r>
            <w:proofErr w:type="spellEnd"/>
            <w:r>
              <w:rPr>
                <w:rFonts w:eastAsia="Times New Roman"/>
                <w:color w:val="000000"/>
              </w:rPr>
              <w:t xml:space="preserve"> Framework for Interoperability (MFI) ISO/IEC 19763, Information Technology –MFI. The 19763 standard is a multipart standard that includes the following parts:</w:t>
            </w:r>
          </w:p>
          <w:p w:rsidR="00D72613" w:rsidRDefault="00D77F14">
            <w:pPr>
              <w:pStyle w:val="BDTableBulletList"/>
              <w:numPr>
                <w:ilvl w:val="0"/>
                <w:numId w:val="14"/>
              </w:numPr>
            </w:pPr>
            <w:r>
              <w:t>Part 1: Reference model</w:t>
            </w:r>
          </w:p>
          <w:p w:rsidR="00D72613" w:rsidRDefault="00D77F14">
            <w:pPr>
              <w:pStyle w:val="BDTableBulletList"/>
              <w:numPr>
                <w:ilvl w:val="0"/>
                <w:numId w:val="14"/>
              </w:numPr>
            </w:pPr>
            <w:r>
              <w:t xml:space="preserve">Part 3: </w:t>
            </w:r>
            <w:proofErr w:type="spellStart"/>
            <w:r>
              <w:t>Metamodel</w:t>
            </w:r>
            <w:proofErr w:type="spellEnd"/>
            <w:r>
              <w:t xml:space="preserve"> for ontology registration</w:t>
            </w:r>
          </w:p>
          <w:p w:rsidR="00D72613" w:rsidRDefault="00D77F14">
            <w:pPr>
              <w:pStyle w:val="BDTableBulletList"/>
              <w:numPr>
                <w:ilvl w:val="0"/>
                <w:numId w:val="14"/>
              </w:numPr>
            </w:pPr>
            <w:r>
              <w:t xml:space="preserve">Part 5: </w:t>
            </w:r>
            <w:proofErr w:type="spellStart"/>
            <w:r>
              <w:t>Metamodel</w:t>
            </w:r>
            <w:proofErr w:type="spellEnd"/>
            <w:r>
              <w:t xml:space="preserve"> for process model registration</w:t>
            </w:r>
          </w:p>
          <w:p w:rsidR="00D72613" w:rsidRDefault="00D77F14">
            <w:pPr>
              <w:pStyle w:val="BDTableBulletList"/>
              <w:numPr>
                <w:ilvl w:val="0"/>
                <w:numId w:val="14"/>
              </w:numPr>
            </w:pPr>
            <w:r>
              <w:t>Part 6: Registry Summary</w:t>
            </w:r>
          </w:p>
          <w:p w:rsidR="00D72613" w:rsidRDefault="00D77F14">
            <w:pPr>
              <w:pStyle w:val="BDTableBulletList"/>
              <w:numPr>
                <w:ilvl w:val="0"/>
                <w:numId w:val="14"/>
              </w:numPr>
            </w:pPr>
            <w:r>
              <w:t xml:space="preserve">Part 7: </w:t>
            </w:r>
            <w:proofErr w:type="spellStart"/>
            <w:r>
              <w:t>Metamodel</w:t>
            </w:r>
            <w:proofErr w:type="spellEnd"/>
            <w:r>
              <w:t xml:space="preserve"> for service registration</w:t>
            </w:r>
          </w:p>
          <w:p w:rsidR="00D72613" w:rsidRDefault="00D77F14">
            <w:pPr>
              <w:pStyle w:val="BDTableBulletList"/>
              <w:numPr>
                <w:ilvl w:val="0"/>
                <w:numId w:val="14"/>
              </w:numPr>
            </w:pPr>
            <w:r>
              <w:t xml:space="preserve">Part 8: </w:t>
            </w:r>
            <w:proofErr w:type="spellStart"/>
            <w:r>
              <w:t>Metamodel</w:t>
            </w:r>
            <w:proofErr w:type="spellEnd"/>
            <w:r>
              <w:t xml:space="preserve"> for role and goal registration</w:t>
            </w:r>
          </w:p>
          <w:p w:rsidR="00D72613" w:rsidRDefault="00D77F14">
            <w:pPr>
              <w:pStyle w:val="BDTableBulletList"/>
              <w:numPr>
                <w:ilvl w:val="0"/>
                <w:numId w:val="14"/>
              </w:numPr>
            </w:pPr>
            <w:r>
              <w:t>Part 9: On Demand Model Selection (ODMS) TR</w:t>
            </w:r>
          </w:p>
          <w:p w:rsidR="00D72613" w:rsidRDefault="00D77F14">
            <w:pPr>
              <w:pStyle w:val="BDTableBulletList"/>
              <w:numPr>
                <w:ilvl w:val="0"/>
                <w:numId w:val="14"/>
              </w:numPr>
            </w:pPr>
            <w:r>
              <w:t>Part 10: Core model and basic mapping</w:t>
            </w:r>
          </w:p>
          <w:p w:rsidR="00D72613" w:rsidRDefault="00D77F14">
            <w:pPr>
              <w:pStyle w:val="BDTableBulletList"/>
              <w:numPr>
                <w:ilvl w:val="0"/>
                <w:numId w:val="14"/>
              </w:numPr>
            </w:pPr>
            <w:r>
              <w:t xml:space="preserve">Part 12: </w:t>
            </w:r>
            <w:proofErr w:type="spellStart"/>
            <w:r>
              <w:t>Metamodel</w:t>
            </w:r>
            <w:proofErr w:type="spellEnd"/>
            <w:r>
              <w:t xml:space="preserve"> for information model registration</w:t>
            </w:r>
          </w:p>
          <w:p w:rsidR="00D72613" w:rsidRDefault="00D77F14">
            <w:pPr>
              <w:pStyle w:val="BDTableBulletList"/>
              <w:numPr>
                <w:ilvl w:val="0"/>
                <w:numId w:val="14"/>
              </w:numPr>
            </w:pPr>
            <w:r>
              <w:t xml:space="preserve">Part 13: </w:t>
            </w:r>
            <w:proofErr w:type="spellStart"/>
            <w:r>
              <w:t>Metamodel</w:t>
            </w:r>
            <w:proofErr w:type="spellEnd"/>
            <w:r>
              <w:t xml:space="preserve"> for forms registration</w:t>
            </w:r>
          </w:p>
          <w:p w:rsidR="00D72613" w:rsidRDefault="00D77F14">
            <w:pPr>
              <w:pStyle w:val="BDTableBulletList"/>
              <w:numPr>
                <w:ilvl w:val="0"/>
                <w:numId w:val="14"/>
              </w:numPr>
            </w:pPr>
            <w:r>
              <w:t xml:space="preserve">Part 14: </w:t>
            </w:r>
            <w:proofErr w:type="spellStart"/>
            <w:r>
              <w:t>Metamodel</w:t>
            </w:r>
            <w:proofErr w:type="spellEnd"/>
            <w:r>
              <w:t xml:space="preserve"> for dataset registration</w:t>
            </w:r>
          </w:p>
          <w:p w:rsidR="00D72613" w:rsidRDefault="00D77F14">
            <w:pPr>
              <w:pStyle w:val="BDTableBulletList"/>
              <w:numPr>
                <w:ilvl w:val="0"/>
                <w:numId w:val="14"/>
              </w:numPr>
            </w:pPr>
            <w:r>
              <w:t xml:space="preserve">Part 15: </w:t>
            </w:r>
            <w:proofErr w:type="spellStart"/>
            <w:r>
              <w:t>Metamodel</w:t>
            </w:r>
            <w:proofErr w:type="spellEnd"/>
            <w:r>
              <w:t xml:space="preserve"> for data provenance registration</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ISO/IEC 9281:1990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Technology—Picture Coding Methods</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ISO/IEC 10918:1994</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Technology—Digital Compression and Coding of Continuous-Tone Still Images</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ISO/IEC 11172:1993</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Information Technology—Coding of Moving Pictures and Associated Audio for Digital Storage Media at up to About 1,5 </w:t>
            </w:r>
            <w:proofErr w:type="spellStart"/>
            <w:r>
              <w:rPr>
                <w:rFonts w:eastAsia="Times New Roman"/>
                <w:color w:val="000000"/>
              </w:rPr>
              <w:t>Mbit</w:t>
            </w:r>
            <w:proofErr w:type="spellEnd"/>
            <w:r>
              <w:rPr>
                <w:rFonts w:eastAsia="Times New Roman"/>
                <w:color w:val="000000"/>
              </w:rPr>
              <w:t>/s</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ISO/IEC 13818:2013</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Technology—Generic Coding of Moving Pictures and Associated Audio Information</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ISO/IEC 14496:2010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Technology—Coding of Audio-Visual Objects</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ISO/IEC 15444:2011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Technology—JPEG (Joint Photographic Experts Group) 2000 Image Coding System</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ISO/IEC 21000:2003</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Technology—Multimedia Framework (MPEG (Moving Picture Experts Group)-21)</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lastRenderedPageBreak/>
              <w:t xml:space="preserve">ISO 6709:2008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Standard Representation of Geographic Point Location by Coordinates</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 19115-*</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FF0000"/>
              </w:rPr>
            </w:pPr>
            <w:r>
              <w:rPr>
                <w:rFonts w:eastAsia="Times New Roman"/>
                <w:color w:val="FF0000"/>
              </w:rPr>
              <w:t>Geographic Metadata. ISO 19115-2:2009 contains extensions for imagery and gridded data; and ISO/TS 19115-3:2016 provides an XML schema implementation for the fundamental concepts compatible with ISO/TS 19138:2007 (Geographic Metadata XML, or GMD).</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 19110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Geographic Information Feature Cataloging</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 19139</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Geographic Metadata XML Schema Implementation</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 19119</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Geographic Information Services</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ISO 19157</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Geographic Information Data Quality</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ISO 19114</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Geographic Information—Quality Evaluation Procedures</w:t>
            </w:r>
          </w:p>
        </w:tc>
      </w:tr>
      <w:tr w:rsidR="00D72613" w:rsidTr="00D72613">
        <w:trPr>
          <w:trHeight w:val="17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IEEE 21451 -*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Technology—Smart transducer interface for sensors and actuators</w:t>
            </w:r>
          </w:p>
          <w:p w:rsidR="00D72613" w:rsidRDefault="00D77F14">
            <w:pPr>
              <w:pStyle w:val="BDTableBulletList"/>
              <w:numPr>
                <w:ilvl w:val="0"/>
                <w:numId w:val="14"/>
              </w:numPr>
            </w:pPr>
            <w:r>
              <w:t>Part 1: Network Capable Application Processor (NCAP) information model</w:t>
            </w:r>
          </w:p>
          <w:p w:rsidR="00D72613" w:rsidRDefault="00D77F14">
            <w:pPr>
              <w:pStyle w:val="BDTableBulletList"/>
              <w:numPr>
                <w:ilvl w:val="0"/>
                <w:numId w:val="14"/>
              </w:numPr>
            </w:pPr>
            <w:r>
              <w:t>Part 2: Transducer to microprocessor communication protocols and Transducer Electronic Data Sheet (TEDS) formats</w:t>
            </w:r>
          </w:p>
          <w:p w:rsidR="00D72613" w:rsidRDefault="00D77F14">
            <w:pPr>
              <w:pStyle w:val="BDTableBulletList"/>
              <w:numPr>
                <w:ilvl w:val="0"/>
                <w:numId w:val="14"/>
              </w:numPr>
            </w:pPr>
            <w:r>
              <w:t>Part 4: Mixed-mode communication protocols and TEDS formats</w:t>
            </w:r>
          </w:p>
          <w:p w:rsidR="00D72613" w:rsidRDefault="00D77F14">
            <w:pPr>
              <w:pStyle w:val="BDTableBulletList"/>
              <w:numPr>
                <w:ilvl w:val="0"/>
                <w:numId w:val="14"/>
              </w:numPr>
            </w:pPr>
            <w:r>
              <w:t>Part 7: Transducer to radio frequency identification (RFID) systems communication protocols and TEDS formats</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IEEE 2200-2012</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Standard Protocol for Stream Management in Media Client Devices</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15408-2009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Technology—Security Techniques—Evaluation Criteria for IT Security</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27010:2012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Technology—Security Techniques—Information Security Management for Inter-Sector and Inter-Organizational Communications</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27033-1:2009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Technology—Security Techniques—Network Security</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TR 14516:2002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Technology—Security Techniques—Guidelines for the Use and Management of Trusted Third-Party Services</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29100:2011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Technology—Security Techniques—Privacy Framework</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9798:2010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Technology—Security Techniques—Entity Authentication</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11770:2010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Technology—Security Techniques—Key Management</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ISO/IEC 27035:2011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Information Technology—Security Techniques—Information Security Incident Management</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ISO/IEC 27037:2012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Information Technology—Security Techniques—Guidelines for Identification, Collection, Acquisition and Preservation of Digital Evidence</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JSR (Java Specification Request) 221 (developed by the Java Community Process)</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JDBC™ 4.0 Application Programming Interface (API) Specification</w:t>
            </w:r>
          </w:p>
        </w:tc>
      </w:tr>
      <w:tr w:rsidR="00D72613" w:rsidTr="00D72613">
        <w:trPr>
          <w:trHeight w:val="28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XML</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XML 1.0 (Fifth Edition) W3C Recommendation 26 November 2008</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Resource Description Framework (RDF)</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The RDF is a framework for representing information in the Web. RDF graphs are sets of subject-predicate-object triples, where the elements are used to express descriptions of resources.</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lastRenderedPageBreak/>
              <w:t>W3C JavaScript Object Notation (JSON)-LD 1.0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JSON-LD 1.0 A JSON-based Serialization for Linked Data W3C Recommendation 16 January 2014</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Document Object Model (DOM) Level 1 Specification</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This series of specifications define the DOM, a platform- and language-neutral interface that allows programs and scripts to dynamically access and update the content, structure and style of </w:t>
            </w:r>
            <w:proofErr w:type="spellStart"/>
            <w:r>
              <w:rPr>
                <w:rFonts w:eastAsia="Times New Roman"/>
                <w:color w:val="000000"/>
              </w:rPr>
              <w:t>HyperText</w:t>
            </w:r>
            <w:proofErr w:type="spellEnd"/>
            <w:r>
              <w:rPr>
                <w:rFonts w:eastAsia="Times New Roman"/>
                <w:color w:val="000000"/>
              </w:rPr>
              <w:t xml:space="preserve"> Markup Language (HTML) and XML documents. </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W3C </w:t>
            </w:r>
            <w:proofErr w:type="spellStart"/>
            <w:r>
              <w:rPr>
                <w:rFonts w:eastAsia="Times New Roman"/>
                <w:color w:val="000000"/>
              </w:rPr>
              <w:t>XQuery</w:t>
            </w:r>
            <w:proofErr w:type="spellEnd"/>
            <w:r>
              <w:rPr>
                <w:rFonts w:eastAsia="Times New Roman"/>
                <w:color w:val="000000"/>
              </w:rPr>
              <w:t xml:space="preserve"> 3.0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The </w:t>
            </w:r>
            <w:proofErr w:type="spellStart"/>
            <w:r>
              <w:rPr>
                <w:rFonts w:eastAsia="Times New Roman"/>
                <w:color w:val="000000"/>
              </w:rPr>
              <w:t>XQuery</w:t>
            </w:r>
            <w:proofErr w:type="spellEnd"/>
            <w:r>
              <w:rPr>
                <w:rFonts w:eastAsia="Times New Roman"/>
                <w:color w:val="000000"/>
              </w:rPr>
              <w:t xml:space="preserve"> specifications describe a query language called </w:t>
            </w:r>
            <w:proofErr w:type="spellStart"/>
            <w:r>
              <w:rPr>
                <w:rFonts w:eastAsia="Times New Roman"/>
                <w:color w:val="000000"/>
              </w:rPr>
              <w:t>XQuery</w:t>
            </w:r>
            <w:proofErr w:type="spellEnd"/>
            <w:r>
              <w:rPr>
                <w:rFonts w:eastAsia="Times New Roman"/>
                <w:color w:val="000000"/>
              </w:rPr>
              <w:t xml:space="preserve">, which is designed to be broadly applicable across many types of XML data sources. </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W3C </w:t>
            </w:r>
            <w:proofErr w:type="spellStart"/>
            <w:r>
              <w:rPr>
                <w:rFonts w:eastAsia="Times New Roman"/>
                <w:color w:val="000000"/>
              </w:rPr>
              <w:t>XProc</w:t>
            </w:r>
            <w:proofErr w:type="spellEnd"/>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This specification describes the syntax and semantics of </w:t>
            </w:r>
            <w:proofErr w:type="spellStart"/>
            <w:r>
              <w:rPr>
                <w:rFonts w:eastAsia="Times New Roman"/>
                <w:i/>
                <w:iCs/>
                <w:color w:val="000000"/>
              </w:rPr>
              <w:t>XProc</w:t>
            </w:r>
            <w:proofErr w:type="spellEnd"/>
            <w:r>
              <w:rPr>
                <w:rFonts w:eastAsia="Times New Roman"/>
                <w:i/>
                <w:iCs/>
                <w:color w:val="000000"/>
              </w:rPr>
              <w:t>: An XML Pipeline Language</w:t>
            </w:r>
            <w:r>
              <w:rPr>
                <w:rFonts w:eastAsia="Times New Roman"/>
                <w:color w:val="000000"/>
              </w:rPr>
              <w:t xml:space="preserve">, a language for describing operations to be performed on XML documents. </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XML Encryption Syntax and Processing Version 1.1</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This specification covers a process for encrypting data and representing the result in XML.</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XML Signature Syntax and Processing Version 1.1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specification covers XML digital signature processing rules and syntax. XML Signatures provide integrity, message authentication, and/or signer authentication services for data of any type, whether located within the XML that includes the signature or elsewhere.</w:t>
            </w:r>
          </w:p>
        </w:tc>
      </w:tr>
      <w:tr w:rsidR="00D72613" w:rsidTr="00D72613">
        <w:trPr>
          <w:trHeight w:val="102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W3C </w:t>
            </w:r>
            <w:proofErr w:type="spellStart"/>
            <w:r>
              <w:rPr>
                <w:rFonts w:eastAsia="Times New Roman"/>
                <w:color w:val="000000"/>
              </w:rPr>
              <w:t>XPath</w:t>
            </w:r>
            <w:proofErr w:type="spellEnd"/>
            <w:r>
              <w:rPr>
                <w:rFonts w:eastAsia="Times New Roman"/>
                <w:color w:val="000000"/>
              </w:rPr>
              <w:t xml:space="preserve"> 3.0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proofErr w:type="spellStart"/>
            <w:r>
              <w:rPr>
                <w:rFonts w:eastAsia="Times New Roman"/>
                <w:color w:val="000000"/>
              </w:rPr>
              <w:t>XPath</w:t>
            </w:r>
            <w:proofErr w:type="spellEnd"/>
            <w:r>
              <w:rPr>
                <w:rFonts w:eastAsia="Times New Roman"/>
                <w:color w:val="000000"/>
              </w:rPr>
              <w:t xml:space="preserve"> 3.0 is an expression language that allows the processing of values conforming to the data model defined in (</w:t>
            </w:r>
            <w:proofErr w:type="spellStart"/>
            <w:r>
              <w:rPr>
                <w:rFonts w:eastAsia="Times New Roman"/>
                <w:color w:val="000000"/>
              </w:rPr>
              <w:t>XQuery</w:t>
            </w:r>
            <w:proofErr w:type="spellEnd"/>
            <w:r>
              <w:rPr>
                <w:rFonts w:eastAsia="Times New Roman"/>
                <w:color w:val="000000"/>
              </w:rPr>
              <w:t xml:space="preserve"> and </w:t>
            </w:r>
            <w:proofErr w:type="spellStart"/>
            <w:r>
              <w:rPr>
                <w:rFonts w:eastAsia="Times New Roman"/>
                <w:color w:val="000000"/>
              </w:rPr>
              <w:t>XPath</w:t>
            </w:r>
            <w:proofErr w:type="spellEnd"/>
            <w:r>
              <w:rPr>
                <w:rFonts w:eastAsia="Times New Roman"/>
                <w:color w:val="000000"/>
              </w:rPr>
              <w:t xml:space="preserve"> Data Model (XDM) 3.0). The data model provides a tree representation of XML documents as well as atomic values and sequences that may contain both references to nodes in an XML document and atomic values.</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lang w:val="fr-CA"/>
              </w:rPr>
            </w:pPr>
            <w:r>
              <w:rPr>
                <w:rFonts w:eastAsia="Times New Roman"/>
                <w:color w:val="000000"/>
                <w:lang w:val="fr-CA"/>
              </w:rPr>
              <w:t>W3C XSL Transformations (XSLT) Version 2.0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specification defines the syntax and semantics of XSLT 2.0, a language for transforming XML documents into other XML documents.</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lang w:val="fr-CA"/>
              </w:rPr>
            </w:pPr>
            <w:r>
              <w:rPr>
                <w:rFonts w:eastAsia="Times New Roman"/>
                <w:color w:val="000000"/>
                <w:lang w:val="fr-CA"/>
              </w:rPr>
              <w:t xml:space="preserve">W3C Efficient XML </w:t>
            </w:r>
            <w:proofErr w:type="spellStart"/>
            <w:r>
              <w:rPr>
                <w:rFonts w:eastAsia="Times New Roman"/>
                <w:color w:val="000000"/>
                <w:lang w:val="fr-CA"/>
              </w:rPr>
              <w:t>Interchange</w:t>
            </w:r>
            <w:proofErr w:type="spellEnd"/>
            <w:r>
              <w:rPr>
                <w:rFonts w:eastAsia="Times New Roman"/>
                <w:color w:val="000000"/>
                <w:lang w:val="fr-CA"/>
              </w:rPr>
              <w:t xml:space="preserve"> (EXI) Format 1.0 (Second Edition)</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This specification covers the EXI format. EXI is a very compact representation for the XML Information Set that is intended to simultaneously optimize performance and the utilization of computational resources.</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RDF Data Cube Vocabulary</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The Data Cube vocabulary provides a means to publish multidimensional data, such as statistics on the Web using the W3C RDF standard. </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Data Catalog Vocabulary (DCAT)</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DCAT is an RDF vocabulary designed to facilitate interoperability between data catalogs published on the Web. This document defines the schema and provides examples for its use.</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HTML5 A vocabulary and associated APIs for HTML and XHTML</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specification defines the 5th major revision of the core language of the World Wide Web—HTML.</w:t>
            </w:r>
          </w:p>
        </w:tc>
      </w:tr>
      <w:tr w:rsidR="00D72613" w:rsidTr="00D72613">
        <w:trPr>
          <w:trHeight w:val="76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Internationalization Tag Set (ITS) 2.0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The ITS 2.0 specification enhances the foundation to integrate automated processing of human language into core Web technologies and concepts that are designed to foster the automated creation and processing of multilingual Web content.</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OWL 2 Web Ontology Language</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The OWL 2 Web Ontology Language, informally OWL 2, is an ontology language for the Semantic Web with formally defined meaning.</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Platform for Privacy Preferences (P3P) 1.0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The P3P enables Web sites to express their privacy practices in a standard format that can be retrieved automatically and interpreted easily by user agents.</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lastRenderedPageBreak/>
              <w:t>W3C Protocol for Web Description Resources (POWDER)</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POWDER—the Protocol for Web Description Resources—provides a mechanism to describe and discover Web resources and helps the users to decide whether a given resource is of interest.</w:t>
            </w:r>
          </w:p>
        </w:tc>
      </w:tr>
      <w:tr w:rsidR="00D72613" w:rsidTr="00D72613">
        <w:trPr>
          <w:trHeight w:val="127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Provenance</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Provenance is information about entities, activities, and people involved in producing a piece of data or thing, which can be used to form assessments about its quality, reliability or trustworthiness. The Provenance Family of Documents (PROV) defines a model, corresponding serializations and other supporting definitions to enable the inter-operable interchange of provenance information in heterogeneous environments such as the Web.</w:t>
            </w:r>
          </w:p>
        </w:tc>
      </w:tr>
      <w:tr w:rsidR="00D72613" w:rsidTr="00D72613">
        <w:trPr>
          <w:cnfStyle w:val="000000100000"/>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Rule Interchange Format (RIF)</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RIF is a series of standards for exchanging rules among rule systems, in particular among Web rule engines.</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Service Modeling Language (SML) 1.1</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This specification defines the SML, Version 1.1 used to model complex services and systems, including their structure, constraints, policies, and best practices.</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Simple Knowledge Organization System Reference (SKOS)</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document defines the SKOS, a common data model for sharing and linking knowledge organization systems via the Web.</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Simple Object Access Protocol (SOAP) 1.2</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SOAP is a protocol specification for exchanging structured information in the implementation of web services in computer networks.</w:t>
            </w:r>
          </w:p>
        </w:tc>
      </w:tr>
      <w:tr w:rsidR="00D72613" w:rsidTr="00D72613">
        <w:trPr>
          <w:cnfStyle w:val="000000100000"/>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SPARQL 1.1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SPARQL is a language specification for the query and manipulation of linked data in a RDF format.</w:t>
            </w:r>
          </w:p>
        </w:tc>
      </w:tr>
      <w:tr w:rsidR="00D72613" w:rsidTr="00D72613">
        <w:trPr>
          <w:trHeight w:val="51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W3C Web Service Description Language (WSDL) 2.0</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This specification describes the WSDL Version 2.0, an XML language for describing Web services.</w:t>
            </w:r>
          </w:p>
        </w:tc>
      </w:tr>
      <w:tr w:rsidR="00D72613" w:rsidTr="00D72613">
        <w:trPr>
          <w:cnfStyle w:val="000000100000"/>
          <w:trHeight w:val="102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W3C XML Key Management Specification (XKMS) 2.0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This standard specifies protocols for distributing and registering public keys, suitable for use in conjunction with the W3C Recommendations for XML Signature (XML-SIG) and XML Encryption (XML-Enc). The XKMS comprises two parts: </w:t>
            </w:r>
          </w:p>
          <w:p w:rsidR="00D72613" w:rsidRDefault="00D77F14">
            <w:pPr>
              <w:pStyle w:val="BDTableBulletList"/>
              <w:numPr>
                <w:ilvl w:val="0"/>
                <w:numId w:val="14"/>
              </w:numPr>
            </w:pPr>
            <w:r>
              <w:t xml:space="preserve">The XML Key Information Service Specification (X-KISS) </w:t>
            </w:r>
          </w:p>
          <w:p w:rsidR="00D72613" w:rsidRDefault="00D77F14">
            <w:pPr>
              <w:pStyle w:val="BDTableBulletList"/>
              <w:numPr>
                <w:ilvl w:val="0"/>
                <w:numId w:val="14"/>
              </w:numPr>
            </w:pPr>
            <w:r>
              <w:t>The XML Key Registration Service Specification (X-KRSS).</w:t>
            </w:r>
          </w:p>
        </w:tc>
      </w:tr>
      <w:tr w:rsidR="00D72613" w:rsidTr="00D72613">
        <w:trPr>
          <w:trHeight w:val="165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Catalogue Services Specification 2.0.2 -ISO Metadata Application Profile</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This series of standard covers Catalogue Services based on ISO19115/ISO19119 are organized and implemented for the discovery, retrieval and management of data metadata, services metadata and application metadata.</w:t>
            </w:r>
          </w:p>
        </w:tc>
      </w:tr>
      <w:tr w:rsidR="00D72613" w:rsidTr="00D72613">
        <w:trPr>
          <w:cnfStyle w:val="000000100000"/>
          <w:trHeight w:val="79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GeoAPI</w:t>
            </w:r>
            <w:proofErr w:type="spellEnd"/>
            <w:r>
              <w:rPr>
                <w:rFonts w:eastAsia="Times New Roman"/>
                <w:color w:val="000000"/>
              </w:rPr>
              <w:t xml:space="preserve">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The </w:t>
            </w:r>
            <w:proofErr w:type="spellStart"/>
            <w:r>
              <w:rPr>
                <w:rFonts w:eastAsia="Times New Roman"/>
                <w:color w:val="000000"/>
              </w:rPr>
              <w:t>GeoAPI</w:t>
            </w:r>
            <w:proofErr w:type="spellEnd"/>
            <w:r>
              <w:rPr>
                <w:rFonts w:eastAsia="Times New Roman"/>
                <w:color w:val="000000"/>
              </w:rPr>
              <w:t xml:space="preserve"> Standard defines, through the </w:t>
            </w:r>
            <w:proofErr w:type="spellStart"/>
            <w:r>
              <w:rPr>
                <w:rFonts w:eastAsia="Times New Roman"/>
                <w:color w:val="000000"/>
              </w:rPr>
              <w:t>GeoAPI</w:t>
            </w:r>
            <w:proofErr w:type="spellEnd"/>
            <w:r>
              <w:rPr>
                <w:rFonts w:eastAsia="Times New Roman"/>
                <w:color w:val="000000"/>
              </w:rPr>
              <w:t xml:space="preserve"> library, a Java language API including a set of types and methods which can be used for the manipulation of geographic information structured following the specifications adopted by the Technical Committee 211 of the ISO and by the OGC</w:t>
            </w:r>
            <w:r>
              <w:rPr>
                <w:rFonts w:eastAsia="Times New Roman"/>
                <w:color w:val="000000"/>
                <w:vertAlign w:val="superscript"/>
              </w:rPr>
              <w:t>®</w:t>
            </w:r>
            <w:r>
              <w:rPr>
                <w:rFonts w:eastAsia="Times New Roman"/>
                <w:color w:val="000000"/>
              </w:rPr>
              <w:t>.</w:t>
            </w:r>
          </w:p>
        </w:tc>
      </w:tr>
      <w:tr w:rsidR="00D72613" w:rsidTr="00D72613">
        <w:trPr>
          <w:trHeight w:val="79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GeoSPARQL</w:t>
            </w:r>
            <w:proofErr w:type="spellEnd"/>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The 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GeoSPARQL</w:t>
            </w:r>
            <w:proofErr w:type="spellEnd"/>
            <w:r>
              <w:rPr>
                <w:rFonts w:eastAsia="Times New Roman"/>
                <w:color w:val="000000"/>
              </w:rPr>
              <w:t xml:space="preserve"> standard supports representing and querying geospatial data on the Semantic Web. </w:t>
            </w:r>
            <w:proofErr w:type="spellStart"/>
            <w:r>
              <w:rPr>
                <w:rFonts w:eastAsia="Times New Roman"/>
                <w:color w:val="000000"/>
              </w:rPr>
              <w:t>GeoSPARQL</w:t>
            </w:r>
            <w:proofErr w:type="spellEnd"/>
            <w:r>
              <w:rPr>
                <w:rFonts w:eastAsia="Times New Roman"/>
                <w:color w:val="000000"/>
              </w:rPr>
              <w:t xml:space="preserve"> defines a vocabulary for representing geospatial data in RDF, and it defines an extension to the SPARQL query language for processing geospatial data.</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lastRenderedPageBreak/>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Geography Markup Language (GML) Encoding Standard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The GML is an XML grammar for expressing geographical features. GML serves as a modeling language for geographic systems as well as an open interchange format for geographic transactions on the Internet.</w:t>
            </w:r>
          </w:p>
        </w:tc>
      </w:tr>
      <w:tr w:rsidR="00D72613" w:rsidTr="00D72613">
        <w:trPr>
          <w:trHeight w:val="79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Geospatial </w:t>
            </w:r>
            <w:proofErr w:type="spellStart"/>
            <w:r>
              <w:rPr>
                <w:rFonts w:eastAsia="Times New Roman"/>
                <w:color w:val="000000"/>
              </w:rPr>
              <w:t>eXtensible</w:t>
            </w:r>
            <w:proofErr w:type="spellEnd"/>
            <w:r>
              <w:rPr>
                <w:rFonts w:eastAsia="Times New Roman"/>
                <w:color w:val="000000"/>
              </w:rPr>
              <w:t xml:space="preserve"> Access Control Markup Language (</w:t>
            </w:r>
            <w:proofErr w:type="spellStart"/>
            <w:r>
              <w:rPr>
                <w:rFonts w:eastAsia="Times New Roman"/>
                <w:color w:val="000000"/>
              </w:rPr>
              <w:t>GeoXACML</w:t>
            </w:r>
            <w:proofErr w:type="spellEnd"/>
            <w:r>
              <w:rPr>
                <w:rFonts w:eastAsia="Times New Roman"/>
                <w:color w:val="000000"/>
              </w:rPr>
              <w:t>) Version 1</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The Policy Language introduced in this document defines a geo-specific extension to the XACML Policy Language, as defined by the OASIS standard </w:t>
            </w:r>
            <w:proofErr w:type="spellStart"/>
            <w:r>
              <w:rPr>
                <w:rFonts w:eastAsia="Times New Roman"/>
                <w:color w:val="000000"/>
              </w:rPr>
              <w:t>eXtensible</w:t>
            </w:r>
            <w:proofErr w:type="spellEnd"/>
            <w:r>
              <w:rPr>
                <w:rFonts w:eastAsia="Times New Roman"/>
                <w:color w:val="000000"/>
              </w:rPr>
              <w:t xml:space="preserve"> Access Control Markup Language (XACML), Version 2.0”</w:t>
            </w:r>
          </w:p>
        </w:tc>
      </w:tr>
      <w:tr w:rsidR="00D72613" w:rsidTr="00D72613">
        <w:trPr>
          <w:cnfStyle w:val="000000100000"/>
          <w:trHeight w:val="54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network Common Data Form (</w:t>
            </w:r>
            <w:proofErr w:type="spellStart"/>
            <w:r>
              <w:rPr>
                <w:rFonts w:eastAsia="Times New Roman"/>
                <w:color w:val="000000"/>
              </w:rPr>
              <w:t>netCDF</w:t>
            </w:r>
            <w:proofErr w:type="spellEnd"/>
            <w:r>
              <w:rPr>
                <w:rFonts w:eastAsia="Times New Roman"/>
                <w:color w:val="000000"/>
              </w:rPr>
              <w:t>)</w:t>
            </w:r>
          </w:p>
        </w:tc>
        <w:tc>
          <w:tcPr>
            <w:tcW w:w="9334" w:type="dxa"/>
            <w:tcBorders>
              <w:top w:val="nil"/>
              <w:bottom w:val="nil"/>
            </w:tcBorders>
            <w:shd w:val="clear" w:color="auto" w:fill="auto"/>
          </w:tcPr>
          <w:p w:rsidR="00D72613" w:rsidRDefault="00D77F14">
            <w:pPr>
              <w:pStyle w:val="BDTableText"/>
              <w:rPr>
                <w:rFonts w:eastAsia="Times New Roman"/>
                <w:color w:val="000000"/>
              </w:rPr>
            </w:pPr>
            <w:proofErr w:type="spellStart"/>
            <w:proofErr w:type="gramStart"/>
            <w:r>
              <w:rPr>
                <w:rFonts w:eastAsia="Times New Roman"/>
                <w:color w:val="000000"/>
              </w:rPr>
              <w:t>netCDF</w:t>
            </w:r>
            <w:proofErr w:type="spellEnd"/>
            <w:proofErr w:type="gramEnd"/>
            <w:r>
              <w:rPr>
                <w:rFonts w:eastAsia="Times New Roman"/>
                <w:color w:val="000000"/>
              </w:rPr>
              <w:t xml:space="preserve"> is a set of software libraries and self-describing, machine-independent data formats that support the creation, access, and sharing of array-oriented scientific data.</w:t>
            </w:r>
          </w:p>
        </w:tc>
      </w:tr>
      <w:tr w:rsidR="00D72613" w:rsidTr="00D72613">
        <w:trPr>
          <w:trHeight w:val="765"/>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Open </w:t>
            </w:r>
            <w:proofErr w:type="spellStart"/>
            <w:r>
              <w:rPr>
                <w:rFonts w:eastAsia="Times New Roman"/>
                <w:color w:val="000000"/>
              </w:rPr>
              <w:t>Modelling</w:t>
            </w:r>
            <w:proofErr w:type="spellEnd"/>
            <w:r>
              <w:rPr>
                <w:rFonts w:eastAsia="Times New Roman"/>
                <w:color w:val="000000"/>
              </w:rPr>
              <w:t xml:space="preserve"> Interface Standard (</w:t>
            </w:r>
            <w:proofErr w:type="spellStart"/>
            <w:r>
              <w:rPr>
                <w:rFonts w:eastAsia="Times New Roman"/>
                <w:color w:val="000000"/>
              </w:rPr>
              <w:t>OpenMI</w:t>
            </w:r>
            <w:proofErr w:type="spellEnd"/>
            <w:r>
              <w:rPr>
                <w:rFonts w:eastAsia="Times New Roman"/>
                <w:color w:val="000000"/>
              </w:rPr>
              <w:t>)</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 xml:space="preserve">The purpose of the </w:t>
            </w:r>
            <w:proofErr w:type="spellStart"/>
            <w:r>
              <w:rPr>
                <w:rFonts w:eastAsia="Times New Roman"/>
                <w:color w:val="000000"/>
              </w:rPr>
              <w:t>OpenMI</w:t>
            </w:r>
            <w:proofErr w:type="spellEnd"/>
            <w:r>
              <w:rPr>
                <w:rFonts w:eastAsia="Times New Roman"/>
                <w:color w:val="000000"/>
              </w:rPr>
              <w:t xml:space="preserve"> is to enable the runtime exchange of data between process simulation models and also between models and other </w:t>
            </w:r>
            <w:proofErr w:type="spellStart"/>
            <w:r>
              <w:rPr>
                <w:rFonts w:eastAsia="Times New Roman"/>
                <w:color w:val="000000"/>
              </w:rPr>
              <w:t>modelling</w:t>
            </w:r>
            <w:proofErr w:type="spellEnd"/>
            <w:r>
              <w:rPr>
                <w:rFonts w:eastAsia="Times New Roman"/>
                <w:color w:val="000000"/>
              </w:rPr>
              <w:t xml:space="preserve"> tools such as databases and analytical and visualization applications.</w:t>
            </w:r>
          </w:p>
        </w:tc>
      </w:tr>
      <w:tr w:rsidR="00D72613" w:rsidTr="00D72613">
        <w:trPr>
          <w:cnfStyle w:val="000000100000"/>
          <w:trHeight w:val="54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OpenSearch</w:t>
            </w:r>
            <w:proofErr w:type="spellEnd"/>
            <w:r>
              <w:rPr>
                <w:rFonts w:eastAsia="Times New Roman"/>
                <w:color w:val="000000"/>
              </w:rPr>
              <w:t xml:space="preserve"> Geo and Time Extensions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This OGC standard specifies the Geo and Time extensions to the </w:t>
            </w:r>
            <w:proofErr w:type="spellStart"/>
            <w:r>
              <w:rPr>
                <w:rFonts w:eastAsia="Times New Roman"/>
                <w:color w:val="000000"/>
              </w:rPr>
              <w:t>OpenSearch</w:t>
            </w:r>
            <w:proofErr w:type="spellEnd"/>
            <w:r>
              <w:rPr>
                <w:rFonts w:eastAsia="Times New Roman"/>
                <w:color w:val="000000"/>
              </w:rPr>
              <w:t xml:space="preserve"> query protocol. </w:t>
            </w:r>
            <w:proofErr w:type="spellStart"/>
            <w:r>
              <w:rPr>
                <w:rFonts w:eastAsia="Times New Roman"/>
                <w:color w:val="000000"/>
              </w:rPr>
              <w:t>OpenSearch</w:t>
            </w:r>
            <w:proofErr w:type="spellEnd"/>
            <w:r>
              <w:rPr>
                <w:rFonts w:eastAsia="Times New Roman"/>
                <w:color w:val="000000"/>
              </w:rPr>
              <w:t xml:space="preserve"> is a collection of simple formats for the sharing of search results.</w:t>
            </w:r>
          </w:p>
        </w:tc>
      </w:tr>
      <w:tr w:rsidR="00D72613" w:rsidTr="00D72613">
        <w:trPr>
          <w:trHeight w:val="54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lang w:val="fr-CA"/>
              </w:rPr>
            </w:pPr>
            <w:r>
              <w:rPr>
                <w:rFonts w:eastAsia="Times New Roman"/>
                <w:color w:val="000000"/>
                <w:lang w:val="fr-CA"/>
              </w:rPr>
              <w:t>OGC</w:t>
            </w:r>
            <w:r>
              <w:rPr>
                <w:rFonts w:eastAsia="Times New Roman"/>
                <w:color w:val="000000"/>
                <w:vertAlign w:val="superscript"/>
                <w:lang w:val="fr-CA"/>
              </w:rPr>
              <w:t>®</w:t>
            </w:r>
            <w:r>
              <w:rPr>
                <w:rFonts w:eastAsia="Times New Roman"/>
                <w:color w:val="000000"/>
                <w:lang w:val="fr-CA"/>
              </w:rPr>
              <w:t xml:space="preserve"> Web Services </w:t>
            </w:r>
            <w:proofErr w:type="spellStart"/>
            <w:r>
              <w:rPr>
                <w:rFonts w:eastAsia="Times New Roman"/>
                <w:color w:val="000000"/>
                <w:lang w:val="fr-CA"/>
              </w:rPr>
              <w:t>Context</w:t>
            </w:r>
            <w:proofErr w:type="spellEnd"/>
            <w:r>
              <w:rPr>
                <w:rFonts w:eastAsia="Times New Roman"/>
                <w:color w:val="000000"/>
                <w:lang w:val="fr-CA"/>
              </w:rPr>
              <w:t xml:space="preserve"> Document (OWS </w:t>
            </w:r>
            <w:proofErr w:type="spellStart"/>
            <w:r>
              <w:rPr>
                <w:rFonts w:eastAsia="Times New Roman"/>
                <w:color w:val="000000"/>
                <w:lang w:val="fr-CA"/>
              </w:rPr>
              <w:t>Context</w:t>
            </w:r>
            <w:proofErr w:type="spellEnd"/>
            <w:r>
              <w:rPr>
                <w:rFonts w:eastAsia="Times New Roman"/>
                <w:color w:val="000000"/>
                <w:lang w:val="fr-CA"/>
              </w:rPr>
              <w:t xml:space="preserve">) </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The OGC</w:t>
            </w:r>
            <w:r>
              <w:rPr>
                <w:rFonts w:eastAsia="Times New Roman"/>
                <w:color w:val="000000"/>
                <w:vertAlign w:val="superscript"/>
              </w:rPr>
              <w:t>®</w:t>
            </w:r>
            <w:r>
              <w:rPr>
                <w:rFonts w:eastAsia="Times New Roman"/>
                <w:color w:val="000000"/>
              </w:rPr>
              <w:t xml:space="preserve"> OWS Context was created to allow a set of configured information resources (service set) to be passed between applications primarily as a collection of services.</w:t>
            </w:r>
          </w:p>
        </w:tc>
      </w:tr>
      <w:tr w:rsidR="00D72613" w:rsidTr="00D72613">
        <w:trPr>
          <w:cnfStyle w:val="000000100000"/>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Sensor Web Enablement (SWE)</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series of standards support interoperability interfaces and metadata encodings that enable real time integration of heterogeneous sensor webs. These standards include a modeling language (</w:t>
            </w:r>
            <w:proofErr w:type="spellStart"/>
            <w:r>
              <w:rPr>
                <w:rFonts w:eastAsia="Times New Roman"/>
                <w:color w:val="000000"/>
              </w:rPr>
              <w:t>SensorML</w:t>
            </w:r>
            <w:proofErr w:type="spellEnd"/>
            <w:r>
              <w:rPr>
                <w:rFonts w:eastAsia="Times New Roman"/>
                <w:color w:val="000000"/>
              </w:rPr>
              <w:t>), common data model, and sensor observation, planning, and alerting service interfaces.</w:t>
            </w:r>
          </w:p>
        </w:tc>
      </w:tr>
      <w:tr w:rsidR="00D72613" w:rsidTr="00D72613">
        <w:trPr>
          <w:trHeight w:val="540"/>
        </w:trPr>
        <w:tc>
          <w:tcPr>
            <w:tcW w:w="3365"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Simple Features Access (SFA)</w:t>
            </w:r>
          </w:p>
        </w:tc>
        <w:tc>
          <w:tcPr>
            <w:tcW w:w="9334" w:type="dxa"/>
            <w:tcBorders>
              <w:top w:val="nil"/>
              <w:bottom w:val="nil"/>
            </w:tcBorders>
            <w:shd w:val="clear" w:color="auto" w:fill="D9D9D9" w:themeFill="background1" w:themeFillShade="D9"/>
          </w:tcPr>
          <w:p w:rsidR="00D72613" w:rsidRDefault="00D77F14">
            <w:pPr>
              <w:pStyle w:val="BDTableText"/>
              <w:rPr>
                <w:rFonts w:eastAsia="Times New Roman"/>
                <w:color w:val="000000"/>
              </w:rPr>
            </w:pPr>
            <w:r>
              <w:rPr>
                <w:rFonts w:eastAsia="Times New Roman"/>
                <w:color w:val="000000"/>
              </w:rPr>
              <w:t>Describes the common architecture for simple feature geometry and is also referenced as ISO 19125. It also implements a profile of the spatial schema described in ISO 19107:2003.</w:t>
            </w:r>
          </w:p>
        </w:tc>
      </w:tr>
      <w:tr w:rsidR="00D72613" w:rsidTr="00D72613">
        <w:trPr>
          <w:cnfStyle w:val="000000100000"/>
          <w:trHeight w:val="79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Georeferenced</w:t>
            </w:r>
            <w:proofErr w:type="spellEnd"/>
            <w:r>
              <w:rPr>
                <w:rFonts w:eastAsia="Times New Roman"/>
                <w:color w:val="000000"/>
              </w:rPr>
              <w:t xml:space="preserve"> Table Joining Service (TJS) Implementation Standard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standard is the specification for a TJS that defines a simple way to describe and exchange tabular data that contains information about geographic objects.</w:t>
            </w:r>
          </w:p>
        </w:tc>
      </w:tr>
      <w:tr w:rsidR="00637CD3" w:rsidTr="00D72613">
        <w:trPr>
          <w:trHeight w:val="795"/>
          <w:ins w:id="268" w:author="Peter Baumann" w:date="2019-03-19T17:35:00Z"/>
        </w:trPr>
        <w:tc>
          <w:tcPr>
            <w:tcW w:w="3365" w:type="dxa"/>
            <w:tcBorders>
              <w:top w:val="nil"/>
              <w:bottom w:val="nil"/>
            </w:tcBorders>
            <w:shd w:val="clear" w:color="auto" w:fill="D9D9D9" w:themeFill="background1" w:themeFillShade="D9"/>
          </w:tcPr>
          <w:p w:rsidR="00637CD3" w:rsidRDefault="00637CD3">
            <w:pPr>
              <w:pStyle w:val="BDTableText"/>
              <w:rPr>
                <w:ins w:id="269" w:author="Peter Baumann" w:date="2019-03-19T17:35:00Z"/>
                <w:rFonts w:eastAsia="Times New Roman"/>
                <w:color w:val="000000"/>
              </w:rPr>
            </w:pPr>
            <w:ins w:id="270" w:author="Peter Baumann" w:date="2019-03-19T17:35:00Z">
              <w:r>
                <w:rPr>
                  <w:rFonts w:eastAsia="Times New Roman"/>
                  <w:color w:val="000000"/>
                </w:rPr>
                <w:t>OGC</w:t>
              </w:r>
              <w:r>
                <w:rPr>
                  <w:rFonts w:eastAsia="Times New Roman"/>
                  <w:color w:val="000000"/>
                  <w:vertAlign w:val="superscript"/>
                </w:rPr>
                <w:t xml:space="preserve">® </w:t>
              </w:r>
              <w:r w:rsidRPr="00637CD3">
                <w:rPr>
                  <w:rFonts w:eastAsia="Times New Roman"/>
                  <w:color w:val="000000"/>
                </w:rPr>
                <w:t>Coverage Implementation Schema</w:t>
              </w:r>
            </w:ins>
          </w:p>
        </w:tc>
        <w:tc>
          <w:tcPr>
            <w:tcW w:w="9334" w:type="dxa"/>
            <w:tcBorders>
              <w:top w:val="nil"/>
              <w:bottom w:val="nil"/>
            </w:tcBorders>
            <w:shd w:val="clear" w:color="auto" w:fill="D9D9D9" w:themeFill="background1" w:themeFillShade="D9"/>
          </w:tcPr>
          <w:p w:rsidR="00637CD3" w:rsidRDefault="00637CD3" w:rsidP="00EC4547">
            <w:pPr>
              <w:pStyle w:val="BDTableText"/>
              <w:rPr>
                <w:ins w:id="271" w:author="Peter Baumann" w:date="2019-03-19T17:35:00Z"/>
                <w:rFonts w:eastAsia="Times New Roman"/>
                <w:color w:val="000000"/>
              </w:rPr>
            </w:pPr>
            <w:ins w:id="272" w:author="Peter Baumann" w:date="2019-03-19T17:35:00Z">
              <w:r>
                <w:rPr>
                  <w:rFonts w:eastAsia="Times New Roman"/>
                  <w:color w:val="000000"/>
                </w:rPr>
                <w:t>Defines a format-independent data model for spatio-temporal coverages</w:t>
              </w:r>
            </w:ins>
            <w:ins w:id="273" w:author="Peter Baumann" w:date="2019-03-19T17:36:00Z">
              <w:r w:rsidR="00EC4547">
                <w:rPr>
                  <w:rFonts w:eastAsia="Times New Roman"/>
                  <w:color w:val="000000"/>
                </w:rPr>
                <w:t xml:space="preserve">, i.e.: regular and irregular grids, point clouds, and meshes. In particular, this </w:t>
              </w:r>
            </w:ins>
            <w:ins w:id="274" w:author="Peter Baumann" w:date="2019-03-19T17:37:00Z">
              <w:r w:rsidR="00EC4547">
                <w:rPr>
                  <w:rFonts w:eastAsia="Times New Roman"/>
                  <w:color w:val="000000"/>
                </w:rPr>
                <w:t xml:space="preserve">establishes </w:t>
              </w:r>
            </w:ins>
            <w:ins w:id="275" w:author="Peter Baumann" w:date="2019-03-19T17:36:00Z">
              <w:r w:rsidR="00EC4547">
                <w:rPr>
                  <w:rFonts w:eastAsia="Times New Roman"/>
                  <w:color w:val="000000"/>
                </w:rPr>
                <w:t>OGC’s datacube model. Various extensions define mappings to data formats such as XML, JSON, RDF, GeoTIFF; NetCDF, GRIB2, etc.</w:t>
              </w:r>
            </w:ins>
          </w:p>
        </w:tc>
      </w:tr>
      <w:tr w:rsidR="00D72613" w:rsidTr="00D72613">
        <w:trPr>
          <w:cnfStyle w:val="000000100000"/>
          <w:trHeight w:val="79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Web Coverage Processing Service Interface (WCPS) Standard</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Defines a protocol-independent language for the extraction, processing, and analysis of multidimensional gridded coverages representing sensor, image</w:t>
            </w:r>
            <w:ins w:id="276" w:author="Peter Baumann" w:date="2019-03-19T17:38:00Z">
              <w:r w:rsidR="00EC4547">
                <w:rPr>
                  <w:rFonts w:eastAsia="Times New Roman"/>
                  <w:color w:val="000000"/>
                </w:rPr>
                <w:t xml:space="preserve"> (timeseries)</w:t>
              </w:r>
            </w:ins>
            <w:r>
              <w:rPr>
                <w:rFonts w:eastAsia="Times New Roman"/>
                <w:color w:val="000000"/>
              </w:rPr>
              <w:t xml:space="preserve">, </w:t>
            </w:r>
            <w:ins w:id="277" w:author="Peter Baumann" w:date="2019-03-19T17:37:00Z">
              <w:r w:rsidR="00EC4547">
                <w:rPr>
                  <w:rFonts w:eastAsia="Times New Roman"/>
                  <w:color w:val="000000"/>
                </w:rPr>
                <w:t>simulation</w:t>
              </w:r>
            </w:ins>
            <w:ins w:id="278" w:author="Peter Baumann" w:date="2019-03-19T17:38:00Z">
              <w:r w:rsidR="00EC4547">
                <w:rPr>
                  <w:rFonts w:eastAsia="Times New Roman"/>
                  <w:color w:val="000000"/>
                </w:rPr>
                <w:t xml:space="preserve">, </w:t>
              </w:r>
            </w:ins>
            <w:r>
              <w:rPr>
                <w:rFonts w:eastAsia="Times New Roman"/>
                <w:color w:val="000000"/>
              </w:rPr>
              <w:t>or statistics data.</w:t>
            </w:r>
          </w:p>
        </w:tc>
      </w:tr>
      <w:tr w:rsidR="00D72613" w:rsidTr="00D72613">
        <w:trPr>
          <w:trHeight w:val="54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Web Coverage Service (WCS)</w:t>
            </w:r>
          </w:p>
        </w:tc>
        <w:tc>
          <w:tcPr>
            <w:tcW w:w="9334" w:type="dxa"/>
            <w:tcBorders>
              <w:top w:val="nil"/>
              <w:bottom w:val="nil"/>
            </w:tcBorders>
            <w:shd w:val="clear" w:color="auto" w:fill="auto"/>
          </w:tcPr>
          <w:p w:rsidR="00D72613" w:rsidRDefault="00D77F14" w:rsidP="00F75BD1">
            <w:pPr>
              <w:pStyle w:val="BDTableText"/>
              <w:rPr>
                <w:rFonts w:eastAsia="Times New Roman"/>
                <w:color w:val="000000"/>
              </w:rPr>
            </w:pPr>
            <w:del w:id="279" w:author="Peter Baumann" w:date="2019-03-19T17:38:00Z">
              <w:r w:rsidDel="00F75BD1">
                <w:rPr>
                  <w:rFonts w:eastAsia="Times New Roman"/>
                  <w:color w:val="000000"/>
                </w:rPr>
                <w:delText xml:space="preserve">This document specifies </w:delText>
              </w:r>
            </w:del>
            <w:ins w:id="280" w:author="Peter Baumann" w:date="2019-03-19T17:38:00Z">
              <w:r w:rsidR="00F75BD1">
                <w:rPr>
                  <w:rFonts w:eastAsia="Times New Roman"/>
                  <w:color w:val="000000"/>
                </w:rPr>
                <w:t xml:space="preserve">Defines a modular, flexible suite of functionality for </w:t>
              </w:r>
            </w:ins>
            <w:ins w:id="281" w:author="Peter Baumann" w:date="2019-03-19T17:39:00Z">
              <w:r w:rsidR="00F75BD1">
                <w:rPr>
                  <w:rFonts w:eastAsia="Times New Roman"/>
                  <w:color w:val="000000"/>
                </w:rPr>
                <w:t xml:space="preserve">offering </w:t>
              </w:r>
            </w:ins>
            <w:del w:id="282" w:author="Peter Baumann" w:date="2019-03-19T17:38:00Z">
              <w:r w:rsidDel="00F75BD1">
                <w:rPr>
                  <w:rFonts w:eastAsia="Times New Roman"/>
                  <w:color w:val="000000"/>
                </w:rPr>
                <w:delText xml:space="preserve">how a WCS offers </w:delText>
              </w:r>
            </w:del>
            <w:r>
              <w:rPr>
                <w:rFonts w:eastAsia="Times New Roman"/>
                <w:color w:val="000000"/>
              </w:rPr>
              <w:t>multidimensional</w:t>
            </w:r>
            <w:ins w:id="283" w:author="Peter Baumann" w:date="2019-03-19T17:41:00Z">
              <w:r w:rsidR="00C31840">
                <w:rPr>
                  <w:rFonts w:eastAsia="Times New Roman"/>
                  <w:color w:val="000000"/>
                </w:rPr>
                <w:t xml:space="preserve">, </w:t>
              </w:r>
              <w:proofErr w:type="spellStart"/>
              <w:r w:rsidR="00C31840">
                <w:rPr>
                  <w:rFonts w:eastAsia="Times New Roman"/>
                  <w:color w:val="000000"/>
                </w:rPr>
                <w:t>spaio</w:t>
              </w:r>
              <w:proofErr w:type="spellEnd"/>
              <w:r w:rsidR="00C31840">
                <w:rPr>
                  <w:rFonts w:eastAsia="Times New Roman"/>
                  <w:color w:val="000000"/>
                </w:rPr>
                <w:t>-temporal</w:t>
              </w:r>
            </w:ins>
            <w:r>
              <w:rPr>
                <w:rFonts w:eastAsia="Times New Roman"/>
                <w:color w:val="000000"/>
              </w:rPr>
              <w:t xml:space="preserve"> coverage data </w:t>
            </w:r>
            <w:del w:id="284" w:author="Peter Baumann" w:date="2019-03-19T17:39:00Z">
              <w:r w:rsidDel="00F75BD1">
                <w:rPr>
                  <w:rFonts w:eastAsia="Times New Roman"/>
                  <w:color w:val="000000"/>
                </w:rPr>
                <w:delText xml:space="preserve">for access </w:delText>
              </w:r>
            </w:del>
            <w:r>
              <w:rPr>
                <w:rFonts w:eastAsia="Times New Roman"/>
                <w:color w:val="000000"/>
              </w:rPr>
              <w:t xml:space="preserve">over the Internet. </w:t>
            </w:r>
            <w:ins w:id="285" w:author="Peter Baumann" w:date="2019-03-19T17:39:00Z">
              <w:r w:rsidR="00F75BD1">
                <w:rPr>
                  <w:rFonts w:eastAsia="Times New Roman"/>
                  <w:color w:val="000000"/>
                </w:rPr>
                <w:t xml:space="preserve">WCS Core, mandatory for a WCS implementation to be compliant, establishes </w:t>
              </w:r>
              <w:proofErr w:type="spellStart"/>
              <w:r w:rsidR="00F75BD1">
                <w:rPr>
                  <w:rFonts w:eastAsia="Times New Roman"/>
                  <w:color w:val="000000"/>
                </w:rPr>
                <w:t>subsetting</w:t>
              </w:r>
              <w:proofErr w:type="spellEnd"/>
              <w:r w:rsidR="00F75BD1">
                <w:rPr>
                  <w:rFonts w:eastAsia="Times New Roman"/>
                  <w:color w:val="000000"/>
                </w:rPr>
                <w:t xml:space="preserve"> and format encoding</w:t>
              </w:r>
            </w:ins>
            <w:ins w:id="286" w:author="Peter Baumann" w:date="2019-03-19T17:40:00Z">
              <w:r w:rsidR="00F75BD1">
                <w:rPr>
                  <w:rFonts w:eastAsia="Times New Roman"/>
                  <w:color w:val="000000"/>
                </w:rPr>
                <w:t xml:space="preserve">; WCS </w:t>
              </w:r>
              <w:proofErr w:type="spellStart"/>
              <w:r w:rsidR="00F75BD1">
                <w:rPr>
                  <w:rFonts w:eastAsia="Times New Roman"/>
                  <w:color w:val="000000"/>
                </w:rPr>
                <w:t>extensios</w:t>
              </w:r>
              <w:proofErr w:type="spellEnd"/>
              <w:r w:rsidR="00F75BD1">
                <w:rPr>
                  <w:rFonts w:eastAsia="Times New Roman"/>
                  <w:color w:val="000000"/>
                </w:rPr>
                <w:t xml:space="preserve"> add optional functionality facets, from simple band extract up to complex analytics with WCPS</w:t>
              </w:r>
            </w:ins>
            <w:ins w:id="287" w:author="Peter Baumann" w:date="2019-03-19T17:39:00Z">
              <w:r w:rsidR="00F75BD1">
                <w:rPr>
                  <w:rFonts w:eastAsia="Times New Roman"/>
                  <w:color w:val="000000"/>
                </w:rPr>
                <w:t>,</w:t>
              </w:r>
            </w:ins>
            <w:del w:id="288" w:author="Peter Baumann" w:date="2019-03-19T17:40:00Z">
              <w:r w:rsidDel="00F75BD1">
                <w:rPr>
                  <w:rFonts w:eastAsia="Times New Roman"/>
                  <w:color w:val="000000"/>
                </w:rPr>
                <w:delText>This document specifies a core set of requirements that a WCS implementation must fulfill.</w:delText>
              </w:r>
            </w:del>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lastRenderedPageBreak/>
              <w:t>OGC</w:t>
            </w:r>
            <w:r>
              <w:rPr>
                <w:rFonts w:eastAsia="Times New Roman"/>
                <w:color w:val="000000"/>
                <w:vertAlign w:val="superscript"/>
              </w:rPr>
              <w:t>®</w:t>
            </w:r>
            <w:r>
              <w:rPr>
                <w:rFonts w:eastAsia="Times New Roman"/>
                <w:color w:val="000000"/>
              </w:rPr>
              <w:t xml:space="preserve"> Web Feature Service (WFS) 2.0 Interface Standard </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 WFS standard provides for fine-grained access to geographic information at the feature and feature property level. This International Standard specifies discovery operations, query operations, locking operations, transaction operations and operations to manage stored, parameterized query expressions.</w:t>
            </w:r>
          </w:p>
        </w:tc>
      </w:tr>
      <w:tr w:rsidR="00D72613" w:rsidTr="00D72613">
        <w:trPr>
          <w:trHeight w:val="54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Web Map Service (WMS) Interface Standard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The </w:t>
            </w:r>
            <w:proofErr w:type="spellStart"/>
            <w:r>
              <w:rPr>
                <w:rFonts w:eastAsia="Times New Roman"/>
                <w:color w:val="000000"/>
              </w:rPr>
              <w:t>OpenGIS</w:t>
            </w:r>
            <w:proofErr w:type="spellEnd"/>
            <w:r>
              <w:rPr>
                <w:rFonts w:eastAsia="Times New Roman"/>
                <w:color w:val="000000"/>
              </w:rPr>
              <w:t>® WMS Interface Standard provides a simple HTTP (Hypertext Transfer Protocol) interface for requesting geo-registered map images from one or more distributed geospatial databases.</w:t>
            </w:r>
          </w:p>
        </w:tc>
      </w:tr>
      <w:tr w:rsidR="00D72613" w:rsidTr="00D72613">
        <w:trPr>
          <w:cnfStyle w:val="000000100000"/>
          <w:trHeight w:val="127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OGC</w:t>
            </w:r>
            <w:r>
              <w:rPr>
                <w:rFonts w:eastAsia="Times New Roman"/>
                <w:color w:val="000000"/>
                <w:vertAlign w:val="superscript"/>
              </w:rPr>
              <w:t>®</w:t>
            </w:r>
            <w:r>
              <w:rPr>
                <w:rFonts w:eastAsia="Times New Roman"/>
                <w:color w:val="000000"/>
              </w:rPr>
              <w:t xml:space="preserve"> </w:t>
            </w:r>
            <w:proofErr w:type="spellStart"/>
            <w:r>
              <w:rPr>
                <w:rFonts w:eastAsia="Times New Roman"/>
                <w:color w:val="000000"/>
              </w:rPr>
              <w:t>OpenGIS</w:t>
            </w:r>
            <w:proofErr w:type="spellEnd"/>
            <w:r>
              <w:rPr>
                <w:rFonts w:eastAsia="Times New Roman"/>
                <w:color w:val="000000"/>
                <w:vertAlign w:val="superscript"/>
              </w:rPr>
              <w:t>®</w:t>
            </w:r>
            <w:r>
              <w:rPr>
                <w:rFonts w:eastAsia="Times New Roman"/>
                <w:color w:val="000000"/>
              </w:rPr>
              <w:t xml:space="preserve"> Web Processing Service (WPS) Interface Standard </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The </w:t>
            </w:r>
            <w:proofErr w:type="spellStart"/>
            <w:r>
              <w:rPr>
                <w:rFonts w:eastAsia="Times New Roman"/>
                <w:color w:val="000000"/>
              </w:rPr>
              <w:t>OpenGIS</w:t>
            </w:r>
            <w:proofErr w:type="spellEnd"/>
            <w:r>
              <w:rPr>
                <w:rFonts w:eastAsia="Times New Roman"/>
                <w:color w:val="000000"/>
              </w:rPr>
              <w:t>® WPS Interface Standard provides rules for standardizing how inputs and outputs (requests and responses) for geospatial processing services, such as polygon overlay. The standard also defines how a client can request the execution of a process, and how the output from the process is handled. It defines an interface that facilitates the publishing of geospatial processes and clients’ discovery of and binding to those processes.</w:t>
            </w:r>
          </w:p>
        </w:tc>
      </w:tr>
      <w:tr w:rsidR="00D72613" w:rsidTr="00D72613">
        <w:trPr>
          <w:trHeight w:val="28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OASIS AS4 Profile of </w:t>
            </w:r>
            <w:proofErr w:type="spellStart"/>
            <w:r>
              <w:rPr>
                <w:rFonts w:eastAsia="Times New Roman"/>
                <w:color w:val="000000"/>
              </w:rPr>
              <w:t>ebMS</w:t>
            </w:r>
            <w:proofErr w:type="spellEnd"/>
            <w:r>
              <w:rPr>
                <w:rFonts w:eastAsia="Times New Roman"/>
                <w:color w:val="000000"/>
              </w:rPr>
              <w:t xml:space="preserve"> 3.0 v1.0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Standard for business to business exchange of messages via a web service platform.</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Advanced Message Queuing Protocol (AMQP) Version 1.0</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 AMQP is an open internet protocol for business messaging. It defines a binary wire-level protocol that allows for the reliable exchange of business messages between two parties.</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Application Vulnerability Description Language (AVDL) v1.0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specification describes a standard XML format that allows entities (such as applications, organizations, or institutes) to communicate information regarding web application vulnerabilities.</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Biometric Identity Assurance Services (BIAS) Simple Object Access Protocol (SOAP) Profile v1.0</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This OASIS BIAS profile specifies how to use XML (XML10) defined in ANSI INCITS 442-2010—BIAS to invoke SOAP -based services that implement BIAS operations.</w:t>
            </w:r>
          </w:p>
        </w:tc>
      </w:tr>
      <w:tr w:rsidR="00D72613" w:rsidTr="00D72613">
        <w:trPr>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Content Management Interoperability Services (CMIS)</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The CMIS standard defines a domain model and set of bindings that include Web Services and </w:t>
            </w:r>
            <w:proofErr w:type="spellStart"/>
            <w:r>
              <w:rPr>
                <w:rFonts w:eastAsia="Times New Roman"/>
                <w:color w:val="000000"/>
              </w:rPr>
              <w:t>ReSTful</w:t>
            </w:r>
            <w:proofErr w:type="spellEnd"/>
            <w:r>
              <w:rPr>
                <w:rFonts w:eastAsia="Times New Roman"/>
                <w:color w:val="000000"/>
              </w:rPr>
              <w:t xml:space="preserve"> </w:t>
            </w:r>
            <w:proofErr w:type="spellStart"/>
            <w:r>
              <w:rPr>
                <w:rFonts w:eastAsia="Times New Roman"/>
                <w:color w:val="000000"/>
              </w:rPr>
              <w:t>AtomPub</w:t>
            </w:r>
            <w:proofErr w:type="spellEnd"/>
            <w:r>
              <w:rPr>
                <w:rFonts w:eastAsia="Times New Roman"/>
                <w:color w:val="000000"/>
              </w:rPr>
              <w:t xml:space="preserve"> that can be used by applications to work with one or more Content Management repositories/systems.</w:t>
            </w:r>
          </w:p>
        </w:tc>
      </w:tr>
      <w:tr w:rsidR="00D72613" w:rsidTr="00D72613">
        <w:trPr>
          <w:cnfStyle w:val="000000100000"/>
          <w:trHeight w:val="102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Digital Signature Service (DSS)</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This specification describes two XML-based request/response protocols - a signing protocol and a verifying protocol. Through these protocols a client can send documents (or document hashes) to a server and receive back a signature on the documents; or send documents (or document hashes) and a signature to a server, and receive back an answer on whether the signature verifies the documents.</w:t>
            </w:r>
          </w:p>
        </w:tc>
      </w:tr>
      <w:tr w:rsidR="00D72613" w:rsidTr="00D72613">
        <w:trPr>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Directory Services Markup Language (DSML) v2.0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The DSML provides a means for representing directory structural information as an XML document methods for expressing directory queries and updates (and the results of these operations) as XML documents</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OASIS </w:t>
            </w:r>
            <w:proofErr w:type="spellStart"/>
            <w:r>
              <w:rPr>
                <w:rFonts w:eastAsia="Times New Roman"/>
                <w:color w:val="000000"/>
              </w:rPr>
              <w:t>ebXML</w:t>
            </w:r>
            <w:proofErr w:type="spellEnd"/>
            <w:r>
              <w:rPr>
                <w:rFonts w:eastAsia="Times New Roman"/>
                <w:color w:val="000000"/>
              </w:rPr>
              <w:t xml:space="preserve"> Messaging Services</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These specifications define a communications-protocol neutral method for exchanging electronic business messages as XML.</w:t>
            </w:r>
          </w:p>
        </w:tc>
      </w:tr>
      <w:tr w:rsidR="00D72613" w:rsidTr="00D72613">
        <w:trPr>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OASIS </w:t>
            </w:r>
            <w:proofErr w:type="spellStart"/>
            <w:r>
              <w:rPr>
                <w:rFonts w:eastAsia="Times New Roman"/>
                <w:color w:val="000000"/>
              </w:rPr>
              <w:t>ebXML</w:t>
            </w:r>
            <w:proofErr w:type="spellEnd"/>
            <w:r>
              <w:rPr>
                <w:rFonts w:eastAsia="Times New Roman"/>
                <w:color w:val="000000"/>
              </w:rPr>
              <w:t xml:space="preserve"> </w:t>
            </w:r>
            <w:proofErr w:type="spellStart"/>
            <w:r>
              <w:rPr>
                <w:rFonts w:eastAsia="Times New Roman"/>
                <w:color w:val="000000"/>
              </w:rPr>
              <w:t>RegRep</w:t>
            </w:r>
            <w:proofErr w:type="spellEnd"/>
            <w:r>
              <w:rPr>
                <w:rFonts w:eastAsia="Times New Roman"/>
                <w:color w:val="000000"/>
              </w:rPr>
              <w:t xml:space="preserve"> </w:t>
            </w:r>
          </w:p>
        </w:tc>
        <w:tc>
          <w:tcPr>
            <w:tcW w:w="9334" w:type="dxa"/>
            <w:tcBorders>
              <w:top w:val="nil"/>
              <w:bottom w:val="nil"/>
            </w:tcBorders>
            <w:shd w:val="clear" w:color="auto" w:fill="auto"/>
          </w:tcPr>
          <w:p w:rsidR="00D72613" w:rsidRDefault="00D77F14">
            <w:pPr>
              <w:pStyle w:val="BDTableText"/>
              <w:rPr>
                <w:rFonts w:eastAsia="Times New Roman"/>
                <w:color w:val="000000"/>
              </w:rPr>
            </w:pPr>
            <w:proofErr w:type="spellStart"/>
            <w:proofErr w:type="gramStart"/>
            <w:r>
              <w:rPr>
                <w:rFonts w:eastAsia="Times New Roman"/>
                <w:color w:val="000000"/>
              </w:rPr>
              <w:t>ebXML</w:t>
            </w:r>
            <w:proofErr w:type="spellEnd"/>
            <w:proofErr w:type="gramEnd"/>
            <w:r>
              <w:rPr>
                <w:rFonts w:eastAsia="Times New Roman"/>
                <w:color w:val="000000"/>
              </w:rPr>
              <w:t xml:space="preserve"> </w:t>
            </w:r>
            <w:proofErr w:type="spellStart"/>
            <w:r>
              <w:rPr>
                <w:rFonts w:eastAsia="Times New Roman"/>
                <w:color w:val="000000"/>
              </w:rPr>
              <w:t>RegRep</w:t>
            </w:r>
            <w:proofErr w:type="spellEnd"/>
            <w:r>
              <w:rPr>
                <w:rFonts w:eastAsia="Times New Roman"/>
                <w:color w:val="000000"/>
              </w:rPr>
              <w:t xml:space="preserve"> is a standard defining the service interfaces, protocols and information model for an integrated registry and repository. The repository stores digital content while the registry stores metadata that describes the content in the repository.</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OASIS </w:t>
            </w:r>
            <w:proofErr w:type="spellStart"/>
            <w:r>
              <w:rPr>
                <w:rFonts w:eastAsia="Times New Roman"/>
                <w:color w:val="000000"/>
              </w:rPr>
              <w:t>ebXML</w:t>
            </w:r>
            <w:proofErr w:type="spellEnd"/>
            <w:r>
              <w:rPr>
                <w:rFonts w:eastAsia="Times New Roman"/>
                <w:color w:val="000000"/>
              </w:rPr>
              <w:t xml:space="preserve"> Registry Information Model</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The Registry Information Model provides a blueprint or high-level schema for the </w:t>
            </w:r>
            <w:proofErr w:type="spellStart"/>
            <w:r>
              <w:rPr>
                <w:rFonts w:eastAsia="Times New Roman"/>
                <w:color w:val="000000"/>
              </w:rPr>
              <w:t>ebXML</w:t>
            </w:r>
            <w:proofErr w:type="spellEnd"/>
            <w:r>
              <w:rPr>
                <w:rFonts w:eastAsia="Times New Roman"/>
                <w:color w:val="000000"/>
              </w:rPr>
              <w:t xml:space="preserve"> Registry. It provides implementers with information on the type of metadata that is stored in the Registry as well as the relationships among metadata Classes.</w:t>
            </w:r>
          </w:p>
        </w:tc>
      </w:tr>
      <w:tr w:rsidR="00D72613" w:rsidTr="00D72613">
        <w:trPr>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lastRenderedPageBreak/>
              <w:t xml:space="preserve">OASIS </w:t>
            </w:r>
            <w:proofErr w:type="spellStart"/>
            <w:r>
              <w:rPr>
                <w:rFonts w:eastAsia="Times New Roman"/>
                <w:color w:val="000000"/>
              </w:rPr>
              <w:t>ebXML</w:t>
            </w:r>
            <w:proofErr w:type="spellEnd"/>
            <w:r>
              <w:rPr>
                <w:rFonts w:eastAsia="Times New Roman"/>
                <w:color w:val="000000"/>
              </w:rPr>
              <w:t xml:space="preserve"> Registry Services Specification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An </w:t>
            </w:r>
            <w:proofErr w:type="spellStart"/>
            <w:r>
              <w:rPr>
                <w:rFonts w:eastAsia="Times New Roman"/>
                <w:color w:val="000000"/>
              </w:rPr>
              <w:t>ebXML</w:t>
            </w:r>
            <w:proofErr w:type="spellEnd"/>
            <w:r>
              <w:rPr>
                <w:rFonts w:eastAsia="Times New Roman"/>
                <w:color w:val="000000"/>
              </w:rPr>
              <w:t xml:space="preserve"> Registry is an information system that securely manages any content type and the standardized metadata that describes it. The </w:t>
            </w:r>
            <w:proofErr w:type="spellStart"/>
            <w:r>
              <w:rPr>
                <w:rFonts w:eastAsia="Times New Roman"/>
                <w:color w:val="000000"/>
              </w:rPr>
              <w:t>ebXML</w:t>
            </w:r>
            <w:proofErr w:type="spellEnd"/>
            <w:r>
              <w:rPr>
                <w:rFonts w:eastAsia="Times New Roman"/>
                <w:color w:val="000000"/>
              </w:rPr>
              <w:t xml:space="preserve"> Registry provides a set of services that enable sharing of content and metadata between organizational entities in a federated environment.</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OASIS </w:t>
            </w:r>
            <w:proofErr w:type="spellStart"/>
            <w:r>
              <w:rPr>
                <w:rFonts w:eastAsia="Times New Roman"/>
                <w:color w:val="000000"/>
              </w:rPr>
              <w:t>eXtensible</w:t>
            </w:r>
            <w:proofErr w:type="spellEnd"/>
            <w:r>
              <w:rPr>
                <w:rFonts w:eastAsia="Times New Roman"/>
                <w:color w:val="000000"/>
              </w:rPr>
              <w:t xml:space="preserve"> Access Control Markup Language (XACML)</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 standard defines a declarative access control policy language implemented in XML and a processing model describing how to evaluate access requests according to the rules defined in policies.</w:t>
            </w:r>
          </w:p>
        </w:tc>
      </w:tr>
      <w:tr w:rsidR="00D72613" w:rsidTr="00D72613">
        <w:trPr>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Message Queuing Telemetry Transport (MQTT)</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MQTT is a Client Server publish/subscribe messaging transport protocol for constrained environments such as for communication in Machine to Machine and Internet of Things contexts where a small code footprint is required and/or network bandwidth is at a premium.</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Open Data (</w:t>
            </w:r>
            <w:proofErr w:type="spellStart"/>
            <w:r>
              <w:rPr>
                <w:rFonts w:eastAsia="Times New Roman"/>
                <w:color w:val="000000"/>
              </w:rPr>
              <w:t>OData</w:t>
            </w:r>
            <w:proofErr w:type="spellEnd"/>
            <w:r>
              <w:rPr>
                <w:rFonts w:eastAsia="Times New Roman"/>
                <w:color w:val="000000"/>
              </w:rPr>
              <w:t xml:space="preserve">) Protocol </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The </w:t>
            </w:r>
            <w:proofErr w:type="spellStart"/>
            <w:r>
              <w:rPr>
                <w:rFonts w:eastAsia="Times New Roman"/>
                <w:color w:val="000000"/>
              </w:rPr>
              <w:t>OData</w:t>
            </w:r>
            <w:proofErr w:type="spellEnd"/>
            <w:r>
              <w:rPr>
                <w:rFonts w:eastAsia="Times New Roman"/>
                <w:color w:val="000000"/>
              </w:rPr>
              <w:t xml:space="preserve"> Protocol is an application-level protocol for interacting with data via </w:t>
            </w:r>
            <w:proofErr w:type="spellStart"/>
            <w:r>
              <w:rPr>
                <w:rFonts w:eastAsia="Times New Roman"/>
                <w:color w:val="000000"/>
              </w:rPr>
              <w:t>RESTful</w:t>
            </w:r>
            <w:proofErr w:type="spellEnd"/>
            <w:r>
              <w:rPr>
                <w:rFonts w:eastAsia="Times New Roman"/>
                <w:color w:val="000000"/>
              </w:rPr>
              <w:t xml:space="preserve"> interfaces. The protocol supports the description of data models and the editing and querying of data according to those models.</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Search Web Services (SWS)</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The OASIS SWS initiative defines a generic protocol for the interaction required between a client and server for performing searches. SWS define an Abstract Protocol Definition to describe this interaction.</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Security Assertion Markup Language (SAML) v2.0</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 SAML defines the syntax and processing semantics of assertions made about a subject by a system entity. This specification defines both the structure of SAML assertions, and an associated set of protocols, in addition to the processing rules involved in managing a SAML system.</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SOAP-over-UDP (User Datagram Protocol) v1.1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This specification defines a binding of SOAP to user </w:t>
            </w:r>
            <w:proofErr w:type="spellStart"/>
            <w:r>
              <w:rPr>
                <w:rFonts w:eastAsia="Times New Roman"/>
                <w:color w:val="000000"/>
              </w:rPr>
              <w:t>datagrams</w:t>
            </w:r>
            <w:proofErr w:type="spellEnd"/>
            <w:r>
              <w:rPr>
                <w:rFonts w:eastAsia="Times New Roman"/>
                <w:color w:val="000000"/>
              </w:rPr>
              <w:t>, including message patterns, addressing requirements, and security considerations.</w:t>
            </w:r>
          </w:p>
        </w:tc>
      </w:tr>
      <w:tr w:rsidR="00D72613" w:rsidTr="00D72613">
        <w:trPr>
          <w:cnfStyle w:val="000000100000"/>
          <w:trHeight w:val="102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Solution Deployment Descriptor Specification v1.0</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This specification defines schema for two XML document types: Package Descriptors and Deployment Descriptors. Package Descriptors define characteristics of a package used to deploy a solution. Deployment Descriptors define characteristics of the content of a solution package, including the requirements that are relevant for creation, configuration and maintenance of the solution content.</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Symptoms Automation Framework (SAF) Version 1.0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standard defines reference architecture for the Symptoms Automation Framework, a tool in the automatic detection, optimization, and remediation of operational aspects of complex systems,</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Topology and Orchestration Specification for Cloud Applications Version 1.0</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The concept of a “service template” is used to specify the “topology” (or structure) and “orchestration” (or invocation of management behavior) of IT services. This specification introduces the formal description of Service Templates, including their structure, properties, and behavior.</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Universal Business Language (UBL) v2.1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The OASIS UBL defines a generic XML interchange format for business documents that can be restricted or extended to meet the requirements of particular industries.</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Universal Description, Discovery and Integration (UDDI) v3.0.2</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The focus of UDDI is the definition of a set of services supporting the description and discovery of (1) businesses, organizations, and other Web services providers, (2) the Web services they make available, and (3) the technical interfaces which may be used to access those services.  </w:t>
            </w:r>
          </w:p>
        </w:tc>
      </w:tr>
      <w:tr w:rsidR="00D72613" w:rsidTr="00D72613">
        <w:trPr>
          <w:trHeight w:val="765"/>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Unstructured Information Management Architecture (UIMA) v1.0</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The UIMA specification defines platform-independent data representations and interfaces for text and multi-modal analytics. </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lastRenderedPageBreak/>
              <w:t xml:space="preserve">OASIS Unstructured Operation Markup Language (UOML) v1.0 </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UOML is interface standard to process unstructured document; it plays the similar role as SQL to structured data. UOML is expressed with standard XML. </w:t>
            </w:r>
          </w:p>
        </w:tc>
      </w:tr>
      <w:tr w:rsidR="00D72613" w:rsidTr="00D72613">
        <w:trPr>
          <w:trHeight w:val="102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OASIS/W3C </w:t>
            </w:r>
            <w:proofErr w:type="spellStart"/>
            <w:r>
              <w:rPr>
                <w:rFonts w:eastAsia="Times New Roman"/>
                <w:color w:val="000000"/>
              </w:rPr>
              <w:t>WebCGM</w:t>
            </w:r>
            <w:proofErr w:type="spellEnd"/>
            <w:r>
              <w:rPr>
                <w:rFonts w:eastAsia="Times New Roman"/>
                <w:color w:val="000000"/>
              </w:rPr>
              <w:t xml:space="preserve"> v2.1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Computer Graphics Metafile (CGM) is an ISO standard, defined by ISO/IEC 8632:1999, for the interchange of 2D vector and mixed vector/raster graphics. </w:t>
            </w:r>
            <w:proofErr w:type="spellStart"/>
            <w:r>
              <w:rPr>
                <w:rFonts w:eastAsia="Times New Roman"/>
                <w:color w:val="000000"/>
              </w:rPr>
              <w:t>WebCGM</w:t>
            </w:r>
            <w:proofErr w:type="spellEnd"/>
            <w:r>
              <w:rPr>
                <w:rFonts w:eastAsia="Times New Roman"/>
                <w:color w:val="000000"/>
              </w:rPr>
              <w:t xml:space="preserve"> is a profile of CGM, which adds Web linking and is optimized for Web applications in technical illustration, electronic documentation, geophysical data visualization, and similar fields.</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Web Services Business Process Execution Language (WS-BPEL) v2.0</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This standard defines a language for specifying business process behavior based on Web Services. WS-BPEL provides a language for the specification of Executable and Abstract business processes. </w:t>
            </w:r>
          </w:p>
        </w:tc>
      </w:tr>
      <w:tr w:rsidR="00D72613" w:rsidTr="00D72613">
        <w:trPr>
          <w:trHeight w:val="102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OASIS/W3C - Web Services Distributed Management (WSDM): Management Using Web Services (MUWS) v1.1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MUWS defines how </w:t>
            </w:r>
            <w:proofErr w:type="spellStart"/>
            <w:r>
              <w:rPr>
                <w:rFonts w:eastAsia="Times New Roman"/>
                <w:color w:val="000000"/>
              </w:rPr>
              <w:t>an</w:t>
            </w:r>
            <w:proofErr w:type="spellEnd"/>
            <w:r>
              <w:rPr>
                <w:rFonts w:eastAsia="Times New Roman"/>
                <w:color w:val="000000"/>
              </w:rPr>
              <w:t xml:space="preserve"> IT resource connected to a network provides manageability interfaces such that the IT resource can be managed locally and from remote locations using Web services technologies.</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WSDM: Management of Web Services (MOWS) v1.1</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This part of the WSDM specification addresses management of the Web services endpoints using Web services protocols. </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Web Services Dynamic Discovery (WS-Discovery) v1.1</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This specification defines a discovery protocol to locate services. The primary scenario for discovery is a client searching for one or more target services. </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OASIS Web Services Federation Language (WS-Federation) v1.2</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This specification defines mechanisms to allow different security realms to federate, such that authorized access to resources managed in one realm can be provided to security principals whose identities and attributes are managed in other realms.   </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OASIS Web Services Notification (WSN) v1.3</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WSN is a family of related specifications that define a standard Web services approach to notification using a topic-based publish/subscribe pattern. </w:t>
            </w:r>
          </w:p>
        </w:tc>
      </w:tr>
      <w:tr w:rsidR="00D72613" w:rsidTr="00D72613">
        <w:trPr>
          <w:cnfStyle w:val="000000100000"/>
          <w:trHeight w:val="765"/>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IETF Simple Network Management Protocol (SNMP) v3</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SNMP is a series of IETF sponsored standards for remote management of system/network resources and transmission of status regarding network resources. The standards include definitions of standard management objects along with security controls.</w:t>
            </w:r>
          </w:p>
        </w:tc>
      </w:tr>
      <w:tr w:rsidR="00D72613" w:rsidTr="00D72613">
        <w:trPr>
          <w:trHeight w:val="102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IETF Extensible Provisioning Protocol (EPP)</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This IETF series of standards describes an application-layer client-server protocol for the provisioning and management of objects stored in a shared central repository. Specified in XML, the protocol defines generic object management operations and an extensible framework that maps protocol operations to objects.</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National Council for Prescription Drug Programs (NCPDPD) Script standard</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Electronic data exchange standard used in medication reconciliation process. Medication history, prescription info (3), census update. </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ASTM Continuity of Care Record (CCR)</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Electronic data exchange standard used in medication reconciliation process. CCR represents a summary format for the core facts of a patient’s dataset. </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Healthcare Information Technology Standards Panel (HITSP) C32 HL7 Continuity of Care Document (CCD)</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Electronic data exchange standard used in medication reconciliation process. Summary format for CCR document structure. </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lastRenderedPageBreak/>
              <w:t>PMML Predictive Model Markup Language</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XML based data handling. Mature standard defines and enables data modeling, and reliability and scalability for custom deployments. Pre / post processing, expression of predictive models. </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Dash7</w:t>
            </w:r>
          </w:p>
        </w:tc>
        <w:tc>
          <w:tcPr>
            <w:tcW w:w="9334" w:type="dxa"/>
            <w:tcBorders>
              <w:top w:val="nil"/>
              <w:bottom w:val="nil"/>
            </w:tcBorders>
          </w:tcPr>
          <w:p w:rsidR="00D72613" w:rsidRDefault="00D77F14">
            <w:pPr>
              <w:pStyle w:val="BDTableText"/>
              <w:rPr>
                <w:rFonts w:eastAsia="Times New Roman"/>
                <w:color w:val="FF0000"/>
              </w:rPr>
            </w:pPr>
            <w:r>
              <w:rPr>
                <w:rFonts w:eastAsia="Times New Roman"/>
                <w:color w:val="FF0000"/>
              </w:rPr>
              <w:t>Dynamic adaptive streaming over HTTP. Media presentation description format. Wireless sensor and actuator protocol; home automation, based on ISO IEC 18000-7</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H.265</w:t>
            </w:r>
          </w:p>
        </w:tc>
        <w:tc>
          <w:tcPr>
            <w:tcW w:w="9334" w:type="dxa"/>
            <w:tcBorders>
              <w:top w:val="nil"/>
              <w:bottom w:val="nil"/>
            </w:tcBorders>
            <w:shd w:val="clear" w:color="auto" w:fill="auto"/>
          </w:tcPr>
          <w:p w:rsidR="00D72613" w:rsidRDefault="00D77F14">
            <w:pPr>
              <w:pStyle w:val="BDTableText"/>
              <w:rPr>
                <w:color w:val="000000"/>
              </w:rPr>
            </w:pPr>
            <w:r>
              <w:rPr>
                <w:color w:val="000000"/>
              </w:rPr>
              <w:t xml:space="preserve">High efficiency video coding (HEVC) MPEG-H part 2. Potential compression successor to Advanced Video Coding (AVC) H.264. </w:t>
            </w:r>
            <w:r>
              <w:t xml:space="preserve">Streaming video. </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VP9</w:t>
            </w:r>
          </w:p>
        </w:tc>
        <w:tc>
          <w:tcPr>
            <w:tcW w:w="9334" w:type="dxa"/>
            <w:tcBorders>
              <w:top w:val="nil"/>
              <w:bottom w:val="nil"/>
            </w:tcBorders>
          </w:tcPr>
          <w:p w:rsidR="00D72613" w:rsidRDefault="00D77F14">
            <w:pPr>
              <w:pStyle w:val="BDTableText"/>
              <w:rPr>
                <w:color w:val="000000"/>
              </w:rPr>
            </w:pPr>
            <w:r>
              <w:rPr>
                <w:color w:val="000000"/>
              </w:rPr>
              <w:t>Royalty free codec alternative to HEVC. Successor to VP8, competitor to H.265. S</w:t>
            </w:r>
            <w:r>
              <w:t>treaming video.</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proofErr w:type="spellStart"/>
            <w:r>
              <w:rPr>
                <w:rFonts w:eastAsia="Times New Roman"/>
                <w:color w:val="000000"/>
              </w:rPr>
              <w:t>Daala</w:t>
            </w:r>
            <w:proofErr w:type="spellEnd"/>
          </w:p>
        </w:tc>
        <w:tc>
          <w:tcPr>
            <w:tcW w:w="9334" w:type="dxa"/>
            <w:tcBorders>
              <w:top w:val="nil"/>
              <w:bottom w:val="nil"/>
            </w:tcBorders>
            <w:shd w:val="clear" w:color="auto" w:fill="auto"/>
          </w:tcPr>
          <w:p w:rsidR="00D72613" w:rsidRDefault="00D77F14">
            <w:pPr>
              <w:pStyle w:val="BDTableText"/>
              <w:rPr>
                <w:color w:val="000000"/>
              </w:rPr>
            </w:pPr>
            <w:r>
              <w:rPr>
                <w:color w:val="000000"/>
              </w:rPr>
              <w:t>Video coding format. S</w:t>
            </w:r>
            <w:r>
              <w:t xml:space="preserve">treaming video. </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proofErr w:type="spellStart"/>
            <w:r>
              <w:rPr>
                <w:rFonts w:eastAsia="Times New Roman"/>
                <w:color w:val="000000"/>
              </w:rPr>
              <w:t>WebRTC</w:t>
            </w:r>
            <w:proofErr w:type="spellEnd"/>
          </w:p>
        </w:tc>
        <w:tc>
          <w:tcPr>
            <w:tcW w:w="9334" w:type="dxa"/>
            <w:tcBorders>
              <w:top w:val="nil"/>
              <w:bottom w:val="nil"/>
            </w:tcBorders>
          </w:tcPr>
          <w:p w:rsidR="00D72613" w:rsidRDefault="00D77F14">
            <w:pPr>
              <w:pStyle w:val="BDTableText"/>
              <w:rPr>
                <w:color w:val="000000"/>
              </w:rPr>
            </w:pPr>
            <w:r>
              <w:rPr>
                <w:color w:val="000000"/>
              </w:rPr>
              <w:t xml:space="preserve">Browser to browser communication </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X.509</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Public key encryption for securing email and web communication.</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MDX</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 xml:space="preserve">Multidimensional expressions (MDX) became the standard for OLAP query. </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 xml:space="preserve">NIEM-HLVA </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National Information Exchange Model (NIEM) High-Level Version Architecture (HLVA): Specifies the NIEM version architecture.</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NIEM-MPD</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NIEM Model Package Description (MPD) Specification: Specifies rules for organizing and packaging MPDs in general and IEPDs specifically.</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NIEM-Code List Specifications</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NIEM Code Lists Specification: Establishes methods for using code list artifacts with NIEM information exchange specifications.</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NIEM Conformance Specification</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Defines general conformance to NIEM.</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NIEM-CTAS</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NIEM Conformance Target Attribute Specification (CTAS): Specifies XML attributes to establish a claim that the document conforms to a set of conformance targets.</w:t>
            </w:r>
          </w:p>
        </w:tc>
      </w:tr>
      <w:tr w:rsidR="00D72613" w:rsidTr="00D72613">
        <w:trPr>
          <w:cnfStyle w:val="000000100000"/>
          <w:trHeight w:val="510"/>
        </w:trPr>
        <w:tc>
          <w:tcPr>
            <w:tcW w:w="3365" w:type="dxa"/>
            <w:tcBorders>
              <w:top w:val="nil"/>
              <w:bottom w:val="nil"/>
            </w:tcBorders>
          </w:tcPr>
          <w:p w:rsidR="00D72613" w:rsidRDefault="00D77F14">
            <w:pPr>
              <w:pStyle w:val="BDTableText"/>
              <w:rPr>
                <w:rFonts w:eastAsia="Times New Roman"/>
                <w:color w:val="000000"/>
              </w:rPr>
            </w:pPr>
            <w:r>
              <w:rPr>
                <w:rFonts w:eastAsia="Times New Roman"/>
                <w:color w:val="000000"/>
              </w:rPr>
              <w:t>NIEM-NDR</w:t>
            </w:r>
          </w:p>
        </w:tc>
        <w:tc>
          <w:tcPr>
            <w:tcW w:w="9334" w:type="dxa"/>
            <w:tcBorders>
              <w:top w:val="nil"/>
              <w:bottom w:val="nil"/>
            </w:tcBorders>
          </w:tcPr>
          <w:p w:rsidR="00D72613" w:rsidRDefault="00D77F14">
            <w:pPr>
              <w:pStyle w:val="BDTableText"/>
              <w:rPr>
                <w:rFonts w:eastAsia="Times New Roman"/>
                <w:color w:val="000000"/>
              </w:rPr>
            </w:pPr>
            <w:r>
              <w:rPr>
                <w:rFonts w:eastAsia="Times New Roman"/>
                <w:color w:val="000000"/>
              </w:rPr>
              <w:t>NIEM Naming and Design Rules (NDR): Specifies principles and enforceable rules for NIEM-conformant schema documents, instance XML documents and data components.</w:t>
            </w:r>
          </w:p>
        </w:tc>
      </w:tr>
      <w:tr w:rsidR="00D72613" w:rsidTr="00D72613">
        <w:trPr>
          <w:trHeight w:val="510"/>
        </w:trPr>
        <w:tc>
          <w:tcPr>
            <w:tcW w:w="3365"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Non-Normative Guidance in Using NIEM with JSON</w:t>
            </w:r>
          </w:p>
        </w:tc>
        <w:tc>
          <w:tcPr>
            <w:tcW w:w="9334" w:type="dxa"/>
            <w:tcBorders>
              <w:top w:val="nil"/>
              <w:bottom w:val="nil"/>
            </w:tcBorders>
            <w:shd w:val="clear" w:color="auto" w:fill="auto"/>
          </w:tcPr>
          <w:p w:rsidR="00D72613" w:rsidRDefault="00D77F14">
            <w:pPr>
              <w:pStyle w:val="BDTableText"/>
              <w:rPr>
                <w:rFonts w:eastAsia="Times New Roman"/>
                <w:color w:val="000000"/>
              </w:rPr>
            </w:pPr>
            <w:r>
              <w:rPr>
                <w:rFonts w:eastAsia="Times New Roman"/>
                <w:color w:val="000000"/>
              </w:rPr>
              <w:t>Non-Normative Guidance in Using NIEM with JSON: Guidance for using NIEM with JSON-LD specified by RFC4627. Note: A normative NIEM-JSON specification is under development and scheduled for release in Dec 2017.</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DCC Data Package, version 1.0.0-beta.17 (a specification) released March of 2016</w:t>
            </w:r>
          </w:p>
        </w:tc>
        <w:tc>
          <w:tcPr>
            <w:tcW w:w="9334" w:type="dxa"/>
            <w:tcBorders>
              <w:top w:val="nil"/>
              <w:bottom w:val="nil"/>
            </w:tcBorders>
          </w:tcPr>
          <w:p w:rsidR="00D72613" w:rsidRDefault="00D72613">
            <w:pPr>
              <w:spacing w:after="0"/>
              <w:rPr>
                <w:rFonts w:eastAsia="Times New Roman"/>
                <w:color w:val="000000"/>
                <w:sz w:val="20"/>
                <w:szCs w:val="20"/>
              </w:rPr>
            </w:pP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000000"/>
                <w:sz w:val="20"/>
                <w:szCs w:val="20"/>
              </w:rPr>
            </w:pPr>
            <w:r>
              <w:rPr>
                <w:rFonts w:eastAsia="Times New Roman"/>
                <w:color w:val="000000"/>
                <w:sz w:val="20"/>
                <w:szCs w:val="20"/>
              </w:rPr>
              <w:t xml:space="preserve">DCC </w:t>
            </w:r>
            <w:proofErr w:type="spellStart"/>
            <w:r>
              <w:rPr>
                <w:rFonts w:eastAsia="Times New Roman"/>
                <w:color w:val="000000"/>
                <w:sz w:val="20"/>
                <w:szCs w:val="20"/>
              </w:rPr>
              <w:t>Observ</w:t>
            </w:r>
            <w:proofErr w:type="spellEnd"/>
            <w:r>
              <w:rPr>
                <w:rFonts w:eastAsia="Times New Roman"/>
                <w:color w:val="000000"/>
                <w:sz w:val="20"/>
                <w:szCs w:val="20"/>
              </w:rPr>
              <w:t>-OM \</w:t>
            </w:r>
          </w:p>
        </w:tc>
        <w:tc>
          <w:tcPr>
            <w:tcW w:w="9334" w:type="dxa"/>
            <w:tcBorders>
              <w:top w:val="nil"/>
              <w:bottom w:val="nil"/>
            </w:tcBorders>
            <w:shd w:val="clear" w:color="auto" w:fill="auto"/>
          </w:tcPr>
          <w:p w:rsidR="00D72613" w:rsidRDefault="00D77F14">
            <w:pPr>
              <w:spacing w:after="0"/>
              <w:rPr>
                <w:rFonts w:eastAsia="Times New Roman"/>
                <w:color w:val="000000"/>
                <w:sz w:val="20"/>
                <w:szCs w:val="20"/>
              </w:rPr>
            </w:pPr>
            <w:r>
              <w:rPr>
                <w:color w:val="C00000"/>
              </w:rPr>
              <w:t>Observation representation (features, protocols, targets and values). It is intended to lower the barrier for future data sharing and facilitate integrated search across panels and species. All models, formats, documentation, and software are available under LGPLv3.</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lastRenderedPageBreak/>
              <w:t xml:space="preserve">DCC PREMIS </w:t>
            </w:r>
          </w:p>
        </w:tc>
        <w:tc>
          <w:tcPr>
            <w:tcW w:w="9334"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Independent serialization, preservation of actor information</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000000"/>
                <w:sz w:val="20"/>
                <w:szCs w:val="20"/>
              </w:rPr>
            </w:pPr>
            <w:r>
              <w:rPr>
                <w:rFonts w:eastAsia="Times New Roman"/>
                <w:color w:val="000000"/>
                <w:sz w:val="20"/>
                <w:szCs w:val="20"/>
              </w:rPr>
              <w:t>DCC PROV</w:t>
            </w:r>
          </w:p>
        </w:tc>
        <w:tc>
          <w:tcPr>
            <w:tcW w:w="9334" w:type="dxa"/>
            <w:tcBorders>
              <w:top w:val="nil"/>
              <w:bottom w:val="nil"/>
            </w:tcBorders>
            <w:shd w:val="clear" w:color="auto" w:fill="auto"/>
          </w:tcPr>
          <w:p w:rsidR="00D72613" w:rsidRDefault="00D77F14">
            <w:pPr>
              <w:spacing w:after="0"/>
              <w:rPr>
                <w:rFonts w:eastAsia="Times New Roman"/>
                <w:color w:val="000000"/>
                <w:sz w:val="20"/>
                <w:szCs w:val="20"/>
              </w:rPr>
            </w:pPr>
            <w:r>
              <w:rPr>
                <w:rFonts w:eastAsia="Times New Roman"/>
                <w:color w:val="000000"/>
                <w:sz w:val="20"/>
                <w:szCs w:val="20"/>
              </w:rPr>
              <w:t>Provenance information</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 xml:space="preserve">DCC </w:t>
            </w:r>
            <w:proofErr w:type="spellStart"/>
            <w:r>
              <w:rPr>
                <w:rFonts w:eastAsia="Times New Roman"/>
                <w:color w:val="000000"/>
                <w:sz w:val="20"/>
                <w:szCs w:val="20"/>
              </w:rPr>
              <w:t>QuDEx</w:t>
            </w:r>
            <w:proofErr w:type="spellEnd"/>
          </w:p>
        </w:tc>
        <w:tc>
          <w:tcPr>
            <w:tcW w:w="9334"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Agnostic formatting</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000000"/>
                <w:sz w:val="20"/>
                <w:szCs w:val="20"/>
              </w:rPr>
            </w:pPr>
            <w:r>
              <w:rPr>
                <w:rFonts w:eastAsia="Times New Roman"/>
                <w:color w:val="000000"/>
                <w:sz w:val="20"/>
                <w:szCs w:val="20"/>
              </w:rPr>
              <w:t>DCC SDMX, specification 2.1 last amended May of 2012</w:t>
            </w:r>
          </w:p>
        </w:tc>
        <w:tc>
          <w:tcPr>
            <w:tcW w:w="9334"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 xml:space="preserve">Efficient exchange and sharing of statistical data and metadata. </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DCC TEI</w:t>
            </w:r>
          </w:p>
        </w:tc>
        <w:tc>
          <w:tcPr>
            <w:tcW w:w="9334"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Varieties and modules for text encoding</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000000"/>
                <w:sz w:val="20"/>
                <w:szCs w:val="20"/>
              </w:rPr>
            </w:pPr>
            <w:r>
              <w:rPr>
                <w:rFonts w:eastAsia="Times New Roman"/>
                <w:color w:val="000000"/>
                <w:sz w:val="20"/>
                <w:szCs w:val="20"/>
              </w:rPr>
              <w:t xml:space="preserve">BMC Visualization </w:t>
            </w:r>
            <w:r w:rsidR="00BA1945" w:rsidRPr="00BA1945">
              <w:fldChar w:fldCharType="begin"/>
            </w:r>
            <w:r>
              <w:rPr>
                <w:rFonts w:eastAsia="Times New Roman"/>
                <w:sz w:val="20"/>
                <w:szCs w:val="20"/>
              </w:rPr>
              <w:instrText>ADDIN ZOTERO_ITEM CSL_CITATION {"citationID":"2z8KCpc4","properties":{"formattedCitation":"[19]","plainCitation":"[19]","noteIndex":0},"citationItems":[{"id":418,"uris":["http://zotero.org/groups/2253006/items/CSFU5KRL"],"uri":["http://zotero.org/groups/2253006/items/CSFU5KRL"],"itemData":{"id":418,"type":"article-journal","title":"Development, implementation and evaluation of an information model for archetype based user responsive medical data visualization","container-title":"Journal of Biomedical Informatics","page":"196-205","volume":"55","source":"Crossref","abstract":"Background: When medical data have been successfully recorded or exchanged between systems there appear a need to present the data consistently to ensure that it is clearly understood and interpreted. A standard based user interface can provide interoperability on the visual level.\nObjectives: The goal of this research was to develop, implement and evaluate an information model for building user interfaces for archetype based medical data.\nMethods: The following types of knowledge were identiﬁed as important elements and were included in the information model: medical content related attributes, data type related attributes, user-related attributes, device-related attributes. In order to support ﬂexible and efﬁcient user interfaces an approach that represents different types of knowledge with different models separating the medical concept from a visual concept and interface realization was chosen. We evaluated the developed approach using Guideline for Good Evaluation Practice in Health Informatics (GEP-HI).\nResults: We developed a higher level information model to complement the ISO 13606 archetype model. This enabled the speciﬁcation of the presentation properties at the moment of the archetypes’ deﬁnition. The model allows realizing different users’ perspectives on the data. The approach was implemented and evaluated within a functioning EHR system. The evaluation involved 30 patients of different age and IT experience and 5 doctors. One month of testing showed that the time required reading electronic health records decreased for both doctors (from average 310 to 220 s) and patients (from average 95 to 39 s). Users reported a high level of satisfaction and motivation to use the presented data visualization approach especially in comparison with their previous experience.\nConclusion: The introduced information model allows separating medical knowledge and presentation knowledge. The additional presentation layer will enrich the graphical user interface’s ﬂexibility and will allow an optimal presentation of medical data considering the different users’ perspectives and different media used for data presentation.","URL":"https://linkinghub.elsevier.com/retrieve/pii/S1532046415000763","DOI":"10.1016/j.jbi.2015.04.009","ISSN":"15320464","language":"en","author":[{"family":"Kopanitsa","given":"Georgy"},{"family":"Veseli","given":"Hasan"},{"family":"Yampolsky","given":"Vladimir"}],"issued":{"date-parts":[["2015",6]]},"accessed":{"date-parts":[["2018",11,12]]}}}],"schema":"https://github.com/citation-style-language/schema/raw/master/csl-citation.json"}</w:instrText>
            </w:r>
            <w:r w:rsidR="00BA1945">
              <w:rPr>
                <w:rFonts w:eastAsia="Times New Roman"/>
                <w:sz w:val="20"/>
                <w:szCs w:val="20"/>
              </w:rPr>
              <w:fldChar w:fldCharType="separate"/>
            </w:r>
            <w:bookmarkStart w:id="289" w:name="__Fieldmark__6550_4095494426"/>
            <w:r>
              <w:rPr>
                <w:rFonts w:eastAsia="Times New Roman"/>
                <w:color w:val="000000"/>
                <w:sz w:val="20"/>
                <w:szCs w:val="20"/>
              </w:rPr>
              <w:t>[19]</w:t>
            </w:r>
            <w:r w:rsidR="00BA1945">
              <w:rPr>
                <w:rFonts w:eastAsia="Times New Roman"/>
                <w:sz w:val="20"/>
                <w:szCs w:val="20"/>
              </w:rPr>
              <w:fldChar w:fldCharType="end"/>
            </w:r>
            <w:bookmarkEnd w:id="289"/>
          </w:p>
        </w:tc>
        <w:tc>
          <w:tcPr>
            <w:tcW w:w="9334" w:type="dxa"/>
            <w:tcBorders>
              <w:top w:val="nil"/>
              <w:bottom w:val="nil"/>
            </w:tcBorders>
            <w:shd w:val="clear" w:color="auto" w:fill="auto"/>
          </w:tcPr>
          <w:p w:rsidR="00D72613" w:rsidRDefault="00D77F14">
            <w:pPr>
              <w:spacing w:after="0"/>
              <w:rPr>
                <w:color w:val="C00000"/>
              </w:rPr>
            </w:pPr>
            <w:r>
              <w:rPr>
                <w:color w:val="C00000"/>
              </w:rPr>
              <w:t>A dual layer XML based approach to the definition of archetypes and their visual layout that will allow automatic generating of efficient medical data interfaces, allows different views for one MDV model. The same software can provide different interfaces for different devices and users.</w:t>
            </w:r>
          </w:p>
          <w:p w:rsidR="00D72613" w:rsidRDefault="00D77F14">
            <w:pPr>
              <w:spacing w:after="0"/>
              <w:rPr>
                <w:color w:val="C00000"/>
              </w:rPr>
            </w:pPr>
            <w:r>
              <w:rPr>
                <w:color w:val="C00000"/>
              </w:rPr>
              <w:t xml:space="preserve">Meets the following requirements: 1. Complies with the requirements and constraints of an ISO 13606 reference model. The dual model approach of ISO 13606 allows separating the medical knowledge from the software implementation and permits healthcare professionals to define medical concepts without the need to understand how the concepts will be implemented within the EHR. 2. Provides multiple device support. 3. Supports different views on the same data. The same information can be displayed in different ways according to its needed context. This feature is useful for healthcare professionals who may need different views according to their specialization. Patients will need less data but the data have to be presented in more convenient form to ensure that in will be understood without medical background. 4. Is stored separately from the visualized data. The dual model approach that is used as the basis for archetypes has proven to be efficient and flexible. 5. Platform independent. </w:t>
            </w:r>
          </w:p>
          <w:p w:rsidR="00D72613" w:rsidRDefault="00D72613">
            <w:pPr>
              <w:spacing w:after="0"/>
              <w:rPr>
                <w:rFonts w:eastAsia="Times New Roman"/>
                <w:color w:val="000000"/>
                <w:sz w:val="20"/>
                <w:szCs w:val="20"/>
              </w:rPr>
            </w:pP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000000"/>
                <w:sz w:val="20"/>
                <w:szCs w:val="20"/>
              </w:rPr>
            </w:pPr>
            <w:r>
              <w:rPr>
                <w:rFonts w:eastAsia="Times New Roman"/>
                <w:color w:val="000000"/>
                <w:sz w:val="20"/>
                <w:szCs w:val="20"/>
              </w:rPr>
              <w:t>IEEE 1857.3</w:t>
            </w:r>
          </w:p>
        </w:tc>
        <w:tc>
          <w:tcPr>
            <w:tcW w:w="9334" w:type="dxa"/>
            <w:tcBorders>
              <w:top w:val="nil"/>
              <w:bottom w:val="nil"/>
            </w:tcBorders>
          </w:tcPr>
          <w:p w:rsidR="00D72613" w:rsidRDefault="00D77F14">
            <w:pPr>
              <w:spacing w:after="0"/>
              <w:rPr>
                <w:color w:val="C00000"/>
              </w:rPr>
            </w:pPr>
            <w:r>
              <w:rPr>
                <w:color w:val="C00000"/>
              </w:rPr>
              <w:t xml:space="preserve">Real time transmission of audiovisual content, including internet media streaming, IPTV, and video on demand. </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Open Group C172, O-BDL</w:t>
            </w:r>
          </w:p>
        </w:tc>
        <w:tc>
          <w:tcPr>
            <w:tcW w:w="9334" w:type="dxa"/>
            <w:tcBorders>
              <w:top w:val="nil"/>
              <w:bottom w:val="nil"/>
            </w:tcBorders>
            <w:shd w:val="clear" w:color="auto" w:fill="auto"/>
          </w:tcPr>
          <w:p w:rsidR="00D72613" w:rsidRDefault="00D77F14">
            <w:pPr>
              <w:spacing w:after="0"/>
              <w:rPr>
                <w:color w:val="C00000"/>
              </w:rPr>
            </w:pPr>
            <w:r>
              <w:rPr>
                <w:color w:val="C00000"/>
              </w:rPr>
              <w:t xml:space="preserve">Describes a set of architectural patterns, and key concepts for setting up data centric strategies. </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C00000"/>
                <w:sz w:val="20"/>
                <w:szCs w:val="20"/>
              </w:rPr>
            </w:pPr>
            <w:r>
              <w:rPr>
                <w:rFonts w:eastAsia="Times New Roman"/>
                <w:color w:val="C00000"/>
                <w:sz w:val="20"/>
                <w:szCs w:val="20"/>
              </w:rPr>
              <w:t>ISO 10646</w:t>
            </w:r>
          </w:p>
        </w:tc>
        <w:tc>
          <w:tcPr>
            <w:tcW w:w="9334" w:type="dxa"/>
            <w:tcBorders>
              <w:top w:val="nil"/>
              <w:bottom w:val="nil"/>
            </w:tcBorders>
          </w:tcPr>
          <w:p w:rsidR="00D72613" w:rsidRDefault="00D77F14">
            <w:pPr>
              <w:spacing w:after="0"/>
              <w:rPr>
                <w:color w:val="C00000"/>
              </w:rPr>
            </w:pPr>
            <w:r>
              <w:rPr>
                <w:color w:val="C00000"/>
              </w:rPr>
              <w:t xml:space="preserve">Defines character encoding relevant to UTF, and backward compatibility with ASCII. </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ISO 28219, ISO 17367</w:t>
            </w:r>
          </w:p>
        </w:tc>
        <w:tc>
          <w:tcPr>
            <w:tcW w:w="9334" w:type="dxa"/>
            <w:tcBorders>
              <w:top w:val="nil"/>
              <w:bottom w:val="nil"/>
            </w:tcBorders>
            <w:shd w:val="clear" w:color="auto" w:fill="auto"/>
          </w:tcPr>
          <w:p w:rsidR="00D72613" w:rsidRDefault="00D77F14">
            <w:pPr>
              <w:spacing w:after="0"/>
              <w:rPr>
                <w:color w:val="C00000"/>
              </w:rPr>
            </w:pPr>
            <w:r>
              <w:rPr>
                <w:color w:val="C00000"/>
              </w:rPr>
              <w:t xml:space="preserve">Shipping and receiving warehouse package ID / product tags. </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C00000"/>
                <w:sz w:val="20"/>
                <w:szCs w:val="20"/>
              </w:rPr>
            </w:pPr>
            <w:r>
              <w:rPr>
                <w:rFonts w:eastAsia="Times New Roman"/>
                <w:color w:val="C00000"/>
                <w:sz w:val="20"/>
                <w:szCs w:val="20"/>
              </w:rPr>
              <w:t>ISO 22742, ISO 17366</w:t>
            </w:r>
          </w:p>
        </w:tc>
        <w:tc>
          <w:tcPr>
            <w:tcW w:w="9334" w:type="dxa"/>
            <w:tcBorders>
              <w:top w:val="nil"/>
              <w:bottom w:val="nil"/>
            </w:tcBorders>
          </w:tcPr>
          <w:p w:rsidR="00D72613" w:rsidRDefault="00D77F14">
            <w:pPr>
              <w:spacing w:after="0"/>
              <w:rPr>
                <w:color w:val="C00000"/>
              </w:rPr>
            </w:pPr>
            <w:r>
              <w:rPr>
                <w:color w:val="C00000"/>
              </w:rPr>
              <w:t>Shipping and receiving warehouse standard for single product packaging.</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ISO 22742, ISO 17365</w:t>
            </w:r>
          </w:p>
        </w:tc>
        <w:tc>
          <w:tcPr>
            <w:tcW w:w="9334" w:type="dxa"/>
            <w:tcBorders>
              <w:top w:val="nil"/>
              <w:bottom w:val="nil"/>
            </w:tcBorders>
            <w:shd w:val="clear" w:color="auto" w:fill="auto"/>
          </w:tcPr>
          <w:p w:rsidR="00D72613" w:rsidRDefault="00D77F14">
            <w:pPr>
              <w:spacing w:after="0"/>
              <w:rPr>
                <w:color w:val="C00000"/>
              </w:rPr>
            </w:pPr>
            <w:r>
              <w:rPr>
                <w:color w:val="C00000"/>
              </w:rPr>
              <w:t>Shipping and receiving warehouse standard for cases of single products.</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C00000"/>
                <w:sz w:val="20"/>
                <w:szCs w:val="20"/>
              </w:rPr>
            </w:pPr>
            <w:r>
              <w:rPr>
                <w:rFonts w:eastAsia="Times New Roman"/>
                <w:color w:val="C00000"/>
                <w:sz w:val="20"/>
                <w:szCs w:val="20"/>
              </w:rPr>
              <w:lastRenderedPageBreak/>
              <w:t>ISO 15394, ISO 17364</w:t>
            </w:r>
          </w:p>
        </w:tc>
        <w:tc>
          <w:tcPr>
            <w:tcW w:w="9334" w:type="dxa"/>
            <w:tcBorders>
              <w:top w:val="nil"/>
              <w:bottom w:val="nil"/>
            </w:tcBorders>
          </w:tcPr>
          <w:p w:rsidR="00D72613" w:rsidRDefault="00D77F14">
            <w:pPr>
              <w:spacing w:after="0"/>
              <w:rPr>
                <w:color w:val="C00000"/>
              </w:rPr>
            </w:pPr>
            <w:r>
              <w:rPr>
                <w:color w:val="C00000"/>
              </w:rPr>
              <w:t>Shipping and receiving warehouse standard for pallets of product cases.</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ISO 17363</w:t>
            </w:r>
          </w:p>
        </w:tc>
        <w:tc>
          <w:tcPr>
            <w:tcW w:w="9334" w:type="dxa"/>
            <w:tcBorders>
              <w:top w:val="nil"/>
              <w:bottom w:val="nil"/>
            </w:tcBorders>
            <w:shd w:val="clear" w:color="auto" w:fill="auto"/>
          </w:tcPr>
          <w:p w:rsidR="00D72613" w:rsidRDefault="00D77F14">
            <w:pPr>
              <w:spacing w:after="0"/>
              <w:rPr>
                <w:color w:val="C00000"/>
              </w:rPr>
            </w:pPr>
            <w:r>
              <w:rPr>
                <w:color w:val="C00000"/>
              </w:rPr>
              <w:t>Shipping and receiving warehouse standard for freight containers of pallets.</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C00000"/>
                <w:sz w:val="20"/>
                <w:szCs w:val="20"/>
              </w:rPr>
            </w:pPr>
            <w:r>
              <w:rPr>
                <w:rFonts w:eastAsia="Times New Roman"/>
                <w:color w:val="C00000"/>
                <w:sz w:val="20"/>
                <w:szCs w:val="20"/>
              </w:rPr>
              <w:t>SC31WG2, TC122/WG 10</w:t>
            </w:r>
          </w:p>
        </w:tc>
        <w:tc>
          <w:tcPr>
            <w:tcW w:w="9334" w:type="dxa"/>
            <w:tcBorders>
              <w:top w:val="nil"/>
              <w:bottom w:val="nil"/>
            </w:tcBorders>
          </w:tcPr>
          <w:p w:rsidR="00D72613" w:rsidRDefault="00D77F14">
            <w:pPr>
              <w:spacing w:after="0"/>
              <w:rPr>
                <w:color w:val="C00000"/>
              </w:rPr>
            </w:pPr>
            <w:r>
              <w:rPr>
                <w:color w:val="C00000"/>
              </w:rPr>
              <w:t>Product packaging and customer aspects of containers and transport units/</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TC154 EDI</w:t>
            </w:r>
          </w:p>
        </w:tc>
        <w:tc>
          <w:tcPr>
            <w:tcW w:w="9334" w:type="dxa"/>
            <w:tcBorders>
              <w:top w:val="nil"/>
              <w:bottom w:val="nil"/>
            </w:tcBorders>
            <w:shd w:val="clear" w:color="auto" w:fill="auto"/>
          </w:tcPr>
          <w:p w:rsidR="00D72613" w:rsidRDefault="00D77F14">
            <w:pPr>
              <w:spacing w:after="0"/>
              <w:rPr>
                <w:color w:val="C00000"/>
              </w:rPr>
            </w:pPr>
            <w:r>
              <w:rPr>
                <w:color w:val="C00000"/>
              </w:rPr>
              <w:t>Network consignee administration for logistics industry.</w:t>
            </w:r>
          </w:p>
        </w:tc>
      </w:tr>
      <w:tr w:rsidR="00D72613" w:rsidTr="00D72613">
        <w:trPr>
          <w:cnfStyle w:val="000000100000"/>
          <w:trHeight w:val="510"/>
        </w:trPr>
        <w:tc>
          <w:tcPr>
            <w:tcW w:w="3365" w:type="dxa"/>
            <w:tcBorders>
              <w:top w:val="nil"/>
              <w:bottom w:val="nil"/>
            </w:tcBorders>
          </w:tcPr>
          <w:p w:rsidR="00D72613" w:rsidRDefault="00D77F14">
            <w:pPr>
              <w:spacing w:after="0"/>
              <w:rPr>
                <w:rFonts w:eastAsia="Times New Roman"/>
                <w:color w:val="C00000"/>
                <w:sz w:val="20"/>
                <w:szCs w:val="20"/>
              </w:rPr>
            </w:pPr>
            <w:r>
              <w:rPr>
                <w:rFonts w:eastAsia="Times New Roman"/>
                <w:color w:val="C00000"/>
                <w:sz w:val="20"/>
                <w:szCs w:val="20"/>
              </w:rPr>
              <w:t>ISO 15394, ISO 17364</w:t>
            </w:r>
          </w:p>
        </w:tc>
        <w:tc>
          <w:tcPr>
            <w:tcW w:w="9334" w:type="dxa"/>
            <w:tcBorders>
              <w:top w:val="nil"/>
              <w:bottom w:val="nil"/>
            </w:tcBorders>
          </w:tcPr>
          <w:p w:rsidR="00D72613" w:rsidRDefault="00D77F14">
            <w:pPr>
              <w:spacing w:after="0"/>
              <w:rPr>
                <w:color w:val="C00000"/>
              </w:rPr>
            </w:pPr>
            <w:r>
              <w:rPr>
                <w:color w:val="C00000"/>
              </w:rPr>
              <w:t>Receiving warehouse standard for pallets of product cases.</w:t>
            </w:r>
          </w:p>
        </w:tc>
      </w:tr>
      <w:tr w:rsidR="00D72613" w:rsidTr="00D72613">
        <w:trPr>
          <w:trHeight w:val="510"/>
        </w:trPr>
        <w:tc>
          <w:tcPr>
            <w:tcW w:w="3365" w:type="dxa"/>
            <w:tcBorders>
              <w:top w:val="nil"/>
              <w:bottom w:val="nil"/>
            </w:tcBorders>
            <w:shd w:val="clear" w:color="auto" w:fill="auto"/>
          </w:tcPr>
          <w:p w:rsidR="00D72613" w:rsidRDefault="00D77F14">
            <w:pPr>
              <w:spacing w:after="0"/>
              <w:rPr>
                <w:rFonts w:eastAsia="Times New Roman"/>
                <w:color w:val="C00000"/>
                <w:sz w:val="20"/>
                <w:szCs w:val="20"/>
              </w:rPr>
            </w:pPr>
            <w:r>
              <w:rPr>
                <w:rFonts w:eastAsia="Times New Roman"/>
                <w:color w:val="C00000"/>
                <w:sz w:val="20"/>
                <w:szCs w:val="20"/>
              </w:rPr>
              <w:t>ISA-Tab</w:t>
            </w:r>
          </w:p>
        </w:tc>
        <w:tc>
          <w:tcPr>
            <w:tcW w:w="9334" w:type="dxa"/>
            <w:tcBorders>
              <w:top w:val="nil"/>
              <w:bottom w:val="nil"/>
            </w:tcBorders>
            <w:shd w:val="clear" w:color="auto" w:fill="auto"/>
          </w:tcPr>
          <w:p w:rsidR="00D72613" w:rsidRDefault="00D77F14">
            <w:pPr>
              <w:spacing w:after="0"/>
              <w:rPr>
                <w:color w:val="C00000"/>
              </w:rPr>
            </w:pPr>
            <w:r>
              <w:rPr>
                <w:color w:val="C00000"/>
              </w:rPr>
              <w:t xml:space="preserve">The Investigation/Study/Assay (ISA) tab-delimited (TAB) format is a general purpose framework for complex metadata. </w:t>
            </w:r>
          </w:p>
        </w:tc>
      </w:tr>
      <w:tr w:rsidR="00D72613" w:rsidTr="00D72613">
        <w:trPr>
          <w:cnfStyle w:val="000000100000"/>
          <w:trHeight w:val="510"/>
        </w:trPr>
        <w:tc>
          <w:tcPr>
            <w:tcW w:w="3365" w:type="dxa"/>
            <w:tcBorders>
              <w:top w:val="nil"/>
            </w:tcBorders>
          </w:tcPr>
          <w:p w:rsidR="00D72613" w:rsidRDefault="00D77F14">
            <w:pPr>
              <w:spacing w:after="0"/>
              <w:rPr>
                <w:rFonts w:eastAsia="Times New Roman"/>
                <w:color w:val="C00000"/>
                <w:sz w:val="20"/>
                <w:szCs w:val="20"/>
              </w:rPr>
            </w:pPr>
            <w:r>
              <w:rPr>
                <w:rFonts w:eastAsia="Times New Roman"/>
                <w:color w:val="C00000"/>
                <w:sz w:val="20"/>
                <w:szCs w:val="20"/>
              </w:rPr>
              <w:t>Dublin Core</w:t>
            </w:r>
          </w:p>
        </w:tc>
        <w:tc>
          <w:tcPr>
            <w:tcW w:w="9334" w:type="dxa"/>
            <w:tcBorders>
              <w:top w:val="nil"/>
            </w:tcBorders>
          </w:tcPr>
          <w:p w:rsidR="00D72613" w:rsidRDefault="00D72613">
            <w:pPr>
              <w:spacing w:after="0"/>
              <w:rPr>
                <w:color w:val="C00000"/>
              </w:rPr>
            </w:pPr>
          </w:p>
        </w:tc>
      </w:tr>
    </w:tbl>
    <w:p w:rsidR="00D72613" w:rsidRDefault="00D72613">
      <w:pPr>
        <w:sectPr w:rsidR="00D72613">
          <w:headerReference w:type="default" r:id="rId52"/>
          <w:footerReference w:type="default" r:id="rId53"/>
          <w:footnotePr>
            <w:numFmt w:val="lowerLetter"/>
          </w:footnotePr>
          <w:pgSz w:w="15840" w:h="12240" w:orient="landscape"/>
          <w:pgMar w:top="1440" w:right="1440" w:bottom="1440" w:left="1440" w:header="720" w:footer="720" w:gutter="0"/>
          <w:lnNumType w:countBy="1" w:restart="continuous"/>
          <w:cols w:space="720"/>
          <w:formProt w:val="0"/>
          <w:docGrid w:linePitch="360" w:charSpace="4096"/>
        </w:sectPr>
      </w:pPr>
    </w:p>
    <w:p w:rsidR="00D72613" w:rsidRDefault="00D77F14">
      <w:pPr>
        <w:pStyle w:val="BDAppendices"/>
        <w:numPr>
          <w:ilvl w:val="0"/>
          <w:numId w:val="13"/>
        </w:numPr>
      </w:pPr>
      <w:bookmarkStart w:id="290" w:name="_Toc1947532"/>
      <w:bookmarkStart w:id="291" w:name="_Toc478382813"/>
      <w:r>
        <w:lastRenderedPageBreak/>
        <w:t>Standards and the NBDRA</w:t>
      </w:r>
      <w:bookmarkEnd w:id="290"/>
      <w:bookmarkEnd w:id="291"/>
    </w:p>
    <w:p w:rsidR="00D72613" w:rsidRDefault="00D77F14">
      <w:r>
        <w:t>As most standards represent some form of interface between components, the standards table in Appendix C indicates whether the NBDRA component would be an Implementer or User of the standard. For the purposes of this table, the following definitions were used for Implementer and User.</w:t>
      </w:r>
    </w:p>
    <w:p w:rsidR="00D72613" w:rsidRDefault="00D77F14">
      <w:pPr>
        <w:pStyle w:val="BDDefinitionEmphasis"/>
      </w:pPr>
      <w:r>
        <w:rPr>
          <w:b/>
        </w:rPr>
        <w:t>Implementer</w:t>
      </w:r>
      <w:r>
        <w:t xml:space="preserve">: A component is an implementer of a standard if it provides services based on the standard (e.g., a service that accepts Structured Query Language (SQL) commands would be an implementer of that standard) or </w:t>
      </w:r>
      <w:r>
        <w:rPr>
          <w:b/>
        </w:rPr>
        <w:t>encodes</w:t>
      </w:r>
      <w:r>
        <w:t xml:space="preserve"> or presents data based on that standard.</w:t>
      </w:r>
    </w:p>
    <w:p w:rsidR="00D72613" w:rsidRDefault="00D77F14">
      <w:pPr>
        <w:pStyle w:val="BDDefinitionEmphasis"/>
      </w:pPr>
      <w:r>
        <w:rPr>
          <w:b/>
        </w:rPr>
        <w:t>User:</w:t>
      </w:r>
      <w:r>
        <w:t xml:space="preserve"> A component is a user of a standard if it interfaces to a service via the standard or if it accepts/consumes/</w:t>
      </w:r>
      <w:r>
        <w:rPr>
          <w:b/>
        </w:rPr>
        <w:t>decodes</w:t>
      </w:r>
      <w:r>
        <w:t xml:space="preserve"> data represented by the standard.</w:t>
      </w:r>
    </w:p>
    <w:p w:rsidR="00D72613" w:rsidRDefault="00D77F14">
      <w:r>
        <w:t>While the above definitions provide a reasonable basis for some standards, the difference between implementation and use may be negligible or nonexistent. The NBDRA components and fabrics are abbreviated in the table header as follows:</w:t>
      </w:r>
    </w:p>
    <w:p w:rsidR="00D72613" w:rsidRDefault="00D77F14">
      <w:pPr>
        <w:pStyle w:val="BDTextBulletList"/>
        <w:numPr>
          <w:ilvl w:val="0"/>
          <w:numId w:val="15"/>
        </w:numPr>
      </w:pPr>
      <w:r>
        <w:t xml:space="preserve">SO = System Orchestrator </w:t>
      </w:r>
    </w:p>
    <w:p w:rsidR="00D72613" w:rsidRDefault="00D77F14">
      <w:pPr>
        <w:pStyle w:val="BDTextBulletList"/>
        <w:numPr>
          <w:ilvl w:val="0"/>
          <w:numId w:val="15"/>
        </w:numPr>
      </w:pPr>
      <w:r>
        <w:t xml:space="preserve">DP = Data Provider </w:t>
      </w:r>
    </w:p>
    <w:p w:rsidR="00D72613" w:rsidRDefault="00D77F14">
      <w:pPr>
        <w:pStyle w:val="BDTextBulletList"/>
        <w:numPr>
          <w:ilvl w:val="0"/>
          <w:numId w:val="15"/>
        </w:numPr>
      </w:pPr>
      <w:r>
        <w:t xml:space="preserve">DC = Data Consumer </w:t>
      </w:r>
    </w:p>
    <w:p w:rsidR="00D72613" w:rsidRDefault="00D77F14">
      <w:pPr>
        <w:pStyle w:val="BDTextBulletList"/>
        <w:numPr>
          <w:ilvl w:val="0"/>
          <w:numId w:val="15"/>
        </w:numPr>
      </w:pPr>
      <w:r>
        <w:t xml:space="preserve">BDAP = Big Data Application Provider </w:t>
      </w:r>
    </w:p>
    <w:p w:rsidR="00D72613" w:rsidRDefault="00D77F14">
      <w:pPr>
        <w:pStyle w:val="BDTextBulletList"/>
        <w:numPr>
          <w:ilvl w:val="0"/>
          <w:numId w:val="15"/>
        </w:numPr>
      </w:pPr>
      <w:r>
        <w:t xml:space="preserve">BDFP = Big Data Framework Provider </w:t>
      </w:r>
    </w:p>
    <w:p w:rsidR="00D72613" w:rsidRDefault="00D77F14">
      <w:pPr>
        <w:pStyle w:val="BDTextBulletList"/>
        <w:numPr>
          <w:ilvl w:val="0"/>
          <w:numId w:val="15"/>
        </w:numPr>
      </w:pPr>
      <w:r>
        <w:t>S&amp;P = Security and Privacy Fabric</w:t>
      </w:r>
    </w:p>
    <w:p w:rsidR="00D72613" w:rsidRDefault="00D77F14">
      <w:pPr>
        <w:pStyle w:val="BDTextBulletList"/>
        <w:numPr>
          <w:ilvl w:val="0"/>
          <w:numId w:val="15"/>
        </w:numPr>
        <w:spacing w:after="240"/>
      </w:pPr>
      <w:r>
        <w:t>M = Management Fabric</w:t>
      </w:r>
    </w:p>
    <w:p w:rsidR="00D72613" w:rsidRDefault="00D77F14">
      <w:pPr>
        <w:pStyle w:val="BDTableCaption"/>
      </w:pPr>
      <w:bookmarkStart w:id="292" w:name="_Toc1947548"/>
      <w:bookmarkStart w:id="293" w:name="_Toc478382826"/>
      <w:bookmarkStart w:id="294" w:name="_Toc427144535"/>
      <w:r>
        <w:t>Table C-1: Standards and the NBDRA</w:t>
      </w:r>
      <w:bookmarkEnd w:id="292"/>
      <w:bookmarkEnd w:id="293"/>
    </w:p>
    <w:tbl>
      <w:tblPr>
        <w:tblStyle w:val="BDVol7Apps"/>
        <w:tblW w:w="5000" w:type="pct"/>
        <w:tblLook w:val="04A0"/>
      </w:tblPr>
      <w:tblGrid>
        <w:gridCol w:w="7207"/>
        <w:gridCol w:w="1005"/>
        <w:gridCol w:w="899"/>
        <w:gridCol w:w="808"/>
        <w:gridCol w:w="991"/>
        <w:gridCol w:w="988"/>
        <w:gridCol w:w="707"/>
        <w:gridCol w:w="571"/>
      </w:tblGrid>
      <w:tr w:rsidR="00D72613" w:rsidTr="00D72613">
        <w:trPr>
          <w:cnfStyle w:val="100000000000"/>
          <w:trHeight w:val="341"/>
        </w:trPr>
        <w:tc>
          <w:tcPr>
            <w:tcW w:w="7087" w:type="dxa"/>
            <w:vMerge w:val="restart"/>
            <w:tcBorders>
              <w:right w:val="single" w:sz="4" w:space="0" w:color="7F7F7F"/>
            </w:tcBorders>
          </w:tcPr>
          <w:p w:rsidR="00D72613" w:rsidRDefault="00D77F14">
            <w:pPr>
              <w:pStyle w:val="BDTableText"/>
              <w:rPr>
                <w:sz w:val="24"/>
              </w:rPr>
            </w:pPr>
            <w:r>
              <w:rPr>
                <w:sz w:val="24"/>
              </w:rPr>
              <w:t>Standard Name/Number</w:t>
            </w:r>
          </w:p>
        </w:tc>
        <w:tc>
          <w:tcPr>
            <w:tcW w:w="5871" w:type="dxa"/>
            <w:gridSpan w:val="7"/>
            <w:tcBorders>
              <w:left w:val="single" w:sz="4" w:space="0" w:color="7F7F7F"/>
              <w:bottom w:val="single" w:sz="4" w:space="0" w:color="7F7F7F"/>
            </w:tcBorders>
          </w:tcPr>
          <w:p w:rsidR="00D72613" w:rsidRDefault="00D77F14">
            <w:pPr>
              <w:pStyle w:val="BDTableText"/>
              <w:jc w:val="center"/>
              <w:rPr>
                <w:sz w:val="24"/>
              </w:rPr>
            </w:pPr>
            <w:r>
              <w:rPr>
                <w:sz w:val="24"/>
              </w:rPr>
              <w:t>NBDRA Components</w:t>
            </w:r>
          </w:p>
        </w:tc>
      </w:tr>
      <w:tr w:rsidR="00D72613" w:rsidTr="00D72613">
        <w:trPr>
          <w:cnfStyle w:val="000000100000"/>
          <w:trHeight w:val="216"/>
        </w:trPr>
        <w:tc>
          <w:tcPr>
            <w:tcW w:w="7087" w:type="dxa"/>
            <w:vMerge/>
            <w:tcBorders>
              <w:top w:val="nil"/>
              <w:bottom w:val="nil"/>
              <w:right w:val="single" w:sz="4" w:space="0" w:color="7F7F7F"/>
            </w:tcBorders>
          </w:tcPr>
          <w:p w:rsidR="00D72613" w:rsidRDefault="00D72613">
            <w:pPr>
              <w:pStyle w:val="BDTableText"/>
              <w:rPr>
                <w:b/>
              </w:rPr>
            </w:pPr>
          </w:p>
        </w:tc>
        <w:tc>
          <w:tcPr>
            <w:tcW w:w="988" w:type="dxa"/>
            <w:tcBorders>
              <w:top w:val="single" w:sz="4" w:space="0" w:color="7F7F7F"/>
              <w:left w:val="single" w:sz="4" w:space="0" w:color="7F7F7F"/>
              <w:bottom w:val="nil"/>
              <w:right w:val="single" w:sz="4" w:space="0" w:color="7F7F7F"/>
            </w:tcBorders>
          </w:tcPr>
          <w:p w:rsidR="00D72613" w:rsidRDefault="00D77F14">
            <w:pPr>
              <w:pStyle w:val="BDTableText"/>
              <w:jc w:val="center"/>
            </w:pPr>
            <w:r>
              <w:t>SO</w:t>
            </w:r>
          </w:p>
        </w:tc>
        <w:tc>
          <w:tcPr>
            <w:tcW w:w="884" w:type="dxa"/>
            <w:tcBorders>
              <w:top w:val="single" w:sz="4" w:space="0" w:color="7F7F7F"/>
              <w:left w:val="single" w:sz="4" w:space="0" w:color="7F7F7F"/>
              <w:bottom w:val="nil"/>
              <w:right w:val="single" w:sz="4" w:space="0" w:color="7F7F7F"/>
            </w:tcBorders>
          </w:tcPr>
          <w:p w:rsidR="00D72613" w:rsidRDefault="00D77F14">
            <w:pPr>
              <w:pStyle w:val="BDTableText"/>
              <w:jc w:val="center"/>
            </w:pPr>
            <w:r>
              <w:t>DP</w:t>
            </w:r>
          </w:p>
        </w:tc>
        <w:tc>
          <w:tcPr>
            <w:tcW w:w="795" w:type="dxa"/>
            <w:tcBorders>
              <w:top w:val="single" w:sz="4" w:space="0" w:color="7F7F7F"/>
              <w:left w:val="single" w:sz="4" w:space="0" w:color="7F7F7F"/>
              <w:bottom w:val="nil"/>
              <w:right w:val="single" w:sz="4" w:space="0" w:color="7F7F7F"/>
            </w:tcBorders>
          </w:tcPr>
          <w:p w:rsidR="00D72613" w:rsidRDefault="00D77F14">
            <w:pPr>
              <w:pStyle w:val="BDTableText"/>
              <w:jc w:val="center"/>
            </w:pPr>
            <w:r>
              <w:t>DC</w:t>
            </w:r>
          </w:p>
        </w:tc>
        <w:tc>
          <w:tcPr>
            <w:tcW w:w="975" w:type="dxa"/>
            <w:tcBorders>
              <w:top w:val="single" w:sz="4" w:space="0" w:color="7F7F7F"/>
              <w:left w:val="single" w:sz="4" w:space="0" w:color="7F7F7F"/>
              <w:bottom w:val="nil"/>
              <w:right w:val="single" w:sz="4" w:space="0" w:color="7F7F7F"/>
            </w:tcBorders>
          </w:tcPr>
          <w:p w:rsidR="00D72613" w:rsidRDefault="00D77F14">
            <w:pPr>
              <w:pStyle w:val="BDTableText"/>
              <w:jc w:val="center"/>
            </w:pPr>
            <w:r>
              <w:t>BDAP</w:t>
            </w:r>
          </w:p>
        </w:tc>
        <w:tc>
          <w:tcPr>
            <w:tcW w:w="972" w:type="dxa"/>
            <w:tcBorders>
              <w:top w:val="single" w:sz="4" w:space="0" w:color="7F7F7F"/>
              <w:left w:val="single" w:sz="4" w:space="0" w:color="7F7F7F"/>
              <w:bottom w:val="nil"/>
              <w:right w:val="single" w:sz="4" w:space="0" w:color="7F7F7F"/>
            </w:tcBorders>
          </w:tcPr>
          <w:p w:rsidR="00D72613" w:rsidRDefault="00D77F14">
            <w:pPr>
              <w:pStyle w:val="BDTableText"/>
              <w:jc w:val="center"/>
            </w:pPr>
            <w:r>
              <w:t>BDFP</w:t>
            </w:r>
          </w:p>
        </w:tc>
        <w:tc>
          <w:tcPr>
            <w:tcW w:w="695" w:type="dxa"/>
            <w:tcBorders>
              <w:top w:val="single" w:sz="4" w:space="0" w:color="7F7F7F"/>
              <w:left w:val="single" w:sz="4" w:space="0" w:color="7F7F7F"/>
              <w:bottom w:val="nil"/>
              <w:right w:val="single" w:sz="4" w:space="0" w:color="7F7F7F"/>
            </w:tcBorders>
          </w:tcPr>
          <w:p w:rsidR="00D72613" w:rsidRDefault="00D77F14">
            <w:pPr>
              <w:pStyle w:val="BDTableText"/>
              <w:jc w:val="center"/>
            </w:pPr>
            <w:r>
              <w:t>S&amp;P</w:t>
            </w:r>
          </w:p>
        </w:tc>
        <w:tc>
          <w:tcPr>
            <w:tcW w:w="562" w:type="dxa"/>
            <w:tcBorders>
              <w:top w:val="single" w:sz="4" w:space="0" w:color="7F7F7F"/>
              <w:left w:val="single" w:sz="4" w:space="0" w:color="7F7F7F"/>
              <w:bottom w:val="nil"/>
              <w:right w:val="single" w:sz="4" w:space="0" w:color="7F7F7F"/>
            </w:tcBorders>
          </w:tcPr>
          <w:p w:rsidR="00D72613" w:rsidRDefault="00D77F14">
            <w:pPr>
              <w:pStyle w:val="BDTableText"/>
              <w:jc w:val="center"/>
            </w:pPr>
            <w:r>
              <w:t>M</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9075-*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Technical Report (TR) 9789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11179-*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10728-*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13249-*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ISO/IEC TR 19075-*</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lastRenderedPageBreak/>
              <w:t xml:space="preserve">ISO/IEC 19503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19773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TR 20943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ISO/IEC 19763-*</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ISO/IEC 9281:1990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ISO/IEC 10918:1994</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ISO/IEC 11172:1993</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ISO/IEC 13818:2013</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ISO/IEC 14496:2010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ISO/IEC 15444:2011</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ISO/IEC 21000:2003</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 6709:2008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 19115-*</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 19110</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 19139</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 19119</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ISO 19157</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 19114</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IEEE 21451 -*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IEEE 2200-2012</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15408-2009 </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27010:2012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27033-1:2009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TR 14516:2002 </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29100:2011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9798:2010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11770:2010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ISO/IEC 27035:2011 </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ISO/IEC 27037:2012 </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JSR (Java Specification Request) 221 (developed by the Java Community Process)</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XML</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Resource Description Framework (RDF)</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lastRenderedPageBreak/>
              <w:t>W3C JavaScript Object Notation (JSON)-LD 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Document Object Model (DOM) Level 1 Specification</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W3C </w:t>
            </w:r>
            <w:proofErr w:type="spellStart"/>
            <w:r>
              <w:rPr>
                <w:color w:val="000000"/>
              </w:rPr>
              <w:t>XQuery</w:t>
            </w:r>
            <w:proofErr w:type="spellEnd"/>
            <w:r>
              <w:rPr>
                <w:color w:val="000000"/>
              </w:rPr>
              <w:t xml:space="preserve"> 3.0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W3C </w:t>
            </w:r>
            <w:proofErr w:type="spellStart"/>
            <w:r>
              <w:rPr>
                <w:color w:val="000000"/>
              </w:rPr>
              <w:t>XProc</w:t>
            </w:r>
            <w:proofErr w:type="spellEnd"/>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XML Encryption Syntax and Processing Version 1.1</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XML Signature Syntax and Processing Version 1.1</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W3C </w:t>
            </w:r>
            <w:proofErr w:type="spellStart"/>
            <w:r>
              <w:rPr>
                <w:color w:val="000000"/>
              </w:rPr>
              <w:t>XPath</w:t>
            </w:r>
            <w:proofErr w:type="spellEnd"/>
            <w:r>
              <w:rPr>
                <w:color w:val="000000"/>
              </w:rPr>
              <w:t xml:space="preserve"> 3.0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lang w:val="fr-CA"/>
              </w:rPr>
            </w:pPr>
            <w:r>
              <w:rPr>
                <w:color w:val="000000"/>
                <w:lang w:val="fr-CA"/>
              </w:rPr>
              <w:t>W3C XSL Transformations (XSLT) Version 2.0</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lang w:val="fr-CA"/>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lang w:val="fr-CA"/>
              </w:rPr>
            </w:pPr>
            <w:r>
              <w:rPr>
                <w:color w:val="000000"/>
                <w:lang w:val="fr-CA"/>
              </w:rPr>
              <w:t xml:space="preserve">W3C Efficient XML </w:t>
            </w:r>
            <w:proofErr w:type="spellStart"/>
            <w:r>
              <w:rPr>
                <w:color w:val="000000"/>
                <w:lang w:val="fr-CA"/>
              </w:rPr>
              <w:t>Interchange</w:t>
            </w:r>
            <w:proofErr w:type="spellEnd"/>
            <w:r>
              <w:rPr>
                <w:color w:val="000000"/>
                <w:lang w:val="fr-CA"/>
              </w:rPr>
              <w:t xml:space="preserve"> (EXI) Format 1.0 (Second Edition)</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lang w:val="fr-CA"/>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RDF Data Cube Vocabulary</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Data Catalog Vocabulary (DCAT)</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HTML5 A vocabulary and associated APIs for HTML and XHTML</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Internationalization Tag Set (ITS) 2.0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OWL 2 Web Ontology Language</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Platform for Privacy Preferences (P3P) 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Protocol for Web Description Resources (POWDER)</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Provenance</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Rule Interchange Format (RIF)</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Service Modeling Language (SML) 1.1</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Simple Knowledge Organization System Reference (SKOS)</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Simple Object Access Protocol (SOAP) 1.2</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SPARQL 1.1</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W3C Web Service Description Language (WSDL) 2.0</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W3C XML Key Management Specification (XKMS) 2.0</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lang w:val="fr-CA"/>
              </w:rPr>
            </w:pPr>
            <w:r>
              <w:rPr>
                <w:color w:val="000000"/>
                <w:lang w:val="fr-CA"/>
              </w:rPr>
              <w:t>OGC</w:t>
            </w:r>
            <w:r>
              <w:rPr>
                <w:color w:val="000000"/>
                <w:vertAlign w:val="superscript"/>
                <w:lang w:val="fr-CA"/>
              </w:rPr>
              <w:t>®</w:t>
            </w:r>
            <w:r>
              <w:rPr>
                <w:color w:val="000000"/>
                <w:lang w:val="fr-CA"/>
              </w:rPr>
              <w:t xml:space="preserve"> </w:t>
            </w:r>
            <w:proofErr w:type="spellStart"/>
            <w:r>
              <w:rPr>
                <w:color w:val="000000"/>
                <w:lang w:val="fr-CA"/>
              </w:rPr>
              <w:t>OpenGIS</w:t>
            </w:r>
            <w:proofErr w:type="spellEnd"/>
            <w:r>
              <w:rPr>
                <w:color w:val="000000"/>
                <w:vertAlign w:val="superscript"/>
                <w:lang w:val="fr-CA"/>
              </w:rPr>
              <w:t>®</w:t>
            </w:r>
            <w:r>
              <w:rPr>
                <w:color w:val="000000"/>
                <w:lang w:val="fr-CA"/>
              </w:rPr>
              <w:t xml:space="preserve"> Catalogue Services </w:t>
            </w:r>
            <w:proofErr w:type="spellStart"/>
            <w:r>
              <w:rPr>
                <w:color w:val="000000"/>
                <w:lang w:val="fr-CA"/>
              </w:rPr>
              <w:t>Specification</w:t>
            </w:r>
            <w:proofErr w:type="spellEnd"/>
            <w:r>
              <w:rPr>
                <w:color w:val="000000"/>
                <w:lang w:val="fr-CA"/>
              </w:rPr>
              <w:t xml:space="preserve"> 2.0.2 -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lang w:val="fr-CA"/>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ISO Metadata Application Profile</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t>
            </w:r>
            <w:proofErr w:type="spellStart"/>
            <w:r>
              <w:rPr>
                <w:color w:val="000000"/>
              </w:rPr>
              <w:t>GeoAPI</w:t>
            </w:r>
            <w:proofErr w:type="spellEnd"/>
            <w:r>
              <w:rPr>
                <w:color w:val="000000"/>
              </w:rPr>
              <w:t xml:space="preserve">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t>
            </w:r>
            <w:proofErr w:type="spellStart"/>
            <w:r>
              <w:rPr>
                <w:color w:val="000000"/>
              </w:rPr>
              <w:t>GeoSPARQL</w:t>
            </w:r>
            <w:proofErr w:type="spellEnd"/>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Geography Markup Language (GML) Encoding Standard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Geospatial </w:t>
            </w:r>
            <w:proofErr w:type="spellStart"/>
            <w:r>
              <w:rPr>
                <w:color w:val="000000"/>
              </w:rPr>
              <w:t>eXtensible</w:t>
            </w:r>
            <w:proofErr w:type="spellEnd"/>
            <w:r>
              <w:rPr>
                <w:color w:val="000000"/>
              </w:rPr>
              <w:t xml:space="preserve"> Access Control Markup Language (</w:t>
            </w:r>
            <w:proofErr w:type="spellStart"/>
            <w:r>
              <w:rPr>
                <w:color w:val="000000"/>
              </w:rPr>
              <w:t>GeoXACML</w:t>
            </w:r>
            <w:proofErr w:type="spellEnd"/>
            <w:r>
              <w:rPr>
                <w:color w:val="000000"/>
              </w:rPr>
              <w:t>) Version 1</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network Common Data Form (</w:t>
            </w:r>
            <w:proofErr w:type="spellStart"/>
            <w:r>
              <w:rPr>
                <w:color w:val="000000"/>
              </w:rPr>
              <w:t>netCDF</w:t>
            </w:r>
            <w:proofErr w:type="spellEnd"/>
            <w:r>
              <w:rPr>
                <w:color w:val="000000"/>
              </w:rPr>
              <w:t>)</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Open </w:t>
            </w:r>
            <w:proofErr w:type="spellStart"/>
            <w:r>
              <w:rPr>
                <w:color w:val="000000"/>
              </w:rPr>
              <w:t>Modelling</w:t>
            </w:r>
            <w:proofErr w:type="spellEnd"/>
            <w:r>
              <w:rPr>
                <w:color w:val="000000"/>
              </w:rPr>
              <w:t xml:space="preserve"> Interface Standard (</w:t>
            </w:r>
            <w:proofErr w:type="spellStart"/>
            <w:r>
              <w:rPr>
                <w:color w:val="000000"/>
              </w:rPr>
              <w:t>OpenMI</w:t>
            </w:r>
            <w:proofErr w:type="spellEnd"/>
            <w:r>
              <w:rPr>
                <w:color w:val="000000"/>
              </w:rPr>
              <w:t>)</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lastRenderedPageBreak/>
              <w:t>OGC</w:t>
            </w:r>
            <w:r>
              <w:rPr>
                <w:color w:val="000000"/>
                <w:vertAlign w:val="superscript"/>
              </w:rPr>
              <w:t>®</w:t>
            </w:r>
            <w:r>
              <w:rPr>
                <w:color w:val="000000"/>
              </w:rPr>
              <w:t xml:space="preserve"> </w:t>
            </w:r>
            <w:proofErr w:type="spellStart"/>
            <w:r>
              <w:rPr>
                <w:color w:val="000000"/>
              </w:rPr>
              <w:t>OpenSearch</w:t>
            </w:r>
            <w:proofErr w:type="spellEnd"/>
            <w:r>
              <w:rPr>
                <w:color w:val="000000"/>
              </w:rPr>
              <w:t xml:space="preserve"> Geo and Time Extensions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lang w:val="fr-CA"/>
              </w:rPr>
            </w:pPr>
            <w:r>
              <w:rPr>
                <w:color w:val="000000"/>
                <w:lang w:val="fr-CA"/>
              </w:rPr>
              <w:t>OGC</w:t>
            </w:r>
            <w:r>
              <w:rPr>
                <w:color w:val="000000"/>
                <w:vertAlign w:val="superscript"/>
                <w:lang w:val="fr-CA"/>
              </w:rPr>
              <w:t>®</w:t>
            </w:r>
            <w:r>
              <w:rPr>
                <w:color w:val="000000"/>
                <w:lang w:val="fr-CA"/>
              </w:rPr>
              <w:t xml:space="preserve"> Web Services </w:t>
            </w:r>
            <w:proofErr w:type="spellStart"/>
            <w:r>
              <w:rPr>
                <w:color w:val="000000"/>
                <w:lang w:val="fr-CA"/>
              </w:rPr>
              <w:t>Context</w:t>
            </w:r>
            <w:proofErr w:type="spellEnd"/>
            <w:r>
              <w:rPr>
                <w:color w:val="000000"/>
                <w:lang w:val="fr-CA"/>
              </w:rPr>
              <w:t xml:space="preserve"> Document (OWS </w:t>
            </w:r>
            <w:proofErr w:type="spellStart"/>
            <w:r>
              <w:rPr>
                <w:color w:val="000000"/>
                <w:lang w:val="fr-CA"/>
              </w:rPr>
              <w:t>Context</w:t>
            </w:r>
            <w:proofErr w:type="spellEnd"/>
            <w:r>
              <w:rPr>
                <w:color w:val="000000"/>
                <w:lang w:val="fr-CA"/>
              </w:rPr>
              <w:t xml:space="preserve">)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lang w:val="fr-CA"/>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Sensor Web Enablement (SWE)</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Simple Features Access (SFA)</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t>
            </w:r>
            <w:proofErr w:type="spellStart"/>
            <w:r>
              <w:rPr>
                <w:color w:val="000000"/>
              </w:rPr>
              <w:t>Georeferenced</w:t>
            </w:r>
            <w:proofErr w:type="spellEnd"/>
            <w:r>
              <w:rPr>
                <w:color w:val="000000"/>
              </w:rPr>
              <w:t xml:space="preserve"> Table Joining Service (TJS) Implementation Standard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Coverage Processing Service Interface (WCPS) Standard</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Coverage Service (WCS)</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Web Feature Service (WFS) 2.0 Interface Standard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Map Service (WMS) Interface Standard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Processing Service (WPS) Interface Standard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OASIS AS4 Profile of </w:t>
            </w:r>
            <w:proofErr w:type="spellStart"/>
            <w:r>
              <w:rPr>
                <w:color w:val="000000"/>
              </w:rPr>
              <w:t>ebMS</w:t>
            </w:r>
            <w:proofErr w:type="spellEnd"/>
            <w:r>
              <w:rPr>
                <w:color w:val="000000"/>
              </w:rPr>
              <w:t xml:space="preserve"> 3.0 v1.0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Advanced Message Queuing Protocol (AMQP) Version 1.0</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Application Vulnerability Description Language (AVDL) v1.0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540"/>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Biometric Identity Assurance Services (BIAS) Simple Object Access Protocol (SOAP) Profile v1.0</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Content Management Interoperability Services (CMIS)</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Digital Signature Service (DSS)</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Directory Services Markup Language (DSML) v2.0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Messaging Services</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w:t>
            </w:r>
            <w:proofErr w:type="spellStart"/>
            <w:r>
              <w:rPr>
                <w:color w:val="000000"/>
              </w:rPr>
              <w:t>RegRep</w:t>
            </w:r>
            <w:proofErr w:type="spellEnd"/>
            <w:r>
              <w:rPr>
                <w:color w:val="000000"/>
              </w:rPr>
              <w:t xml:space="preserve">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Registry Information Model</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Registry Services Specification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OASIS </w:t>
            </w:r>
            <w:proofErr w:type="spellStart"/>
            <w:r>
              <w:rPr>
                <w:color w:val="000000"/>
              </w:rPr>
              <w:t>eXtensible</w:t>
            </w:r>
            <w:proofErr w:type="spellEnd"/>
            <w:r>
              <w:rPr>
                <w:color w:val="000000"/>
              </w:rPr>
              <w:t xml:space="preserve"> Access Control Markup Language (XACML)</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Message Queuing Telemetry Transport (MQTT)</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Open Data (</w:t>
            </w:r>
            <w:proofErr w:type="spellStart"/>
            <w:r>
              <w:rPr>
                <w:color w:val="000000"/>
              </w:rPr>
              <w:t>OData</w:t>
            </w:r>
            <w:proofErr w:type="spellEnd"/>
            <w:r>
              <w:rPr>
                <w:color w:val="000000"/>
              </w:rPr>
              <w:t xml:space="preserve">) Protocol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Search Web Services (SWS)</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Security Assertion Markup Language (SAML) v2.0</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SOAP-over-UDP (User Datagram Protocol) v1.1</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Solution Deployment Descriptor Specification v1.0</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Symptoms Automation Framework (SAF) Version 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Topology and Orchestration Specification for Cloud Applications Version 1.0</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Universal Business Language (UBL) v2.1</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lastRenderedPageBreak/>
              <w:t>OASIS Universal Description, Discovery and Integration (UDDI) v3.0.2</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Unstructured Information Management Architecture (UIMA) v1.0</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OASIS Unstructured Operation Markup Language (UOML) v1.0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 xml:space="preserve">OASIS/W3C </w:t>
            </w:r>
            <w:proofErr w:type="spellStart"/>
            <w:r>
              <w:rPr>
                <w:color w:val="000000"/>
              </w:rPr>
              <w:t>WebCGM</w:t>
            </w:r>
            <w:proofErr w:type="spellEnd"/>
            <w:r>
              <w:rPr>
                <w:color w:val="000000"/>
              </w:rPr>
              <w:t xml:space="preserve"> v2.1</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Web Services Business Process Execution Language (WS-BPEL) v2.0</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570"/>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OASIS/W3C - Web Services Distributed Management (WSDM): Management Using Web Services (MUWS) v1.1</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WSDM: Management of Web Services (MOWS) v1.1</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Web Services Dynamic Discovery (WS-Discovery) v1.1</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OASIS Web Services Federation Language (WS-Federation) v1.2</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OASIS Web Services Notification (WSN) v1.3</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IETF Simple Network Management Protocol (SNMP) v3</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U</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IETF Extensible Provisioning Protocol (EPP)</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U</w:t>
            </w: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NCPDPD Script standard</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ASTM C</w:t>
            </w:r>
            <w:r>
              <w:rPr>
                <w:rFonts w:eastAsia="Times New Roman"/>
                <w:color w:val="000000"/>
              </w:rPr>
              <w:t>ontinuity of Care Record</w:t>
            </w:r>
            <w:r>
              <w:rPr>
                <w:color w:val="000000"/>
              </w:rPr>
              <w:t xml:space="preserve"> (CCR) message</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color w:val="000000"/>
              </w:rPr>
              <w:t xml:space="preserve">Healthcare Information Technology Standards Panel (HITSP) C32 HL7 Continuity of Care Document (CCD) </w:t>
            </w:r>
          </w:p>
        </w:tc>
        <w:tc>
          <w:tcPr>
            <w:tcW w:w="988"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97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6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w:t>
            </w:r>
          </w:p>
        </w:tc>
        <w:tc>
          <w:tcPr>
            <w:tcW w:w="562"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 xml:space="preserve">. </w:t>
            </w: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color w:val="000000"/>
              </w:rPr>
              <w:t>PMML Predictive Model Markup Language</w:t>
            </w:r>
          </w:p>
        </w:tc>
        <w:tc>
          <w:tcPr>
            <w:tcW w:w="988"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97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6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c>
          <w:tcPr>
            <w:tcW w:w="562"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w:t>
            </w: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rFonts w:eastAsia="Times New Roman"/>
                <w:color w:val="000000"/>
              </w:rPr>
              <w:t>Dash7</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color w:val="000000"/>
              </w:rPr>
            </w:pPr>
            <w:r>
              <w:rPr>
                <w:rFonts w:eastAsia="Times New Roman"/>
                <w:color w:val="000000"/>
              </w:rPr>
              <w:t>H.265</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color w:val="000000"/>
              </w:rPr>
            </w:pPr>
            <w:r>
              <w:rPr>
                <w:rFonts w:eastAsia="Times New Roman"/>
                <w:color w:val="000000"/>
              </w:rPr>
              <w:t>VP9</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proofErr w:type="spellStart"/>
            <w:r>
              <w:rPr>
                <w:rFonts w:eastAsia="Times New Roman"/>
                <w:color w:val="000000"/>
              </w:rPr>
              <w:t>Daala</w:t>
            </w:r>
            <w:proofErr w:type="spellEnd"/>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proofErr w:type="spellStart"/>
            <w:r>
              <w:rPr>
                <w:rFonts w:eastAsia="Times New Roman"/>
                <w:color w:val="000000"/>
              </w:rPr>
              <w:t>WebRTC</w:t>
            </w:r>
            <w:proofErr w:type="spellEnd"/>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X.509</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MDX</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 xml:space="preserve">NIEM-HLVA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NIEM-MPD</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NIEM-Code List Specifications</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NIEM Conformance Specification</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NIEM-CTAS</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NIEM-NDR</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Non-Normative Guidance in Using NIEM with JSON</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79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5" w:type="dxa"/>
            <w:tcBorders>
              <w:top w:val="nil"/>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I/U</w:t>
            </w: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DCC Data Package, version 1.0.0-beta.17 (a specification) released March of 2016</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lastRenderedPageBreak/>
              <w:t xml:space="preserve">DCC </w:t>
            </w:r>
            <w:proofErr w:type="spellStart"/>
            <w:r>
              <w:rPr>
                <w:rFonts w:eastAsia="Times New Roman"/>
                <w:color w:val="000000"/>
              </w:rPr>
              <w:t>Observ</w:t>
            </w:r>
            <w:proofErr w:type="spellEnd"/>
            <w:r>
              <w:rPr>
                <w:rFonts w:eastAsia="Times New Roman"/>
                <w:color w:val="000000"/>
              </w:rPr>
              <w:t>-OM \</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 xml:space="preserve">DCC PREMIS </w:t>
            </w:r>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DCC PROV</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bottom w:val="nil"/>
              <w:right w:val="single" w:sz="4" w:space="0" w:color="7F7F7F"/>
            </w:tcBorders>
          </w:tcPr>
          <w:p w:rsidR="00D72613" w:rsidRDefault="00D77F14">
            <w:pPr>
              <w:pStyle w:val="BDTableText"/>
              <w:rPr>
                <w:rFonts w:eastAsia="Times New Roman"/>
                <w:color w:val="000000"/>
              </w:rPr>
            </w:pPr>
            <w:r>
              <w:rPr>
                <w:rFonts w:eastAsia="Times New Roman"/>
                <w:color w:val="000000"/>
              </w:rPr>
              <w:t xml:space="preserve">DCC </w:t>
            </w:r>
            <w:proofErr w:type="spellStart"/>
            <w:r>
              <w:rPr>
                <w:rFonts w:eastAsia="Times New Roman"/>
                <w:color w:val="000000"/>
              </w:rPr>
              <w:t>QuDEx</w:t>
            </w:r>
            <w:proofErr w:type="spellEnd"/>
          </w:p>
        </w:tc>
        <w:tc>
          <w:tcPr>
            <w:tcW w:w="988"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tcPr>
          <w:p w:rsidR="00D72613" w:rsidRDefault="00D72613">
            <w:pPr>
              <w:pStyle w:val="BDTableText"/>
              <w:rPr>
                <w:color w:val="000000"/>
              </w:rPr>
            </w:pPr>
          </w:p>
        </w:tc>
      </w:tr>
      <w:tr w:rsidR="00D72613" w:rsidTr="00D72613">
        <w:trPr>
          <w:trHeight w:val="285"/>
        </w:trPr>
        <w:tc>
          <w:tcPr>
            <w:tcW w:w="7087" w:type="dxa"/>
            <w:tcBorders>
              <w:top w:val="nil"/>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DCC SDMX, specification 2.1 last amended May of 2012</w:t>
            </w:r>
          </w:p>
        </w:tc>
        <w:tc>
          <w:tcPr>
            <w:tcW w:w="988"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884"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7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97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695"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562" w:type="dxa"/>
            <w:tcBorders>
              <w:top w:val="nil"/>
              <w:left w:val="single" w:sz="4" w:space="0" w:color="7F7F7F"/>
              <w:bottom w:val="nil"/>
              <w:right w:val="single" w:sz="4" w:space="0" w:color="7F7F7F"/>
            </w:tcBorders>
            <w:shd w:val="clear" w:color="auto" w:fill="auto"/>
          </w:tcPr>
          <w:p w:rsidR="00D72613" w:rsidRDefault="00D72613">
            <w:pPr>
              <w:pStyle w:val="BDTableText"/>
              <w:rPr>
                <w:color w:val="000000"/>
              </w:rPr>
            </w:pPr>
          </w:p>
        </w:tc>
      </w:tr>
      <w:tr w:rsidR="00D72613" w:rsidTr="00D72613">
        <w:trPr>
          <w:cnfStyle w:val="000000100000"/>
          <w:trHeight w:val="285"/>
        </w:trPr>
        <w:tc>
          <w:tcPr>
            <w:tcW w:w="7087" w:type="dxa"/>
            <w:tcBorders>
              <w:top w:val="nil"/>
              <w:right w:val="single" w:sz="4" w:space="0" w:color="7F7F7F"/>
            </w:tcBorders>
          </w:tcPr>
          <w:p w:rsidR="00D72613" w:rsidRDefault="00D77F14">
            <w:pPr>
              <w:pStyle w:val="BDTableText"/>
              <w:rPr>
                <w:rFonts w:eastAsia="Times New Roman"/>
                <w:color w:val="000000"/>
              </w:rPr>
            </w:pPr>
            <w:r>
              <w:rPr>
                <w:rFonts w:eastAsia="Times New Roman"/>
                <w:color w:val="000000"/>
              </w:rPr>
              <w:t>DCC TEI</w:t>
            </w:r>
          </w:p>
        </w:tc>
        <w:tc>
          <w:tcPr>
            <w:tcW w:w="988" w:type="dxa"/>
            <w:tcBorders>
              <w:top w:val="nil"/>
              <w:left w:val="single" w:sz="4" w:space="0" w:color="7F7F7F"/>
              <w:right w:val="single" w:sz="4" w:space="0" w:color="7F7F7F"/>
            </w:tcBorders>
          </w:tcPr>
          <w:p w:rsidR="00D72613" w:rsidRDefault="00D72613">
            <w:pPr>
              <w:pStyle w:val="BDTableText"/>
              <w:rPr>
                <w:color w:val="000000"/>
              </w:rPr>
            </w:pPr>
          </w:p>
        </w:tc>
        <w:tc>
          <w:tcPr>
            <w:tcW w:w="884" w:type="dxa"/>
            <w:tcBorders>
              <w:top w:val="nil"/>
              <w:left w:val="single" w:sz="4" w:space="0" w:color="7F7F7F"/>
              <w:right w:val="single" w:sz="4" w:space="0" w:color="7F7F7F"/>
            </w:tcBorders>
          </w:tcPr>
          <w:p w:rsidR="00D72613" w:rsidRDefault="00D72613">
            <w:pPr>
              <w:pStyle w:val="BDTableText"/>
              <w:rPr>
                <w:color w:val="000000"/>
              </w:rPr>
            </w:pPr>
          </w:p>
        </w:tc>
        <w:tc>
          <w:tcPr>
            <w:tcW w:w="795" w:type="dxa"/>
            <w:tcBorders>
              <w:top w:val="nil"/>
              <w:left w:val="single" w:sz="4" w:space="0" w:color="7F7F7F"/>
              <w:right w:val="single" w:sz="4" w:space="0" w:color="7F7F7F"/>
            </w:tcBorders>
          </w:tcPr>
          <w:p w:rsidR="00D72613" w:rsidRDefault="00D72613">
            <w:pPr>
              <w:pStyle w:val="BDTableText"/>
              <w:rPr>
                <w:color w:val="000000"/>
              </w:rPr>
            </w:pPr>
          </w:p>
        </w:tc>
        <w:tc>
          <w:tcPr>
            <w:tcW w:w="975" w:type="dxa"/>
            <w:tcBorders>
              <w:top w:val="nil"/>
              <w:left w:val="single" w:sz="4" w:space="0" w:color="7F7F7F"/>
              <w:right w:val="single" w:sz="4" w:space="0" w:color="7F7F7F"/>
            </w:tcBorders>
          </w:tcPr>
          <w:p w:rsidR="00D72613" w:rsidRDefault="00D72613">
            <w:pPr>
              <w:pStyle w:val="BDTableText"/>
              <w:rPr>
                <w:color w:val="000000"/>
              </w:rPr>
            </w:pPr>
          </w:p>
        </w:tc>
        <w:tc>
          <w:tcPr>
            <w:tcW w:w="972" w:type="dxa"/>
            <w:tcBorders>
              <w:top w:val="nil"/>
              <w:left w:val="single" w:sz="4" w:space="0" w:color="7F7F7F"/>
              <w:right w:val="single" w:sz="4" w:space="0" w:color="7F7F7F"/>
            </w:tcBorders>
          </w:tcPr>
          <w:p w:rsidR="00D72613" w:rsidRDefault="00D72613">
            <w:pPr>
              <w:pStyle w:val="BDTableText"/>
              <w:rPr>
                <w:color w:val="000000"/>
              </w:rPr>
            </w:pPr>
          </w:p>
        </w:tc>
        <w:tc>
          <w:tcPr>
            <w:tcW w:w="695" w:type="dxa"/>
            <w:tcBorders>
              <w:top w:val="nil"/>
              <w:left w:val="single" w:sz="4" w:space="0" w:color="7F7F7F"/>
              <w:right w:val="single" w:sz="4" w:space="0" w:color="7F7F7F"/>
            </w:tcBorders>
          </w:tcPr>
          <w:p w:rsidR="00D72613" w:rsidRDefault="00D72613">
            <w:pPr>
              <w:pStyle w:val="BDTableText"/>
              <w:rPr>
                <w:color w:val="000000"/>
              </w:rPr>
            </w:pPr>
          </w:p>
        </w:tc>
        <w:tc>
          <w:tcPr>
            <w:tcW w:w="562" w:type="dxa"/>
            <w:tcBorders>
              <w:top w:val="nil"/>
              <w:left w:val="single" w:sz="4" w:space="0" w:color="7F7F7F"/>
              <w:right w:val="single" w:sz="4" w:space="0" w:color="7F7F7F"/>
            </w:tcBorders>
          </w:tcPr>
          <w:p w:rsidR="00D72613" w:rsidRDefault="00D72613">
            <w:pPr>
              <w:pStyle w:val="BDTableText"/>
              <w:rPr>
                <w:color w:val="000000"/>
              </w:rPr>
            </w:pPr>
          </w:p>
        </w:tc>
      </w:tr>
    </w:tbl>
    <w:p w:rsidR="00D72613" w:rsidRDefault="00D72613">
      <w:pPr>
        <w:sectPr w:rsidR="00D72613">
          <w:headerReference w:type="default" r:id="rId54"/>
          <w:footerReference w:type="default" r:id="rId55"/>
          <w:footnotePr>
            <w:numFmt w:val="lowerLetter"/>
          </w:footnotePr>
          <w:pgSz w:w="15840" w:h="12240" w:orient="landscape"/>
          <w:pgMar w:top="1440" w:right="1440" w:bottom="1440" w:left="1440" w:header="720" w:footer="720" w:gutter="0"/>
          <w:lnNumType w:countBy="1" w:restart="continuous"/>
          <w:cols w:space="720"/>
          <w:formProt w:val="0"/>
          <w:docGrid w:linePitch="360" w:charSpace="4096"/>
        </w:sectPr>
      </w:pPr>
    </w:p>
    <w:p w:rsidR="00D72613" w:rsidRDefault="00D77F14">
      <w:pPr>
        <w:pStyle w:val="BDAppendices"/>
        <w:numPr>
          <w:ilvl w:val="0"/>
          <w:numId w:val="13"/>
        </w:numPr>
      </w:pPr>
      <w:r>
        <w:lastRenderedPageBreak/>
        <w:t xml:space="preserve"> </w:t>
      </w:r>
      <w:bookmarkStart w:id="295" w:name="_Toc1947533"/>
      <w:bookmarkStart w:id="296" w:name="_Toc478382814"/>
      <w:r>
        <w:t>Categorized Standards</w:t>
      </w:r>
      <w:bookmarkEnd w:id="295"/>
      <w:bookmarkEnd w:id="296"/>
    </w:p>
    <w:p w:rsidR="00D72613" w:rsidRDefault="00D77F14">
      <w:r>
        <w:t xml:space="preserve">Large catalogs of standards, such as the collection in Appendix B and C, describe the characteristics and relevance of existing standards. In the catalog format presented in Appendix D, the NBD-PWG strives to provide a structure for an ongoing process that supports continuous improvement of the catalog to ensure the usefulness of it in the years to come, even as technologies and requirements evolve over time. </w:t>
      </w:r>
    </w:p>
    <w:p w:rsidR="00D72613" w:rsidRDefault="00D77F14">
      <w:r>
        <w:t xml:space="preserve">The approach is to identify standards with one or more category terms, allowing readers to cross-reference the list of standards either by application domains or classes of activities defined in the NBDRA. The categorized standards could help to reduce the long list of standards to a shorter list that is relevant to the reader’s area of concern. </w:t>
      </w:r>
    </w:p>
    <w:p w:rsidR="00D72613" w:rsidRDefault="00D77F14">
      <w:r>
        <w:t xml:space="preserve">Additional contributions from the public are invited. Please see the </w:t>
      </w:r>
      <w:r>
        <w:rPr>
          <w:i/>
        </w:rPr>
        <w:t>Request for Contribution</w:t>
      </w:r>
      <w:r>
        <w:t xml:space="preserve"> in the front matter of this document for methods to submit contributions. First, contributors can identify standards that relate to application domains and NBDRA activities category terms and fill in the columns in Table E-1. Second, additional categorization columns could be suggested, which should contain classification terms and should be broad enough to apply to a majority of readers.  </w:t>
      </w:r>
    </w:p>
    <w:p w:rsidR="00D72613" w:rsidRDefault="00D77F14">
      <w:r>
        <w:t xml:space="preserve">The application domains and NBDRA activities defined to date are listed below. Additional information on the selection of application domains is contained in the </w:t>
      </w:r>
      <w:r>
        <w:rPr>
          <w:i/>
        </w:rPr>
        <w:t>NBDIF: Volume 3, Use Cases and Requirements</w:t>
      </w:r>
      <w:r>
        <w:t xml:space="preserve">. The </w:t>
      </w:r>
      <w:r>
        <w:rPr>
          <w:i/>
        </w:rPr>
        <w:t>NBDIF: Volume 6, Reference Architecture</w:t>
      </w:r>
      <w:r>
        <w:t xml:space="preserve"> expounds on the NBDRA activities.</w:t>
      </w:r>
    </w:p>
    <w:p w:rsidR="00D72613" w:rsidRDefault="00D77F14">
      <w:pPr>
        <w:rPr>
          <w:b/>
          <w:u w:val="single"/>
        </w:rPr>
      </w:pPr>
      <w:r>
        <w:rPr>
          <w:b/>
          <w:u w:val="single"/>
        </w:rPr>
        <w:t>Application domains defined to date:</w:t>
      </w:r>
    </w:p>
    <w:p w:rsidR="00D72613" w:rsidRDefault="00D77F14">
      <w:pPr>
        <w:pStyle w:val="BDTextBulletList"/>
        <w:numPr>
          <w:ilvl w:val="0"/>
          <w:numId w:val="15"/>
        </w:numPr>
      </w:pPr>
      <w:r>
        <w:t xml:space="preserve">Government Operations </w:t>
      </w:r>
    </w:p>
    <w:p w:rsidR="00D72613" w:rsidRDefault="00D77F14">
      <w:pPr>
        <w:pStyle w:val="BDTextBulletList"/>
        <w:numPr>
          <w:ilvl w:val="0"/>
          <w:numId w:val="15"/>
        </w:numPr>
      </w:pPr>
      <w:r>
        <w:t xml:space="preserve">Commercial </w:t>
      </w:r>
    </w:p>
    <w:p w:rsidR="00D72613" w:rsidRDefault="00D77F14">
      <w:pPr>
        <w:pStyle w:val="BDTextBulletList"/>
        <w:numPr>
          <w:ilvl w:val="0"/>
          <w:numId w:val="15"/>
        </w:numPr>
      </w:pPr>
      <w:r>
        <w:t xml:space="preserve">Defense </w:t>
      </w:r>
    </w:p>
    <w:p w:rsidR="00D72613" w:rsidRDefault="00D77F14">
      <w:pPr>
        <w:pStyle w:val="BDTextBulletList"/>
        <w:numPr>
          <w:ilvl w:val="0"/>
          <w:numId w:val="15"/>
        </w:numPr>
      </w:pPr>
      <w:r>
        <w:t xml:space="preserve">Healthcare and Life Sciences </w:t>
      </w:r>
    </w:p>
    <w:p w:rsidR="00D72613" w:rsidRDefault="00D77F14">
      <w:pPr>
        <w:pStyle w:val="BDTextBulletList"/>
        <w:numPr>
          <w:ilvl w:val="0"/>
          <w:numId w:val="15"/>
        </w:numPr>
      </w:pPr>
      <w:r>
        <w:t xml:space="preserve">Deep Learning and Social Media </w:t>
      </w:r>
    </w:p>
    <w:p w:rsidR="00D72613" w:rsidRDefault="00D77F14">
      <w:pPr>
        <w:pStyle w:val="BDTextBulletList"/>
        <w:numPr>
          <w:ilvl w:val="0"/>
          <w:numId w:val="15"/>
        </w:numPr>
      </w:pPr>
      <w:r>
        <w:t xml:space="preserve">The Ecosystem for Research </w:t>
      </w:r>
    </w:p>
    <w:p w:rsidR="00D72613" w:rsidRDefault="00D77F14">
      <w:pPr>
        <w:pStyle w:val="BDTextBulletList"/>
        <w:numPr>
          <w:ilvl w:val="0"/>
          <w:numId w:val="15"/>
        </w:numPr>
      </w:pPr>
      <w:r>
        <w:t xml:space="preserve">Astronomy and Physics </w:t>
      </w:r>
    </w:p>
    <w:p w:rsidR="00D72613" w:rsidRDefault="00D77F14">
      <w:pPr>
        <w:pStyle w:val="BDTextBulletList"/>
        <w:numPr>
          <w:ilvl w:val="0"/>
          <w:numId w:val="15"/>
        </w:numPr>
      </w:pPr>
      <w:r>
        <w:t xml:space="preserve">Earth, Environmental and Polar Science </w:t>
      </w:r>
    </w:p>
    <w:p w:rsidR="00D72613" w:rsidRDefault="00D77F14">
      <w:pPr>
        <w:pStyle w:val="BDTextBulletList"/>
        <w:numPr>
          <w:ilvl w:val="0"/>
          <w:numId w:val="15"/>
        </w:numPr>
      </w:pPr>
      <w:r>
        <w:t xml:space="preserve">Energy </w:t>
      </w:r>
    </w:p>
    <w:p w:rsidR="00D72613" w:rsidRDefault="00D77F14">
      <w:pPr>
        <w:pStyle w:val="BDTextBulletList"/>
        <w:numPr>
          <w:ilvl w:val="0"/>
          <w:numId w:val="15"/>
        </w:numPr>
      </w:pPr>
      <w:proofErr w:type="spellStart"/>
      <w:r>
        <w:t>IoT</w:t>
      </w:r>
      <w:proofErr w:type="spellEnd"/>
    </w:p>
    <w:p w:rsidR="00D72613" w:rsidRDefault="00D77F14">
      <w:pPr>
        <w:pStyle w:val="BDTextBulletList"/>
        <w:numPr>
          <w:ilvl w:val="0"/>
          <w:numId w:val="15"/>
        </w:numPr>
      </w:pPr>
      <w:r>
        <w:t>Multimedia</w:t>
      </w:r>
    </w:p>
    <w:p w:rsidR="00D72613" w:rsidRDefault="00D77F14">
      <w:pPr>
        <w:keepNext/>
        <w:rPr>
          <w:b/>
          <w:u w:val="single"/>
        </w:rPr>
      </w:pPr>
      <w:r>
        <w:rPr>
          <w:b/>
          <w:u w:val="single"/>
        </w:rPr>
        <w:lastRenderedPageBreak/>
        <w:t>NBDRA classes of activities defined to date:</w:t>
      </w:r>
    </w:p>
    <w:tbl>
      <w:tblPr>
        <w:tblStyle w:val="TableGrid"/>
        <w:tblW w:w="12960" w:type="dxa"/>
        <w:tblLook w:val="04A0"/>
      </w:tblPr>
      <w:tblGrid>
        <w:gridCol w:w="6483"/>
        <w:gridCol w:w="6477"/>
      </w:tblGrid>
      <w:tr w:rsidR="00D72613">
        <w:trPr>
          <w:cantSplit/>
        </w:trPr>
        <w:tc>
          <w:tcPr>
            <w:tcW w:w="6482" w:type="dxa"/>
            <w:tcBorders>
              <w:top w:val="nil"/>
              <w:left w:val="nil"/>
              <w:bottom w:val="nil"/>
              <w:right w:val="nil"/>
            </w:tcBorders>
            <w:shd w:val="clear" w:color="auto" w:fill="auto"/>
          </w:tcPr>
          <w:p w:rsidR="00D72613" w:rsidRDefault="00D77F14">
            <w:pPr>
              <w:pStyle w:val="BDTextBulletList"/>
              <w:numPr>
                <w:ilvl w:val="0"/>
                <w:numId w:val="15"/>
              </w:numPr>
              <w:spacing w:after="0"/>
              <w:rPr>
                <w:b/>
              </w:rPr>
            </w:pPr>
            <w:r>
              <w:rPr>
                <w:b/>
              </w:rPr>
              <w:t>System Orchestrator (SO)</w:t>
            </w:r>
          </w:p>
          <w:p w:rsidR="00D72613" w:rsidRDefault="00D77F14">
            <w:pPr>
              <w:pStyle w:val="BDTextBulletList2"/>
              <w:numPr>
                <w:ilvl w:val="0"/>
                <w:numId w:val="16"/>
              </w:numPr>
              <w:spacing w:after="0"/>
            </w:pPr>
            <w:r>
              <w:t>Business Ownership Requirements and Monitoring</w:t>
            </w:r>
          </w:p>
          <w:p w:rsidR="00D72613" w:rsidRDefault="00D77F14">
            <w:pPr>
              <w:pStyle w:val="BDTextBulletList2"/>
              <w:numPr>
                <w:ilvl w:val="0"/>
                <w:numId w:val="16"/>
              </w:numPr>
              <w:spacing w:after="0"/>
            </w:pPr>
            <w:r>
              <w:t>Governance Requirements and Monitoring</w:t>
            </w:r>
          </w:p>
          <w:p w:rsidR="00D72613" w:rsidRDefault="00D77F14">
            <w:pPr>
              <w:pStyle w:val="BDTextBulletList2"/>
              <w:numPr>
                <w:ilvl w:val="0"/>
                <w:numId w:val="16"/>
              </w:numPr>
              <w:spacing w:after="0"/>
            </w:pPr>
            <w:r>
              <w:t>System Architecture Requirements Definition</w:t>
            </w:r>
          </w:p>
          <w:p w:rsidR="00D72613" w:rsidRDefault="00D77F14">
            <w:pPr>
              <w:pStyle w:val="BDTextBulletList2"/>
              <w:numPr>
                <w:ilvl w:val="0"/>
                <w:numId w:val="16"/>
              </w:numPr>
              <w:spacing w:after="0"/>
            </w:pPr>
            <w:r>
              <w:t>Data Science Requirements and Monitoring</w:t>
            </w:r>
          </w:p>
          <w:p w:rsidR="00D72613" w:rsidRDefault="00D77F14">
            <w:pPr>
              <w:pStyle w:val="BDTextBulletList2"/>
              <w:numPr>
                <w:ilvl w:val="0"/>
                <w:numId w:val="16"/>
              </w:numPr>
              <w:spacing w:after="0"/>
            </w:pPr>
            <w:r>
              <w:t>Security/Privacy Requirements Definition and Monitoring</w:t>
            </w:r>
          </w:p>
          <w:p w:rsidR="00D72613" w:rsidRDefault="00D77F14">
            <w:pPr>
              <w:pStyle w:val="BDTextBulletList"/>
              <w:numPr>
                <w:ilvl w:val="0"/>
                <w:numId w:val="15"/>
              </w:numPr>
              <w:spacing w:after="0"/>
              <w:rPr>
                <w:b/>
              </w:rPr>
            </w:pPr>
            <w:r>
              <w:rPr>
                <w:b/>
              </w:rPr>
              <w:t>Big Data Framework Provider (BDFP)</w:t>
            </w:r>
          </w:p>
          <w:p w:rsidR="00D72613" w:rsidRDefault="00D77F14">
            <w:pPr>
              <w:pStyle w:val="BDTextBulletList2"/>
              <w:numPr>
                <w:ilvl w:val="0"/>
                <w:numId w:val="16"/>
              </w:numPr>
              <w:spacing w:after="0"/>
            </w:pPr>
            <w:r>
              <w:t>Messaging</w:t>
            </w:r>
          </w:p>
          <w:p w:rsidR="00D72613" w:rsidRDefault="00D77F14">
            <w:pPr>
              <w:pStyle w:val="BDTextBulletList2"/>
              <w:numPr>
                <w:ilvl w:val="0"/>
                <w:numId w:val="16"/>
              </w:numPr>
              <w:spacing w:after="0"/>
            </w:pPr>
            <w:r>
              <w:t>Resource Management</w:t>
            </w:r>
          </w:p>
          <w:p w:rsidR="00D72613" w:rsidRDefault="00D77F14">
            <w:pPr>
              <w:pStyle w:val="BDTextBulletList2"/>
              <w:numPr>
                <w:ilvl w:val="0"/>
                <w:numId w:val="16"/>
              </w:numPr>
              <w:spacing w:after="0"/>
            </w:pPr>
            <w:r>
              <w:t>Processing: Batch Processing</w:t>
            </w:r>
          </w:p>
          <w:p w:rsidR="00D72613" w:rsidRDefault="00D77F14">
            <w:pPr>
              <w:pStyle w:val="BDTextBulletList2"/>
              <w:numPr>
                <w:ilvl w:val="0"/>
                <w:numId w:val="16"/>
              </w:numPr>
              <w:spacing w:after="0"/>
            </w:pPr>
            <w:r>
              <w:t>Processing: Interactive Processing</w:t>
            </w:r>
          </w:p>
          <w:p w:rsidR="00D72613" w:rsidRDefault="00D77F14">
            <w:pPr>
              <w:pStyle w:val="BDTextBulletList2"/>
              <w:numPr>
                <w:ilvl w:val="0"/>
                <w:numId w:val="16"/>
              </w:numPr>
              <w:spacing w:after="0"/>
            </w:pPr>
            <w:r>
              <w:t>Processing: Stream Processing</w:t>
            </w:r>
          </w:p>
          <w:p w:rsidR="00D72613" w:rsidRDefault="00D77F14">
            <w:pPr>
              <w:pStyle w:val="BDTextBulletList2"/>
              <w:numPr>
                <w:ilvl w:val="0"/>
                <w:numId w:val="16"/>
              </w:numPr>
              <w:spacing w:after="0"/>
            </w:pPr>
            <w:r>
              <w:t>Platforms: Create</w:t>
            </w:r>
          </w:p>
          <w:p w:rsidR="00D72613" w:rsidRDefault="00D77F14">
            <w:pPr>
              <w:pStyle w:val="BDTextBulletList2"/>
              <w:numPr>
                <w:ilvl w:val="0"/>
                <w:numId w:val="16"/>
              </w:numPr>
              <w:spacing w:after="0"/>
            </w:pPr>
            <w:r>
              <w:t>Platforms: Read</w:t>
            </w:r>
          </w:p>
          <w:p w:rsidR="00D72613" w:rsidRDefault="00D77F14">
            <w:pPr>
              <w:pStyle w:val="BDTextBulletList2"/>
              <w:numPr>
                <w:ilvl w:val="0"/>
                <w:numId w:val="16"/>
              </w:numPr>
              <w:spacing w:after="0"/>
            </w:pPr>
            <w:r>
              <w:t>Platforms: Update</w:t>
            </w:r>
          </w:p>
          <w:p w:rsidR="00D72613" w:rsidRDefault="00D77F14">
            <w:pPr>
              <w:pStyle w:val="BDTextBulletList2"/>
              <w:numPr>
                <w:ilvl w:val="0"/>
                <w:numId w:val="16"/>
              </w:numPr>
              <w:spacing w:after="0"/>
            </w:pPr>
            <w:r>
              <w:t>Platforms: Delete</w:t>
            </w:r>
          </w:p>
          <w:p w:rsidR="00D72613" w:rsidRDefault="00D77F14">
            <w:pPr>
              <w:pStyle w:val="BDTextBulletList2"/>
              <w:numPr>
                <w:ilvl w:val="0"/>
                <w:numId w:val="16"/>
              </w:numPr>
              <w:spacing w:after="0"/>
            </w:pPr>
            <w:r>
              <w:t>Platforms: Index</w:t>
            </w:r>
          </w:p>
          <w:p w:rsidR="00D72613" w:rsidRDefault="00D77F14">
            <w:pPr>
              <w:pStyle w:val="BDTextBulletList2"/>
              <w:numPr>
                <w:ilvl w:val="0"/>
                <w:numId w:val="16"/>
              </w:numPr>
              <w:spacing w:after="0"/>
            </w:pPr>
            <w:r>
              <w:t>Infrastructures: Transmit</w:t>
            </w:r>
          </w:p>
          <w:p w:rsidR="00D72613" w:rsidRDefault="00D77F14">
            <w:pPr>
              <w:pStyle w:val="BDTextBulletList2"/>
              <w:numPr>
                <w:ilvl w:val="0"/>
                <w:numId w:val="16"/>
              </w:numPr>
              <w:spacing w:after="0"/>
            </w:pPr>
            <w:r>
              <w:t>Infrastructures: Receive</w:t>
            </w:r>
          </w:p>
          <w:p w:rsidR="00D72613" w:rsidRDefault="00D77F14">
            <w:pPr>
              <w:pStyle w:val="BDTextBulletList2"/>
              <w:numPr>
                <w:ilvl w:val="0"/>
                <w:numId w:val="16"/>
              </w:numPr>
              <w:spacing w:after="0"/>
            </w:pPr>
            <w:r>
              <w:t>Infrastructures: Store</w:t>
            </w:r>
          </w:p>
          <w:p w:rsidR="00D72613" w:rsidRDefault="00D77F14">
            <w:pPr>
              <w:pStyle w:val="BDTextBulletList2"/>
              <w:numPr>
                <w:ilvl w:val="0"/>
                <w:numId w:val="16"/>
              </w:numPr>
              <w:spacing w:after="0"/>
            </w:pPr>
            <w:r>
              <w:t>Infrastructures: Manipulate</w:t>
            </w:r>
          </w:p>
          <w:p w:rsidR="00D72613" w:rsidRDefault="00D77F14">
            <w:pPr>
              <w:pStyle w:val="BDTextBulletList2"/>
              <w:numPr>
                <w:ilvl w:val="0"/>
                <w:numId w:val="16"/>
              </w:numPr>
              <w:spacing w:after="0"/>
            </w:pPr>
            <w:r>
              <w:t>Infrastructures: Retrieve</w:t>
            </w:r>
          </w:p>
        </w:tc>
        <w:tc>
          <w:tcPr>
            <w:tcW w:w="6477" w:type="dxa"/>
            <w:tcBorders>
              <w:top w:val="nil"/>
              <w:left w:val="nil"/>
              <w:bottom w:val="nil"/>
              <w:right w:val="nil"/>
            </w:tcBorders>
            <w:shd w:val="clear" w:color="auto" w:fill="auto"/>
          </w:tcPr>
          <w:p w:rsidR="00D72613" w:rsidRDefault="00D77F14">
            <w:pPr>
              <w:pStyle w:val="BDTextBulletList"/>
              <w:numPr>
                <w:ilvl w:val="0"/>
                <w:numId w:val="15"/>
              </w:numPr>
              <w:spacing w:after="0"/>
              <w:rPr>
                <w:b/>
              </w:rPr>
            </w:pPr>
            <w:r>
              <w:rPr>
                <w:b/>
              </w:rPr>
              <w:t>Security and Privacy (SP)</w:t>
            </w:r>
          </w:p>
          <w:p w:rsidR="00D72613" w:rsidRDefault="00D77F14">
            <w:pPr>
              <w:pStyle w:val="BDTextBulletList2"/>
              <w:numPr>
                <w:ilvl w:val="0"/>
                <w:numId w:val="16"/>
              </w:numPr>
              <w:spacing w:after="0"/>
            </w:pPr>
            <w:r>
              <w:t>Authentication</w:t>
            </w:r>
          </w:p>
          <w:p w:rsidR="00D72613" w:rsidRDefault="00D77F14">
            <w:pPr>
              <w:pStyle w:val="BDTextBulletList2"/>
              <w:numPr>
                <w:ilvl w:val="0"/>
                <w:numId w:val="16"/>
              </w:numPr>
              <w:spacing w:after="0"/>
            </w:pPr>
            <w:r>
              <w:t>Authorization</w:t>
            </w:r>
          </w:p>
          <w:p w:rsidR="00D72613" w:rsidRDefault="00D77F14">
            <w:pPr>
              <w:pStyle w:val="BDTextBulletList2"/>
              <w:numPr>
                <w:ilvl w:val="0"/>
                <w:numId w:val="16"/>
              </w:numPr>
              <w:spacing w:after="0"/>
            </w:pPr>
            <w:r>
              <w:t>Auditing</w:t>
            </w:r>
          </w:p>
          <w:p w:rsidR="00D72613" w:rsidRDefault="00D77F14">
            <w:pPr>
              <w:pStyle w:val="BDTextBulletList"/>
              <w:numPr>
                <w:ilvl w:val="0"/>
                <w:numId w:val="15"/>
              </w:numPr>
              <w:spacing w:after="0"/>
              <w:rPr>
                <w:b/>
              </w:rPr>
            </w:pPr>
            <w:r>
              <w:rPr>
                <w:b/>
              </w:rPr>
              <w:t>Management (M)</w:t>
            </w:r>
          </w:p>
          <w:p w:rsidR="00D72613" w:rsidRDefault="00D77F14">
            <w:pPr>
              <w:pStyle w:val="BDTextBulletList2"/>
              <w:numPr>
                <w:ilvl w:val="0"/>
                <w:numId w:val="16"/>
              </w:numPr>
              <w:spacing w:after="0"/>
            </w:pPr>
            <w:r>
              <w:t>Provisioning</w:t>
            </w:r>
          </w:p>
          <w:p w:rsidR="00D72613" w:rsidRDefault="00D77F14">
            <w:pPr>
              <w:pStyle w:val="BDTextBulletList2"/>
              <w:numPr>
                <w:ilvl w:val="0"/>
                <w:numId w:val="16"/>
              </w:numPr>
              <w:spacing w:after="0"/>
            </w:pPr>
            <w:r>
              <w:t>Configuration</w:t>
            </w:r>
          </w:p>
          <w:p w:rsidR="00D72613" w:rsidRDefault="00D77F14">
            <w:pPr>
              <w:pStyle w:val="BDTextBulletList2"/>
              <w:numPr>
                <w:ilvl w:val="0"/>
                <w:numId w:val="16"/>
              </w:numPr>
              <w:spacing w:after="0"/>
            </w:pPr>
            <w:r>
              <w:t>Package Management</w:t>
            </w:r>
          </w:p>
          <w:p w:rsidR="00D72613" w:rsidRDefault="00D77F14">
            <w:pPr>
              <w:pStyle w:val="BDTextBulletList2"/>
              <w:numPr>
                <w:ilvl w:val="0"/>
                <w:numId w:val="16"/>
              </w:numPr>
              <w:spacing w:after="0"/>
            </w:pPr>
            <w:r>
              <w:t>Resource Management</w:t>
            </w:r>
          </w:p>
          <w:p w:rsidR="00D72613" w:rsidRDefault="00D77F14">
            <w:pPr>
              <w:pStyle w:val="BDTextBulletList2"/>
              <w:numPr>
                <w:ilvl w:val="0"/>
                <w:numId w:val="16"/>
              </w:numPr>
              <w:spacing w:after="0"/>
            </w:pPr>
            <w:r>
              <w:t>Monitoring</w:t>
            </w:r>
          </w:p>
          <w:p w:rsidR="00D72613" w:rsidRDefault="00D77F14">
            <w:pPr>
              <w:pStyle w:val="BDTextBulletList"/>
              <w:numPr>
                <w:ilvl w:val="0"/>
                <w:numId w:val="15"/>
              </w:numPr>
              <w:spacing w:after="0"/>
              <w:rPr>
                <w:b/>
              </w:rPr>
            </w:pPr>
            <w:r>
              <w:rPr>
                <w:b/>
              </w:rPr>
              <w:t>Big Data Application Provider (BDAP)</w:t>
            </w:r>
          </w:p>
          <w:p w:rsidR="00D72613" w:rsidRDefault="00D77F14">
            <w:pPr>
              <w:pStyle w:val="BDTextBulletList2"/>
              <w:numPr>
                <w:ilvl w:val="0"/>
                <w:numId w:val="16"/>
              </w:numPr>
              <w:spacing w:after="0"/>
            </w:pPr>
            <w:r>
              <w:t>Collection</w:t>
            </w:r>
          </w:p>
          <w:p w:rsidR="00D72613" w:rsidRDefault="00D77F14">
            <w:pPr>
              <w:pStyle w:val="BDTextBulletList2"/>
              <w:numPr>
                <w:ilvl w:val="0"/>
                <w:numId w:val="16"/>
              </w:numPr>
              <w:spacing w:after="0"/>
            </w:pPr>
            <w:r>
              <w:t>Preparation</w:t>
            </w:r>
          </w:p>
          <w:p w:rsidR="00D72613" w:rsidRDefault="00D77F14">
            <w:pPr>
              <w:pStyle w:val="BDTextBulletList2"/>
              <w:numPr>
                <w:ilvl w:val="0"/>
                <w:numId w:val="16"/>
              </w:numPr>
              <w:spacing w:after="0"/>
            </w:pPr>
            <w:r>
              <w:t>Analytics</w:t>
            </w:r>
          </w:p>
          <w:p w:rsidR="00D72613" w:rsidRDefault="00D77F14">
            <w:pPr>
              <w:pStyle w:val="BDTextBulletList2"/>
              <w:numPr>
                <w:ilvl w:val="0"/>
                <w:numId w:val="16"/>
              </w:numPr>
              <w:spacing w:after="0"/>
            </w:pPr>
            <w:r>
              <w:t>Visualization</w:t>
            </w:r>
          </w:p>
          <w:p w:rsidR="00D72613" w:rsidRDefault="00D77F14">
            <w:pPr>
              <w:pStyle w:val="BDTextBulletList2"/>
              <w:numPr>
                <w:ilvl w:val="0"/>
                <w:numId w:val="16"/>
              </w:numPr>
              <w:spacing w:after="0"/>
            </w:pPr>
            <w:r>
              <w:t>Access</w:t>
            </w:r>
          </w:p>
        </w:tc>
      </w:tr>
    </w:tbl>
    <w:p w:rsidR="00D72613" w:rsidRDefault="00D72613"/>
    <w:p w:rsidR="00D72613" w:rsidRDefault="00D77F14">
      <w:pPr>
        <w:spacing w:after="360"/>
      </w:pPr>
      <w:r>
        <w:t xml:space="preserve">Whereas the task of categorization is immense and resources are limited, completion of this table relies on new and renewed contributions from the public. The NBD-PWG invites all interested parties to assist in the categorization effort. </w:t>
      </w:r>
    </w:p>
    <w:p w:rsidR="00D72613" w:rsidRDefault="00D77F14">
      <w:pPr>
        <w:pStyle w:val="BDTableCaption"/>
      </w:pPr>
      <w:bookmarkStart w:id="297" w:name="_Toc1947549"/>
      <w:bookmarkStart w:id="298" w:name="_Toc478382827"/>
      <w:r>
        <w:t>Table D-1: Categorized Standards</w:t>
      </w:r>
      <w:bookmarkEnd w:id="297"/>
      <w:bookmarkEnd w:id="298"/>
    </w:p>
    <w:tbl>
      <w:tblPr>
        <w:tblStyle w:val="BDVol7App2"/>
        <w:tblW w:w="5000" w:type="pct"/>
        <w:tblLook w:val="04A0"/>
      </w:tblPr>
      <w:tblGrid>
        <w:gridCol w:w="5400"/>
        <w:gridCol w:w="4187"/>
        <w:gridCol w:w="3589"/>
      </w:tblGrid>
      <w:tr w:rsidR="00D72613" w:rsidTr="00D72613">
        <w:trPr>
          <w:cnfStyle w:val="100000000000"/>
          <w:trHeight w:val="314"/>
        </w:trPr>
        <w:tc>
          <w:tcPr>
            <w:tcW w:w="4950" w:type="dxa"/>
            <w:tcBorders>
              <w:bottom w:val="nil"/>
              <w:right w:val="single" w:sz="4" w:space="0" w:color="7F7F7F"/>
            </w:tcBorders>
          </w:tcPr>
          <w:p w:rsidR="00D72613" w:rsidRDefault="00D77F14">
            <w:pPr>
              <w:pStyle w:val="BDTableText"/>
              <w:rPr>
                <w:sz w:val="22"/>
              </w:rPr>
            </w:pPr>
            <w:r>
              <w:rPr>
                <w:sz w:val="22"/>
              </w:rPr>
              <w:t>Standard Name/Number</w:t>
            </w:r>
          </w:p>
        </w:tc>
        <w:tc>
          <w:tcPr>
            <w:tcW w:w="4318" w:type="dxa"/>
            <w:tcBorders>
              <w:left w:val="single" w:sz="4" w:space="0" w:color="7F7F7F"/>
              <w:bottom w:val="nil"/>
              <w:right w:val="single" w:sz="4" w:space="0" w:color="7F7F7F"/>
            </w:tcBorders>
          </w:tcPr>
          <w:p w:rsidR="00D72613" w:rsidRDefault="00D77F14">
            <w:pPr>
              <w:pStyle w:val="BDTableText"/>
              <w:rPr>
                <w:sz w:val="22"/>
              </w:rPr>
            </w:pPr>
            <w:r>
              <w:rPr>
                <w:sz w:val="22"/>
              </w:rPr>
              <w:t>Application Domain</w:t>
            </w:r>
          </w:p>
        </w:tc>
        <w:tc>
          <w:tcPr>
            <w:tcW w:w="3692" w:type="dxa"/>
            <w:tcBorders>
              <w:left w:val="single" w:sz="4" w:space="0" w:color="7F7F7F"/>
              <w:bottom w:val="nil"/>
            </w:tcBorders>
          </w:tcPr>
          <w:p w:rsidR="00D72613" w:rsidRDefault="00D77F14">
            <w:pPr>
              <w:pStyle w:val="BDTableText"/>
              <w:rPr>
                <w:sz w:val="22"/>
              </w:rPr>
            </w:pPr>
            <w:r>
              <w:rPr>
                <w:sz w:val="22"/>
              </w:rPr>
              <w:t>NBDRA Activities</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9075-*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Technical Report (TR) 9789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11179-*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10728-*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13249-*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lastRenderedPageBreak/>
              <w:t>ISO/IEC TR 19075-*</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19503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19773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TR 20943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ISO/IEC 19763-*</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ISO/IEC 9281:1990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ISO/IEC 10918:1994</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ISO/IEC 11172:1993</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ISO/IEC 13818:2013</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ISO/IEC 14496:2010</w:t>
            </w:r>
          </w:p>
        </w:tc>
        <w:tc>
          <w:tcPr>
            <w:tcW w:w="4318" w:type="dxa"/>
            <w:tcBorders>
              <w:left w:val="single" w:sz="4" w:space="0" w:color="7F7F7F"/>
              <w:bottom w:val="nil"/>
              <w:right w:val="single" w:sz="4" w:space="0" w:color="7F7F7F"/>
            </w:tcBorders>
          </w:tcPr>
          <w:p w:rsidR="00D72613" w:rsidRDefault="00D77F14">
            <w:pPr>
              <w:pStyle w:val="BDTableText"/>
              <w:rPr>
                <w:color w:val="000000"/>
              </w:rPr>
            </w:pPr>
            <w:r>
              <w:rPr>
                <w:color w:val="000000"/>
              </w:rPr>
              <w:t xml:space="preserve">Multimedia coding (from </w:t>
            </w:r>
            <w:proofErr w:type="spellStart"/>
            <w:r>
              <w:rPr>
                <w:color w:val="000000"/>
              </w:rPr>
              <w:t>IoT</w:t>
            </w:r>
            <w:proofErr w:type="spellEnd"/>
            <w:r>
              <w:rPr>
                <w:color w:val="000000"/>
              </w:rPr>
              <w:t xml:space="preserve"> doc)</w:t>
            </w: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ISO/IEC 15444:2011</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ISO/IEC 21000:2003</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 6709:2008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 19115-*</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 19110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 19139</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 19119</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ISO 19157</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 19114</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IEEE 21451 -*</w:t>
            </w:r>
          </w:p>
        </w:tc>
        <w:tc>
          <w:tcPr>
            <w:tcW w:w="4318" w:type="dxa"/>
            <w:tcBorders>
              <w:left w:val="single" w:sz="4" w:space="0" w:color="7F7F7F"/>
              <w:bottom w:val="nil"/>
              <w:right w:val="single" w:sz="4" w:space="0" w:color="7F7F7F"/>
            </w:tcBorders>
          </w:tcPr>
          <w:p w:rsidR="00D72613" w:rsidRDefault="00D77F14">
            <w:pPr>
              <w:pStyle w:val="BDTableText"/>
              <w:rPr>
                <w:color w:val="000000"/>
              </w:rPr>
            </w:pPr>
            <w:proofErr w:type="spellStart"/>
            <w:r>
              <w:rPr>
                <w:color w:val="000000"/>
              </w:rPr>
              <w:t>IoT</w:t>
            </w:r>
            <w:proofErr w:type="spellEnd"/>
            <w:r>
              <w:rPr>
                <w:color w:val="000000"/>
              </w:rPr>
              <w:t xml:space="preserve"> (from </w:t>
            </w:r>
            <w:proofErr w:type="spellStart"/>
            <w:r>
              <w:rPr>
                <w:color w:val="000000"/>
              </w:rPr>
              <w:t>IoT</w:t>
            </w:r>
            <w:proofErr w:type="spellEnd"/>
            <w:r>
              <w:rPr>
                <w:color w:val="000000"/>
              </w:rPr>
              <w:t xml:space="preserve"> doc)</w:t>
            </w: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IEEE 2200-2012</w:t>
            </w:r>
          </w:p>
        </w:tc>
        <w:tc>
          <w:tcPr>
            <w:tcW w:w="4318" w:type="dxa"/>
            <w:tcBorders>
              <w:left w:val="single" w:sz="4" w:space="0" w:color="7F7F7F"/>
              <w:bottom w:val="nil"/>
              <w:right w:val="single" w:sz="4" w:space="0" w:color="7F7F7F"/>
            </w:tcBorders>
            <w:shd w:val="clear" w:color="auto" w:fill="auto"/>
          </w:tcPr>
          <w:p w:rsidR="00D72613" w:rsidRDefault="00D77F14">
            <w:pPr>
              <w:pStyle w:val="BDTableText"/>
              <w:rPr>
                <w:color w:val="000000"/>
              </w:rPr>
            </w:pPr>
            <w:proofErr w:type="spellStart"/>
            <w:r>
              <w:rPr>
                <w:color w:val="000000"/>
              </w:rPr>
              <w:t>IoT</w:t>
            </w:r>
            <w:proofErr w:type="spellEnd"/>
            <w:r>
              <w:rPr>
                <w:color w:val="000000"/>
              </w:rPr>
              <w:t xml:space="preserve"> (from </w:t>
            </w:r>
            <w:proofErr w:type="spellStart"/>
            <w:r>
              <w:rPr>
                <w:color w:val="000000"/>
              </w:rPr>
              <w:t>IoT</w:t>
            </w:r>
            <w:proofErr w:type="spellEnd"/>
            <w:r>
              <w:rPr>
                <w:color w:val="000000"/>
              </w:rPr>
              <w:t xml:space="preserve"> doc)</w:t>
            </w: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15408-2009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27010:2012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27033-1:2009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TR 14516:2002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29100:2011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9798:2010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SP: Authentication</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11770:2010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ISO/IEC 27035:2011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ISO/IEC 27037:2012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540"/>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JSR (Java Specification Request) 221 (developed by the Java Community Process)</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lastRenderedPageBreak/>
              <w:t>W3C XML</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Resource Description Framework (RDF)</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JavaScript Object Notation (JSON)-LD 1.0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Document Object Model (DOM) Level 1 Specification</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W3C </w:t>
            </w:r>
            <w:proofErr w:type="spellStart"/>
            <w:r>
              <w:rPr>
                <w:color w:val="000000"/>
              </w:rPr>
              <w:t>XQuery</w:t>
            </w:r>
            <w:proofErr w:type="spellEnd"/>
            <w:r>
              <w:rPr>
                <w:color w:val="000000"/>
              </w:rPr>
              <w:t xml:space="preserve"> 3.0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W3C </w:t>
            </w:r>
            <w:proofErr w:type="spellStart"/>
            <w:r>
              <w:rPr>
                <w:color w:val="000000"/>
              </w:rPr>
              <w:t>XProc</w:t>
            </w:r>
            <w:proofErr w:type="spellEnd"/>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XML Encryption Syntax and Processing Version 1.1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XML Signature Syntax and Processing Version 1.1</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SP: Authentication</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W3C </w:t>
            </w:r>
            <w:proofErr w:type="spellStart"/>
            <w:r>
              <w:rPr>
                <w:color w:val="000000"/>
              </w:rPr>
              <w:t>XPath</w:t>
            </w:r>
            <w:proofErr w:type="spellEnd"/>
            <w:r>
              <w:rPr>
                <w:color w:val="000000"/>
              </w:rPr>
              <w:t xml:space="preserve"> 3.0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RPr="00D14ABF"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lang w:val="fr-CA"/>
              </w:rPr>
            </w:pPr>
            <w:r>
              <w:rPr>
                <w:color w:val="000000"/>
                <w:lang w:val="fr-CA"/>
              </w:rPr>
              <w:t>W3C XSL Transformations (XSLT) Version 2.0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lang w:val="fr-CA"/>
              </w:rPr>
            </w:pPr>
          </w:p>
        </w:tc>
        <w:tc>
          <w:tcPr>
            <w:tcW w:w="3692" w:type="dxa"/>
            <w:tcBorders>
              <w:left w:val="single" w:sz="4" w:space="0" w:color="7F7F7F"/>
              <w:bottom w:val="nil"/>
            </w:tcBorders>
            <w:shd w:val="clear" w:color="auto" w:fill="auto"/>
          </w:tcPr>
          <w:p w:rsidR="00D72613" w:rsidRDefault="00D72613">
            <w:pPr>
              <w:pStyle w:val="BDTableText"/>
              <w:rPr>
                <w:color w:val="000000"/>
                <w:lang w:val="fr-CA"/>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lang w:val="fr-CA"/>
              </w:rPr>
            </w:pPr>
            <w:r>
              <w:rPr>
                <w:color w:val="000000"/>
                <w:lang w:val="fr-CA"/>
              </w:rPr>
              <w:t xml:space="preserve">W3C Efficient XML </w:t>
            </w:r>
            <w:proofErr w:type="spellStart"/>
            <w:r>
              <w:rPr>
                <w:color w:val="000000"/>
                <w:lang w:val="fr-CA"/>
              </w:rPr>
              <w:t>Interchange</w:t>
            </w:r>
            <w:proofErr w:type="spellEnd"/>
            <w:r>
              <w:rPr>
                <w:color w:val="000000"/>
                <w:lang w:val="fr-CA"/>
              </w:rPr>
              <w:t xml:space="preserve"> (EXI) Format 1.0 (Second Edition)</w:t>
            </w:r>
          </w:p>
        </w:tc>
        <w:tc>
          <w:tcPr>
            <w:tcW w:w="4318" w:type="dxa"/>
            <w:tcBorders>
              <w:left w:val="single" w:sz="4" w:space="0" w:color="7F7F7F"/>
              <w:bottom w:val="nil"/>
              <w:right w:val="single" w:sz="4" w:space="0" w:color="7F7F7F"/>
            </w:tcBorders>
          </w:tcPr>
          <w:p w:rsidR="00D72613" w:rsidRDefault="00D72613">
            <w:pPr>
              <w:pStyle w:val="BDTableText"/>
              <w:rPr>
                <w:color w:val="000000"/>
                <w:lang w:val="fr-CA"/>
              </w:rPr>
            </w:pPr>
          </w:p>
        </w:tc>
        <w:tc>
          <w:tcPr>
            <w:tcW w:w="3692" w:type="dxa"/>
            <w:tcBorders>
              <w:left w:val="single" w:sz="4" w:space="0" w:color="7F7F7F"/>
              <w:bottom w:val="nil"/>
            </w:tcBorders>
          </w:tcPr>
          <w:p w:rsidR="00D72613" w:rsidRDefault="00D72613">
            <w:pPr>
              <w:pStyle w:val="BDTableText"/>
              <w:rPr>
                <w:color w:val="000000"/>
                <w:lang w:val="fr-CA"/>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RDF Data Cube Vocabulary</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Data Catalog Vocabulary (DCAT)</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HTML5 A vocabulary and associated APIs for HTML and XHTML</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Internationalization Tag Set (ITS) 2.0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OWL 2 Web Ontology Language</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Platform for Privacy Preferences (P3P) 1.0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Protocol for Web Description Resources (POWDER)</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Provenance</w:t>
            </w:r>
          </w:p>
        </w:tc>
        <w:tc>
          <w:tcPr>
            <w:tcW w:w="4318" w:type="dxa"/>
            <w:tcBorders>
              <w:left w:val="single" w:sz="4" w:space="0" w:color="7F7F7F"/>
              <w:bottom w:val="nil"/>
              <w:right w:val="single" w:sz="4" w:space="0" w:color="7F7F7F"/>
            </w:tcBorders>
          </w:tcPr>
          <w:p w:rsidR="00D72613" w:rsidRDefault="00D77F14">
            <w:pPr>
              <w:pStyle w:val="BDTableText"/>
              <w:rPr>
                <w:color w:val="000000"/>
              </w:rPr>
            </w:pPr>
            <w:r>
              <w:rPr>
                <w:color w:val="000000"/>
              </w:rPr>
              <w:t xml:space="preserve">Defense, </w:t>
            </w: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Rule Interchange Format (RIF)</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Service Modeling Language (SML) 1.1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Simple Knowledge Organization System Reference (SKOS)</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Simple Object Access Protocol (SOAP) 1.2</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SPARQL 1.1</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W3C Web Service Description Language (WSDL) 2.0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W3C XML Key Management Specification (XKMS) 2.0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lang w:val="fr-CA"/>
              </w:rPr>
            </w:pPr>
            <w:r>
              <w:rPr>
                <w:color w:val="000000"/>
                <w:lang w:val="fr-CA"/>
              </w:rPr>
              <w:t>OGC</w:t>
            </w:r>
            <w:r>
              <w:rPr>
                <w:color w:val="000000"/>
                <w:vertAlign w:val="superscript"/>
                <w:lang w:val="fr-CA"/>
              </w:rPr>
              <w:t>®</w:t>
            </w:r>
            <w:r>
              <w:rPr>
                <w:color w:val="000000"/>
                <w:lang w:val="fr-CA"/>
              </w:rPr>
              <w:t xml:space="preserve"> </w:t>
            </w:r>
            <w:proofErr w:type="spellStart"/>
            <w:r>
              <w:rPr>
                <w:color w:val="000000"/>
                <w:lang w:val="fr-CA"/>
              </w:rPr>
              <w:t>OpenGIS</w:t>
            </w:r>
            <w:proofErr w:type="spellEnd"/>
            <w:r>
              <w:rPr>
                <w:color w:val="000000"/>
                <w:vertAlign w:val="superscript"/>
                <w:lang w:val="fr-CA"/>
              </w:rPr>
              <w:t>®</w:t>
            </w:r>
            <w:r>
              <w:rPr>
                <w:color w:val="000000"/>
                <w:lang w:val="fr-CA"/>
              </w:rPr>
              <w:t xml:space="preserve"> Catalogue Services </w:t>
            </w:r>
            <w:proofErr w:type="spellStart"/>
            <w:r>
              <w:rPr>
                <w:color w:val="000000"/>
                <w:lang w:val="fr-CA"/>
              </w:rPr>
              <w:t>Specification</w:t>
            </w:r>
            <w:proofErr w:type="spellEnd"/>
            <w:r>
              <w:rPr>
                <w:color w:val="000000"/>
                <w:lang w:val="fr-CA"/>
              </w:rPr>
              <w:t xml:space="preserve"> 2.0.2 -</w:t>
            </w:r>
          </w:p>
        </w:tc>
        <w:tc>
          <w:tcPr>
            <w:tcW w:w="4318" w:type="dxa"/>
            <w:tcBorders>
              <w:left w:val="single" w:sz="4" w:space="0" w:color="7F7F7F"/>
              <w:bottom w:val="nil"/>
              <w:right w:val="single" w:sz="4" w:space="0" w:color="7F7F7F"/>
            </w:tcBorders>
          </w:tcPr>
          <w:p w:rsidR="00D72613" w:rsidRDefault="00D72613">
            <w:pPr>
              <w:pStyle w:val="BDTableText"/>
              <w:rPr>
                <w:color w:val="000000"/>
                <w:lang w:val="fr-CA"/>
              </w:rPr>
            </w:pPr>
          </w:p>
        </w:tc>
        <w:tc>
          <w:tcPr>
            <w:tcW w:w="3692" w:type="dxa"/>
            <w:tcBorders>
              <w:left w:val="single" w:sz="4" w:space="0" w:color="7F7F7F"/>
              <w:bottom w:val="nil"/>
            </w:tcBorders>
          </w:tcPr>
          <w:p w:rsidR="00D72613" w:rsidRDefault="00D72613">
            <w:pPr>
              <w:pStyle w:val="BDTableText"/>
              <w:rPr>
                <w:color w:val="000000"/>
                <w:lang w:val="fr-CA"/>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ISO Metadata Application Profile</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t>
            </w:r>
            <w:proofErr w:type="spellStart"/>
            <w:r>
              <w:rPr>
                <w:color w:val="000000"/>
              </w:rPr>
              <w:t>GeoAPI</w:t>
            </w:r>
            <w:proofErr w:type="spellEnd"/>
            <w:r>
              <w:rPr>
                <w:color w:val="000000"/>
              </w:rPr>
              <w:t xml:space="preserve">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t>
            </w:r>
            <w:proofErr w:type="spellStart"/>
            <w:r>
              <w:rPr>
                <w:color w:val="000000"/>
              </w:rPr>
              <w:t>GeoSPARQL</w:t>
            </w:r>
            <w:proofErr w:type="spellEnd"/>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Geography Markup Language (GML) </w:t>
            </w:r>
            <w:r>
              <w:rPr>
                <w:color w:val="000000"/>
              </w:rPr>
              <w:lastRenderedPageBreak/>
              <w:t xml:space="preserve">Encoding Standard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540"/>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lastRenderedPageBreak/>
              <w:t>OGC</w:t>
            </w:r>
            <w:r>
              <w:rPr>
                <w:color w:val="000000"/>
                <w:vertAlign w:val="superscript"/>
              </w:rPr>
              <w:t>®</w:t>
            </w:r>
            <w:r>
              <w:rPr>
                <w:color w:val="000000"/>
              </w:rPr>
              <w:t xml:space="preserve"> Geospatial </w:t>
            </w:r>
            <w:proofErr w:type="spellStart"/>
            <w:r>
              <w:rPr>
                <w:color w:val="000000"/>
              </w:rPr>
              <w:t>eXtensible</w:t>
            </w:r>
            <w:proofErr w:type="spellEnd"/>
            <w:r>
              <w:rPr>
                <w:color w:val="000000"/>
              </w:rPr>
              <w:t xml:space="preserve"> Access Control Markup Language (</w:t>
            </w:r>
            <w:proofErr w:type="spellStart"/>
            <w:r>
              <w:rPr>
                <w:color w:val="000000"/>
              </w:rPr>
              <w:t>GeoXACML</w:t>
            </w:r>
            <w:proofErr w:type="spellEnd"/>
            <w:r>
              <w:rPr>
                <w:color w:val="000000"/>
              </w:rPr>
              <w:t>) Version 1</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network Common Data Form (</w:t>
            </w:r>
            <w:proofErr w:type="spellStart"/>
            <w:r>
              <w:rPr>
                <w:color w:val="000000"/>
              </w:rPr>
              <w:t>netCDF</w:t>
            </w:r>
            <w:proofErr w:type="spellEnd"/>
            <w:r>
              <w:rPr>
                <w:color w:val="000000"/>
              </w:rPr>
              <w:t>)</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Open </w:t>
            </w:r>
            <w:proofErr w:type="spellStart"/>
            <w:r>
              <w:rPr>
                <w:color w:val="000000"/>
              </w:rPr>
              <w:t>Modelling</w:t>
            </w:r>
            <w:proofErr w:type="spellEnd"/>
            <w:r>
              <w:rPr>
                <w:color w:val="000000"/>
              </w:rPr>
              <w:t xml:space="preserve"> Interface Standard (</w:t>
            </w:r>
            <w:proofErr w:type="spellStart"/>
            <w:r>
              <w:rPr>
                <w:color w:val="000000"/>
              </w:rPr>
              <w:t>OpenMI</w:t>
            </w:r>
            <w:proofErr w:type="spellEnd"/>
            <w:r>
              <w:rPr>
                <w:color w:val="000000"/>
              </w:rPr>
              <w:t>)</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OpenSearch</w:t>
            </w:r>
            <w:proofErr w:type="spellEnd"/>
            <w:r>
              <w:rPr>
                <w:color w:val="000000"/>
              </w:rPr>
              <w:t xml:space="preserve"> Geo and Time Extensions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lang w:val="fr-CA"/>
              </w:rPr>
            </w:pPr>
            <w:r>
              <w:rPr>
                <w:color w:val="000000"/>
                <w:lang w:val="fr-CA"/>
              </w:rPr>
              <w:t>OGC</w:t>
            </w:r>
            <w:r>
              <w:rPr>
                <w:color w:val="000000"/>
                <w:vertAlign w:val="superscript"/>
                <w:lang w:val="fr-CA"/>
              </w:rPr>
              <w:t>®</w:t>
            </w:r>
            <w:r>
              <w:rPr>
                <w:color w:val="000000"/>
                <w:lang w:val="fr-CA"/>
              </w:rPr>
              <w:t xml:space="preserve"> Web Services </w:t>
            </w:r>
            <w:proofErr w:type="spellStart"/>
            <w:r>
              <w:rPr>
                <w:color w:val="000000"/>
                <w:lang w:val="fr-CA"/>
              </w:rPr>
              <w:t>Context</w:t>
            </w:r>
            <w:proofErr w:type="spellEnd"/>
            <w:r>
              <w:rPr>
                <w:color w:val="000000"/>
                <w:lang w:val="fr-CA"/>
              </w:rPr>
              <w:t xml:space="preserve"> Document (OWS </w:t>
            </w:r>
            <w:proofErr w:type="spellStart"/>
            <w:r>
              <w:rPr>
                <w:color w:val="000000"/>
                <w:lang w:val="fr-CA"/>
              </w:rPr>
              <w:t>Context</w:t>
            </w:r>
            <w:proofErr w:type="spellEnd"/>
            <w:r>
              <w:rPr>
                <w:color w:val="000000"/>
                <w:lang w:val="fr-CA"/>
              </w:rPr>
              <w:t xml:space="preserve">)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lang w:val="fr-CA"/>
              </w:rPr>
            </w:pPr>
          </w:p>
        </w:tc>
        <w:tc>
          <w:tcPr>
            <w:tcW w:w="3692" w:type="dxa"/>
            <w:tcBorders>
              <w:left w:val="single" w:sz="4" w:space="0" w:color="7F7F7F"/>
              <w:bottom w:val="nil"/>
            </w:tcBorders>
            <w:shd w:val="clear" w:color="auto" w:fill="auto"/>
          </w:tcPr>
          <w:p w:rsidR="00D72613" w:rsidRDefault="00D72613">
            <w:pPr>
              <w:pStyle w:val="BDTableText"/>
              <w:rPr>
                <w:color w:val="000000"/>
                <w:lang w:val="fr-CA"/>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Sensor Web Enablement (SWE)</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Simple Features Access (SFA)</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540"/>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t>
            </w:r>
            <w:proofErr w:type="spellStart"/>
            <w:r>
              <w:rPr>
                <w:color w:val="000000"/>
              </w:rPr>
              <w:t>Georeferenced</w:t>
            </w:r>
            <w:proofErr w:type="spellEnd"/>
            <w:r>
              <w:rPr>
                <w:color w:val="000000"/>
              </w:rPr>
              <w:t xml:space="preserve"> Table Joining Service (TJS) Implementation Standard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Coverage Processing Service Interface (WCPS) Standard</w:t>
            </w:r>
          </w:p>
        </w:tc>
        <w:tc>
          <w:tcPr>
            <w:tcW w:w="4318" w:type="dxa"/>
            <w:tcBorders>
              <w:left w:val="single" w:sz="4" w:space="0" w:color="7F7F7F"/>
              <w:bottom w:val="nil"/>
              <w:right w:val="single" w:sz="4" w:space="0" w:color="7F7F7F"/>
            </w:tcBorders>
            <w:shd w:val="clear" w:color="auto" w:fill="auto"/>
          </w:tcPr>
          <w:p w:rsidR="00D72613" w:rsidRDefault="00A37937">
            <w:pPr>
              <w:pStyle w:val="BDTableText"/>
              <w:rPr>
                <w:color w:val="000000"/>
              </w:rPr>
            </w:pPr>
            <w:ins w:id="299" w:author="Peter Baumann" w:date="2019-03-19T17:45:00Z">
              <w:r>
                <w:rPr>
                  <w:color w:val="000000"/>
                </w:rPr>
                <w:t>BDFP processing, infrastructures, access, visualization, analytics</w:t>
              </w:r>
            </w:ins>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Coverage Service (WCS)</w:t>
            </w:r>
          </w:p>
        </w:tc>
        <w:tc>
          <w:tcPr>
            <w:tcW w:w="4318" w:type="dxa"/>
            <w:tcBorders>
              <w:left w:val="single" w:sz="4" w:space="0" w:color="7F7F7F"/>
              <w:bottom w:val="nil"/>
              <w:right w:val="single" w:sz="4" w:space="0" w:color="7F7F7F"/>
            </w:tcBorders>
          </w:tcPr>
          <w:p w:rsidR="00D72613" w:rsidRDefault="00A37937" w:rsidP="00A37937">
            <w:pPr>
              <w:pStyle w:val="BDTableText"/>
              <w:rPr>
                <w:color w:val="000000"/>
              </w:rPr>
            </w:pPr>
            <w:ins w:id="300" w:author="Peter Baumann" w:date="2019-03-19T17:45:00Z">
              <w:r>
                <w:rPr>
                  <w:color w:val="000000"/>
                </w:rPr>
                <w:t>BDFP infrastructures, access</w:t>
              </w:r>
            </w:ins>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Web Feature Service (WFS) 2.0 Interface Standard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Map Service (WMS) Interface Standard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OGC</w:t>
            </w:r>
            <w:r>
              <w:rPr>
                <w:color w:val="000000"/>
                <w:vertAlign w:val="superscript"/>
              </w:rPr>
              <w:t>®</w:t>
            </w:r>
            <w:r>
              <w:rPr>
                <w:color w:val="000000"/>
              </w:rPr>
              <w:t xml:space="preserve"> </w:t>
            </w:r>
            <w:proofErr w:type="spellStart"/>
            <w:r>
              <w:rPr>
                <w:color w:val="000000"/>
              </w:rPr>
              <w:t>OpenGIS</w:t>
            </w:r>
            <w:proofErr w:type="spellEnd"/>
            <w:r>
              <w:rPr>
                <w:color w:val="000000"/>
                <w:vertAlign w:val="superscript"/>
              </w:rPr>
              <w:t>®</w:t>
            </w:r>
            <w:r>
              <w:rPr>
                <w:color w:val="000000"/>
              </w:rPr>
              <w:t xml:space="preserve"> Web Processing Service (WPS) Interface Standard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OASIS AS4 Profile of </w:t>
            </w:r>
            <w:proofErr w:type="spellStart"/>
            <w:r>
              <w:rPr>
                <w:color w:val="000000"/>
              </w:rPr>
              <w:t>ebMS</w:t>
            </w:r>
            <w:proofErr w:type="spellEnd"/>
            <w:r>
              <w:rPr>
                <w:color w:val="000000"/>
              </w:rPr>
              <w:t xml:space="preserve"> 3.0 v1.0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Advanced Message Queuing Protocol (AMQP) Version 1.0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Application Vulnerability Description Language (AVDL) v1.0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540"/>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Biometric Identity Assurance Services (BIAS) Simple Object Access Protocol (SOAP) Profile v1.0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Content Management Interoperability Services (CMIS)</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Digital Signature Service (DSS)</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Directory Services Markup Language (DSML) v2.0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Messaging Services</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w:t>
            </w:r>
            <w:proofErr w:type="spellStart"/>
            <w:r>
              <w:rPr>
                <w:color w:val="000000"/>
              </w:rPr>
              <w:t>RegRep</w:t>
            </w:r>
            <w:proofErr w:type="spellEnd"/>
            <w:r>
              <w:rPr>
                <w:color w:val="000000"/>
              </w:rPr>
              <w:t xml:space="preserve">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Registry Information Model</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OASIS </w:t>
            </w:r>
            <w:proofErr w:type="spellStart"/>
            <w:r>
              <w:rPr>
                <w:color w:val="000000"/>
              </w:rPr>
              <w:t>ebXML</w:t>
            </w:r>
            <w:proofErr w:type="spellEnd"/>
            <w:r>
              <w:rPr>
                <w:color w:val="000000"/>
              </w:rPr>
              <w:t xml:space="preserve"> Registry Services Specification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OASIS </w:t>
            </w:r>
            <w:proofErr w:type="spellStart"/>
            <w:r>
              <w:rPr>
                <w:color w:val="000000"/>
              </w:rPr>
              <w:t>eXtensible</w:t>
            </w:r>
            <w:proofErr w:type="spellEnd"/>
            <w:r>
              <w:rPr>
                <w:color w:val="000000"/>
              </w:rPr>
              <w:t xml:space="preserve"> Access Control Markup Language (XACML)</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Message Queuing Telemetry Transport (MQTT)</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lastRenderedPageBreak/>
              <w:t>OASIS Open Data (</w:t>
            </w:r>
            <w:proofErr w:type="spellStart"/>
            <w:r>
              <w:rPr>
                <w:color w:val="000000"/>
              </w:rPr>
              <w:t>OData</w:t>
            </w:r>
            <w:proofErr w:type="spellEnd"/>
            <w:r>
              <w:rPr>
                <w:color w:val="000000"/>
              </w:rPr>
              <w:t xml:space="preserve">) Protocol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Search Web Services (SWS)</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Security Assertion Markup Language (SAML) v2.0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SOAP-over-UDP (User Datagram Protocol) v1.1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Solution Deployment Descriptor Specification v1.0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Symptoms Automation Framework (SAF) Version 1.0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570"/>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Topology and Orchestration Specification for Cloud Applications Version 1.0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Universal Business Language (UBL) v2.1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Universal Description, Discovery and Integration (UDDI) v3.0.2</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Unstructured Information Management Architecture (UIMA) v1.0</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7F14">
            <w:pPr>
              <w:pStyle w:val="BDTableText"/>
              <w:rPr>
                <w:color w:val="000000"/>
              </w:rPr>
            </w:pPr>
            <w:r>
              <w:rPr>
                <w:color w:val="000000"/>
              </w:rPr>
              <w:t>BDAP: Analytics</w:t>
            </w: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OASIS Unstructured Operation Markup Language (UOML) v1.0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 xml:space="preserve">OASIS/W3C </w:t>
            </w:r>
            <w:proofErr w:type="spellStart"/>
            <w:r>
              <w:rPr>
                <w:color w:val="000000"/>
              </w:rPr>
              <w:t>WebCGM</w:t>
            </w:r>
            <w:proofErr w:type="spellEnd"/>
            <w:r>
              <w:rPr>
                <w:color w:val="000000"/>
              </w:rPr>
              <w:t xml:space="preserve"> v2.1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7F14">
            <w:pPr>
              <w:pStyle w:val="BDTableText"/>
              <w:rPr>
                <w:color w:val="000000"/>
              </w:rPr>
            </w:pPr>
            <w:r>
              <w:rPr>
                <w:color w:val="000000"/>
              </w:rPr>
              <w:t>BDAP: Visualization</w:t>
            </w:r>
          </w:p>
        </w:tc>
      </w:tr>
      <w:tr w:rsidR="00D72613" w:rsidTr="00D72613">
        <w:trPr>
          <w:trHeight w:val="570"/>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Web Services Business Process Execution Language (WS-BPEL) v2.0</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570"/>
        </w:trPr>
        <w:tc>
          <w:tcPr>
            <w:tcW w:w="4950" w:type="dxa"/>
            <w:tcBorders>
              <w:bottom w:val="nil"/>
              <w:right w:val="single" w:sz="4" w:space="0" w:color="7F7F7F"/>
            </w:tcBorders>
          </w:tcPr>
          <w:p w:rsidR="00D72613" w:rsidRDefault="00D77F14">
            <w:pPr>
              <w:pStyle w:val="BDTableText"/>
              <w:rPr>
                <w:color w:val="000000"/>
              </w:rPr>
            </w:pPr>
            <w:r>
              <w:rPr>
                <w:color w:val="000000"/>
              </w:rPr>
              <w:t>OASIS/W3C - Web Services Distributed Management (WSDM): Management Using Web Services (MUWS) v1.1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WSDM: Management of Web Services (MOWS) v1.1</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Web Services Dynamic Discovery (WS-Discovery) v1.1</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OASIS Web Services Federation Language (WS-Federation) v1.2</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OASIS Web Services Notification (WSN) v1.3</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IETF Simple Network Management Protocol (SNMP) v3</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IETF Extensible Provisioning Protocol (EPP)</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NCPDPD Script standard</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ASTM Continuity of Care Record (CCR) message</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Healthcare Information Technology Standards Panel (HITSP) C32 HL7 Continuity of Care Document (CCD)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color w:val="000000"/>
              </w:rPr>
              <w:t>PMML Predictive Model Markup Language</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color w:val="000000"/>
              </w:rPr>
              <w:t xml:space="preserve">Add Open Group standards from Information Base, </w:t>
            </w:r>
            <w:hyperlink r:id="rId56">
              <w:r>
                <w:rPr>
                  <w:rStyle w:val="InternetLink"/>
                </w:rPr>
                <w:t>https://www2.opengroup.org/ogsys/jsp/publications/viewSIB.jsp</w:t>
              </w:r>
            </w:hyperlink>
            <w:r>
              <w:rPr>
                <w:color w:val="000000"/>
              </w:rPr>
              <w:t xml:space="preserve">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rFonts w:eastAsia="Times New Roman"/>
                <w:color w:val="000000"/>
              </w:rPr>
              <w:t>Dash7</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rFonts w:eastAsia="Times New Roman"/>
                <w:color w:val="000000"/>
              </w:rPr>
              <w:lastRenderedPageBreak/>
              <w:t>H.265</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 xml:space="preserve">BDFP: Processing: Stream Processing; </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rFonts w:eastAsia="Times New Roman"/>
                <w:color w:val="000000"/>
              </w:rPr>
              <w:t>VP9</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7F14">
            <w:pPr>
              <w:pStyle w:val="BDTableText"/>
              <w:rPr>
                <w:color w:val="000000"/>
              </w:rPr>
            </w:pPr>
            <w:r>
              <w:rPr>
                <w:color w:val="000000"/>
              </w:rPr>
              <w:t>BDFP: Processing: Stream Processing;</w:t>
            </w: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proofErr w:type="spellStart"/>
            <w:r>
              <w:rPr>
                <w:rFonts w:eastAsia="Times New Roman"/>
                <w:color w:val="000000"/>
              </w:rPr>
              <w:t>Daala</w:t>
            </w:r>
            <w:proofErr w:type="spellEnd"/>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BDFP: Processing: Stream Processing;</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proofErr w:type="spellStart"/>
            <w:r>
              <w:rPr>
                <w:rFonts w:eastAsia="Times New Roman"/>
                <w:color w:val="000000"/>
              </w:rPr>
              <w:t>WebRTC</w:t>
            </w:r>
            <w:proofErr w:type="spellEnd"/>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color w:val="000000"/>
              </w:rPr>
            </w:pPr>
            <w:r>
              <w:rPr>
                <w:rFonts w:eastAsia="Times New Roman"/>
                <w:color w:val="000000"/>
              </w:rPr>
              <w:t>X.509</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color w:val="000000"/>
              </w:rPr>
            </w:pPr>
            <w:r>
              <w:rPr>
                <w:rFonts w:eastAsia="Times New Roman"/>
                <w:color w:val="000000"/>
              </w:rPr>
              <w:t>MDX</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 xml:space="preserve">NIEM-HLVA </w:t>
            </w:r>
          </w:p>
        </w:tc>
        <w:tc>
          <w:tcPr>
            <w:tcW w:w="4318" w:type="dxa"/>
            <w:tcBorders>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BDAP: collection; BDFP: messaging</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NIEM-MPD</w:t>
            </w:r>
          </w:p>
        </w:tc>
        <w:tc>
          <w:tcPr>
            <w:tcW w:w="4318" w:type="dxa"/>
            <w:tcBorders>
              <w:left w:val="single" w:sz="4" w:space="0" w:color="7F7F7F"/>
              <w:bottom w:val="nil"/>
              <w:right w:val="single" w:sz="4" w:space="0" w:color="7F7F7F"/>
            </w:tcBorders>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tcPr>
          <w:p w:rsidR="00D72613" w:rsidRDefault="00D77F14">
            <w:pPr>
              <w:pStyle w:val="BDTableText"/>
              <w:rPr>
                <w:color w:val="000000"/>
              </w:rPr>
            </w:pPr>
            <w:r>
              <w:rPr>
                <w:color w:val="000000"/>
              </w:rPr>
              <w:t>BDAP: collection; BDFP: messaging</w:t>
            </w: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NIEM-Code List Specifications</w:t>
            </w:r>
          </w:p>
        </w:tc>
        <w:tc>
          <w:tcPr>
            <w:tcW w:w="4318" w:type="dxa"/>
            <w:tcBorders>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BDAP: collection; BDFP: messaging</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NIEM Conformance Specification</w:t>
            </w:r>
          </w:p>
        </w:tc>
        <w:tc>
          <w:tcPr>
            <w:tcW w:w="4318" w:type="dxa"/>
            <w:tcBorders>
              <w:left w:val="single" w:sz="4" w:space="0" w:color="7F7F7F"/>
              <w:bottom w:val="nil"/>
              <w:right w:val="single" w:sz="4" w:space="0" w:color="7F7F7F"/>
            </w:tcBorders>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tcPr>
          <w:p w:rsidR="00D72613" w:rsidRDefault="00D77F14">
            <w:pPr>
              <w:pStyle w:val="BDTableText"/>
              <w:rPr>
                <w:color w:val="000000"/>
              </w:rPr>
            </w:pPr>
            <w:r>
              <w:rPr>
                <w:color w:val="000000"/>
              </w:rPr>
              <w:t>BDAP: collection; BDFP: messaging</w:t>
            </w: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NIEM-CTAS</w:t>
            </w:r>
          </w:p>
        </w:tc>
        <w:tc>
          <w:tcPr>
            <w:tcW w:w="4318" w:type="dxa"/>
            <w:tcBorders>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BDAP: collection; BDFP: messaging</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NIEM-NDR</w:t>
            </w:r>
          </w:p>
        </w:tc>
        <w:tc>
          <w:tcPr>
            <w:tcW w:w="4318" w:type="dxa"/>
            <w:tcBorders>
              <w:left w:val="single" w:sz="4" w:space="0" w:color="7F7F7F"/>
              <w:bottom w:val="nil"/>
              <w:right w:val="single" w:sz="4" w:space="0" w:color="7F7F7F"/>
            </w:tcBorders>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tcPr>
          <w:p w:rsidR="00D72613" w:rsidRDefault="00D77F14">
            <w:pPr>
              <w:pStyle w:val="BDTableText"/>
              <w:rPr>
                <w:color w:val="000000"/>
              </w:rPr>
            </w:pPr>
            <w:r>
              <w:rPr>
                <w:color w:val="000000"/>
              </w:rPr>
              <w:t>BDAP: collection; BDFP: messaging</w:t>
            </w: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Non-Normative Guidance in Using NIEM with JSON</w:t>
            </w:r>
          </w:p>
        </w:tc>
        <w:tc>
          <w:tcPr>
            <w:tcW w:w="4318" w:type="dxa"/>
            <w:tcBorders>
              <w:left w:val="single" w:sz="4" w:space="0" w:color="7F7F7F"/>
              <w:bottom w:val="nil"/>
              <w:right w:val="single" w:sz="4" w:space="0" w:color="7F7F7F"/>
            </w:tcBorders>
            <w:shd w:val="clear" w:color="auto" w:fill="auto"/>
          </w:tcPr>
          <w:p w:rsidR="00D72613" w:rsidRDefault="00D77F14">
            <w:pPr>
              <w:pStyle w:val="BDTableText"/>
              <w:rPr>
                <w:color w:val="000000"/>
              </w:rPr>
            </w:pPr>
            <w:r>
              <w:rPr>
                <w:color w:val="000000"/>
              </w:rPr>
              <w:t>Government Operations, Defense, Commercial</w:t>
            </w:r>
          </w:p>
        </w:tc>
        <w:tc>
          <w:tcPr>
            <w:tcW w:w="3692" w:type="dxa"/>
            <w:tcBorders>
              <w:left w:val="single" w:sz="4" w:space="0" w:color="7F7F7F"/>
              <w:bottom w:val="nil"/>
            </w:tcBorders>
            <w:shd w:val="clear" w:color="auto" w:fill="auto"/>
          </w:tcPr>
          <w:p w:rsidR="00D72613" w:rsidRDefault="00D77F14">
            <w:pPr>
              <w:pStyle w:val="BDTableText"/>
              <w:rPr>
                <w:color w:val="000000"/>
              </w:rPr>
            </w:pPr>
            <w:r>
              <w:rPr>
                <w:color w:val="000000"/>
              </w:rPr>
              <w:t>BDAP: collection; BDFP: messaging</w:t>
            </w: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DCC Data Package, version 1.0.0-beta.17 (a specification) released March of 2016</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 xml:space="preserve">DCC </w:t>
            </w:r>
            <w:proofErr w:type="spellStart"/>
            <w:r>
              <w:rPr>
                <w:rFonts w:eastAsia="Times New Roman"/>
                <w:color w:val="000000"/>
              </w:rPr>
              <w:t>Observ</w:t>
            </w:r>
            <w:proofErr w:type="spellEnd"/>
            <w:r>
              <w:rPr>
                <w:rFonts w:eastAsia="Times New Roman"/>
                <w:color w:val="000000"/>
              </w:rPr>
              <w:t>-OM \</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C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 xml:space="preserve">DCC PREMIS </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DCC PROV</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 xml:space="preserve">DCC </w:t>
            </w:r>
            <w:proofErr w:type="spellStart"/>
            <w:r>
              <w:rPr>
                <w:rFonts w:eastAsia="Times New Roman"/>
                <w:color w:val="000000"/>
              </w:rPr>
              <w:t>QuDEx</w:t>
            </w:r>
            <w:proofErr w:type="spellEnd"/>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bottom w:val="nil"/>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DCC SDMX, specification 2.1 last amended May of 2012</w:t>
            </w:r>
          </w:p>
        </w:tc>
        <w:tc>
          <w:tcPr>
            <w:tcW w:w="4318" w:type="dxa"/>
            <w:tcBorders>
              <w:left w:val="single" w:sz="4" w:space="0" w:color="7F7F7F"/>
              <w:bottom w:val="nil"/>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bottom w:val="nil"/>
            </w:tcBorders>
            <w:shd w:val="clear" w:color="auto" w:fill="auto"/>
          </w:tcPr>
          <w:p w:rsidR="00D72613" w:rsidRDefault="00D72613">
            <w:pPr>
              <w:pStyle w:val="BDTableText"/>
              <w:rPr>
                <w:color w:val="000000"/>
              </w:rPr>
            </w:pPr>
          </w:p>
        </w:tc>
      </w:tr>
      <w:tr w:rsidR="00D72613" w:rsidTr="00D72613">
        <w:trPr>
          <w:cnfStyle w:val="000000100000"/>
          <w:trHeight w:val="285"/>
        </w:trPr>
        <w:tc>
          <w:tcPr>
            <w:tcW w:w="4950" w:type="dxa"/>
            <w:tcBorders>
              <w:bottom w:val="nil"/>
              <w:right w:val="single" w:sz="4" w:space="0" w:color="7F7F7F"/>
            </w:tcBorders>
          </w:tcPr>
          <w:p w:rsidR="00D72613" w:rsidRDefault="00D77F14">
            <w:pPr>
              <w:pStyle w:val="BDTableText"/>
              <w:rPr>
                <w:rFonts w:eastAsia="Times New Roman"/>
                <w:color w:val="000000"/>
              </w:rPr>
            </w:pPr>
            <w:r>
              <w:rPr>
                <w:rFonts w:eastAsia="Times New Roman"/>
                <w:color w:val="000000"/>
              </w:rPr>
              <w:t>DCC TEI</w:t>
            </w:r>
          </w:p>
        </w:tc>
        <w:tc>
          <w:tcPr>
            <w:tcW w:w="4318" w:type="dxa"/>
            <w:tcBorders>
              <w:left w:val="single" w:sz="4" w:space="0" w:color="7F7F7F"/>
              <w:bottom w:val="nil"/>
              <w:right w:val="single" w:sz="4" w:space="0" w:color="7F7F7F"/>
            </w:tcBorders>
          </w:tcPr>
          <w:p w:rsidR="00D72613" w:rsidRDefault="00D72613">
            <w:pPr>
              <w:pStyle w:val="BDTableText"/>
              <w:rPr>
                <w:color w:val="000000"/>
              </w:rPr>
            </w:pPr>
          </w:p>
        </w:tc>
        <w:tc>
          <w:tcPr>
            <w:tcW w:w="3692" w:type="dxa"/>
            <w:tcBorders>
              <w:left w:val="single" w:sz="4" w:space="0" w:color="7F7F7F"/>
              <w:bottom w:val="nil"/>
            </w:tcBorders>
          </w:tcPr>
          <w:p w:rsidR="00D72613" w:rsidRDefault="00D72613">
            <w:pPr>
              <w:pStyle w:val="BDTableText"/>
              <w:rPr>
                <w:color w:val="000000"/>
              </w:rPr>
            </w:pPr>
          </w:p>
        </w:tc>
      </w:tr>
      <w:tr w:rsidR="00D72613" w:rsidTr="00D72613">
        <w:trPr>
          <w:trHeight w:val="285"/>
        </w:trPr>
        <w:tc>
          <w:tcPr>
            <w:tcW w:w="4950" w:type="dxa"/>
            <w:tcBorders>
              <w:right w:val="single" w:sz="4" w:space="0" w:color="7F7F7F"/>
            </w:tcBorders>
            <w:shd w:val="clear" w:color="auto" w:fill="auto"/>
          </w:tcPr>
          <w:p w:rsidR="00D72613" w:rsidRDefault="00D77F14">
            <w:pPr>
              <w:pStyle w:val="BDTableText"/>
              <w:rPr>
                <w:rFonts w:eastAsia="Times New Roman"/>
                <w:color w:val="000000"/>
              </w:rPr>
            </w:pPr>
            <w:r>
              <w:rPr>
                <w:rFonts w:eastAsia="Times New Roman"/>
                <w:color w:val="000000"/>
              </w:rPr>
              <w:t>ISO 13606</w:t>
            </w:r>
          </w:p>
        </w:tc>
        <w:tc>
          <w:tcPr>
            <w:tcW w:w="4318" w:type="dxa"/>
            <w:tcBorders>
              <w:left w:val="single" w:sz="4" w:space="0" w:color="7F7F7F"/>
              <w:right w:val="single" w:sz="4" w:space="0" w:color="7F7F7F"/>
            </w:tcBorders>
            <w:shd w:val="clear" w:color="auto" w:fill="auto"/>
          </w:tcPr>
          <w:p w:rsidR="00D72613" w:rsidRDefault="00D72613">
            <w:pPr>
              <w:pStyle w:val="BDTableText"/>
              <w:rPr>
                <w:color w:val="000000"/>
              </w:rPr>
            </w:pPr>
          </w:p>
        </w:tc>
        <w:tc>
          <w:tcPr>
            <w:tcW w:w="3692" w:type="dxa"/>
            <w:tcBorders>
              <w:left w:val="single" w:sz="4" w:space="0" w:color="7F7F7F"/>
            </w:tcBorders>
            <w:shd w:val="clear" w:color="auto" w:fill="auto"/>
          </w:tcPr>
          <w:p w:rsidR="00D72613" w:rsidRDefault="00D72613">
            <w:pPr>
              <w:pStyle w:val="BDTableText"/>
              <w:rPr>
                <w:color w:val="000000"/>
              </w:rPr>
            </w:pPr>
          </w:p>
        </w:tc>
      </w:tr>
    </w:tbl>
    <w:p w:rsidR="00D72613" w:rsidRDefault="00D72613">
      <w:pPr>
        <w:sectPr w:rsidR="00D72613">
          <w:headerReference w:type="default" r:id="rId57"/>
          <w:footerReference w:type="default" r:id="rId58"/>
          <w:footnotePr>
            <w:numFmt w:val="lowerLetter"/>
          </w:footnotePr>
          <w:pgSz w:w="15840" w:h="12240" w:orient="landscape"/>
          <w:pgMar w:top="1440" w:right="1440" w:bottom="1440" w:left="1440" w:header="720" w:footer="720" w:gutter="0"/>
          <w:lnNumType w:countBy="1" w:restart="continuous"/>
          <w:cols w:space="720"/>
          <w:formProt w:val="0"/>
          <w:docGrid w:linePitch="360" w:charSpace="4096"/>
        </w:sectPr>
      </w:pPr>
    </w:p>
    <w:p w:rsidR="00D72613" w:rsidRDefault="00D77F14">
      <w:pPr>
        <w:pStyle w:val="BDAppendices"/>
        <w:numPr>
          <w:ilvl w:val="0"/>
          <w:numId w:val="13"/>
        </w:numPr>
      </w:pPr>
      <w:r>
        <w:lastRenderedPageBreak/>
        <w:t xml:space="preserve"> </w:t>
      </w:r>
      <w:bookmarkStart w:id="301" w:name="_Toc1947534"/>
      <w:bookmarkStart w:id="302" w:name="_Toc478382815"/>
      <w:r>
        <w:t>References</w:t>
      </w:r>
      <w:bookmarkEnd w:id="294"/>
      <w:bookmarkEnd w:id="301"/>
      <w:bookmarkEnd w:id="302"/>
    </w:p>
    <w:p w:rsidR="00D72613" w:rsidRDefault="00BA1945">
      <w:pPr>
        <w:pStyle w:val="Bibliography"/>
      </w:pPr>
      <w:r>
        <w:fldChar w:fldCharType="begin"/>
      </w:r>
      <w:r w:rsidR="00D77F14">
        <w:instrText>ADDIN ZOTERO_BIBL {"uncited":[],"omitted":[],"custom":[]} CSL_BIBLIOGRAPHY</w:instrText>
      </w:r>
      <w:r>
        <w:fldChar w:fldCharType="separate"/>
      </w:r>
      <w:bookmarkStart w:id="303" w:name="__Fieldmark__12138_4095494426"/>
      <w:r w:rsidR="00D77F14">
        <w:t>[1]</w:t>
      </w:r>
      <w:r w:rsidR="00D77F14">
        <w:tab/>
        <w:t xml:space="preserve">Wo L Chang (Ed), Nancy Grady (Ed), for NIST Big Data public working group (PWG), “NIST Big Data Interoperability Framework (BDIF): Volume 1, Definitions,” National Institute of Standards and Technology, Gaithersburg, MD, NIST Pubs NIST SP 1500-1 VERSION 2, Jun. 2018 </w:t>
      </w:r>
      <w:r>
        <w:fldChar w:fldCharType="end"/>
      </w:r>
      <w:bookmarkEnd w:id="303"/>
    </w:p>
    <w:p w:rsidR="00D72613" w:rsidRDefault="00D77F14">
      <w:pPr>
        <w:pStyle w:val="Bibliography"/>
      </w:pPr>
      <w:r>
        <w:t>[2]</w:t>
      </w:r>
      <w:r>
        <w:tab/>
      </w:r>
      <w:proofErr w:type="spellStart"/>
      <w:r>
        <w:t>Wo</w:t>
      </w:r>
      <w:proofErr w:type="spellEnd"/>
      <w:r>
        <w:t xml:space="preserve"> L Chang (Ed), Nancy Grady (Ed), for NIST Big Data public working group (PWG), “NIST Big Data Interoperability Framework (BDIF): Volume 2, Big Data taxonomies,” National Institute of Standards and Technology, Gaithersburg, MD, NIST SP 1500-9 VERSION 2, Jun. 2018 </w:t>
      </w:r>
    </w:p>
    <w:p w:rsidR="00D72613" w:rsidRDefault="00D77F14">
      <w:pPr>
        <w:pStyle w:val="Bibliography"/>
      </w:pPr>
      <w:r>
        <w:t>[3]</w:t>
      </w:r>
      <w:r>
        <w:tab/>
      </w:r>
      <w:proofErr w:type="spellStart"/>
      <w:r>
        <w:t>Wo</w:t>
      </w:r>
      <w:proofErr w:type="spellEnd"/>
      <w:r>
        <w:t xml:space="preserve"> L Chang (Ed), Geoffrey Fox (Ed), for NIST Big Data public working group (PWG), “NIST Big Data Interoperability Framework (BDIF): Volume 3, Use cases and general requirements,” National Institute of Standards and Technology, Gaithersburg, MD, NIST SP 1500-3r1 VERSION 2, Jun. 2018 </w:t>
      </w:r>
    </w:p>
    <w:p w:rsidR="00D72613" w:rsidRDefault="00D77F14">
      <w:pPr>
        <w:pStyle w:val="Bibliography"/>
      </w:pPr>
      <w:r>
        <w:t>[4]</w:t>
      </w:r>
      <w:r>
        <w:tab/>
      </w:r>
      <w:proofErr w:type="spellStart"/>
      <w:r>
        <w:t>Wo</w:t>
      </w:r>
      <w:proofErr w:type="spellEnd"/>
      <w:r>
        <w:t xml:space="preserve"> L Chang (Ed), </w:t>
      </w:r>
      <w:proofErr w:type="spellStart"/>
      <w:r>
        <w:t>Arnab</w:t>
      </w:r>
      <w:proofErr w:type="spellEnd"/>
      <w:r>
        <w:t xml:space="preserve"> Roy (Ed), Mark Underwood (Ed), for NIST Big Data public working group (PWG), “NIST Big Data Interoperability Framework (BDIF): Volume 4, Security and privacy,” National Institute of Standards and Technology, Gaithersburg, MD, NIST SP 1500-4 VERSION 2, Jun. 2018 </w:t>
      </w:r>
    </w:p>
    <w:p w:rsidR="00D72613" w:rsidRDefault="00D77F14">
      <w:pPr>
        <w:pStyle w:val="Bibliography"/>
      </w:pPr>
      <w:r>
        <w:t>[5]</w:t>
      </w:r>
      <w:r>
        <w:tab/>
      </w:r>
      <w:proofErr w:type="spellStart"/>
      <w:r>
        <w:t>Wo</w:t>
      </w:r>
      <w:proofErr w:type="spellEnd"/>
      <w:r>
        <w:t xml:space="preserve"> L Chang (Ed), Orit Levin (Ed), Donald </w:t>
      </w:r>
      <w:proofErr w:type="spellStart"/>
      <w:r>
        <w:t>Krapohl</w:t>
      </w:r>
      <w:proofErr w:type="spellEnd"/>
      <w:r>
        <w:t xml:space="preserve"> (Ed), James </w:t>
      </w:r>
      <w:proofErr w:type="spellStart"/>
      <w:r>
        <w:t>Ketner</w:t>
      </w:r>
      <w:proofErr w:type="spellEnd"/>
      <w:r>
        <w:t xml:space="preserve"> (Ed), </w:t>
      </w:r>
      <w:proofErr w:type="spellStart"/>
      <w:r>
        <w:t>Milind</w:t>
      </w:r>
      <w:proofErr w:type="spellEnd"/>
      <w:r>
        <w:t xml:space="preserve"> </w:t>
      </w:r>
      <w:proofErr w:type="spellStart"/>
      <w:r>
        <w:t>Bhandarkar</w:t>
      </w:r>
      <w:proofErr w:type="spellEnd"/>
      <w:r>
        <w:t xml:space="preserve"> (Ed), for NIST Big Data public working group (PWG), “NIST Big Data Interoperability Framework (BDIF): Volume 5, Architectures white paper survey,” National Institute of Standards and Technology, Gaithersburg, MD, NIST SP 1500-5 VERSION 1, Jun. 2018 </w:t>
      </w:r>
    </w:p>
    <w:p w:rsidR="00D72613" w:rsidRDefault="00D77F14">
      <w:pPr>
        <w:pStyle w:val="Bibliography"/>
      </w:pPr>
      <w:r>
        <w:t>[6]</w:t>
      </w:r>
      <w:r>
        <w:tab/>
      </w:r>
      <w:proofErr w:type="spellStart"/>
      <w:r>
        <w:t>Wo</w:t>
      </w:r>
      <w:proofErr w:type="spellEnd"/>
      <w:r>
        <w:t xml:space="preserve"> L Chang (Ed), David Boyd (Ed), for NIST Big Data public working group (PWG), “NIST Big Data Interoperability Framework (BDIF): Volume 6, Reference architecture,” National Institute of Standards and Technology, Gaithersburg, MD, NIST SP 1500-6 VERSION 2, Jun. 2018 </w:t>
      </w:r>
    </w:p>
    <w:p w:rsidR="00D72613" w:rsidRDefault="00D77F14">
      <w:pPr>
        <w:pStyle w:val="Bibliography"/>
      </w:pPr>
      <w:r>
        <w:t>[7]</w:t>
      </w:r>
      <w:r>
        <w:tab/>
      </w:r>
      <w:proofErr w:type="spellStart"/>
      <w:r>
        <w:t>Wo</w:t>
      </w:r>
      <w:proofErr w:type="spellEnd"/>
      <w:r>
        <w:t xml:space="preserve"> L Chang (Ed), </w:t>
      </w:r>
      <w:proofErr w:type="spellStart"/>
      <w:r>
        <w:t>Gregor</w:t>
      </w:r>
      <w:proofErr w:type="spellEnd"/>
      <w:r>
        <w:t xml:space="preserve"> von </w:t>
      </w:r>
      <w:proofErr w:type="spellStart"/>
      <w:r>
        <w:t>Laszewski</w:t>
      </w:r>
      <w:proofErr w:type="spellEnd"/>
      <w:r>
        <w:t xml:space="preserve"> (Ed), for NIST Big Data public working group (PWG), “NIST Big Data Interoperability Framework (BDIF): Volume 8, Reference Architecture Interfaces,” National Institute of Standards and Technology, Gaithersburg, MD, NIST SP 1500-2 VERSION 2, Jun. 2018 </w:t>
      </w:r>
    </w:p>
    <w:p w:rsidR="00D72613" w:rsidRDefault="00D77F14">
      <w:pPr>
        <w:pStyle w:val="Bibliography"/>
      </w:pPr>
      <w:r>
        <w:t>[8]</w:t>
      </w:r>
      <w:r>
        <w:tab/>
      </w:r>
      <w:proofErr w:type="spellStart"/>
      <w:r>
        <w:t>Wo</w:t>
      </w:r>
      <w:proofErr w:type="spellEnd"/>
      <w:r>
        <w:t xml:space="preserve"> L Chang (Ed), Russell </w:t>
      </w:r>
      <w:proofErr w:type="spellStart"/>
      <w:r>
        <w:t>Reinsch</w:t>
      </w:r>
      <w:proofErr w:type="spellEnd"/>
      <w:r>
        <w:t xml:space="preserve"> (Ed), for NIST Big Data public working group (PWG), “NIST Big Data Interoperability Framework (BDIF): Volume 9, Adoption and modernization,” National Institute of Standards and Technology, Gaithersburg, MD, NIST SP 1500-10 VERSION 2, Jun. 2018 </w:t>
      </w:r>
    </w:p>
    <w:p w:rsidR="00D72613" w:rsidRDefault="00D77F14">
      <w:pPr>
        <w:pStyle w:val="Bibliography"/>
      </w:pPr>
      <w:r>
        <w:t>[9]</w:t>
      </w:r>
      <w:r>
        <w:tab/>
        <w:t xml:space="preserve">F </w:t>
      </w:r>
      <w:proofErr w:type="spellStart"/>
      <w:r>
        <w:t>Farance</w:t>
      </w:r>
      <w:proofErr w:type="spellEnd"/>
      <w:r>
        <w:t xml:space="preserve">, “Refactoring Metadata Status Report,” Personal communication. </w:t>
      </w:r>
      <w:bookmarkStart w:id="304" w:name="_GoBack"/>
      <w:bookmarkEnd w:id="304"/>
      <w:r>
        <w:t xml:space="preserve">2016. </w:t>
      </w:r>
    </w:p>
    <w:p w:rsidR="00D72613" w:rsidRDefault="00D77F14">
      <w:pPr>
        <w:pStyle w:val="Bibliography"/>
        <w:rPr>
          <w:lang w:val="fr-CA"/>
        </w:rPr>
      </w:pPr>
      <w:r>
        <w:t>[10]</w:t>
      </w:r>
      <w:r>
        <w:tab/>
        <w:t xml:space="preserve">Philip </w:t>
      </w:r>
      <w:proofErr w:type="spellStart"/>
      <w:r>
        <w:t>Russom</w:t>
      </w:r>
      <w:proofErr w:type="spellEnd"/>
      <w:r>
        <w:t xml:space="preserve">, “Data Lakes: Purposes, practices, patterns, and platforms,” TDWI [Online]. </w:t>
      </w:r>
      <w:proofErr w:type="spellStart"/>
      <w:r>
        <w:rPr>
          <w:lang w:val="fr-CA"/>
        </w:rPr>
        <w:t>Available</w:t>
      </w:r>
      <w:proofErr w:type="spellEnd"/>
      <w:r>
        <w:rPr>
          <w:lang w:val="fr-CA"/>
        </w:rPr>
        <w:t>: https://info.talend.com/rs/talend/images/WP_EN_BD_TDWI_DataLakes.pdf</w:t>
      </w:r>
    </w:p>
    <w:p w:rsidR="00D72613" w:rsidRDefault="00D77F14">
      <w:pPr>
        <w:pStyle w:val="Bibliography"/>
      </w:pPr>
      <w:r>
        <w:t>[11]</w:t>
      </w:r>
      <w:r>
        <w:tab/>
        <w:t xml:space="preserve">NEXLA, “Data Operations Report - </w:t>
      </w:r>
      <w:proofErr w:type="spellStart"/>
      <w:r>
        <w:t>DataOps</w:t>
      </w:r>
      <w:proofErr w:type="spellEnd"/>
      <w:r>
        <w:t xml:space="preserve"> Benchmarks &amp; Best Practices,” 2018 [Online]. Available: https://www.nexla.com/definitive-data-operations-report-2018/. [Accessed: 12-Nov-2018]</w:t>
      </w:r>
    </w:p>
    <w:p w:rsidR="00D72613" w:rsidRDefault="00D77F14">
      <w:pPr>
        <w:pStyle w:val="Bibliography"/>
      </w:pPr>
      <w:r>
        <w:t>[12]</w:t>
      </w:r>
      <w:r>
        <w:tab/>
        <w:t xml:space="preserve">Knut Blind, Stephan </w:t>
      </w:r>
      <w:proofErr w:type="spellStart"/>
      <w:r>
        <w:t>Gauch</w:t>
      </w:r>
      <w:proofErr w:type="spellEnd"/>
      <w:r>
        <w:t xml:space="preserve">, “Research and </w:t>
      </w:r>
      <w:proofErr w:type="spellStart"/>
      <w:r>
        <w:t>standardisation</w:t>
      </w:r>
      <w:proofErr w:type="spellEnd"/>
      <w:r>
        <w:t xml:space="preserve"> in nanotechnology: evidence from Germany,” </w:t>
      </w:r>
      <w:r>
        <w:rPr>
          <w:i/>
          <w:iCs/>
        </w:rPr>
        <w:t>The Journal of Technology Transfer</w:t>
      </w:r>
      <w:r>
        <w:t>, vol. 34, no. 3, pp. 320–342, Jun. 2009 [Online]. Available: http://link.springer.com/10.1007/s10961-008-9089-8. [Accessed: 12-Nov-2018]</w:t>
      </w:r>
    </w:p>
    <w:p w:rsidR="00D72613" w:rsidRDefault="00D77F14">
      <w:pPr>
        <w:pStyle w:val="Bibliography"/>
        <w:rPr>
          <w:lang w:val="fr-CA"/>
        </w:rPr>
      </w:pPr>
      <w:r>
        <w:t>[13]</w:t>
      </w:r>
      <w:r>
        <w:tab/>
      </w:r>
      <w:proofErr w:type="spellStart"/>
      <w:r>
        <w:t>Carlie</w:t>
      </w:r>
      <w:proofErr w:type="spellEnd"/>
      <w:r>
        <w:t xml:space="preserve"> </w:t>
      </w:r>
      <w:proofErr w:type="spellStart"/>
      <w:r>
        <w:t>Idoine</w:t>
      </w:r>
      <w:proofErr w:type="spellEnd"/>
      <w:r>
        <w:t xml:space="preserve">, Peter </w:t>
      </w:r>
      <w:proofErr w:type="spellStart"/>
      <w:r>
        <w:t>Krensky</w:t>
      </w:r>
      <w:proofErr w:type="spellEnd"/>
      <w:r>
        <w:t xml:space="preserve">, Erick </w:t>
      </w:r>
      <w:proofErr w:type="spellStart"/>
      <w:r>
        <w:t>Brethenoux</w:t>
      </w:r>
      <w:proofErr w:type="spellEnd"/>
      <w:r>
        <w:t xml:space="preserve">, Jim Hare, Svetlana </w:t>
      </w:r>
      <w:proofErr w:type="spellStart"/>
      <w:r>
        <w:t>Sicular</w:t>
      </w:r>
      <w:proofErr w:type="spellEnd"/>
      <w:r>
        <w:t xml:space="preserve">,, </w:t>
      </w:r>
      <w:proofErr w:type="spellStart"/>
      <w:r>
        <w:t>Shubhangi</w:t>
      </w:r>
      <w:proofErr w:type="spellEnd"/>
      <w:r>
        <w:t xml:space="preserve"> </w:t>
      </w:r>
      <w:proofErr w:type="spellStart"/>
      <w:r>
        <w:t>Vashisth</w:t>
      </w:r>
      <w:proofErr w:type="spellEnd"/>
      <w:r>
        <w:t xml:space="preserve">, “Magic Quadrant for data science and machine-learning platforms,” Feb. 2018 [Online]. </w:t>
      </w:r>
      <w:proofErr w:type="spellStart"/>
      <w:r>
        <w:rPr>
          <w:lang w:val="fr-CA"/>
        </w:rPr>
        <w:t>Available</w:t>
      </w:r>
      <w:proofErr w:type="spellEnd"/>
      <w:r>
        <w:rPr>
          <w:lang w:val="fr-CA"/>
        </w:rPr>
        <w:t>: https://www.gartner.com/doc/reprints?id=1-4RMUF5K&amp;ct=180222&amp;st=</w:t>
      </w:r>
    </w:p>
    <w:p w:rsidR="00D72613" w:rsidRDefault="00D77F14">
      <w:pPr>
        <w:pStyle w:val="Bibliography"/>
        <w:rPr>
          <w:lang w:val="fr-CA"/>
        </w:rPr>
      </w:pPr>
      <w:r>
        <w:rPr>
          <w:lang w:val="fr-CA"/>
        </w:rPr>
        <w:t>[14]</w:t>
      </w:r>
      <w:r>
        <w:rPr>
          <w:lang w:val="fr-CA"/>
        </w:rPr>
        <w:tab/>
        <w:t xml:space="preserve">Guido De </w:t>
      </w:r>
      <w:proofErr w:type="spellStart"/>
      <w:r>
        <w:rPr>
          <w:lang w:val="fr-CA"/>
        </w:rPr>
        <w:t>Simoni</w:t>
      </w:r>
      <w:proofErr w:type="spellEnd"/>
      <w:r>
        <w:rPr>
          <w:lang w:val="fr-CA"/>
        </w:rPr>
        <w:t xml:space="preserve">, Alan </w:t>
      </w:r>
      <w:proofErr w:type="spellStart"/>
      <w:r>
        <w:rPr>
          <w:lang w:val="fr-CA"/>
        </w:rPr>
        <w:t>Dayley</w:t>
      </w:r>
      <w:proofErr w:type="spellEnd"/>
      <w:r>
        <w:rPr>
          <w:lang w:val="fr-CA"/>
        </w:rPr>
        <w:t xml:space="preserve">, Roxane </w:t>
      </w:r>
      <w:proofErr w:type="spellStart"/>
      <w:r>
        <w:rPr>
          <w:lang w:val="fr-CA"/>
        </w:rPr>
        <w:t>Edjlali</w:t>
      </w:r>
      <w:proofErr w:type="spellEnd"/>
      <w:r>
        <w:rPr>
          <w:lang w:val="fr-CA"/>
        </w:rPr>
        <w:t>, “</w:t>
      </w:r>
      <w:proofErr w:type="spellStart"/>
      <w:r>
        <w:rPr>
          <w:lang w:val="fr-CA"/>
        </w:rPr>
        <w:t>Magic</w:t>
      </w:r>
      <w:proofErr w:type="spellEnd"/>
      <w:r>
        <w:rPr>
          <w:lang w:val="fr-CA"/>
        </w:rPr>
        <w:t xml:space="preserve"> Quadrant for </w:t>
      </w:r>
      <w:proofErr w:type="spellStart"/>
      <w:r>
        <w:rPr>
          <w:lang w:val="fr-CA"/>
        </w:rPr>
        <w:t>metadata</w:t>
      </w:r>
      <w:proofErr w:type="spellEnd"/>
      <w:r>
        <w:rPr>
          <w:lang w:val="fr-CA"/>
        </w:rPr>
        <w:t xml:space="preserve"> management solutions,” G00340701, </w:t>
      </w:r>
      <w:proofErr w:type="spellStart"/>
      <w:r>
        <w:rPr>
          <w:lang w:val="fr-CA"/>
        </w:rPr>
        <w:t>Aug</w:t>
      </w:r>
      <w:proofErr w:type="spellEnd"/>
      <w:r>
        <w:rPr>
          <w:lang w:val="fr-CA"/>
        </w:rPr>
        <w:t xml:space="preserve">. 2018 [Online]. </w:t>
      </w:r>
      <w:proofErr w:type="spellStart"/>
      <w:r>
        <w:rPr>
          <w:lang w:val="fr-CA"/>
        </w:rPr>
        <w:t>Available</w:t>
      </w:r>
      <w:proofErr w:type="spellEnd"/>
      <w:r>
        <w:rPr>
          <w:lang w:val="fr-CA"/>
        </w:rPr>
        <w:t>: https://www.gartner.com/doc/3886063/magic-quadrant-metadata-management-solutions</w:t>
      </w:r>
    </w:p>
    <w:p w:rsidR="00D72613" w:rsidRDefault="00D77F14">
      <w:pPr>
        <w:pStyle w:val="Bibliography"/>
      </w:pPr>
      <w:r>
        <w:lastRenderedPageBreak/>
        <w:t>[15]</w:t>
      </w:r>
      <w:r>
        <w:tab/>
        <w:t>SAS, “The new data integration landscape: Moving beyond ad hoc ETL to an enterprise data integration strategy” [Online]. Available: https://www.sas.com/en_us/whitepapers/new-data-integration-landscape-106221.html. [Accessed: 12-Nov-2018]</w:t>
      </w:r>
    </w:p>
    <w:p w:rsidR="00D72613" w:rsidRDefault="00D77F14">
      <w:pPr>
        <w:pStyle w:val="Bibliography"/>
        <w:rPr>
          <w:lang w:val="fr-CA"/>
        </w:rPr>
      </w:pPr>
      <w:proofErr w:type="gramStart"/>
      <w:r>
        <w:t>[16]</w:t>
      </w:r>
      <w:r>
        <w:tab/>
      </w:r>
      <w:proofErr w:type="spellStart"/>
      <w:r>
        <w:t>Sreeranga</w:t>
      </w:r>
      <w:proofErr w:type="spellEnd"/>
      <w:r>
        <w:t xml:space="preserve"> </w:t>
      </w:r>
      <w:proofErr w:type="spellStart"/>
      <w:r>
        <w:t>Rajan</w:t>
      </w:r>
      <w:proofErr w:type="spellEnd"/>
      <w:r>
        <w:t xml:space="preserve">, </w:t>
      </w:r>
      <w:proofErr w:type="spellStart"/>
      <w:r>
        <w:t>Wilco</w:t>
      </w:r>
      <w:proofErr w:type="spellEnd"/>
      <w:r>
        <w:t xml:space="preserve"> van </w:t>
      </w:r>
      <w:proofErr w:type="spellStart"/>
      <w:r>
        <w:t>Ginkel</w:t>
      </w:r>
      <w:proofErr w:type="spellEnd"/>
      <w:r>
        <w:t xml:space="preserve">, Neel </w:t>
      </w:r>
      <w:proofErr w:type="spellStart"/>
      <w:r>
        <w:t>Sundaresan</w:t>
      </w:r>
      <w:proofErr w:type="spellEnd"/>
      <w:r>
        <w:t>, “Expanded top ten Big Data security and privacy challenges,” Cloud Security Alliance, Apr. 2013 [Online].</w:t>
      </w:r>
      <w:proofErr w:type="gramEnd"/>
      <w:r>
        <w:t xml:space="preserve"> </w:t>
      </w:r>
      <w:proofErr w:type="spellStart"/>
      <w:r>
        <w:rPr>
          <w:lang w:val="fr-CA"/>
        </w:rPr>
        <w:t>Available</w:t>
      </w:r>
      <w:proofErr w:type="spellEnd"/>
      <w:r>
        <w:rPr>
          <w:lang w:val="fr-CA"/>
        </w:rPr>
        <w:t>: https://downloads.cloudsecurityalliance.org/initiatives/bdwg/Expanded_Top_Ten_Big_Data_Security_and_Privacy_Challenges.pdf</w:t>
      </w:r>
    </w:p>
    <w:p w:rsidR="00D72613" w:rsidRDefault="00D77F14">
      <w:pPr>
        <w:pStyle w:val="Bibliography"/>
      </w:pPr>
      <w:r>
        <w:t>[17]</w:t>
      </w:r>
      <w:r>
        <w:tab/>
        <w:t xml:space="preserve">Anna </w:t>
      </w:r>
      <w:proofErr w:type="spellStart"/>
      <w:r>
        <w:t>Distefano</w:t>
      </w:r>
      <w:proofErr w:type="spellEnd"/>
      <w:r>
        <w:t xml:space="preserve">, </w:t>
      </w:r>
      <w:proofErr w:type="spellStart"/>
      <w:r>
        <w:t>Kjell</w:t>
      </w:r>
      <w:proofErr w:type="spellEnd"/>
      <w:r>
        <w:t xml:space="preserve"> </w:t>
      </w:r>
      <w:proofErr w:type="spellStart"/>
      <w:r>
        <w:t>Rudestam</w:t>
      </w:r>
      <w:proofErr w:type="spellEnd"/>
      <w:r>
        <w:t xml:space="preserve">, Robert Silverman, </w:t>
      </w:r>
      <w:r>
        <w:rPr>
          <w:i/>
          <w:iCs/>
        </w:rPr>
        <w:t>Encyclopedia of Distributed Learning</w:t>
      </w:r>
      <w:r>
        <w:t xml:space="preserve">. </w:t>
      </w:r>
      <w:proofErr w:type="gramStart"/>
      <w:r>
        <w:t>Thousand Oaks, California, 2004 [Online].</w:t>
      </w:r>
      <w:proofErr w:type="gramEnd"/>
      <w:r>
        <w:t xml:space="preserve"> Available: http://sk.sagepub.com/reference/distributedlearning. [Accessed: 12-Nov-2018]</w:t>
      </w:r>
    </w:p>
    <w:p w:rsidR="00D72613" w:rsidRDefault="00D77F14">
      <w:pPr>
        <w:pStyle w:val="Bibliography"/>
      </w:pPr>
      <w:r>
        <w:t>[18]</w:t>
      </w:r>
      <w:r>
        <w:tab/>
        <w:t>U.S. Government, “Revision of OMB Circular No. A-119, ‘Federal Participation in the Development and Use of Voluntary Consensus Standards and in Conformity Assessment Activities,’” OMB Circ. A-119, Federal Register 81 FR 4673, page 43, Jan. 2016 [Online]. Available: https://www.federalregister.gov/documents/2016/01/27/2016-01606/revision-of-omb-circular-no-a-119-federal-participation-in-the-development-and-use-of-voluntary. [Accessed: 12-Nov-2018]</w:t>
      </w:r>
    </w:p>
    <w:p w:rsidR="00D72613" w:rsidRDefault="00D77F14">
      <w:pPr>
        <w:pStyle w:val="Bibliography"/>
      </w:pPr>
      <w:proofErr w:type="gramStart"/>
      <w:r>
        <w:t>[19]</w:t>
      </w:r>
      <w:r>
        <w:tab/>
      </w:r>
      <w:proofErr w:type="spellStart"/>
      <w:r>
        <w:t>Georgy</w:t>
      </w:r>
      <w:proofErr w:type="spellEnd"/>
      <w:r>
        <w:t xml:space="preserve"> </w:t>
      </w:r>
      <w:proofErr w:type="spellStart"/>
      <w:r>
        <w:t>Kopanitsa</w:t>
      </w:r>
      <w:proofErr w:type="spellEnd"/>
      <w:r>
        <w:t xml:space="preserve">, </w:t>
      </w:r>
      <w:proofErr w:type="spellStart"/>
      <w:r>
        <w:t>Hasan</w:t>
      </w:r>
      <w:proofErr w:type="spellEnd"/>
      <w:r>
        <w:t xml:space="preserve"> </w:t>
      </w:r>
      <w:proofErr w:type="spellStart"/>
      <w:r>
        <w:t>Veseli</w:t>
      </w:r>
      <w:proofErr w:type="spellEnd"/>
      <w:r>
        <w:t xml:space="preserve">, Vladimir </w:t>
      </w:r>
      <w:proofErr w:type="spellStart"/>
      <w:r>
        <w:t>Yampolsky</w:t>
      </w:r>
      <w:proofErr w:type="spellEnd"/>
      <w:r>
        <w:t xml:space="preserve">, “Development, implementation and evaluation of an information model for archetype based user responsive medical data visualization,” </w:t>
      </w:r>
      <w:r>
        <w:rPr>
          <w:i/>
          <w:iCs/>
        </w:rPr>
        <w:t>Journal of Biomedical Informatics</w:t>
      </w:r>
      <w:r>
        <w:t>, vol. 55, pp. 196–205, Jun. 2015 [Online].</w:t>
      </w:r>
      <w:proofErr w:type="gramEnd"/>
      <w:r>
        <w:t xml:space="preserve"> Available: https://linkinghub.elsevier.com/retrieve/pii/S1532046415000763. [Accessed: 12-Nov-2018]</w:t>
      </w:r>
    </w:p>
    <w:p w:rsidR="00D72613" w:rsidRDefault="00D77F14">
      <w:pPr>
        <w:pStyle w:val="Bibliography"/>
        <w:rPr>
          <w:lang w:val="fr-CA"/>
        </w:rPr>
      </w:pPr>
      <w:r>
        <w:t>[20]</w:t>
      </w:r>
      <w:r>
        <w:tab/>
        <w:t xml:space="preserve">International Standards Organization, “Big Data - Preliminary report,” ISO/IEC JTC 1, 2014 [Online]. </w:t>
      </w:r>
      <w:proofErr w:type="spellStart"/>
      <w:r>
        <w:rPr>
          <w:lang w:val="fr-CA"/>
        </w:rPr>
        <w:t>Available</w:t>
      </w:r>
      <w:proofErr w:type="spellEnd"/>
      <w:r>
        <w:rPr>
          <w:lang w:val="fr-CA"/>
        </w:rPr>
        <w:t>: https://www.iso.org/files/live/sites/isoorg/files/developing_standards/docs/en/big_data_report-jtc1.pdf</w:t>
      </w:r>
    </w:p>
    <w:p w:rsidR="00D72613" w:rsidRDefault="00D77F14">
      <w:pPr>
        <w:pStyle w:val="Bibliography"/>
      </w:pPr>
      <w:r>
        <w:t>[21]</w:t>
      </w:r>
      <w:r>
        <w:tab/>
        <w:t>U.S. Library of Congress, “CQL: Contextual Query Language</w:t>
      </w:r>
      <w:proofErr w:type="gramStart"/>
      <w:r>
        <w:t>:,</w:t>
      </w:r>
      <w:proofErr w:type="gramEnd"/>
      <w:r>
        <w:t xml:space="preserve">” 30-Aug-2013.  </w:t>
      </w:r>
      <w:proofErr w:type="gramStart"/>
      <w:r>
        <w:t>[Online].</w:t>
      </w:r>
      <w:proofErr w:type="gramEnd"/>
      <w:r>
        <w:t xml:space="preserve"> Available: http://www.loc.gov/standards/sru/cql/index.html. [Accessed: 12-Nov-2018]</w:t>
      </w:r>
    </w:p>
    <w:p w:rsidR="00D72613" w:rsidRDefault="00D77F14">
      <w:pPr>
        <w:pStyle w:val="Bibliography"/>
      </w:pPr>
      <w:r>
        <w:t>[22]</w:t>
      </w:r>
      <w:r>
        <w:tab/>
        <w:t>World Wide Web Consortium (W3C), “Resource Description Framework (RDF),” Feb. 2014 [Online]. Available: https://www.w3.org/RDF/. [Accessed: 12-Nov-2018]</w:t>
      </w:r>
    </w:p>
    <w:p w:rsidR="00D72613" w:rsidRDefault="00D77F14">
      <w:pPr>
        <w:pStyle w:val="Bibliography"/>
      </w:pPr>
      <w:proofErr w:type="gramStart"/>
      <w:r>
        <w:t>[23]</w:t>
      </w:r>
      <w:r>
        <w:tab/>
        <w:t xml:space="preserve">Andreas </w:t>
      </w:r>
      <w:proofErr w:type="spellStart"/>
      <w:r>
        <w:t>Rauber</w:t>
      </w:r>
      <w:proofErr w:type="spellEnd"/>
      <w:r>
        <w:t xml:space="preserve">, Stephan </w:t>
      </w:r>
      <w:proofErr w:type="spellStart"/>
      <w:r>
        <w:t>Proll</w:t>
      </w:r>
      <w:proofErr w:type="spellEnd"/>
      <w:r>
        <w:t>, “Scalable Dynamic Data Citation - RDA-WG-DC Position Paper,” Research Data Alliance (RDA), Mar. 2015 [Online].</w:t>
      </w:r>
      <w:proofErr w:type="gramEnd"/>
      <w:r>
        <w:t xml:space="preserve"> Available: https://www.rd-alliance.org/groups/data-citation-wg/wiki/scalable-dynamic-data-citation-rda-wg-dc-position-paper.html. [Accessed: 12-Nov-2018]</w:t>
      </w:r>
    </w:p>
    <w:p w:rsidR="00D72613" w:rsidRDefault="00D77F14">
      <w:pPr>
        <w:pStyle w:val="Bibliography"/>
      </w:pPr>
      <w:r>
        <w:t>[24]</w:t>
      </w:r>
      <w:r>
        <w:tab/>
        <w:t xml:space="preserve">Australian National Data Service (ANDS), “Citing dynamic data,” 2017 [Online]. </w:t>
      </w:r>
      <w:proofErr w:type="spellStart"/>
      <w:r>
        <w:rPr>
          <w:lang w:val="fr-CA"/>
        </w:rPr>
        <w:t>Available</w:t>
      </w:r>
      <w:proofErr w:type="spellEnd"/>
      <w:r>
        <w:rPr>
          <w:lang w:val="fr-CA"/>
        </w:rPr>
        <w:t xml:space="preserve">: https://www.ands.org.au/working-with-data/citation-and-identifiers/data-citation/citing-dynamic-data. </w:t>
      </w:r>
      <w:r>
        <w:t>[Accessed: 12-Nov-2018]</w:t>
      </w:r>
    </w:p>
    <w:p w:rsidR="00D72613" w:rsidRDefault="00D77F14">
      <w:pPr>
        <w:pStyle w:val="Bibliography"/>
      </w:pPr>
      <w:r>
        <w:t>[25]</w:t>
      </w:r>
      <w:r>
        <w:tab/>
        <w:t xml:space="preserve">A Ball, M Duke, “How to cite datasets and link to publications,” Digital </w:t>
      </w:r>
      <w:proofErr w:type="spellStart"/>
      <w:r>
        <w:t>Curation</w:t>
      </w:r>
      <w:proofErr w:type="spellEnd"/>
      <w:r>
        <w:t xml:space="preserve"> Centre (DCC), 2015 [Online]. Available: http://www.dcc.ac.uk/sites/default/files/documents/publications/reports/guides/How_to_Cite_Link.pdf. [Accessed: 12-Nov-2018]</w:t>
      </w:r>
    </w:p>
    <w:p w:rsidR="00D72613" w:rsidRDefault="00D77F14">
      <w:pPr>
        <w:pStyle w:val="Bibliography"/>
      </w:pPr>
      <w:r>
        <w:t>[26]</w:t>
      </w:r>
      <w:r>
        <w:tab/>
        <w:t>ESIP, “Data citation guidelines for data providers and archives,” Earth Science Information Partners, 2012 [Online]. Available: http://commons.esipfed.org/node/308. [Accessed: 12-Oct-2018]</w:t>
      </w:r>
    </w:p>
    <w:p w:rsidR="00D72613" w:rsidRDefault="00D77F14">
      <w:pPr>
        <w:pStyle w:val="Bibliography"/>
      </w:pPr>
      <w:r>
        <w:t>[27]</w:t>
      </w:r>
      <w:r>
        <w:tab/>
        <w:t xml:space="preserve">Jens </w:t>
      </w:r>
      <w:proofErr w:type="spellStart"/>
      <w:r>
        <w:t>Klump</w:t>
      </w:r>
      <w:proofErr w:type="spellEnd"/>
      <w:r>
        <w:t xml:space="preserve">, Robert Huber, Lesley </w:t>
      </w:r>
      <w:proofErr w:type="spellStart"/>
      <w:r>
        <w:t>Wyborn</w:t>
      </w:r>
      <w:proofErr w:type="spellEnd"/>
      <w:r>
        <w:t xml:space="preserve">, “Scalable approaches for identifiers of dynamic data and linked data in an evolving world,” in </w:t>
      </w:r>
      <w:proofErr w:type="spellStart"/>
      <w:r>
        <w:rPr>
          <w:i/>
          <w:iCs/>
        </w:rPr>
        <w:t>eResearch</w:t>
      </w:r>
      <w:proofErr w:type="spellEnd"/>
      <w:r>
        <w:rPr>
          <w:i/>
          <w:iCs/>
        </w:rPr>
        <w:t xml:space="preserve"> Australasia Conference</w:t>
      </w:r>
      <w:r>
        <w:t xml:space="preserve">, Brisbane, Australia, 2015 [Online]. </w:t>
      </w:r>
      <w:proofErr w:type="spellStart"/>
      <w:r>
        <w:rPr>
          <w:lang w:val="fr-CA"/>
        </w:rPr>
        <w:t>Available</w:t>
      </w:r>
      <w:proofErr w:type="spellEnd"/>
      <w:r>
        <w:rPr>
          <w:lang w:val="fr-CA"/>
        </w:rPr>
        <w:t xml:space="preserve">: https://www.researchgate.net/publication/283724056_Scalable_Approaches_for_Identifiers_of_Dynamic_Data_and_Linked_Data_in_an_Evolving_World. </w:t>
      </w:r>
      <w:r>
        <w:t>[Accessed: 12-Nov-2018]</w:t>
      </w:r>
    </w:p>
    <w:p w:rsidR="00D72613" w:rsidRDefault="00D77F14">
      <w:pPr>
        <w:pStyle w:val="Bibliography"/>
      </w:pPr>
      <w:r>
        <w:t>[28]</w:t>
      </w:r>
      <w:r>
        <w:tab/>
        <w:t xml:space="preserve">Lesley </w:t>
      </w:r>
      <w:proofErr w:type="spellStart"/>
      <w:r>
        <w:t>Wyborn</w:t>
      </w:r>
      <w:proofErr w:type="spellEnd"/>
      <w:r>
        <w:t xml:space="preserve">, Nicholas Car, Benjamin Evans, Jens </w:t>
      </w:r>
      <w:proofErr w:type="spellStart"/>
      <w:r>
        <w:t>Klump</w:t>
      </w:r>
      <w:proofErr w:type="spellEnd"/>
      <w:r>
        <w:t xml:space="preserve">, “How do you assign persistent </w:t>
      </w:r>
      <w:proofErr w:type="spellStart"/>
      <w:r>
        <w:t>identiﬁers</w:t>
      </w:r>
      <w:proofErr w:type="spellEnd"/>
      <w:r>
        <w:t xml:space="preserve"> to extracts from large, complex, dynamic data sets that underpin scholarly publications?,” presented at the EGU General Assembly, 2016, p. 1 [Online]. Available: http://meetingorganizer.copernicus.org/EGU2016/EGU2016-11639-1.pdf</w:t>
      </w:r>
    </w:p>
    <w:p w:rsidR="00D72613" w:rsidRDefault="00D77F14">
      <w:pPr>
        <w:pStyle w:val="Bibliography"/>
        <w:rPr>
          <w:lang w:val="fr-CA"/>
        </w:rPr>
      </w:pPr>
      <w:r>
        <w:lastRenderedPageBreak/>
        <w:t>[29]</w:t>
      </w:r>
      <w:r>
        <w:tab/>
      </w:r>
      <w:proofErr w:type="spellStart"/>
      <w:r>
        <w:t>Kofax</w:t>
      </w:r>
      <w:proofErr w:type="spellEnd"/>
      <w:r>
        <w:t xml:space="preserve"> </w:t>
      </w:r>
      <w:proofErr w:type="spellStart"/>
      <w:r>
        <w:t>Kapow</w:t>
      </w:r>
      <w:proofErr w:type="spellEnd"/>
      <w:r>
        <w:t xml:space="preserve"> Software, “Integrating data sources is an expensive challenge for the financial services sector,” </w:t>
      </w:r>
      <w:proofErr w:type="spellStart"/>
      <w:r>
        <w:t>Kofax</w:t>
      </w:r>
      <w:proofErr w:type="spellEnd"/>
      <w:r>
        <w:t xml:space="preserve"> </w:t>
      </w:r>
      <w:proofErr w:type="spellStart"/>
      <w:r>
        <w:t>Kapow</w:t>
      </w:r>
      <w:proofErr w:type="spellEnd"/>
      <w:r>
        <w:t xml:space="preserve"> Software, 2014 [Online]. </w:t>
      </w:r>
      <w:proofErr w:type="spellStart"/>
      <w:r>
        <w:rPr>
          <w:lang w:val="fr-CA"/>
        </w:rPr>
        <w:t>Available</w:t>
      </w:r>
      <w:proofErr w:type="spellEnd"/>
      <w:r>
        <w:rPr>
          <w:lang w:val="fr-CA"/>
        </w:rPr>
        <w:t>: https://www.ciosummits.com/Online_Assets_Kofax_from_Lexmark_Whitepaper_-_Integrating_Data_is_Expensive_Challenge_for_Financial_Services.pdf</w:t>
      </w:r>
    </w:p>
    <w:p w:rsidR="00D72613" w:rsidRDefault="00D77F14">
      <w:pPr>
        <w:pStyle w:val="Bibliography"/>
      </w:pPr>
      <w:r>
        <w:t>[30]</w:t>
      </w:r>
      <w:r>
        <w:tab/>
        <w:t xml:space="preserve">Gabor Nagy, </w:t>
      </w:r>
      <w:proofErr w:type="spellStart"/>
      <w:r>
        <w:t>Krisztian</w:t>
      </w:r>
      <w:proofErr w:type="spellEnd"/>
      <w:r>
        <w:t xml:space="preserve"> </w:t>
      </w:r>
      <w:proofErr w:type="spellStart"/>
      <w:r>
        <w:t>Buza</w:t>
      </w:r>
      <w:proofErr w:type="spellEnd"/>
      <w:r>
        <w:t xml:space="preserve">, “SOHAC: Efficient storage of tick data that supports search and analysis.” </w:t>
      </w:r>
      <w:proofErr w:type="gramStart"/>
      <w:r>
        <w:t>Budapest University of Technology and Economics [Online].</w:t>
      </w:r>
      <w:proofErr w:type="gramEnd"/>
      <w:r>
        <w:t xml:space="preserve"> Available: http://www.cs.bme.hu/~buza/pdfs/icdm2012_paper.pdf</w:t>
      </w:r>
    </w:p>
    <w:p w:rsidR="00D72613" w:rsidRDefault="00D77F14">
      <w:pPr>
        <w:pStyle w:val="Bibliography"/>
      </w:pPr>
      <w:r>
        <w:t>[31]</w:t>
      </w:r>
      <w:r>
        <w:tab/>
      </w:r>
      <w:proofErr w:type="spellStart"/>
      <w:r>
        <w:t>Weizhong</w:t>
      </w:r>
      <w:proofErr w:type="spellEnd"/>
      <w:r>
        <w:t xml:space="preserve"> Zhao, </w:t>
      </w:r>
      <w:proofErr w:type="spellStart"/>
      <w:r>
        <w:t>Huifang</w:t>
      </w:r>
      <w:proofErr w:type="spellEnd"/>
      <w:r>
        <w:t xml:space="preserve"> Ma, Qing He, “Parallel K-Means Clustering Based on </w:t>
      </w:r>
      <w:proofErr w:type="spellStart"/>
      <w:r>
        <w:t>MapReduce</w:t>
      </w:r>
      <w:proofErr w:type="spellEnd"/>
      <w:r>
        <w:t xml:space="preserve">,” in </w:t>
      </w:r>
      <w:r>
        <w:rPr>
          <w:i/>
          <w:iCs/>
        </w:rPr>
        <w:t>Cloud Computing</w:t>
      </w:r>
      <w:r>
        <w:t xml:space="preserve">, vol. 5931, M. G. </w:t>
      </w:r>
      <w:proofErr w:type="spellStart"/>
      <w:r>
        <w:t>Jaatun</w:t>
      </w:r>
      <w:proofErr w:type="spellEnd"/>
      <w:r>
        <w:t xml:space="preserve">, G. Zhao, and C. </w:t>
      </w:r>
      <w:proofErr w:type="spellStart"/>
      <w:r>
        <w:t>Rong</w:t>
      </w:r>
      <w:proofErr w:type="spellEnd"/>
      <w:r>
        <w:t xml:space="preserve">, Eds. </w:t>
      </w:r>
      <w:r w:rsidRPr="00D77F14">
        <w:rPr>
          <w:lang w:val="de-DE"/>
        </w:rPr>
        <w:t xml:space="preserve">Berlin, Heidelberg: Springer Berlin Heidelberg, 2009, pp. 674–679 [Online]. Available: http://link.springer.com/10.1007/978-3-642-10665-1_71. </w:t>
      </w:r>
      <w:r>
        <w:t>[Accessed: 30-Nov-2018]</w:t>
      </w:r>
    </w:p>
    <w:p w:rsidR="00D72613" w:rsidRDefault="00D77F14">
      <w:pPr>
        <w:pStyle w:val="Bibliography"/>
      </w:pPr>
      <w:r>
        <w:t>[32]</w:t>
      </w:r>
      <w:r>
        <w:tab/>
        <w:t xml:space="preserve">Aisha </w:t>
      </w:r>
      <w:proofErr w:type="spellStart"/>
      <w:r>
        <w:t>Siddiqa</w:t>
      </w:r>
      <w:proofErr w:type="spellEnd"/>
      <w:r>
        <w:t xml:space="preserve">, Ibrahim </w:t>
      </w:r>
      <w:proofErr w:type="spellStart"/>
      <w:r>
        <w:t>Abaker</w:t>
      </w:r>
      <w:proofErr w:type="spellEnd"/>
      <w:r>
        <w:t xml:space="preserve"> </w:t>
      </w:r>
      <w:proofErr w:type="spellStart"/>
      <w:r>
        <w:t>Targio</w:t>
      </w:r>
      <w:proofErr w:type="spellEnd"/>
      <w:r>
        <w:t xml:space="preserve"> </w:t>
      </w:r>
      <w:proofErr w:type="spellStart"/>
      <w:r>
        <w:t>Hashem</w:t>
      </w:r>
      <w:proofErr w:type="spellEnd"/>
      <w:r>
        <w:t xml:space="preserve">, </w:t>
      </w:r>
      <w:proofErr w:type="spellStart"/>
      <w:r>
        <w:t>Ibrar</w:t>
      </w:r>
      <w:proofErr w:type="spellEnd"/>
      <w:r>
        <w:t xml:space="preserve"> </w:t>
      </w:r>
      <w:proofErr w:type="spellStart"/>
      <w:r>
        <w:t>Yaqoob</w:t>
      </w:r>
      <w:proofErr w:type="spellEnd"/>
      <w:r>
        <w:t xml:space="preserve">, </w:t>
      </w:r>
      <w:proofErr w:type="spellStart"/>
      <w:r>
        <w:t>Mohsen</w:t>
      </w:r>
      <w:proofErr w:type="spellEnd"/>
      <w:r>
        <w:t xml:space="preserve"> </w:t>
      </w:r>
      <w:proofErr w:type="spellStart"/>
      <w:r>
        <w:t>Marjani</w:t>
      </w:r>
      <w:proofErr w:type="spellEnd"/>
      <w:r>
        <w:t xml:space="preserve">, </w:t>
      </w:r>
      <w:proofErr w:type="spellStart"/>
      <w:r>
        <w:t>Shahabuddin</w:t>
      </w:r>
      <w:proofErr w:type="spellEnd"/>
      <w:r>
        <w:t xml:space="preserve"> </w:t>
      </w:r>
      <w:proofErr w:type="spellStart"/>
      <w:r>
        <w:t>Shamshirband</w:t>
      </w:r>
      <w:proofErr w:type="spellEnd"/>
      <w:r>
        <w:t xml:space="preserve">, “A survey of big data management: taxonomy and state of the art,” </w:t>
      </w:r>
      <w:r>
        <w:rPr>
          <w:i/>
          <w:iCs/>
        </w:rPr>
        <w:t>Elsevier Journal of Network and Computer Applications</w:t>
      </w:r>
      <w:r>
        <w:t>, vol. 71, pp. 151–166, Aug. 2016 [Online]. Available: https://doi.org/10.1016/j.jnca.2016.04.008</w:t>
      </w:r>
    </w:p>
    <w:p w:rsidR="00D72613" w:rsidRDefault="00D77F14">
      <w:pPr>
        <w:pStyle w:val="Bibliography"/>
      </w:pPr>
      <w:r>
        <w:t>[33]</w:t>
      </w:r>
      <w:r>
        <w:tab/>
        <w:t xml:space="preserve">Ting Zhang, Chao Du, </w:t>
      </w:r>
      <w:proofErr w:type="spellStart"/>
      <w:r>
        <w:t>Jingdong</w:t>
      </w:r>
      <w:proofErr w:type="spellEnd"/>
      <w:r>
        <w:t xml:space="preserve"> Wang, “Composite Quantization for Approximate Nearest Neighbor Search,” p. 9. </w:t>
      </w:r>
    </w:p>
    <w:p w:rsidR="00D72613" w:rsidRDefault="00D77F14">
      <w:pPr>
        <w:pStyle w:val="Bibliography"/>
      </w:pPr>
      <w:r>
        <w:t>[34]</w:t>
      </w:r>
      <w:r>
        <w:tab/>
      </w:r>
      <w:proofErr w:type="spellStart"/>
      <w:r>
        <w:t>Saurabh</w:t>
      </w:r>
      <w:proofErr w:type="spellEnd"/>
      <w:r>
        <w:t xml:space="preserve"> Paul, Christos </w:t>
      </w:r>
      <w:proofErr w:type="spellStart"/>
      <w:r>
        <w:t>Boutsidis</w:t>
      </w:r>
      <w:proofErr w:type="spellEnd"/>
      <w:r>
        <w:t xml:space="preserve">, </w:t>
      </w:r>
      <w:proofErr w:type="spellStart"/>
      <w:r>
        <w:t>Malik</w:t>
      </w:r>
      <w:proofErr w:type="spellEnd"/>
      <w:r>
        <w:t xml:space="preserve"> </w:t>
      </w:r>
      <w:proofErr w:type="spellStart"/>
      <w:r>
        <w:t>Magdon</w:t>
      </w:r>
      <w:proofErr w:type="spellEnd"/>
      <w:r>
        <w:t xml:space="preserve">-Ismail, </w:t>
      </w:r>
      <w:proofErr w:type="spellStart"/>
      <w:r>
        <w:t>Petros</w:t>
      </w:r>
      <w:proofErr w:type="spellEnd"/>
      <w:r>
        <w:t xml:space="preserve"> </w:t>
      </w:r>
      <w:proofErr w:type="spellStart"/>
      <w:r>
        <w:t>Drineas</w:t>
      </w:r>
      <w:proofErr w:type="spellEnd"/>
      <w:r>
        <w:t xml:space="preserve">, “Random Projections for Linear Support Vector Machines,” </w:t>
      </w:r>
      <w:r>
        <w:rPr>
          <w:i/>
          <w:iCs/>
        </w:rPr>
        <w:t>arXiv</w:t>
      </w:r>
      <w:proofErr w:type="gramStart"/>
      <w:r>
        <w:rPr>
          <w:i/>
          <w:iCs/>
        </w:rPr>
        <w:t>:1211.6085</w:t>
      </w:r>
      <w:proofErr w:type="gramEnd"/>
      <w:r>
        <w:rPr>
          <w:i/>
          <w:iCs/>
        </w:rPr>
        <w:t xml:space="preserve"> [</w:t>
      </w:r>
      <w:proofErr w:type="spellStart"/>
      <w:r>
        <w:rPr>
          <w:i/>
          <w:iCs/>
        </w:rPr>
        <w:t>cs</w:t>
      </w:r>
      <w:proofErr w:type="spellEnd"/>
      <w:r>
        <w:rPr>
          <w:i/>
          <w:iCs/>
        </w:rPr>
        <w:t>, stat]</w:t>
      </w:r>
      <w:r>
        <w:t>, Nov. 2012 [Online]. Available: http://arxiv.org/abs/1211.6085. [Accessed: 30-Nov-2018]</w:t>
      </w:r>
    </w:p>
    <w:p w:rsidR="00D72613" w:rsidRDefault="00D77F14">
      <w:pPr>
        <w:pStyle w:val="Bibliography"/>
      </w:pPr>
      <w:r>
        <w:t>[35]</w:t>
      </w:r>
      <w:r>
        <w:tab/>
      </w:r>
      <w:proofErr w:type="spellStart"/>
      <w:r>
        <w:t>Spaho</w:t>
      </w:r>
      <w:proofErr w:type="spellEnd"/>
      <w:r>
        <w:t xml:space="preserve">, “P2p data replication and trustworthiness for a </w:t>
      </w:r>
      <w:proofErr w:type="spellStart"/>
      <w:r>
        <w:t>jxta</w:t>
      </w:r>
      <w:proofErr w:type="spellEnd"/>
      <w:r>
        <w:t xml:space="preserve">-overlay p2p system using fuzzy logic,” </w:t>
      </w:r>
      <w:r>
        <w:rPr>
          <w:i/>
          <w:iCs/>
        </w:rPr>
        <w:t>Applied Soft Computing</w:t>
      </w:r>
      <w:r>
        <w:t>, vol. 13, no. 1, pp. 321–328, 2013 [Online]. Available: https://www.sciencedirect.com/science/article/pii/S1568494612004012</w:t>
      </w:r>
    </w:p>
    <w:p w:rsidR="00D72613" w:rsidRDefault="00D77F14">
      <w:pPr>
        <w:pStyle w:val="Bibliography"/>
      </w:pPr>
      <w:r>
        <w:t>[36]</w:t>
      </w:r>
      <w:r>
        <w:tab/>
      </w:r>
      <w:proofErr w:type="spellStart"/>
      <w:r>
        <w:t>Da</w:t>
      </w:r>
      <w:proofErr w:type="spellEnd"/>
      <w:r>
        <w:t xml:space="preserve">-Wei Sun, </w:t>
      </w:r>
      <w:proofErr w:type="spellStart"/>
      <w:r>
        <w:t>Gui</w:t>
      </w:r>
      <w:proofErr w:type="spellEnd"/>
      <w:r>
        <w:t xml:space="preserve">-Ran Chang, Shang </w:t>
      </w:r>
      <w:proofErr w:type="spellStart"/>
      <w:r>
        <w:t>Gao</w:t>
      </w:r>
      <w:proofErr w:type="spellEnd"/>
      <w:r>
        <w:t>, Li-</w:t>
      </w:r>
      <w:proofErr w:type="spellStart"/>
      <w:r>
        <w:t>Zhong</w:t>
      </w:r>
      <w:proofErr w:type="spellEnd"/>
      <w:r>
        <w:t xml:space="preserve"> Jin, Xing-Wei Wang, “Modeling a Dynamic Data Replication Strategy to Increase System Availability in Cloud Computing Environments,” </w:t>
      </w:r>
      <w:r>
        <w:rPr>
          <w:i/>
          <w:iCs/>
        </w:rPr>
        <w:t>Journal of Computer Science and Technology</w:t>
      </w:r>
      <w:r>
        <w:t>, vol. 27, no. 2, pp. 256–272, Mar. 2012 [Online]. Available: http://link.springer.com/10.1007/s11390-012-1221-4. [Accessed: 30-Nov-2018]</w:t>
      </w:r>
    </w:p>
    <w:p w:rsidR="00D72613" w:rsidRDefault="00D77F14">
      <w:pPr>
        <w:pStyle w:val="Bibliography"/>
        <w:rPr>
          <w:lang w:val="fr-CA"/>
        </w:rPr>
      </w:pPr>
      <w:r>
        <w:t>[37]</w:t>
      </w:r>
      <w:r>
        <w:tab/>
      </w:r>
      <w:proofErr w:type="spellStart"/>
      <w:r>
        <w:t>CrowdFlower</w:t>
      </w:r>
      <w:proofErr w:type="spellEnd"/>
      <w:r>
        <w:t xml:space="preserve">, “Data scientist report 2016” [Online]. </w:t>
      </w:r>
      <w:proofErr w:type="spellStart"/>
      <w:r>
        <w:rPr>
          <w:lang w:val="fr-CA"/>
        </w:rPr>
        <w:t>Available</w:t>
      </w:r>
      <w:proofErr w:type="spellEnd"/>
      <w:r>
        <w:rPr>
          <w:lang w:val="fr-CA"/>
        </w:rPr>
        <w:t>: https://visit.figure-eight.com/rs/416-ZBE-142/images/CrowdFlower_DataScienceReport_2016.pdf</w:t>
      </w:r>
    </w:p>
    <w:p w:rsidR="00D72613" w:rsidRDefault="00D77F14">
      <w:pPr>
        <w:pStyle w:val="Bibliography"/>
        <w:rPr>
          <w:lang w:val="fr-CA"/>
        </w:rPr>
      </w:pPr>
      <w:r>
        <w:t>[38]</w:t>
      </w:r>
      <w:r>
        <w:tab/>
      </w:r>
      <w:proofErr w:type="spellStart"/>
      <w:r>
        <w:t>CrowdFlower</w:t>
      </w:r>
      <w:proofErr w:type="spellEnd"/>
      <w:r>
        <w:t xml:space="preserve">, “Data scientist report 2017,” 2017 [Online]. </w:t>
      </w:r>
      <w:proofErr w:type="spellStart"/>
      <w:r>
        <w:rPr>
          <w:lang w:val="fr-CA"/>
        </w:rPr>
        <w:t>Available</w:t>
      </w:r>
      <w:proofErr w:type="spellEnd"/>
      <w:r>
        <w:rPr>
          <w:lang w:val="fr-CA"/>
        </w:rPr>
        <w:t>: https://visit.figure-eight.com/rs/416-ZBE-142/images/CrowdFlower_DataScienceReport.pdf?mkt_tok=eyJpIjoiTTJFek1UaGxNekl5TmpJeCIsInQiOiJPMXpWVnREbHJGR1RHN1BUVk9Zdm5xTEEyNXRpdDRONmZ4XC9oaFwvZGpFNnB0Z0hIWERGS1NqN0huRjB5QUE1UUJVbVZxNFhaeVBSUXJzMTNYdmRJR</w:t>
      </w:r>
    </w:p>
    <w:p w:rsidR="00D72613" w:rsidRDefault="00D77F14">
      <w:pPr>
        <w:pStyle w:val="Bibliography"/>
      </w:pPr>
      <w:r>
        <w:t>[39]</w:t>
      </w:r>
      <w:r>
        <w:tab/>
        <w:t xml:space="preserve">J Rivera, R van </w:t>
      </w:r>
      <w:proofErr w:type="spellStart"/>
      <w:r>
        <w:t>der</w:t>
      </w:r>
      <w:proofErr w:type="spellEnd"/>
      <w:r>
        <w:t xml:space="preserve"> </w:t>
      </w:r>
      <w:proofErr w:type="spellStart"/>
      <w:r>
        <w:t>Meulen</w:t>
      </w:r>
      <w:proofErr w:type="spellEnd"/>
      <w:r>
        <w:t xml:space="preserve">, “Gartner Says CIOs and CDOs Must ‘Digitally </w:t>
      </w:r>
      <w:proofErr w:type="spellStart"/>
      <w:r>
        <w:t>Remaster</w:t>
      </w:r>
      <w:proofErr w:type="spellEnd"/>
      <w:r>
        <w:t>’ Their Organizations,” Gartner, 2015 [Online]. Available: https://www.gartner.com/newsroom/id/2975018. [Accessed: 12-Nov-2018]</w:t>
      </w:r>
    </w:p>
    <w:p w:rsidR="00D72613" w:rsidRDefault="00D77F14">
      <w:pPr>
        <w:pStyle w:val="Bibliography"/>
      </w:pPr>
      <w:proofErr w:type="gramStart"/>
      <w:r>
        <w:t>[40]</w:t>
      </w:r>
      <w:r>
        <w:tab/>
        <w:t>Kurt Cagle, “Understanding the Big Data life-</w:t>
      </w:r>
      <w:proofErr w:type="spellStart"/>
      <w:r>
        <w:t>ycle</w:t>
      </w:r>
      <w:proofErr w:type="spellEnd"/>
      <w:r>
        <w:t>.”</w:t>
      </w:r>
      <w:proofErr w:type="gramEnd"/>
      <w:r>
        <w:t xml:space="preserve"> </w:t>
      </w:r>
      <w:proofErr w:type="gramStart"/>
      <w:r>
        <w:t>21-Jan-2015 [Online].</w:t>
      </w:r>
      <w:proofErr w:type="gramEnd"/>
      <w:r>
        <w:t xml:space="preserve"> Available: https://www.linkedin.com/pulse/four-keys-big-data-life-cycle-kurt-cagle. [Accessed: 12-Nov-2018]</w:t>
      </w:r>
    </w:p>
    <w:p w:rsidR="00D72613" w:rsidRDefault="00D77F14">
      <w:pPr>
        <w:pStyle w:val="Bibliography"/>
      </w:pPr>
      <w:r>
        <w:t>[41]</w:t>
      </w:r>
      <w:r>
        <w:tab/>
        <w:t xml:space="preserve">Wayne W </w:t>
      </w:r>
      <w:proofErr w:type="spellStart"/>
      <w:r>
        <w:t>Eckerson</w:t>
      </w:r>
      <w:proofErr w:type="spellEnd"/>
      <w:r>
        <w:t xml:space="preserve">, “How to create a culture of governance.” </w:t>
      </w:r>
      <w:proofErr w:type="gramStart"/>
      <w:r>
        <w:t>21-Jun-2017 [Online].</w:t>
      </w:r>
      <w:proofErr w:type="gramEnd"/>
      <w:r>
        <w:t xml:space="preserve"> Available: https://www.eckerson.com/articles/how-to-create-a-culture-of-governance. [Accessed: 12-Nov-2018]</w:t>
      </w:r>
    </w:p>
    <w:p w:rsidR="00D72613" w:rsidRDefault="00D77F14">
      <w:pPr>
        <w:pStyle w:val="Bibliography"/>
        <w:rPr>
          <w:ins w:id="305" w:author="Peter Baumann" w:date="2019-03-19T17:50:00Z"/>
        </w:rPr>
      </w:pPr>
      <w:r>
        <w:t>[42]</w:t>
      </w:r>
      <w:r>
        <w:tab/>
      </w:r>
      <w:proofErr w:type="spellStart"/>
      <w:r>
        <w:t>Nicolaus</w:t>
      </w:r>
      <w:proofErr w:type="spellEnd"/>
      <w:r>
        <w:t xml:space="preserve"> Henke, Jacques </w:t>
      </w:r>
      <w:proofErr w:type="spellStart"/>
      <w:r>
        <w:t>Bughin</w:t>
      </w:r>
      <w:proofErr w:type="spellEnd"/>
      <w:r>
        <w:t xml:space="preserve">, Michael Chui, James </w:t>
      </w:r>
      <w:proofErr w:type="spellStart"/>
      <w:r>
        <w:t>Manyika</w:t>
      </w:r>
      <w:proofErr w:type="spellEnd"/>
      <w:r>
        <w:t xml:space="preserve">, </w:t>
      </w:r>
      <w:proofErr w:type="spellStart"/>
      <w:r>
        <w:t>Tamim</w:t>
      </w:r>
      <w:proofErr w:type="spellEnd"/>
      <w:r>
        <w:t xml:space="preserve"> </w:t>
      </w:r>
      <w:proofErr w:type="spellStart"/>
      <w:r>
        <w:t>Saleh</w:t>
      </w:r>
      <w:proofErr w:type="spellEnd"/>
      <w:r>
        <w:t xml:space="preserve">, Bill Wiseman, Guru </w:t>
      </w:r>
      <w:proofErr w:type="spellStart"/>
      <w:r>
        <w:t>Sethupathy</w:t>
      </w:r>
      <w:proofErr w:type="spellEnd"/>
      <w:r>
        <w:t xml:space="preserve">, “The age of analytics: Competing in a data-driven world.” </w:t>
      </w:r>
      <w:proofErr w:type="gramStart"/>
      <w:r>
        <w:t>McKinsey Global Institute, Dec-2016.</w:t>
      </w:r>
      <w:proofErr w:type="gramEnd"/>
      <w:r>
        <w:t xml:space="preserve"> </w:t>
      </w:r>
    </w:p>
    <w:p w:rsidR="00C06A48" w:rsidRDefault="00C06A48" w:rsidP="00C06A48">
      <w:pPr>
        <w:pStyle w:val="Bibliography"/>
        <w:rPr>
          <w:ins w:id="306" w:author="Peter Baumann" w:date="2019-03-19T17:51:00Z"/>
        </w:rPr>
      </w:pPr>
      <w:ins w:id="307" w:author="Peter Baumann" w:date="2019-03-19T17:50:00Z">
        <w:r>
          <w:t>[43]</w:t>
        </w:r>
        <w:r>
          <w:tab/>
        </w:r>
        <w:proofErr w:type="spellStart"/>
        <w:proofErr w:type="gramStart"/>
        <w:r>
          <w:t>n.n</w:t>
        </w:r>
        <w:proofErr w:type="spellEnd"/>
        <w:proofErr w:type="gramEnd"/>
        <w:r>
          <w:t xml:space="preserve">.: Data cube. </w:t>
        </w:r>
      </w:ins>
      <w:ins w:id="308" w:author="Peter Baumann" w:date="2019-03-19T17:51:00Z">
        <w:r w:rsidR="00BA1945">
          <w:fldChar w:fldCharType="begin"/>
        </w:r>
        <w:r>
          <w:instrText xml:space="preserve"> HYPERLINK "</w:instrText>
        </w:r>
        <w:r w:rsidRPr="00C06A48">
          <w:instrText>https://en.wikipedia.org/wiki/Data_cube</w:instrText>
        </w:r>
        <w:r>
          <w:instrText xml:space="preserve">" </w:instrText>
        </w:r>
        <w:r w:rsidR="00BA1945">
          <w:fldChar w:fldCharType="separate"/>
        </w:r>
        <w:r w:rsidRPr="006B2664">
          <w:rPr>
            <w:rStyle w:val="Hyperlink"/>
          </w:rPr>
          <w:t>https://en.wikipedia.org/wiki/Data_cube</w:t>
        </w:r>
        <w:r w:rsidR="00BA1945">
          <w:fldChar w:fldCharType="end"/>
        </w:r>
        <w:r>
          <w:t xml:space="preserve"> </w:t>
        </w:r>
      </w:ins>
    </w:p>
    <w:p w:rsidR="00C06A48" w:rsidRDefault="00C06A48" w:rsidP="00877954">
      <w:pPr>
        <w:pStyle w:val="Bibliography"/>
        <w:rPr>
          <w:ins w:id="309" w:author="Peter Baumann" w:date="2019-03-19T17:54:00Z"/>
        </w:rPr>
      </w:pPr>
      <w:ins w:id="310" w:author="Peter Baumann" w:date="2019-03-19T17:51:00Z">
        <w:r>
          <w:t>[44]</w:t>
        </w:r>
        <w:r>
          <w:tab/>
        </w:r>
      </w:ins>
      <w:ins w:id="311" w:author="Peter Baumann" w:date="2019-03-19T17:52:00Z">
        <w:r w:rsidR="00877954">
          <w:t>P</w:t>
        </w:r>
        <w:r w:rsidR="00877954" w:rsidRPr="00877954">
          <w:t xml:space="preserve"> Baumann, D </w:t>
        </w:r>
        <w:proofErr w:type="spellStart"/>
        <w:r w:rsidR="00877954" w:rsidRPr="00877954">
          <w:t>Misev</w:t>
        </w:r>
        <w:proofErr w:type="spellEnd"/>
        <w:r w:rsidR="00877954" w:rsidRPr="00877954">
          <w:t xml:space="preserve">, V </w:t>
        </w:r>
        <w:proofErr w:type="spellStart"/>
        <w:r w:rsidR="00877954" w:rsidRPr="00877954">
          <w:t>Merticariu</w:t>
        </w:r>
        <w:proofErr w:type="spellEnd"/>
        <w:r w:rsidR="00877954" w:rsidRPr="00877954">
          <w:t xml:space="preserve">, B Pham </w:t>
        </w:r>
        <w:proofErr w:type="spellStart"/>
        <w:r w:rsidR="00877954" w:rsidRPr="00877954">
          <w:t>Huu</w:t>
        </w:r>
        <w:proofErr w:type="spellEnd"/>
        <w:r w:rsidR="00877954" w:rsidRPr="00877954">
          <w:t>: Datacubes</w:t>
        </w:r>
        <w:r w:rsidR="00A810CF">
          <w:t>, “</w:t>
        </w:r>
        <w:r w:rsidR="00877954" w:rsidRPr="00877954">
          <w:t>Towards Space/Time Analysis-Ready Data</w:t>
        </w:r>
      </w:ins>
      <w:ins w:id="312" w:author="Peter Baumann" w:date="2019-03-19T17:53:00Z">
        <w:r w:rsidR="00A810CF">
          <w:t>.</w:t>
        </w:r>
      </w:ins>
      <w:ins w:id="313" w:author="Peter Baumann" w:date="2019-03-19T17:52:00Z">
        <w:r w:rsidR="00A810CF">
          <w:t>”</w:t>
        </w:r>
        <w:r w:rsidR="00877954" w:rsidRPr="00877954">
          <w:t xml:space="preserve"> In: J. </w:t>
        </w:r>
        <w:proofErr w:type="spellStart"/>
        <w:r w:rsidR="00877954" w:rsidRPr="00877954">
          <w:t>Doellner</w:t>
        </w:r>
        <w:proofErr w:type="spellEnd"/>
        <w:r w:rsidR="00877954" w:rsidRPr="00877954">
          <w:t xml:space="preserve">, M. </w:t>
        </w:r>
        <w:proofErr w:type="spellStart"/>
        <w:r w:rsidR="00877954" w:rsidRPr="00877954">
          <w:t>Jobst</w:t>
        </w:r>
        <w:proofErr w:type="spellEnd"/>
        <w:r w:rsidR="00877954" w:rsidRPr="00877954">
          <w:t xml:space="preserve">, P. Schmitz (eds.): Service Oriented Mapping - Changing Paradigm in Map Production and </w:t>
        </w:r>
        <w:proofErr w:type="spellStart"/>
        <w:r w:rsidR="00877954" w:rsidRPr="00877954">
          <w:t>Geoinformation</w:t>
        </w:r>
        <w:proofErr w:type="spellEnd"/>
        <w:r w:rsidR="00877954" w:rsidRPr="00877954">
          <w:t xml:space="preserve"> Management, Springer Lecture Notes in </w:t>
        </w:r>
        <w:proofErr w:type="spellStart"/>
        <w:r w:rsidR="00877954" w:rsidRPr="00877954">
          <w:t>Geoinformation</w:t>
        </w:r>
        <w:proofErr w:type="spellEnd"/>
        <w:r w:rsidR="00877954" w:rsidRPr="00877954">
          <w:t xml:space="preserve"> and Cartography, 2018</w:t>
        </w:r>
      </w:ins>
    </w:p>
    <w:p w:rsidR="00A635AB" w:rsidRPr="00A635AB" w:rsidRDefault="00A635AB" w:rsidP="00A635AB">
      <w:pPr>
        <w:pStyle w:val="Bibliography"/>
      </w:pPr>
      <w:ins w:id="314" w:author="Peter Baumann" w:date="2019-03-19T17:54:00Z">
        <w:r>
          <w:lastRenderedPageBreak/>
          <w:t>[45]</w:t>
        </w:r>
        <w:r>
          <w:tab/>
        </w:r>
      </w:ins>
      <w:ins w:id="315" w:author="Peter Baumann" w:date="2019-03-19T17:55:00Z">
        <w:r>
          <w:t>P</w:t>
        </w:r>
        <w:r w:rsidRPr="00A635AB">
          <w:t xml:space="preserve"> Baumann</w:t>
        </w:r>
        <w:r>
          <w:t>, “</w:t>
        </w:r>
        <w:r w:rsidRPr="00A635AB">
          <w:t>The OGC Web Coverage Processing Service (WCPS) Standard.</w:t>
        </w:r>
        <w:r>
          <w:t>”</w:t>
        </w:r>
        <w:r w:rsidRPr="00A635AB">
          <w:t xml:space="preserve"> </w:t>
        </w:r>
        <w:proofErr w:type="spellStart"/>
        <w:r w:rsidRPr="00A635AB">
          <w:t>Geoinformatica</w:t>
        </w:r>
        <w:proofErr w:type="spellEnd"/>
        <w:r w:rsidRPr="00A635AB">
          <w:t>, 14(4)2010, pp 447-479</w:t>
        </w:r>
      </w:ins>
    </w:p>
    <w:p w:rsidR="00D72613" w:rsidRDefault="00B8312D" w:rsidP="00B8312D">
      <w:pPr>
        <w:pStyle w:val="Bibliography"/>
        <w:rPr>
          <w:ins w:id="316" w:author="Peter Baumann" w:date="2019-03-19T18:39:00Z"/>
        </w:rPr>
      </w:pPr>
      <w:ins w:id="317" w:author="Peter Baumann" w:date="2019-03-19T17:56:00Z">
        <w:r>
          <w:t>[46]</w:t>
        </w:r>
        <w:r>
          <w:tab/>
        </w:r>
        <w:r w:rsidRPr="00B8312D">
          <w:t xml:space="preserve">D </w:t>
        </w:r>
        <w:proofErr w:type="spellStart"/>
        <w:r w:rsidRPr="00B8312D">
          <w:t>Misev</w:t>
        </w:r>
        <w:proofErr w:type="spellEnd"/>
        <w:r w:rsidRPr="00B8312D">
          <w:t>, P Baumann</w:t>
        </w:r>
        <w:r>
          <w:t>, “</w:t>
        </w:r>
        <w:r w:rsidRPr="00B8312D">
          <w:t>Extending the SQL Array Concept to Support Scientific Analytics.</w:t>
        </w:r>
        <w:r>
          <w:t>”</w:t>
        </w:r>
        <w:r w:rsidRPr="00B8312D">
          <w:t xml:space="preserve"> Proc. Intl. Conf. on Scientific and Statistical Database Management (SSDBM'2014), June 30 - July 2, 2014, Aalborg, Denmark, paper #10</w:t>
        </w:r>
      </w:ins>
    </w:p>
    <w:p w:rsidR="00D14ABF" w:rsidRPr="006F1888" w:rsidRDefault="00D14ABF" w:rsidP="00D14ABF">
      <w:pPr>
        <w:pStyle w:val="Bibliography"/>
        <w:rPr>
          <w:ins w:id="318" w:author="Peter Baumann" w:date="2019-03-19T18:39:00Z"/>
        </w:rPr>
      </w:pPr>
      <w:ins w:id="319" w:author="Peter Baumann" w:date="2019-03-19T18:39:00Z">
        <w:r>
          <w:t>[</w:t>
        </w:r>
        <w:r>
          <w:t>47</w:t>
        </w:r>
        <w:r>
          <w:t xml:space="preserve">] </w:t>
        </w:r>
        <w:r>
          <w:tab/>
        </w:r>
        <w:r>
          <w:rPr>
            <w:sz w:val="24"/>
            <w:szCs w:val="24"/>
          </w:rPr>
          <w:t xml:space="preserve">International Organization for Standardization, </w:t>
        </w:r>
        <w:r>
          <w:rPr>
            <w:i/>
            <w:iCs/>
            <w:sz w:val="24"/>
            <w:szCs w:val="24"/>
          </w:rPr>
          <w:t>ISO 9075-15:2018, Information Technology – Query Languages – Part 15: Multi-Dimensional Arrays</w:t>
        </w:r>
        <w:r>
          <w:rPr>
            <w:sz w:val="24"/>
            <w:szCs w:val="24"/>
          </w:rPr>
          <w:t xml:space="preserve">. </w:t>
        </w:r>
        <w:proofErr w:type="gramStart"/>
        <w:r>
          <w:rPr>
            <w:sz w:val="24"/>
            <w:szCs w:val="24"/>
          </w:rPr>
          <w:t>International Organization for Standardization, 2018.</w:t>
        </w:r>
        <w:proofErr w:type="gramEnd"/>
      </w:ins>
    </w:p>
    <w:p w:rsidR="00D14ABF" w:rsidRPr="00D14ABF" w:rsidRDefault="00D14ABF" w:rsidP="00D14ABF">
      <w:pPr>
        <w:rPr>
          <w:ins w:id="320" w:author="Peter Baumann" w:date="2019-03-19T17:56:00Z"/>
        </w:rPr>
      </w:pPr>
    </w:p>
    <w:p w:rsidR="00B8312D" w:rsidRDefault="00B8312D">
      <w:pPr>
        <w:spacing w:after="160"/>
      </w:pPr>
    </w:p>
    <w:sectPr w:rsidR="00B8312D" w:rsidSect="00D72613">
      <w:headerReference w:type="default" r:id="rId59"/>
      <w:footerReference w:type="default" r:id="rId60"/>
      <w:footnotePr>
        <w:numFmt w:val="lowerLetter"/>
      </w:footnotePr>
      <w:pgSz w:w="12240" w:h="15840"/>
      <w:pgMar w:top="1440" w:right="1440" w:bottom="1440" w:left="1440" w:header="720" w:footer="720" w:gutter="0"/>
      <w:lnNumType w:countBy="1" w:restart="continuous"/>
      <w:cols w:space="708"/>
      <w:formProt w:val="0"/>
      <w:docGrid w:linePitch="36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0" w:author="Peter Baumann" w:date="2019-03-19T18:12:00Z" w:initials="PB">
    <w:p w:rsidR="009710E0" w:rsidRDefault="009710E0">
      <w:pPr>
        <w:pStyle w:val="CommentText"/>
      </w:pPr>
      <w:r>
        <w:rPr>
          <w:rStyle w:val="CommentReference"/>
        </w:rPr>
        <w:annotationRef/>
      </w:r>
      <w:r>
        <w:t>I guess this is meant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0E0" w:rsidRDefault="009710E0" w:rsidP="00D72613">
      <w:pPr>
        <w:spacing w:after="0"/>
      </w:pPr>
      <w:r>
        <w:separator/>
      </w:r>
    </w:p>
  </w:endnote>
  <w:endnote w:type="continuationSeparator" w:id="0">
    <w:p w:rsidR="009710E0" w:rsidRDefault="009710E0" w:rsidP="00D726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arial bold">
    <w:panose1 w:val="020B0704020202020204"/>
    <w:charset w:val="01"/>
    <w:family w:val="roman"/>
    <w:pitch w:val="variable"/>
    <w:sig w:usb0="00000000" w:usb1="00000000" w:usb2="00000000" w:usb3="00000000" w:csb0="00000000" w:csb1="00000000"/>
  </w:font>
  <w:font w:name="Cardo">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206752"/>
      <w:docPartObj>
        <w:docPartGallery w:val="Page Numbers (Bottom of Page)"/>
        <w:docPartUnique/>
      </w:docPartObj>
    </w:sdtPr>
    <w:sdtContent>
      <w:p w:rsidR="009710E0" w:rsidRDefault="00BA1945">
        <w:pPr>
          <w:pStyle w:val="Footer"/>
          <w:jc w:val="center"/>
        </w:pPr>
        <w:fldSimple w:instr="PAGE">
          <w:r w:rsidR="00D14ABF">
            <w:rPr>
              <w:noProof/>
            </w:rPr>
            <w:t>67</w:t>
          </w:r>
        </w:fldSimple>
      </w:p>
    </w:sdtContent>
  </w:sdt>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4325834"/>
      <w:docPartObj>
        <w:docPartGallery w:val="Page Numbers (Bottom of Page)"/>
        <w:docPartUnique/>
      </w:docPartObj>
    </w:sdtPr>
    <w:sdtContent>
      <w:p w:rsidR="009710E0" w:rsidRDefault="00BA1945">
        <w:pPr>
          <w:pStyle w:val="Footer"/>
          <w:jc w:val="center"/>
        </w:pPr>
        <w:fldSimple w:instr="PAGE">
          <w:r w:rsidR="00D14ABF">
            <w:rPr>
              <w:noProof/>
            </w:rPr>
            <w:t>73</w:t>
          </w:r>
        </w:fldSimple>
      </w:p>
    </w:sdtContent>
  </w:sdt>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6518705"/>
      <w:docPartObj>
        <w:docPartGallery w:val="Page Numbers (Bottom of Page)"/>
        <w:docPartUnique/>
      </w:docPartObj>
    </w:sdtPr>
    <w:sdtContent>
      <w:p w:rsidR="009710E0" w:rsidRDefault="00BA1945">
        <w:pPr>
          <w:pStyle w:val="Footer"/>
          <w:jc w:val="center"/>
        </w:pPr>
        <w:fldSimple w:instr="PAGE">
          <w:r w:rsidR="00D14ABF">
            <w:rPr>
              <w:noProof/>
            </w:rPr>
            <w:t>80</w:t>
          </w:r>
        </w:fldSimple>
      </w:p>
    </w:sdtContent>
  </w:sdt>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597046"/>
      <w:docPartObj>
        <w:docPartGallery w:val="Page Numbers (Bottom of Page)"/>
        <w:docPartUnique/>
      </w:docPartObj>
    </w:sdtPr>
    <w:sdtContent>
      <w:p w:rsidR="009710E0" w:rsidRDefault="00BA1945">
        <w:pPr>
          <w:pStyle w:val="Footer"/>
          <w:jc w:val="center"/>
        </w:pPr>
        <w:fldSimple w:instr="PAGE">
          <w:r w:rsidR="00D14ABF">
            <w:rPr>
              <w:noProof/>
            </w:rPr>
            <w:t>83</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409665"/>
      <w:docPartObj>
        <w:docPartGallery w:val="Page Numbers (Bottom of Page)"/>
        <w:docPartUnique/>
      </w:docPartObj>
    </w:sdtPr>
    <w:sdtContent>
      <w:p w:rsidR="009710E0" w:rsidRDefault="00BA1945">
        <w:pPr>
          <w:pStyle w:val="Footer"/>
          <w:jc w:val="center"/>
        </w:pPr>
        <w:fldSimple w:instr="PAGE">
          <w:r w:rsidR="00D14ABF">
            <w:rPr>
              <w:noProof/>
            </w:rPr>
            <w:t>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1143721"/>
      <w:docPartObj>
        <w:docPartGallery w:val="Page Numbers (Bottom of Page)"/>
        <w:docPartUnique/>
      </w:docPartObj>
    </w:sdtPr>
    <w:sdtContent>
      <w:p w:rsidR="009710E0" w:rsidRDefault="00BA1945">
        <w:pPr>
          <w:pStyle w:val="Footer"/>
          <w:jc w:val="center"/>
        </w:pPr>
        <w:fldSimple w:instr="PAGE">
          <w:r w:rsidR="00D14ABF">
            <w:rPr>
              <w:noProof/>
            </w:rPr>
            <w:t>viii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140419"/>
      <w:docPartObj>
        <w:docPartGallery w:val="Page Numbers (Bottom of Page)"/>
        <w:docPartUnique/>
      </w:docPartObj>
    </w:sdtPr>
    <w:sdtContent>
      <w:p w:rsidR="009710E0" w:rsidRDefault="00BA1945">
        <w:pPr>
          <w:pStyle w:val="Footer"/>
          <w:jc w:val="center"/>
        </w:pPr>
        <w:fldSimple w:instr="PAGE">
          <w:r w:rsidR="00D14ABF">
            <w:rPr>
              <w:noProof/>
            </w:rPr>
            <w:t>11</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787089"/>
      <w:docPartObj>
        <w:docPartGallery w:val="Page Numbers (Bottom of Page)"/>
        <w:docPartUnique/>
      </w:docPartObj>
    </w:sdtPr>
    <w:sdtContent>
      <w:p w:rsidR="009710E0" w:rsidRDefault="00BA1945">
        <w:pPr>
          <w:pStyle w:val="Footer"/>
          <w:jc w:val="center"/>
        </w:pPr>
        <w:fldSimple w:instr="PAGE">
          <w:r w:rsidR="00D14ABF">
            <w:rPr>
              <w:noProof/>
            </w:rPr>
            <w:t>23</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494336"/>
      <w:docPartObj>
        <w:docPartGallery w:val="Page Numbers (Bottom of Page)"/>
        <w:docPartUnique/>
      </w:docPartObj>
    </w:sdtPr>
    <w:sdtContent>
      <w:p w:rsidR="009710E0" w:rsidRDefault="00BA1945">
        <w:pPr>
          <w:pStyle w:val="Footer"/>
          <w:jc w:val="center"/>
        </w:pPr>
        <w:fldSimple w:instr="PAGE">
          <w:r w:rsidR="00D14ABF">
            <w:rPr>
              <w:noProof/>
            </w:rPr>
            <w:t>35</w:t>
          </w:r>
        </w:fldSimple>
      </w:p>
    </w:sdtContent>
  </w:sdt>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547198"/>
      <w:docPartObj>
        <w:docPartGallery w:val="Page Numbers (Bottom of Page)"/>
        <w:docPartUnique/>
      </w:docPartObj>
    </w:sdtPr>
    <w:sdtContent>
      <w:p w:rsidR="009710E0" w:rsidRDefault="00BA1945">
        <w:pPr>
          <w:pStyle w:val="Footer"/>
          <w:jc w:val="center"/>
        </w:pPr>
        <w:fldSimple w:instr="PAGE">
          <w:r w:rsidR="00D14ABF">
            <w:rPr>
              <w:noProof/>
            </w:rPr>
            <w:t>40</w:t>
          </w:r>
        </w:fldSimple>
      </w:p>
    </w:sdtContent>
  </w:sdt>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15805"/>
      <w:docPartObj>
        <w:docPartGallery w:val="Page Numbers (Bottom of Page)"/>
        <w:docPartUnique/>
      </w:docPartObj>
    </w:sdtPr>
    <w:sdtContent>
      <w:p w:rsidR="009710E0" w:rsidRDefault="00BA1945">
        <w:pPr>
          <w:pStyle w:val="Footer"/>
          <w:jc w:val="center"/>
        </w:pPr>
        <w:fldSimple w:instr="PAGE">
          <w:r w:rsidR="00D14ABF">
            <w:rPr>
              <w:noProof/>
            </w:rPr>
            <w:t>51</w:t>
          </w:r>
        </w:fldSimple>
      </w:p>
    </w:sdtContent>
  </w:sdt>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646865"/>
      <w:docPartObj>
        <w:docPartGallery w:val="Page Numbers (Bottom of Page)"/>
        <w:docPartUnique/>
      </w:docPartObj>
    </w:sdtPr>
    <w:sdtContent>
      <w:p w:rsidR="009710E0" w:rsidRDefault="00BA1945">
        <w:pPr>
          <w:pStyle w:val="Footer"/>
          <w:jc w:val="center"/>
        </w:pPr>
        <w:fldSimple w:instr="PAGE">
          <w:r w:rsidR="00D14ABF">
            <w:rPr>
              <w:noProof/>
            </w:rPr>
            <w:t>55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0E0" w:rsidRDefault="009710E0">
      <w:r>
        <w:separator/>
      </w:r>
    </w:p>
  </w:footnote>
  <w:footnote w:type="continuationSeparator" w:id="0">
    <w:p w:rsidR="009710E0" w:rsidRDefault="009710E0">
      <w:r>
        <w:continuationSeparator/>
      </w:r>
    </w:p>
  </w:footnote>
  <w:footnote w:id="1">
    <w:p w:rsidR="009710E0" w:rsidRDefault="009710E0">
      <w:r>
        <w:rPr>
          <w:rStyle w:val="FootnoteCharacters"/>
        </w:rPr>
        <w:footnoteRef/>
      </w:r>
    </w:p>
    <w:p w:rsidR="009710E0" w:rsidRDefault="009710E0">
      <w:pPr>
        <w:pStyle w:val="FootnoteText"/>
      </w:pPr>
      <w:r>
        <w:rPr>
          <w:rStyle w:val="FootnoteCharacters"/>
        </w:rPr>
        <w:tab/>
      </w:r>
      <w:r>
        <w:t xml:space="preserve"> “Contributors” are members of the NIST Big Data Public Working Group who dedicated great effort to prepare and gave substantial time on a regular basis to research and development in support of this document. All opinions authors’ own. </w:t>
      </w:r>
    </w:p>
  </w:footnote>
  <w:footnote w:id="2">
    <w:p w:rsidR="009710E0" w:rsidRDefault="009710E0">
      <w:r>
        <w:rPr>
          <w:rStyle w:val="FootnoteCharacters"/>
        </w:rPr>
        <w:footnoteRef/>
      </w:r>
    </w:p>
    <w:p w:rsidR="009710E0" w:rsidRDefault="009710E0">
      <w:pPr>
        <w:pStyle w:val="FootnoteText"/>
      </w:pPr>
      <w:r>
        <w:rPr>
          <w:rStyle w:val="FootnoteCharacters"/>
        </w:rPr>
        <w:tab/>
      </w:r>
      <w:r>
        <w:t xml:space="preserve"> See NBDIF: Volumes 3, 5, and 6, version 1 for additional information on the use cases, reference architecture information collection, and development of the NBDRA.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rPr>
        <w:smallCaps/>
        <w:sz w:val="20"/>
      </w:rPr>
    </w:pPr>
    <w:r>
      <w:rPr>
        <w:smallCaps/>
        <w:sz w:val="20"/>
      </w:rPr>
      <w:t>DRAFT NIST Big Data Interoperability Framework: Volume 7, Standards Roadmap</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E0" w:rsidRDefault="009710E0">
    <w:pPr>
      <w:pStyle w:val="Header"/>
    </w:pPr>
    <w:r>
      <w:rPr>
        <w:smallCaps/>
        <w:sz w:val="20"/>
      </w:rPr>
      <w:t>DRAFT NIST Big Data Interoperability Framework: Volume 7, Standards Roadmap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2AE"/>
    <w:multiLevelType w:val="multilevel"/>
    <w:tmpl w:val="CEF2962E"/>
    <w:lvl w:ilvl="0">
      <w:start w:val="1"/>
      <w:numFmt w:val="decimal"/>
      <w:lvlText w:val="%1."/>
      <w:lvlJc w:val="left"/>
      <w:pPr>
        <w:ind w:left="720" w:hanging="360"/>
      </w:pPr>
    </w:lvl>
    <w:lvl w:ilvl="1">
      <w:start w:val="2"/>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067261D3"/>
    <w:multiLevelType w:val="multilevel"/>
    <w:tmpl w:val="6058799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22DD7"/>
    <w:multiLevelType w:val="multilevel"/>
    <w:tmpl w:val="BF6AEE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2964562"/>
    <w:multiLevelType w:val="multilevel"/>
    <w:tmpl w:val="1A2207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56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896730"/>
    <w:multiLevelType w:val="multilevel"/>
    <w:tmpl w:val="EB5CB6FC"/>
    <w:lvl w:ilvl="0">
      <w:start w:val="1"/>
      <w:numFmt w:val="upperLetter"/>
      <w:suff w:val="space"/>
      <w:lvlText w:val="Appendix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C3D7606"/>
    <w:multiLevelType w:val="multilevel"/>
    <w:tmpl w:val="2FF4F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FE313E"/>
    <w:multiLevelType w:val="multilevel"/>
    <w:tmpl w:val="A9E2A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78F6372"/>
    <w:multiLevelType w:val="multilevel"/>
    <w:tmpl w:val="9DF2C7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B3F44EA"/>
    <w:multiLevelType w:val="multilevel"/>
    <w:tmpl w:val="325C5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8F26C35"/>
    <w:multiLevelType w:val="multilevel"/>
    <w:tmpl w:val="DCFAE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6F61596"/>
    <w:multiLevelType w:val="multilevel"/>
    <w:tmpl w:val="A00A4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6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E640C9A"/>
    <w:multiLevelType w:val="multilevel"/>
    <w:tmpl w:val="20EC89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0CA7BC2"/>
    <w:multiLevelType w:val="multilevel"/>
    <w:tmpl w:val="3F308F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7BB2CF2"/>
    <w:multiLevelType w:val="multilevel"/>
    <w:tmpl w:val="D334FE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56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F264D07"/>
    <w:multiLevelType w:val="multilevel"/>
    <w:tmpl w:val="8DA0DB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FF71A9E"/>
    <w:multiLevelType w:val="multilevel"/>
    <w:tmpl w:val="87D0C38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AFA0DFC"/>
    <w:multiLevelType w:val="multilevel"/>
    <w:tmpl w:val="6F9AE698"/>
    <w:lvl w:ilvl="0">
      <w:start w:val="1"/>
      <w:numFmt w:val="decimal"/>
      <w:lvlText w:val="Stag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EF96248"/>
    <w:multiLevelType w:val="multilevel"/>
    <w:tmpl w:val="71508CF2"/>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0"/>
  </w:num>
  <w:num w:numId="2">
    <w:abstractNumId w:val="12"/>
  </w:num>
  <w:num w:numId="3">
    <w:abstractNumId w:val="3"/>
  </w:num>
  <w:num w:numId="4">
    <w:abstractNumId w:val="16"/>
  </w:num>
  <w:num w:numId="5">
    <w:abstractNumId w:val="15"/>
  </w:num>
  <w:num w:numId="6">
    <w:abstractNumId w:val="8"/>
  </w:num>
  <w:num w:numId="7">
    <w:abstractNumId w:val="5"/>
  </w:num>
  <w:num w:numId="8">
    <w:abstractNumId w:val="6"/>
  </w:num>
  <w:num w:numId="9">
    <w:abstractNumId w:val="0"/>
  </w:num>
  <w:num w:numId="10">
    <w:abstractNumId w:val="1"/>
  </w:num>
  <w:num w:numId="11">
    <w:abstractNumId w:val="2"/>
  </w:num>
  <w:num w:numId="12">
    <w:abstractNumId w:val="7"/>
  </w:num>
  <w:num w:numId="13">
    <w:abstractNumId w:val="4"/>
  </w:num>
  <w:num w:numId="14">
    <w:abstractNumId w:val="9"/>
  </w:num>
  <w:num w:numId="15">
    <w:abstractNumId w:val="14"/>
  </w:num>
  <w:num w:numId="16">
    <w:abstractNumId w:val="17"/>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rsids>
    <w:rsidRoot w:val="00D72613"/>
    <w:rsid w:val="001B5DFE"/>
    <w:rsid w:val="003335BD"/>
    <w:rsid w:val="00637CD3"/>
    <w:rsid w:val="0064433F"/>
    <w:rsid w:val="00877954"/>
    <w:rsid w:val="00883D35"/>
    <w:rsid w:val="009710E0"/>
    <w:rsid w:val="00A37937"/>
    <w:rsid w:val="00A635AB"/>
    <w:rsid w:val="00A810CF"/>
    <w:rsid w:val="00AB4F9E"/>
    <w:rsid w:val="00B51748"/>
    <w:rsid w:val="00B8312D"/>
    <w:rsid w:val="00BA1945"/>
    <w:rsid w:val="00C06A48"/>
    <w:rsid w:val="00C31840"/>
    <w:rsid w:val="00C70AC9"/>
    <w:rsid w:val="00C71A25"/>
    <w:rsid w:val="00CD1D68"/>
    <w:rsid w:val="00D14ABF"/>
    <w:rsid w:val="00D72613"/>
    <w:rsid w:val="00D77F14"/>
    <w:rsid w:val="00EC4547"/>
    <w:rsid w:val="00F75BD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242975"/>
    <w:pPr>
      <w:spacing w:after="120"/>
    </w:pPr>
    <w:rPr>
      <w:rFonts w:ascii="Times New Roman" w:hAnsi="Times New Roman" w:cs="Times New Roman"/>
    </w:rPr>
  </w:style>
  <w:style w:type="paragraph" w:styleId="Heading1">
    <w:name w:val="heading 1"/>
    <w:basedOn w:val="Normal"/>
    <w:next w:val="Normal"/>
    <w:link w:val="Heading1Char"/>
    <w:uiPriority w:val="9"/>
    <w:qFormat/>
    <w:rsid w:val="00242975"/>
    <w:pPr>
      <w:keepNext/>
      <w:keepLines/>
      <w:numPr>
        <w:numId w:val="1"/>
      </w:numPr>
      <w:pBdr>
        <w:bottom w:val="single" w:sz="8" w:space="1" w:color="00000A"/>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242975"/>
    <w:pPr>
      <w:keepNext/>
      <w:keepLines/>
      <w:numPr>
        <w:ilvl w:val="1"/>
        <w:numId w:val="1"/>
      </w:numPr>
      <w:spacing w:before="36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242975"/>
    <w:pPr>
      <w:keepNext/>
      <w:keepLines/>
      <w:numPr>
        <w:ilvl w:val="2"/>
        <w:numId w:val="1"/>
      </w:numPr>
      <w:spacing w:before="200"/>
      <w:ind w:left="720" w:firstLine="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242975"/>
    <w:pPr>
      <w:keepNext/>
      <w:keepLines/>
      <w:numPr>
        <w:ilvl w:val="3"/>
        <w:numId w:val="1"/>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242975"/>
    <w:pPr>
      <w:keepNext/>
      <w:keepLines/>
      <w:numPr>
        <w:ilvl w:val="4"/>
        <w:numId w:val="1"/>
      </w:numPr>
      <w:spacing w:before="200"/>
      <w:outlineLvl w:val="4"/>
    </w:pPr>
    <w:rPr>
      <w:rFonts w:ascii="Arial" w:eastAsiaTheme="majorEastAsia" w:hAnsi="Arial" w:cstheme="majorBidi"/>
      <w:b/>
    </w:rPr>
  </w:style>
  <w:style w:type="paragraph" w:styleId="Heading6">
    <w:name w:val="heading 6"/>
    <w:basedOn w:val="Normal"/>
    <w:next w:val="Normal"/>
    <w:link w:val="Heading6Char"/>
    <w:uiPriority w:val="9"/>
    <w:semiHidden/>
    <w:unhideWhenUsed/>
    <w:qFormat/>
    <w:rsid w:val="00242975"/>
    <w:pPr>
      <w:keepNext/>
      <w:keepLines/>
      <w:numPr>
        <w:ilvl w:val="5"/>
        <w:numId w:val="1"/>
      </w:numPr>
      <w:spacing w:before="200"/>
      <w:outlineLvl w:val="5"/>
    </w:pPr>
    <w:rPr>
      <w:rFonts w:ascii="Arial" w:eastAsiaTheme="majorEastAsia" w:hAnsi="Arial" w:cstheme="majorBidi"/>
      <w:b/>
      <w:i/>
      <w:iCs/>
    </w:rPr>
  </w:style>
  <w:style w:type="paragraph" w:styleId="Heading7">
    <w:name w:val="heading 7"/>
    <w:basedOn w:val="Normal"/>
    <w:next w:val="Normal"/>
    <w:link w:val="Heading7Char"/>
    <w:uiPriority w:val="9"/>
    <w:semiHidden/>
    <w:unhideWhenUsed/>
    <w:qFormat/>
    <w:rsid w:val="0024297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42975"/>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qFormat/>
    <w:rsid w:val="00242975"/>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qFormat/>
    <w:rsid w:val="00242975"/>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qFormat/>
    <w:rsid w:val="00242975"/>
    <w:rPr>
      <w:rFonts w:ascii="Arial" w:eastAsiaTheme="majorEastAsia" w:hAnsi="Arial" w:cstheme="majorBidi"/>
      <w:b/>
      <w:bCs/>
      <w:i/>
      <w:iCs/>
      <w:sz w:val="24"/>
    </w:rPr>
  </w:style>
  <w:style w:type="character" w:customStyle="1" w:styleId="Heading6Char">
    <w:name w:val="Heading 6 Char"/>
    <w:basedOn w:val="DefaultParagraphFont"/>
    <w:link w:val="Heading6"/>
    <w:uiPriority w:val="9"/>
    <w:semiHidden/>
    <w:qFormat/>
    <w:rsid w:val="00242975"/>
    <w:rPr>
      <w:rFonts w:ascii="Arial" w:eastAsiaTheme="majorEastAsia" w:hAnsi="Arial" w:cstheme="majorBidi"/>
      <w:b/>
      <w:i/>
      <w:iCs/>
    </w:rPr>
  </w:style>
  <w:style w:type="character" w:customStyle="1" w:styleId="HeaderChar">
    <w:name w:val="Header Char"/>
    <w:basedOn w:val="DefaultParagraphFont"/>
    <w:link w:val="Header"/>
    <w:uiPriority w:val="99"/>
    <w:qFormat/>
    <w:rsid w:val="00B0556F"/>
    <w:rPr>
      <w:rFonts w:ascii="Times New Roman" w:eastAsia="Calibri" w:hAnsi="Times New Roman" w:cs="Times New Roman"/>
    </w:rPr>
  </w:style>
  <w:style w:type="character" w:customStyle="1" w:styleId="InternetLink">
    <w:name w:val="Internet Link"/>
    <w:basedOn w:val="DefaultParagraphFont"/>
    <w:uiPriority w:val="99"/>
    <w:unhideWhenUsed/>
    <w:rsid w:val="00A7268A"/>
    <w:rPr>
      <w:color w:val="0000FF" w:themeColor="hyperlink"/>
      <w:u w:val="single"/>
    </w:rPr>
  </w:style>
  <w:style w:type="character" w:styleId="CommentReference">
    <w:name w:val="annotation reference"/>
    <w:basedOn w:val="DefaultParagraphFont"/>
    <w:uiPriority w:val="99"/>
    <w:unhideWhenUsed/>
    <w:qFormat/>
    <w:rsid w:val="00EA0ECD"/>
    <w:rPr>
      <w:sz w:val="16"/>
      <w:szCs w:val="16"/>
    </w:rPr>
  </w:style>
  <w:style w:type="character" w:customStyle="1" w:styleId="CommentTextChar">
    <w:name w:val="Comment Text Char"/>
    <w:basedOn w:val="DefaultParagraphFont"/>
    <w:link w:val="CommentText"/>
    <w:uiPriority w:val="99"/>
    <w:qFormat/>
    <w:rsid w:val="00EA0ECD"/>
    <w:rPr>
      <w:rFonts w:ascii="Times New Roman" w:eastAsia="Calibri" w:hAnsi="Times New Roman" w:cs="Times New Roman"/>
      <w:sz w:val="20"/>
      <w:szCs w:val="20"/>
    </w:rPr>
  </w:style>
  <w:style w:type="character" w:customStyle="1" w:styleId="CommentSubjectChar">
    <w:name w:val="Comment Subject Char"/>
    <w:basedOn w:val="CommentTextChar"/>
    <w:link w:val="CommentSubject"/>
    <w:uiPriority w:val="99"/>
    <w:semiHidden/>
    <w:qFormat/>
    <w:rsid w:val="00EA0ECD"/>
    <w:rPr>
      <w:rFonts w:ascii="Times New Roman" w:eastAsia="Calibri" w:hAnsi="Times New Roman" w:cs="Times New Roman"/>
      <w:b/>
      <w:bCs/>
      <w:sz w:val="20"/>
      <w:szCs w:val="20"/>
    </w:rPr>
  </w:style>
  <w:style w:type="character" w:customStyle="1" w:styleId="BalloonTextChar">
    <w:name w:val="Balloon Text Char"/>
    <w:basedOn w:val="DefaultParagraphFont"/>
    <w:link w:val="BalloonText"/>
    <w:uiPriority w:val="99"/>
    <w:semiHidden/>
    <w:qFormat/>
    <w:rsid w:val="00EA0ECD"/>
    <w:rPr>
      <w:rFonts w:ascii="Tahoma" w:eastAsia="Calibri" w:hAnsi="Tahoma" w:cs="Tahoma"/>
      <w:sz w:val="16"/>
      <w:szCs w:val="16"/>
    </w:rPr>
  </w:style>
  <w:style w:type="character" w:customStyle="1" w:styleId="FootnoteTextChar">
    <w:name w:val="Footnote Text Char"/>
    <w:basedOn w:val="DefaultParagraphFont"/>
    <w:link w:val="FootnoteText"/>
    <w:uiPriority w:val="99"/>
    <w:qFormat/>
    <w:rsid w:val="005008CB"/>
    <w:rPr>
      <w:rFonts w:ascii="Times New Roman" w:eastAsia="Calibri" w:hAnsi="Times New Roman" w:cs="Times New Roman"/>
      <w:sz w:val="20"/>
      <w:szCs w:val="20"/>
    </w:rPr>
  </w:style>
  <w:style w:type="character" w:customStyle="1" w:styleId="FootnoteCharacters">
    <w:name w:val="Footnote Characters"/>
    <w:basedOn w:val="DefaultParagraphFont"/>
    <w:uiPriority w:val="99"/>
    <w:unhideWhenUsed/>
    <w:qFormat/>
    <w:rsid w:val="00234D38"/>
    <w:rPr>
      <w:vertAlign w:val="superscript"/>
    </w:rPr>
  </w:style>
  <w:style w:type="character" w:customStyle="1" w:styleId="FootnoteAnchor">
    <w:name w:val="Footnote Anchor"/>
    <w:rsid w:val="00D72613"/>
    <w:rPr>
      <w:vertAlign w:val="superscript"/>
    </w:rPr>
  </w:style>
  <w:style w:type="character" w:customStyle="1" w:styleId="EndnoteTextChar">
    <w:name w:val="Endnote Text Char"/>
    <w:basedOn w:val="DefaultParagraphFont"/>
    <w:link w:val="EndnoteText"/>
    <w:uiPriority w:val="99"/>
    <w:qFormat/>
    <w:rsid w:val="00D55571"/>
    <w:rPr>
      <w:rFonts w:ascii="Times New Roman" w:eastAsia="Calibri" w:hAnsi="Times New Roman" w:cs="Times New Roman"/>
      <w:sz w:val="20"/>
      <w:szCs w:val="20"/>
    </w:rPr>
  </w:style>
  <w:style w:type="character" w:customStyle="1" w:styleId="EndnoteCharacters">
    <w:name w:val="Endnote Characters"/>
    <w:uiPriority w:val="99"/>
    <w:unhideWhenUsed/>
    <w:qFormat/>
    <w:rsid w:val="00234D38"/>
    <w:rPr>
      <w:vertAlign w:val="superscript"/>
    </w:rPr>
  </w:style>
  <w:style w:type="character" w:customStyle="1" w:styleId="EndnoteAnchor">
    <w:name w:val="Endnote Anchor"/>
    <w:rsid w:val="00D72613"/>
    <w:rPr>
      <w:vertAlign w:val="superscript"/>
    </w:rPr>
  </w:style>
  <w:style w:type="character" w:customStyle="1" w:styleId="FooterChar">
    <w:name w:val="Footer Char"/>
    <w:basedOn w:val="DefaultParagraphFont"/>
    <w:link w:val="Footer"/>
    <w:uiPriority w:val="99"/>
    <w:qFormat/>
    <w:rsid w:val="00023DCC"/>
    <w:rPr>
      <w:rFonts w:ascii="Times New Roman" w:eastAsia="Calibri" w:hAnsi="Times New Roman" w:cs="Times New Roman"/>
    </w:rPr>
  </w:style>
  <w:style w:type="character" w:styleId="FollowedHyperlink">
    <w:name w:val="FollowedHyperlink"/>
    <w:basedOn w:val="DefaultParagraphFont"/>
    <w:uiPriority w:val="99"/>
    <w:semiHidden/>
    <w:unhideWhenUsed/>
    <w:qFormat/>
    <w:rsid w:val="00064ED7"/>
    <w:rPr>
      <w:color w:val="800080"/>
      <w:u w:val="single"/>
    </w:rPr>
  </w:style>
  <w:style w:type="character" w:customStyle="1" w:styleId="apple-converted-space">
    <w:name w:val="apple-converted-space"/>
    <w:basedOn w:val="DefaultParagraphFont"/>
    <w:qFormat/>
    <w:rsid w:val="00D962A2"/>
  </w:style>
  <w:style w:type="character" w:styleId="LineNumber">
    <w:name w:val="line number"/>
    <w:basedOn w:val="DefaultParagraphFont"/>
    <w:uiPriority w:val="99"/>
    <w:semiHidden/>
    <w:unhideWhenUsed/>
    <w:qFormat/>
    <w:rsid w:val="00E5205C"/>
  </w:style>
  <w:style w:type="character" w:customStyle="1" w:styleId="BDAppendicesChar">
    <w:name w:val="BD Appendices Char"/>
    <w:basedOn w:val="Heading1Char"/>
    <w:link w:val="BDAppendices"/>
    <w:qFormat/>
    <w:rsid w:val="00242975"/>
    <w:rPr>
      <w:rFonts w:ascii="Verdana" w:eastAsiaTheme="majorEastAsia" w:hAnsi="Verdana" w:cstheme="majorBidi"/>
      <w:b/>
      <w:bCs w:val="0"/>
      <w:caps w:val="0"/>
      <w:smallCaps w:val="0"/>
      <w:sz w:val="48"/>
      <w:szCs w:val="28"/>
    </w:rPr>
  </w:style>
  <w:style w:type="character" w:customStyle="1" w:styleId="BDAppendices2Char">
    <w:name w:val="BD Appendices2 Char"/>
    <w:basedOn w:val="Heading2Char"/>
    <w:link w:val="BDAppendices2"/>
    <w:qFormat/>
    <w:rsid w:val="00242975"/>
    <w:rPr>
      <w:rFonts w:ascii="Verdana" w:eastAsiaTheme="majorEastAsia" w:hAnsi="Verdana" w:cstheme="majorBidi"/>
      <w:b/>
      <w:bCs w:val="0"/>
      <w:i/>
      <w:caps w:val="0"/>
      <w:smallCaps w:val="0"/>
      <w:color w:val="262626" w:themeColor="text1" w:themeTint="D9"/>
      <w:sz w:val="36"/>
      <w:szCs w:val="26"/>
    </w:rPr>
  </w:style>
  <w:style w:type="character" w:customStyle="1" w:styleId="BDAppendices3Char">
    <w:name w:val="BD Appendices3 Char"/>
    <w:basedOn w:val="DefaultParagraphFont"/>
    <w:link w:val="BDAppendices3"/>
    <w:qFormat/>
    <w:rsid w:val="00242975"/>
    <w:rPr>
      <w:rFonts w:ascii="Verdana" w:hAnsi="Verdana"/>
      <w:b/>
      <w:i/>
      <w:sz w:val="24"/>
    </w:rPr>
  </w:style>
  <w:style w:type="character" w:customStyle="1" w:styleId="Heading5Char">
    <w:name w:val="Heading 5 Char"/>
    <w:basedOn w:val="DefaultParagraphFont"/>
    <w:link w:val="Heading5"/>
    <w:uiPriority w:val="9"/>
    <w:semiHidden/>
    <w:qFormat/>
    <w:rsid w:val="00242975"/>
    <w:rPr>
      <w:rFonts w:ascii="Arial" w:eastAsiaTheme="majorEastAsia" w:hAnsi="Arial" w:cstheme="majorBidi"/>
      <w:b/>
    </w:rPr>
  </w:style>
  <w:style w:type="character" w:customStyle="1" w:styleId="Heading7Char">
    <w:name w:val="Heading 7 Char"/>
    <w:basedOn w:val="DefaultParagraphFont"/>
    <w:link w:val="Heading7"/>
    <w:uiPriority w:val="9"/>
    <w:semiHidden/>
    <w:qFormat/>
    <w:rsid w:val="002429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6E5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6E5C83"/>
    <w:rPr>
      <w:rFonts w:asciiTheme="majorHAnsi" w:eastAsiaTheme="majorEastAsia" w:hAnsiTheme="majorHAnsi" w:cstheme="majorBidi"/>
      <w:i/>
      <w:iCs/>
      <w:color w:val="404040" w:themeColor="text1" w:themeTint="BF"/>
      <w:sz w:val="20"/>
      <w:szCs w:val="20"/>
    </w:rPr>
  </w:style>
  <w:style w:type="character" w:customStyle="1" w:styleId="BDTextBulletListChar">
    <w:name w:val="BD Text Bullet List Char"/>
    <w:basedOn w:val="DefaultParagraphFont"/>
    <w:link w:val="BDTextBulletList"/>
    <w:qFormat/>
    <w:rsid w:val="00242975"/>
    <w:rPr>
      <w:rFonts w:ascii="Times New Roman" w:eastAsia="Calibri" w:hAnsi="Times New Roman" w:cs="Times New Roman"/>
    </w:rPr>
  </w:style>
  <w:style w:type="character" w:customStyle="1" w:styleId="BDNotNumberedTitlesChar">
    <w:name w:val="BD NotNumbered Titles Char"/>
    <w:basedOn w:val="DefaultParagraphFont"/>
    <w:link w:val="BDNotNumberedTitles"/>
    <w:qFormat/>
    <w:rsid w:val="00242975"/>
    <w:rPr>
      <w:rFonts w:ascii="Arial" w:hAnsi="Arial"/>
      <w:b/>
      <w:color w:val="000000" w:themeColor="text1"/>
      <w:sz w:val="36"/>
    </w:rPr>
  </w:style>
  <w:style w:type="character" w:customStyle="1" w:styleId="PlainTextChar">
    <w:name w:val="Plain Text Char"/>
    <w:basedOn w:val="DefaultParagraphFont"/>
    <w:link w:val="PlainText"/>
    <w:uiPriority w:val="99"/>
    <w:qFormat/>
    <w:rsid w:val="000C120C"/>
    <w:rPr>
      <w:rFonts w:ascii="Times New Roman" w:hAnsi="Times New Roman" w:cs="Consolas"/>
      <w:szCs w:val="21"/>
    </w:rPr>
  </w:style>
  <w:style w:type="character" w:customStyle="1" w:styleId="UnresolvedMention1">
    <w:name w:val="Unresolved Mention1"/>
    <w:basedOn w:val="DefaultParagraphFont"/>
    <w:uiPriority w:val="99"/>
    <w:semiHidden/>
    <w:unhideWhenUsed/>
    <w:qFormat/>
    <w:rsid w:val="00B8191B"/>
    <w:rPr>
      <w:color w:val="808080"/>
      <w:shd w:val="clear" w:color="auto" w:fill="E6E6E6"/>
    </w:rPr>
  </w:style>
  <w:style w:type="character" w:customStyle="1" w:styleId="ListLabel1">
    <w:name w:val="ListLabel 1"/>
    <w:qFormat/>
    <w:rsid w:val="00D72613"/>
    <w:rPr>
      <w:rFonts w:cs="Courier New"/>
    </w:rPr>
  </w:style>
  <w:style w:type="character" w:customStyle="1" w:styleId="ListLabel2">
    <w:name w:val="ListLabel 2"/>
    <w:qFormat/>
    <w:rsid w:val="00D72613"/>
    <w:rPr>
      <w:rFonts w:cs="Courier New"/>
    </w:rPr>
  </w:style>
  <w:style w:type="character" w:customStyle="1" w:styleId="ListLabel3">
    <w:name w:val="ListLabel 3"/>
    <w:qFormat/>
    <w:rsid w:val="00D72613"/>
    <w:rPr>
      <w:rFonts w:cs="Courier New"/>
    </w:rPr>
  </w:style>
  <w:style w:type="character" w:customStyle="1" w:styleId="ListLabel4">
    <w:name w:val="ListLabel 4"/>
    <w:qFormat/>
    <w:rsid w:val="00D72613"/>
    <w:rPr>
      <w:rFonts w:cs="Courier New"/>
    </w:rPr>
  </w:style>
  <w:style w:type="character" w:customStyle="1" w:styleId="ListLabel5">
    <w:name w:val="ListLabel 5"/>
    <w:qFormat/>
    <w:rsid w:val="00D72613"/>
    <w:rPr>
      <w:rFonts w:cs="Courier New"/>
    </w:rPr>
  </w:style>
  <w:style w:type="character" w:customStyle="1" w:styleId="ListLabel6">
    <w:name w:val="ListLabel 6"/>
    <w:qFormat/>
    <w:rsid w:val="00D72613"/>
    <w:rPr>
      <w:rFonts w:cs="Courier New"/>
    </w:rPr>
  </w:style>
  <w:style w:type="character" w:customStyle="1" w:styleId="ListLabel7">
    <w:name w:val="ListLabel 7"/>
    <w:qFormat/>
    <w:rsid w:val="00D72613"/>
    <w:rPr>
      <w:rFonts w:cs="Courier New"/>
    </w:rPr>
  </w:style>
  <w:style w:type="character" w:customStyle="1" w:styleId="ListLabel8">
    <w:name w:val="ListLabel 8"/>
    <w:qFormat/>
    <w:rsid w:val="00D72613"/>
    <w:rPr>
      <w:rFonts w:cs="Courier New"/>
    </w:rPr>
  </w:style>
  <w:style w:type="character" w:customStyle="1" w:styleId="ListLabel9">
    <w:name w:val="ListLabel 9"/>
    <w:qFormat/>
    <w:rsid w:val="00D72613"/>
    <w:rPr>
      <w:rFonts w:cs="Courier New"/>
    </w:rPr>
  </w:style>
  <w:style w:type="character" w:customStyle="1" w:styleId="ListLabel10">
    <w:name w:val="ListLabel 10"/>
    <w:qFormat/>
    <w:rsid w:val="00D72613"/>
    <w:rPr>
      <w:rFonts w:cs="Courier New"/>
    </w:rPr>
  </w:style>
  <w:style w:type="character" w:customStyle="1" w:styleId="ListLabel11">
    <w:name w:val="ListLabel 11"/>
    <w:qFormat/>
    <w:rsid w:val="00D72613"/>
    <w:rPr>
      <w:rFonts w:cs="Courier New"/>
    </w:rPr>
  </w:style>
  <w:style w:type="character" w:customStyle="1" w:styleId="ListLabel12">
    <w:name w:val="ListLabel 12"/>
    <w:qFormat/>
    <w:rsid w:val="00D72613"/>
    <w:rPr>
      <w:rFonts w:cs="Courier New"/>
    </w:rPr>
  </w:style>
  <w:style w:type="character" w:customStyle="1" w:styleId="ListLabel13">
    <w:name w:val="ListLabel 13"/>
    <w:qFormat/>
    <w:rsid w:val="00D72613"/>
    <w:rPr>
      <w:rFonts w:cs="Courier New"/>
    </w:rPr>
  </w:style>
  <w:style w:type="character" w:customStyle="1" w:styleId="ListLabel14">
    <w:name w:val="ListLabel 14"/>
    <w:qFormat/>
    <w:rsid w:val="00D72613"/>
    <w:rPr>
      <w:rFonts w:cs="Courier New"/>
    </w:rPr>
  </w:style>
  <w:style w:type="character" w:customStyle="1" w:styleId="ListLabel15">
    <w:name w:val="ListLabel 15"/>
    <w:qFormat/>
    <w:rsid w:val="00D72613"/>
    <w:rPr>
      <w:rFonts w:cs="Courier New"/>
    </w:rPr>
  </w:style>
  <w:style w:type="character" w:customStyle="1" w:styleId="ListLabel16">
    <w:name w:val="ListLabel 16"/>
    <w:qFormat/>
    <w:rsid w:val="00D72613"/>
    <w:rPr>
      <w:rFonts w:cs="Courier New"/>
    </w:rPr>
  </w:style>
  <w:style w:type="character" w:customStyle="1" w:styleId="ListLabel17">
    <w:name w:val="ListLabel 17"/>
    <w:qFormat/>
    <w:rsid w:val="00D72613"/>
    <w:rPr>
      <w:rFonts w:cs="Courier New"/>
    </w:rPr>
  </w:style>
  <w:style w:type="character" w:customStyle="1" w:styleId="ListLabel18">
    <w:name w:val="ListLabel 18"/>
    <w:qFormat/>
    <w:rsid w:val="00D72613"/>
    <w:rPr>
      <w:rFonts w:cs="Courier New"/>
    </w:rPr>
  </w:style>
  <w:style w:type="character" w:customStyle="1" w:styleId="ListLabel19">
    <w:name w:val="ListLabel 19"/>
    <w:qFormat/>
    <w:rsid w:val="00D72613"/>
    <w:rPr>
      <w:rFonts w:cs="Courier New"/>
    </w:rPr>
  </w:style>
  <w:style w:type="character" w:customStyle="1" w:styleId="ListLabel20">
    <w:name w:val="ListLabel 20"/>
    <w:qFormat/>
    <w:rsid w:val="00D72613"/>
    <w:rPr>
      <w:b/>
      <w:i w:val="0"/>
      <w:color w:val="00000A"/>
      <w:sz w:val="22"/>
    </w:rPr>
  </w:style>
  <w:style w:type="character" w:customStyle="1" w:styleId="ListLabel21">
    <w:name w:val="ListLabel 21"/>
    <w:qFormat/>
    <w:rsid w:val="00D72613"/>
    <w:rPr>
      <w:sz w:val="20"/>
      <w:szCs w:val="20"/>
    </w:rPr>
  </w:style>
  <w:style w:type="character" w:customStyle="1" w:styleId="ListLabel22">
    <w:name w:val="ListLabel 22"/>
    <w:qFormat/>
    <w:rsid w:val="00D72613"/>
    <w:rPr>
      <w:rFonts w:ascii="Arial" w:eastAsia="Times New Roman" w:hAnsi="Arial" w:cs="Arial"/>
      <w:sz w:val="20"/>
      <w:szCs w:val="20"/>
    </w:rPr>
  </w:style>
  <w:style w:type="character" w:customStyle="1" w:styleId="ListLabel23">
    <w:name w:val="ListLabel 23"/>
    <w:qFormat/>
    <w:rsid w:val="00D72613"/>
  </w:style>
  <w:style w:type="character" w:customStyle="1" w:styleId="ListLabel24">
    <w:name w:val="ListLabel 24"/>
    <w:qFormat/>
    <w:rsid w:val="00D72613"/>
    <w:rPr>
      <w:color w:val="0070C0"/>
    </w:rPr>
  </w:style>
  <w:style w:type="character" w:customStyle="1" w:styleId="ListLabel25">
    <w:name w:val="ListLabel 25"/>
    <w:qFormat/>
    <w:rsid w:val="00D72613"/>
    <w:rPr>
      <w:rFonts w:ascii="Arial Narrow" w:hAnsi="Arial Narrow"/>
    </w:rPr>
  </w:style>
  <w:style w:type="character" w:customStyle="1" w:styleId="ListLabel26">
    <w:name w:val="ListLabel 26"/>
    <w:qFormat/>
    <w:rsid w:val="00D72613"/>
    <w:rPr>
      <w:rFonts w:ascii="Arial Narrow" w:hAnsi="Arial Narrow" w:cs="Arial"/>
      <w:sz w:val="20"/>
      <w:szCs w:val="20"/>
    </w:rPr>
  </w:style>
  <w:style w:type="character" w:customStyle="1" w:styleId="ListLabel27">
    <w:name w:val="ListLabel 27"/>
    <w:qFormat/>
    <w:rsid w:val="00D72613"/>
    <w:rPr>
      <w:color w:val="00000A"/>
    </w:rPr>
  </w:style>
  <w:style w:type="character" w:customStyle="1" w:styleId="ListLabel28">
    <w:name w:val="ListLabel 28"/>
    <w:qFormat/>
    <w:rsid w:val="00D72613"/>
    <w:rPr>
      <w:highlight w:val="yellow"/>
    </w:rPr>
  </w:style>
  <w:style w:type="character" w:customStyle="1" w:styleId="IndexLink">
    <w:name w:val="Index Link"/>
    <w:qFormat/>
    <w:rsid w:val="00D72613"/>
  </w:style>
  <w:style w:type="character" w:customStyle="1" w:styleId="LineNumbering">
    <w:name w:val="Line Numbering"/>
    <w:rsid w:val="00D72613"/>
  </w:style>
  <w:style w:type="paragraph" w:customStyle="1" w:styleId="Heading">
    <w:name w:val="Heading"/>
    <w:basedOn w:val="Normal"/>
    <w:next w:val="BodyText"/>
    <w:qFormat/>
    <w:rsid w:val="00D72613"/>
    <w:pPr>
      <w:keepNext/>
      <w:spacing w:before="240"/>
    </w:pPr>
    <w:rPr>
      <w:rFonts w:ascii="Liberation Sans" w:eastAsia="Noto Sans CJK SC Regular" w:hAnsi="Liberation Sans" w:cs="Lohit Devanagari"/>
      <w:sz w:val="28"/>
      <w:szCs w:val="28"/>
    </w:rPr>
  </w:style>
  <w:style w:type="paragraph" w:styleId="BodyText">
    <w:name w:val="Body Text"/>
    <w:basedOn w:val="Normal"/>
    <w:rsid w:val="00D72613"/>
    <w:pPr>
      <w:spacing w:after="140" w:line="276" w:lineRule="auto"/>
    </w:pPr>
  </w:style>
  <w:style w:type="paragraph" w:styleId="List">
    <w:name w:val="List"/>
    <w:basedOn w:val="BodyText"/>
    <w:rsid w:val="00D72613"/>
    <w:rPr>
      <w:rFonts w:cs="Lohit Devanagari"/>
    </w:rPr>
  </w:style>
  <w:style w:type="paragraph" w:styleId="Caption">
    <w:name w:val="caption"/>
    <w:basedOn w:val="Normal"/>
    <w:qFormat/>
    <w:rsid w:val="00D72613"/>
    <w:pPr>
      <w:suppressLineNumbers/>
      <w:spacing w:before="120"/>
    </w:pPr>
    <w:rPr>
      <w:rFonts w:cs="Lohit Devanagari"/>
      <w:i/>
      <w:iCs/>
      <w:sz w:val="24"/>
      <w:szCs w:val="24"/>
    </w:rPr>
  </w:style>
  <w:style w:type="paragraph" w:customStyle="1" w:styleId="Index">
    <w:name w:val="Index"/>
    <w:basedOn w:val="Normal"/>
    <w:qFormat/>
    <w:rsid w:val="00D72613"/>
    <w:pPr>
      <w:suppressLineNumbers/>
    </w:pPr>
    <w:rPr>
      <w:rFonts w:cs="Lohit Devanagari"/>
    </w:rPr>
  </w:style>
  <w:style w:type="paragraph" w:styleId="ListParagraph">
    <w:name w:val="List Paragraph"/>
    <w:basedOn w:val="Normal"/>
    <w:autoRedefine/>
    <w:uiPriority w:val="34"/>
    <w:qFormat/>
    <w:rsid w:val="008F3FD4"/>
    <w:pPr>
      <w:spacing w:after="160"/>
      <w:contextualSpacing/>
    </w:pPr>
    <w:rPr>
      <w:szCs w:val="24"/>
    </w:rPr>
  </w:style>
  <w:style w:type="paragraph" w:customStyle="1" w:styleId="BDTextBulletList">
    <w:name w:val="BD Text Bullet List"/>
    <w:basedOn w:val="Normal"/>
    <w:link w:val="BDTextBulletListChar"/>
    <w:qFormat/>
    <w:rsid w:val="00242975"/>
    <w:pPr>
      <w:contextualSpacing/>
    </w:pPr>
  </w:style>
  <w:style w:type="paragraph" w:customStyle="1" w:styleId="BDTextBulletList2">
    <w:name w:val="BD Text Bullet List 2"/>
    <w:basedOn w:val="BDTextBulletList"/>
    <w:qFormat/>
    <w:rsid w:val="00242975"/>
  </w:style>
  <w:style w:type="paragraph" w:customStyle="1" w:styleId="BDAppendixsubheading1">
    <w:name w:val="BD Appendix subheading1"/>
    <w:next w:val="Normal"/>
    <w:autoRedefine/>
    <w:qFormat/>
    <w:rsid w:val="00242975"/>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242975"/>
    <w:pPr>
      <w:spacing w:after="120"/>
    </w:pPr>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242975"/>
    <w:pPr>
      <w:spacing w:before="120"/>
      <w:ind w:left="720" w:right="720"/>
    </w:pPr>
    <w:rPr>
      <w:rFonts w:cstheme="minorBidi"/>
      <w:i/>
    </w:rPr>
  </w:style>
  <w:style w:type="paragraph" w:customStyle="1" w:styleId="BDFigureCaption">
    <w:name w:val="BD Figure Caption"/>
    <w:qFormat/>
    <w:rsid w:val="00242975"/>
    <w:pPr>
      <w:spacing w:before="120" w:after="240"/>
      <w:jc w:val="center"/>
    </w:pPr>
    <w:rPr>
      <w:rFonts w:ascii="Times New Roman" w:hAnsi="Times New Roman" w:cs="Times New Roman"/>
      <w:b/>
      <w:i/>
      <w:sz w:val="20"/>
      <w:szCs w:val="20"/>
    </w:rPr>
  </w:style>
  <w:style w:type="paragraph" w:customStyle="1" w:styleId="BDOtherTitles">
    <w:name w:val="BD Other Titles"/>
    <w:basedOn w:val="Normal"/>
    <w:qFormat/>
    <w:rsid w:val="00242975"/>
    <w:pPr>
      <w:spacing w:after="240"/>
      <w:jc w:val="center"/>
    </w:pPr>
    <w:rPr>
      <w:rFonts w:ascii="Verdana" w:hAnsi="Verdana" w:cstheme="minorBidi"/>
      <w:b/>
      <w:sz w:val="28"/>
    </w:rPr>
  </w:style>
  <w:style w:type="paragraph" w:customStyle="1" w:styleId="BDTableCaption">
    <w:name w:val="BD Table Caption"/>
    <w:next w:val="Normal"/>
    <w:qFormat/>
    <w:rsid w:val="00242975"/>
    <w:pPr>
      <w:spacing w:before="240" w:after="120"/>
      <w:jc w:val="center"/>
    </w:pPr>
    <w:rPr>
      <w:rFonts w:ascii="Times New Roman" w:hAnsi="Times New Roman" w:cs="Times New Roman"/>
      <w:b/>
      <w:i/>
    </w:rPr>
  </w:style>
  <w:style w:type="paragraph" w:customStyle="1" w:styleId="BDTableText">
    <w:name w:val="BD Table Text"/>
    <w:qFormat/>
    <w:rsid w:val="00242975"/>
    <w:pPr>
      <w:widowControl w:val="0"/>
      <w:textAlignment w:val="baseline"/>
    </w:pPr>
    <w:rPr>
      <w:rFonts w:ascii="Times New Roman" w:hAnsi="Times New Roman" w:cs="Times New Roman"/>
      <w:sz w:val="20"/>
      <w:szCs w:val="20"/>
    </w:rPr>
  </w:style>
  <w:style w:type="paragraph" w:customStyle="1" w:styleId="BDTextBulletList3">
    <w:name w:val="BD Text Bullet List 3"/>
    <w:basedOn w:val="BDTextBulletList2"/>
    <w:qFormat/>
    <w:rsid w:val="00242975"/>
  </w:style>
  <w:style w:type="paragraph" w:customStyle="1" w:styleId="BDTextLetterList">
    <w:name w:val="BD Text Letter List"/>
    <w:basedOn w:val="BDTextBulletList"/>
    <w:next w:val="Normal"/>
    <w:qFormat/>
    <w:rsid w:val="00242975"/>
    <w:pPr>
      <w:keepNext/>
      <w:keepLines/>
      <w:spacing w:before="120" w:after="40"/>
    </w:pPr>
    <w:rPr>
      <w:b/>
      <w:smallCaps/>
    </w:rPr>
  </w:style>
  <w:style w:type="paragraph" w:customStyle="1" w:styleId="BDTextComponentList">
    <w:name w:val="BD Text Component List"/>
    <w:basedOn w:val="BDTextLetterList"/>
    <w:next w:val="Normal"/>
    <w:qFormat/>
    <w:rsid w:val="00242975"/>
  </w:style>
  <w:style w:type="paragraph" w:customStyle="1" w:styleId="BDTextNumberedList">
    <w:name w:val="BD Text Numbered List"/>
    <w:next w:val="Normal"/>
    <w:qFormat/>
    <w:rsid w:val="00242975"/>
    <w:pPr>
      <w:spacing w:after="120"/>
    </w:pPr>
    <w:rPr>
      <w:rFonts w:ascii="Times New Roman" w:hAnsi="Times New Roman" w:cs="Times New Roman"/>
    </w:rPr>
  </w:style>
  <w:style w:type="paragraph" w:customStyle="1" w:styleId="BDTextNumberedlist0">
    <w:name w:val="BD Text Numbered list"/>
    <w:basedOn w:val="BDTextBulletList"/>
    <w:qFormat/>
    <w:rsid w:val="00242975"/>
  </w:style>
  <w:style w:type="paragraph" w:customStyle="1" w:styleId="BDTOCHeader">
    <w:name w:val="BD TOC Header"/>
    <w:basedOn w:val="Normal"/>
    <w:qFormat/>
    <w:rsid w:val="00242975"/>
    <w:pPr>
      <w:keepNext/>
      <w:keepLines/>
      <w:pBdr>
        <w:bottom w:val="single" w:sz="8" w:space="1" w:color="00000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B0556F"/>
    <w:pPr>
      <w:suppressLineNumbers/>
      <w:tabs>
        <w:tab w:val="center" w:pos="4320"/>
        <w:tab w:val="right" w:pos="8640"/>
      </w:tabs>
    </w:pPr>
  </w:style>
  <w:style w:type="paragraph" w:styleId="TOC1">
    <w:name w:val="toc 1"/>
    <w:basedOn w:val="Normal"/>
    <w:next w:val="Normal"/>
    <w:autoRedefine/>
    <w:uiPriority w:val="39"/>
    <w:unhideWhenUsed/>
    <w:rsid w:val="00A7268A"/>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D60748"/>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A7268A"/>
    <w:pPr>
      <w:spacing w:after="0"/>
      <w:ind w:left="440"/>
    </w:pPr>
    <w:rPr>
      <w:rFonts w:asciiTheme="minorHAnsi" w:hAnsiTheme="minorHAnsi"/>
      <w:i/>
      <w:iCs/>
      <w:sz w:val="20"/>
      <w:szCs w:val="20"/>
    </w:rPr>
  </w:style>
  <w:style w:type="paragraph" w:styleId="CommentText">
    <w:name w:val="annotation text"/>
    <w:basedOn w:val="Normal"/>
    <w:link w:val="CommentTextChar"/>
    <w:uiPriority w:val="99"/>
    <w:unhideWhenUsed/>
    <w:qFormat/>
    <w:rsid w:val="00EA0ECD"/>
    <w:rPr>
      <w:sz w:val="20"/>
      <w:szCs w:val="20"/>
    </w:rPr>
  </w:style>
  <w:style w:type="paragraph" w:styleId="CommentSubject">
    <w:name w:val="annotation subject"/>
    <w:basedOn w:val="CommentText"/>
    <w:link w:val="CommentSubjectChar"/>
    <w:uiPriority w:val="99"/>
    <w:semiHidden/>
    <w:unhideWhenUsed/>
    <w:qFormat/>
    <w:rsid w:val="00EA0ECD"/>
    <w:rPr>
      <w:b/>
      <w:bCs/>
    </w:rPr>
  </w:style>
  <w:style w:type="paragraph" w:styleId="Revision">
    <w:name w:val="Revision"/>
    <w:uiPriority w:val="99"/>
    <w:semiHidden/>
    <w:qFormat/>
    <w:rsid w:val="00EA0ECD"/>
    <w:rPr>
      <w:rFonts w:ascii="Times New Roman" w:hAnsi="Times New Roman" w:cs="Times New Roman"/>
    </w:rPr>
  </w:style>
  <w:style w:type="paragraph" w:styleId="BalloonText">
    <w:name w:val="Balloon Text"/>
    <w:basedOn w:val="Normal"/>
    <w:link w:val="BalloonTextChar"/>
    <w:uiPriority w:val="99"/>
    <w:semiHidden/>
    <w:unhideWhenUsed/>
    <w:qFormat/>
    <w:rsid w:val="00EA0ECD"/>
    <w:pPr>
      <w:spacing w:after="0"/>
    </w:pPr>
    <w:rPr>
      <w:rFonts w:ascii="Tahoma" w:hAnsi="Tahoma" w:cs="Tahoma"/>
      <w:sz w:val="16"/>
      <w:szCs w:val="16"/>
    </w:rPr>
  </w:style>
  <w:style w:type="paragraph" w:styleId="FootnoteText">
    <w:name w:val="footnote text"/>
    <w:basedOn w:val="Normal"/>
    <w:link w:val="FootnoteTextChar"/>
    <w:uiPriority w:val="99"/>
    <w:unhideWhenUsed/>
    <w:rsid w:val="00234D38"/>
    <w:pPr>
      <w:spacing w:after="0"/>
    </w:pPr>
    <w:rPr>
      <w:sz w:val="20"/>
      <w:szCs w:val="20"/>
    </w:rPr>
  </w:style>
  <w:style w:type="paragraph" w:styleId="EndnoteText">
    <w:name w:val="endnote text"/>
    <w:basedOn w:val="Normal"/>
    <w:link w:val="EndnoteTextChar"/>
    <w:uiPriority w:val="99"/>
    <w:unhideWhenUsed/>
    <w:rsid w:val="00D55571"/>
    <w:rPr>
      <w:sz w:val="20"/>
      <w:szCs w:val="20"/>
    </w:rPr>
  </w:style>
  <w:style w:type="paragraph" w:customStyle="1" w:styleId="BDUseCaseSubheading">
    <w:name w:val="BD UseCase Subheading"/>
    <w:next w:val="Normal"/>
    <w:qFormat/>
    <w:rsid w:val="00242975"/>
    <w:pPr>
      <w:spacing w:before="240"/>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242975"/>
    <w:pPr>
      <w:shd w:val="clear" w:color="auto" w:fill="FFD961"/>
    </w:pPr>
  </w:style>
  <w:style w:type="paragraph" w:customStyle="1" w:styleId="BDSubsectionGoal">
    <w:name w:val="BD SubsectionGoal"/>
    <w:basedOn w:val="Normal"/>
    <w:next w:val="Normal"/>
    <w:qFormat/>
    <w:rsid w:val="00242975"/>
    <w:pPr>
      <w:shd w:val="clear" w:color="auto" w:fill="FFC000"/>
    </w:pPr>
  </w:style>
  <w:style w:type="paragraph" w:styleId="Footer">
    <w:name w:val="footer"/>
    <w:basedOn w:val="Normal"/>
    <w:link w:val="FooterChar"/>
    <w:uiPriority w:val="99"/>
    <w:unhideWhenUsed/>
    <w:rsid w:val="00023DCC"/>
    <w:pPr>
      <w:suppressLineNumbers/>
      <w:tabs>
        <w:tab w:val="center" w:pos="4680"/>
        <w:tab w:val="right" w:pos="9360"/>
      </w:tabs>
      <w:spacing w:after="0"/>
    </w:pPr>
  </w:style>
  <w:style w:type="paragraph" w:customStyle="1" w:styleId="BDTableBulletList">
    <w:name w:val="BD Table Bullet List"/>
    <w:qFormat/>
    <w:rsid w:val="00242975"/>
    <w:pPr>
      <w:tabs>
        <w:tab w:val="left" w:pos="360"/>
      </w:tabs>
      <w:contextualSpacing/>
    </w:pPr>
    <w:rPr>
      <w:rFonts w:ascii="Times New Roman" w:eastAsia="Calibri" w:hAnsi="Times New Roman" w:cs="Arial"/>
      <w:color w:val="000000" w:themeColor="text1"/>
      <w:sz w:val="20"/>
      <w:szCs w:val="20"/>
    </w:rPr>
  </w:style>
  <w:style w:type="paragraph" w:styleId="TOC4">
    <w:name w:val="toc 4"/>
    <w:basedOn w:val="Normal"/>
    <w:next w:val="Normal"/>
    <w:autoRedefine/>
    <w:uiPriority w:val="39"/>
    <w:unhideWhenUsed/>
    <w:rsid w:val="003B111C"/>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qFormat/>
    <w:rsid w:val="00CD6B99"/>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2C60A7"/>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2C60A7"/>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2C60A7"/>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2C60A7"/>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2C60A7"/>
    <w:pPr>
      <w:spacing w:after="0"/>
      <w:ind w:left="1760"/>
    </w:pPr>
    <w:rPr>
      <w:rFonts w:asciiTheme="minorHAnsi" w:hAnsiTheme="minorHAnsi"/>
      <w:sz w:val="18"/>
      <w:szCs w:val="18"/>
    </w:rPr>
  </w:style>
  <w:style w:type="paragraph" w:customStyle="1" w:styleId="font5">
    <w:name w:val="font5"/>
    <w:basedOn w:val="Normal"/>
    <w:qFormat/>
    <w:rsid w:val="00064ED7"/>
    <w:pPr>
      <w:spacing w:beforeAutospacing="1" w:afterAutospacing="1"/>
    </w:pPr>
    <w:rPr>
      <w:rFonts w:ascii="Arial" w:eastAsia="Times New Roman" w:hAnsi="Arial" w:cs="Arial"/>
      <w:color w:val="000000"/>
    </w:rPr>
  </w:style>
  <w:style w:type="paragraph" w:customStyle="1" w:styleId="font6">
    <w:name w:val="font6"/>
    <w:basedOn w:val="Normal"/>
    <w:qFormat/>
    <w:rsid w:val="00064ED7"/>
    <w:pPr>
      <w:spacing w:beforeAutospacing="1" w:afterAutospacing="1"/>
    </w:pPr>
    <w:rPr>
      <w:rFonts w:ascii="Arial" w:eastAsia="Times New Roman" w:hAnsi="Arial" w:cs="Arial"/>
      <w:i/>
      <w:iCs/>
      <w:color w:val="000000"/>
    </w:rPr>
  </w:style>
  <w:style w:type="paragraph" w:styleId="NormalWeb">
    <w:name w:val="Normal (Web)"/>
    <w:basedOn w:val="Normal"/>
    <w:uiPriority w:val="99"/>
    <w:unhideWhenUsed/>
    <w:qFormat/>
    <w:rsid w:val="00254158"/>
    <w:pPr>
      <w:spacing w:beforeAutospacing="1" w:afterAutospacing="1"/>
    </w:pPr>
    <w:rPr>
      <w:rFonts w:eastAsia="Times New Roman"/>
      <w:sz w:val="24"/>
      <w:szCs w:val="24"/>
    </w:rPr>
  </w:style>
  <w:style w:type="paragraph" w:customStyle="1" w:styleId="BDAppendices">
    <w:name w:val="BD Appendices"/>
    <w:basedOn w:val="Normal"/>
    <w:next w:val="Normal"/>
    <w:link w:val="BDAppendicesChar"/>
    <w:qFormat/>
    <w:rsid w:val="00242975"/>
    <w:pPr>
      <w:pBdr>
        <w:bottom w:val="single" w:sz="8" w:space="1" w:color="00000A"/>
      </w:pBdr>
      <w:spacing w:before="480" w:after="360"/>
    </w:pPr>
    <w:rPr>
      <w:rFonts w:ascii="Verdana" w:eastAsiaTheme="majorEastAsia" w:hAnsi="Verdana" w:cstheme="majorBidi"/>
      <w:b/>
      <w:sz w:val="48"/>
      <w:szCs w:val="28"/>
    </w:rPr>
  </w:style>
  <w:style w:type="paragraph" w:customStyle="1" w:styleId="BDAppendices2">
    <w:name w:val="BD Appendices2"/>
    <w:basedOn w:val="Normal"/>
    <w:next w:val="Normal"/>
    <w:link w:val="BDAppendices2Char"/>
    <w:qFormat/>
    <w:rsid w:val="00242975"/>
    <w:pPr>
      <w:spacing w:after="200"/>
    </w:pPr>
    <w:rPr>
      <w:rFonts w:ascii="Verdana" w:eastAsiaTheme="majorEastAsia" w:hAnsi="Verdana" w:cstheme="majorBidi"/>
      <w:b/>
      <w:i/>
      <w:color w:val="262626" w:themeColor="text1" w:themeTint="D9"/>
      <w:sz w:val="36"/>
      <w:szCs w:val="26"/>
    </w:rPr>
  </w:style>
  <w:style w:type="paragraph" w:customStyle="1" w:styleId="BDAppendices3">
    <w:name w:val="BD Appendices3"/>
    <w:basedOn w:val="Normal"/>
    <w:next w:val="Normal"/>
    <w:link w:val="BDAppendices3Char"/>
    <w:qFormat/>
    <w:rsid w:val="00242975"/>
    <w:pPr>
      <w:spacing w:before="120" w:after="200"/>
    </w:pPr>
    <w:rPr>
      <w:rFonts w:ascii="Verdana" w:hAnsi="Verdana" w:cstheme="minorBidi"/>
      <w:b/>
      <w:i/>
      <w:sz w:val="24"/>
    </w:rPr>
  </w:style>
  <w:style w:type="paragraph" w:customStyle="1" w:styleId="BDHeaderNoNumber">
    <w:name w:val="BD HeaderNoNumber"/>
    <w:basedOn w:val="Heading1"/>
    <w:qFormat/>
    <w:rsid w:val="00242975"/>
    <w:pPr>
      <w:numPr>
        <w:numId w:val="0"/>
      </w:numPr>
    </w:pPr>
    <w:rPr>
      <w:smallCaps/>
    </w:rPr>
  </w:style>
  <w:style w:type="paragraph" w:styleId="Bibliography">
    <w:name w:val="Bibliography"/>
    <w:basedOn w:val="Normal"/>
    <w:next w:val="Normal"/>
    <w:uiPriority w:val="37"/>
    <w:unhideWhenUsed/>
    <w:qFormat/>
    <w:rsid w:val="00415BD6"/>
    <w:pPr>
      <w:tabs>
        <w:tab w:val="left" w:pos="504"/>
      </w:tabs>
      <w:spacing w:after="0"/>
      <w:ind w:left="504" w:hanging="504"/>
    </w:pPr>
  </w:style>
  <w:style w:type="paragraph" w:styleId="NoSpacing">
    <w:name w:val="No Spacing"/>
    <w:uiPriority w:val="1"/>
    <w:qFormat/>
    <w:rsid w:val="0031182F"/>
    <w:rPr>
      <w:rFonts w:ascii="Calibri" w:eastAsiaTheme="minorEastAsia" w:hAnsi="Calibri"/>
    </w:rPr>
  </w:style>
  <w:style w:type="paragraph" w:customStyle="1" w:styleId="Default">
    <w:name w:val="Default"/>
    <w:qFormat/>
    <w:rsid w:val="00E61395"/>
    <w:rPr>
      <w:rFonts w:ascii="Times New Roman" w:eastAsia="Calibri" w:hAnsi="Times New Roman" w:cs="Times New Roman"/>
      <w:color w:val="000000"/>
      <w:sz w:val="24"/>
      <w:szCs w:val="24"/>
    </w:rPr>
  </w:style>
  <w:style w:type="paragraph" w:customStyle="1" w:styleId="BDNotNumberedTitles">
    <w:name w:val="BD NotNumbered Titles"/>
    <w:next w:val="Normal"/>
    <w:link w:val="BDNotNumberedTitlesChar"/>
    <w:qFormat/>
    <w:rsid w:val="00242975"/>
    <w:pPr>
      <w:pBdr>
        <w:bottom w:val="single" w:sz="8" w:space="1" w:color="5F497A"/>
      </w:pBdr>
      <w:spacing w:after="240"/>
    </w:pPr>
    <w:rPr>
      <w:rFonts w:ascii="Arial" w:eastAsia="Calibri" w:hAnsi="Arial"/>
      <w:b/>
      <w:color w:val="000000" w:themeColor="text1"/>
      <w:sz w:val="36"/>
    </w:rPr>
  </w:style>
  <w:style w:type="paragraph" w:customStyle="1" w:styleId="xl75">
    <w:name w:val="xl75"/>
    <w:basedOn w:val="Normal"/>
    <w:qFormat/>
    <w:rsid w:val="000C120C"/>
    <w:pPr>
      <w:pBdr>
        <w:left w:val="single" w:sz="4" w:space="0" w:color="00000A"/>
        <w:bottom w:val="single" w:sz="4" w:space="0" w:color="00000A"/>
        <w:right w:val="single" w:sz="8" w:space="0" w:color="00000A"/>
      </w:pBdr>
      <w:spacing w:beforeAutospacing="1" w:afterAutospacing="1"/>
      <w:textAlignment w:val="center"/>
    </w:pPr>
    <w:rPr>
      <w:rFonts w:eastAsia="Times New Roman"/>
      <w:sz w:val="24"/>
      <w:szCs w:val="24"/>
      <w:u w:val="single"/>
    </w:rPr>
  </w:style>
  <w:style w:type="paragraph" w:customStyle="1" w:styleId="xl76">
    <w:name w:val="xl76"/>
    <w:basedOn w:val="Normal"/>
    <w:qFormat/>
    <w:rsid w:val="000C120C"/>
    <w:pPr>
      <w:pBdr>
        <w:top w:val="single" w:sz="8" w:space="0" w:color="00000A"/>
        <w:left w:val="single" w:sz="8" w:space="0" w:color="00000A"/>
        <w:bottom w:val="single" w:sz="8" w:space="0" w:color="00000A"/>
        <w:right w:val="single" w:sz="4" w:space="0" w:color="00000A"/>
      </w:pBdr>
      <w:shd w:val="clear" w:color="000000" w:fill="FABF8F"/>
      <w:spacing w:beforeAutospacing="1" w:afterAutospacing="1"/>
      <w:textAlignment w:val="center"/>
    </w:pPr>
    <w:rPr>
      <w:rFonts w:eastAsia="Times New Roman"/>
      <w:b/>
      <w:bCs/>
      <w:sz w:val="24"/>
      <w:szCs w:val="24"/>
    </w:rPr>
  </w:style>
  <w:style w:type="paragraph" w:customStyle="1" w:styleId="xl77">
    <w:name w:val="xl77"/>
    <w:basedOn w:val="Normal"/>
    <w:qFormat/>
    <w:rsid w:val="000C120C"/>
    <w:pPr>
      <w:pBdr>
        <w:top w:val="single" w:sz="8" w:space="0" w:color="00000A"/>
        <w:left w:val="single" w:sz="4" w:space="0" w:color="00000A"/>
        <w:bottom w:val="single" w:sz="8" w:space="0" w:color="00000A"/>
        <w:right w:val="single" w:sz="8" w:space="0" w:color="00000A"/>
      </w:pBdr>
      <w:shd w:val="clear" w:color="000000" w:fill="FABF8F"/>
      <w:spacing w:beforeAutospacing="1" w:afterAutospacing="1"/>
      <w:textAlignment w:val="center"/>
    </w:pPr>
    <w:rPr>
      <w:rFonts w:eastAsia="Times New Roman"/>
      <w:b/>
      <w:bCs/>
      <w:sz w:val="24"/>
      <w:szCs w:val="24"/>
    </w:rPr>
  </w:style>
  <w:style w:type="paragraph" w:customStyle="1" w:styleId="xl78">
    <w:name w:val="xl78"/>
    <w:basedOn w:val="Normal"/>
    <w:qFormat/>
    <w:rsid w:val="000C120C"/>
    <w:pPr>
      <w:pBdr>
        <w:top w:val="single" w:sz="8" w:space="0" w:color="00000A"/>
        <w:bottom w:val="single" w:sz="8" w:space="0" w:color="00000A"/>
        <w:right w:val="single" w:sz="4" w:space="0" w:color="00000A"/>
      </w:pBdr>
      <w:shd w:val="clear" w:color="000000" w:fill="FABF8F"/>
      <w:spacing w:beforeAutospacing="1" w:afterAutospacing="1"/>
      <w:textAlignment w:val="center"/>
    </w:pPr>
    <w:rPr>
      <w:rFonts w:eastAsia="Times New Roman"/>
      <w:b/>
      <w:bCs/>
      <w:sz w:val="24"/>
      <w:szCs w:val="24"/>
    </w:rPr>
  </w:style>
  <w:style w:type="paragraph" w:customStyle="1" w:styleId="xl79">
    <w:name w:val="xl79"/>
    <w:basedOn w:val="Normal"/>
    <w:qFormat/>
    <w:rsid w:val="000C120C"/>
    <w:pPr>
      <w:pBdr>
        <w:top w:val="single" w:sz="8" w:space="0" w:color="00000A"/>
        <w:left w:val="single" w:sz="4" w:space="0" w:color="00000A"/>
        <w:bottom w:val="single" w:sz="8" w:space="0" w:color="00000A"/>
        <w:right w:val="single" w:sz="4" w:space="0" w:color="00000A"/>
      </w:pBdr>
      <w:shd w:val="clear" w:color="000000" w:fill="FABF8F"/>
      <w:spacing w:beforeAutospacing="1" w:afterAutospacing="1"/>
      <w:textAlignment w:val="center"/>
    </w:pPr>
    <w:rPr>
      <w:rFonts w:eastAsia="Times New Roman"/>
      <w:b/>
      <w:bCs/>
      <w:sz w:val="24"/>
      <w:szCs w:val="24"/>
    </w:rPr>
  </w:style>
  <w:style w:type="paragraph" w:customStyle="1" w:styleId="xl80">
    <w:name w:val="xl80"/>
    <w:basedOn w:val="Normal"/>
    <w:qFormat/>
    <w:rsid w:val="000C120C"/>
    <w:pPr>
      <w:pBdr>
        <w:right w:val="single" w:sz="4" w:space="0" w:color="00000A"/>
      </w:pBdr>
      <w:spacing w:beforeAutospacing="1" w:afterAutospacing="1"/>
      <w:textAlignment w:val="center"/>
    </w:pPr>
    <w:rPr>
      <w:rFonts w:eastAsia="Times New Roman"/>
      <w:sz w:val="24"/>
      <w:szCs w:val="24"/>
    </w:rPr>
  </w:style>
  <w:style w:type="paragraph" w:customStyle="1" w:styleId="xl81">
    <w:name w:val="xl81"/>
    <w:basedOn w:val="Normal"/>
    <w:qFormat/>
    <w:rsid w:val="000C120C"/>
    <w:pPr>
      <w:pBdr>
        <w:top w:val="single" w:sz="4" w:space="0" w:color="00000A"/>
        <w:bottom w:val="single" w:sz="4" w:space="0" w:color="00000A"/>
        <w:right w:val="single" w:sz="12" w:space="0" w:color="00000A"/>
      </w:pBdr>
      <w:spacing w:beforeAutospacing="1" w:afterAutospacing="1"/>
      <w:textAlignment w:val="center"/>
    </w:pPr>
    <w:rPr>
      <w:rFonts w:eastAsia="Times New Roman"/>
      <w:sz w:val="24"/>
      <w:szCs w:val="24"/>
    </w:rPr>
  </w:style>
  <w:style w:type="paragraph" w:customStyle="1" w:styleId="xl82">
    <w:name w:val="xl82"/>
    <w:basedOn w:val="Normal"/>
    <w:qFormat/>
    <w:rsid w:val="000C120C"/>
    <w:pPr>
      <w:pBdr>
        <w:right w:val="single" w:sz="4" w:space="0" w:color="00000A"/>
      </w:pBdr>
      <w:spacing w:beforeAutospacing="1" w:afterAutospacing="1"/>
      <w:textAlignment w:val="center"/>
    </w:pPr>
    <w:rPr>
      <w:rFonts w:eastAsia="Times New Roman"/>
      <w:sz w:val="20"/>
      <w:szCs w:val="20"/>
    </w:rPr>
  </w:style>
  <w:style w:type="paragraph" w:customStyle="1" w:styleId="xl83">
    <w:name w:val="xl83"/>
    <w:basedOn w:val="Normal"/>
    <w:qFormat/>
    <w:rsid w:val="000C120C"/>
    <w:pPr>
      <w:pBdr>
        <w:top w:val="single" w:sz="4" w:space="0" w:color="00000A"/>
        <w:bottom w:val="single" w:sz="4" w:space="0" w:color="00000A"/>
        <w:right w:val="single" w:sz="12" w:space="0" w:color="00000A"/>
      </w:pBdr>
      <w:spacing w:beforeAutospacing="1" w:afterAutospacing="1"/>
    </w:pPr>
    <w:rPr>
      <w:rFonts w:eastAsia="Times New Roman"/>
      <w:sz w:val="24"/>
      <w:szCs w:val="24"/>
    </w:rPr>
  </w:style>
  <w:style w:type="paragraph" w:customStyle="1" w:styleId="xl84">
    <w:name w:val="xl84"/>
    <w:basedOn w:val="Normal"/>
    <w:qFormat/>
    <w:rsid w:val="000C120C"/>
    <w:pPr>
      <w:pBdr>
        <w:right w:val="single" w:sz="12" w:space="0" w:color="00000A"/>
      </w:pBdr>
      <w:spacing w:beforeAutospacing="1" w:afterAutospacing="1"/>
      <w:textAlignment w:val="center"/>
    </w:pPr>
    <w:rPr>
      <w:rFonts w:eastAsia="Times New Roman"/>
      <w:sz w:val="24"/>
      <w:szCs w:val="24"/>
    </w:rPr>
  </w:style>
  <w:style w:type="paragraph" w:customStyle="1" w:styleId="xl85">
    <w:name w:val="xl85"/>
    <w:basedOn w:val="Normal"/>
    <w:qFormat/>
    <w:rsid w:val="000C120C"/>
    <w:pPr>
      <w:pBdr>
        <w:right w:val="single" w:sz="12" w:space="0" w:color="00000A"/>
      </w:pBdr>
      <w:spacing w:beforeAutospacing="1" w:afterAutospacing="1"/>
      <w:textAlignment w:val="center"/>
    </w:pPr>
    <w:rPr>
      <w:rFonts w:eastAsia="Times New Roman"/>
      <w:sz w:val="20"/>
      <w:szCs w:val="20"/>
    </w:rPr>
  </w:style>
  <w:style w:type="paragraph" w:customStyle="1" w:styleId="xl86">
    <w:name w:val="xl86"/>
    <w:basedOn w:val="Normal"/>
    <w:qFormat/>
    <w:rsid w:val="000C120C"/>
    <w:pPr>
      <w:pBdr>
        <w:top w:val="single" w:sz="4" w:space="0" w:color="00000A"/>
        <w:bottom w:val="single" w:sz="4" w:space="0" w:color="00000A"/>
        <w:right w:val="single" w:sz="12" w:space="0" w:color="00000A"/>
      </w:pBdr>
      <w:spacing w:beforeAutospacing="1" w:afterAutospacing="1"/>
      <w:textAlignment w:val="center"/>
    </w:pPr>
    <w:rPr>
      <w:rFonts w:eastAsia="Times New Roman"/>
      <w:sz w:val="24"/>
      <w:szCs w:val="24"/>
    </w:rPr>
  </w:style>
  <w:style w:type="paragraph" w:customStyle="1" w:styleId="xl87">
    <w:name w:val="xl87"/>
    <w:basedOn w:val="Normal"/>
    <w:qFormat/>
    <w:rsid w:val="000C120C"/>
    <w:pPr>
      <w:pBdr>
        <w:top w:val="single" w:sz="4" w:space="0" w:color="00000A"/>
        <w:right w:val="single" w:sz="12" w:space="0" w:color="00000A"/>
      </w:pBdr>
      <w:spacing w:beforeAutospacing="1" w:afterAutospacing="1"/>
      <w:textAlignment w:val="center"/>
    </w:pPr>
    <w:rPr>
      <w:rFonts w:eastAsia="Times New Roman"/>
      <w:sz w:val="24"/>
      <w:szCs w:val="24"/>
    </w:rPr>
  </w:style>
  <w:style w:type="paragraph" w:customStyle="1" w:styleId="xl88">
    <w:name w:val="xl88"/>
    <w:basedOn w:val="Normal"/>
    <w:qFormat/>
    <w:rsid w:val="000C120C"/>
    <w:pPr>
      <w:pBdr>
        <w:right w:val="single" w:sz="4" w:space="0" w:color="00000A"/>
      </w:pBdr>
      <w:spacing w:beforeAutospacing="1" w:afterAutospacing="1"/>
      <w:textAlignment w:val="center"/>
    </w:pPr>
    <w:rPr>
      <w:rFonts w:eastAsia="Times New Roman"/>
      <w:sz w:val="24"/>
      <w:szCs w:val="24"/>
    </w:rPr>
  </w:style>
  <w:style w:type="paragraph" w:customStyle="1" w:styleId="xl89">
    <w:name w:val="xl89"/>
    <w:basedOn w:val="Normal"/>
    <w:qFormat/>
    <w:rsid w:val="000C120C"/>
    <w:pPr>
      <w:pBdr>
        <w:right w:val="single" w:sz="4" w:space="0" w:color="00000A"/>
      </w:pBdr>
      <w:spacing w:beforeAutospacing="1" w:afterAutospacing="1"/>
    </w:pPr>
    <w:rPr>
      <w:rFonts w:eastAsia="Times New Roman"/>
      <w:sz w:val="24"/>
      <w:szCs w:val="24"/>
    </w:rPr>
  </w:style>
  <w:style w:type="paragraph" w:customStyle="1" w:styleId="xl90">
    <w:name w:val="xl90"/>
    <w:basedOn w:val="Normal"/>
    <w:qFormat/>
    <w:rsid w:val="000C120C"/>
    <w:pPr>
      <w:pBdr>
        <w:top w:val="single" w:sz="4" w:space="0" w:color="00000A"/>
        <w:left w:val="single" w:sz="8" w:space="0" w:color="00000A"/>
        <w:bottom w:val="single" w:sz="4" w:space="0" w:color="00000A"/>
        <w:right w:val="single" w:sz="4" w:space="0" w:color="00000A"/>
      </w:pBdr>
      <w:spacing w:beforeAutospacing="1" w:afterAutospacing="1"/>
    </w:pPr>
    <w:rPr>
      <w:rFonts w:eastAsia="Times New Roman"/>
      <w:sz w:val="24"/>
      <w:szCs w:val="24"/>
    </w:rPr>
  </w:style>
  <w:style w:type="paragraph" w:customStyle="1" w:styleId="xl91">
    <w:name w:val="xl91"/>
    <w:basedOn w:val="Normal"/>
    <w:qFormat/>
    <w:rsid w:val="000C120C"/>
    <w:pPr>
      <w:spacing w:beforeAutospacing="1" w:afterAutospacing="1"/>
    </w:pPr>
    <w:rPr>
      <w:rFonts w:eastAsia="Times New Roman"/>
      <w:sz w:val="24"/>
      <w:szCs w:val="24"/>
    </w:rPr>
  </w:style>
  <w:style w:type="paragraph" w:customStyle="1" w:styleId="xl92">
    <w:name w:val="xl92"/>
    <w:basedOn w:val="Normal"/>
    <w:qFormat/>
    <w:rsid w:val="000C120C"/>
    <w:pPr>
      <w:spacing w:beforeAutospacing="1" w:afterAutospacing="1"/>
      <w:textAlignment w:val="center"/>
    </w:pPr>
    <w:rPr>
      <w:rFonts w:ascii="Arial" w:eastAsia="Times New Roman" w:hAnsi="Arial" w:cs="Arial"/>
      <w:color w:val="000000"/>
      <w:sz w:val="24"/>
      <w:szCs w:val="24"/>
    </w:rPr>
  </w:style>
  <w:style w:type="paragraph" w:customStyle="1" w:styleId="xl93">
    <w:name w:val="xl93"/>
    <w:basedOn w:val="Normal"/>
    <w:qFormat/>
    <w:rsid w:val="000C120C"/>
    <w:pPr>
      <w:spacing w:beforeAutospacing="1" w:afterAutospacing="1"/>
      <w:textAlignment w:val="center"/>
    </w:pPr>
    <w:rPr>
      <w:rFonts w:eastAsia="Times New Roman"/>
      <w:sz w:val="24"/>
      <w:szCs w:val="24"/>
    </w:rPr>
  </w:style>
  <w:style w:type="paragraph" w:customStyle="1" w:styleId="xl94">
    <w:name w:val="xl94"/>
    <w:basedOn w:val="Normal"/>
    <w:qFormat/>
    <w:rsid w:val="000C120C"/>
    <w:pPr>
      <w:pBdr>
        <w:top w:val="single" w:sz="4" w:space="0" w:color="00000A"/>
        <w:left w:val="single" w:sz="4" w:space="0" w:color="00000A"/>
        <w:bottom w:val="single" w:sz="4" w:space="0" w:color="00000A"/>
        <w:right w:val="single" w:sz="8" w:space="0" w:color="00000A"/>
      </w:pBdr>
      <w:spacing w:beforeAutospacing="1" w:afterAutospacing="1"/>
    </w:pPr>
    <w:rPr>
      <w:rFonts w:eastAsia="Times New Roman"/>
      <w:sz w:val="24"/>
      <w:szCs w:val="24"/>
    </w:rPr>
  </w:style>
  <w:style w:type="paragraph" w:styleId="PlainText">
    <w:name w:val="Plain Text"/>
    <w:basedOn w:val="Normal"/>
    <w:link w:val="PlainTextChar"/>
    <w:uiPriority w:val="99"/>
    <w:unhideWhenUsed/>
    <w:qFormat/>
    <w:rsid w:val="000C120C"/>
    <w:pPr>
      <w:spacing w:after="0"/>
    </w:pPr>
    <w:rPr>
      <w:rFonts w:cs="Consolas"/>
      <w:szCs w:val="21"/>
    </w:rPr>
  </w:style>
  <w:style w:type="paragraph" w:customStyle="1" w:styleId="BDCode">
    <w:name w:val="BD Code"/>
    <w:basedOn w:val="Normal"/>
    <w:qFormat/>
    <w:rsid w:val="00242975"/>
    <w:pPr>
      <w:ind w:left="1800" w:hanging="1080"/>
      <w:contextualSpacing/>
    </w:pPr>
    <w:rPr>
      <w:rFonts w:ascii="Courier New" w:hAnsi="Courier New"/>
    </w:rPr>
  </w:style>
  <w:style w:type="table" w:customStyle="1" w:styleId="BDMarcusTables">
    <w:name w:val="BD Marcus Tables"/>
    <w:basedOn w:val="TableNormal"/>
    <w:uiPriority w:val="99"/>
    <w:rsid w:val="00242975"/>
    <w:tblPr>
      <w:tblInd w:w="0" w:type="dxa"/>
      <w:tblCellMar>
        <w:top w:w="0" w:type="dxa"/>
        <w:left w:w="108" w:type="dxa"/>
        <w:bottom w:w="0" w:type="dxa"/>
        <w:right w:w="108" w:type="dxa"/>
      </w:tblCellMar>
    </w:tblPr>
    <w:tblStylePr w:type="firstRow">
      <w:pPr>
        <w:wordWrap/>
        <w:spacing w:beforeLines="0"/>
      </w:pPr>
    </w:tblStylePr>
    <w:tblStylePr w:type="firstCol">
      <w:rPr>
        <w:b/>
      </w:rPr>
    </w:tblStylePr>
  </w:style>
  <w:style w:type="table" w:styleId="LightList-Accent5">
    <w:name w:val="Light List Accent 5"/>
    <w:basedOn w:val="TableNormal"/>
    <w:uiPriority w:val="61"/>
    <w:rsid w:val="007C221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833A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8A0DC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5E6F9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F22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BB31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B64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6C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376C9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5">
    <w:name w:val="Light Grid Accent 5"/>
    <w:basedOn w:val="TableNormal"/>
    <w:uiPriority w:val="62"/>
    <w:rsid w:val="00A4655C"/>
    <w:rPr>
      <w:sz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eastAsiaTheme="majorEastAsia" w:cstheme="majorBidi"/>
        <w:b/>
        <w:bCs/>
        <w:sz w:val="22"/>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3">
    <w:name w:val="Light Shading Accent 3"/>
    <w:basedOn w:val="TableNormal"/>
    <w:uiPriority w:val="60"/>
    <w:rsid w:val="009E52D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AA11A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BDAltTable1">
    <w:name w:val="BD AltTable1"/>
    <w:basedOn w:val="LightList-Accent3"/>
    <w:uiPriority w:val="99"/>
    <w:rsid w:val="00242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0" w:type="dxa"/>
        <w:bottom w:w="0" w:type="dxa"/>
        <w:right w:w="0"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456A9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BDMultilevel">
    <w:name w:val="BD Multilevel"/>
    <w:basedOn w:val="TableNormal"/>
    <w:uiPriority w:val="99"/>
    <w:rsid w:val="00242975"/>
    <w:rPr>
      <w:sz w:val="20"/>
    </w:rPr>
    <w:tblPr>
      <w:tblInd w:w="0" w:type="dxa"/>
      <w:tblBorders>
        <w:insideH w:val="single" w:sz="8" w:space="0" w:color="FFFFFF" w:themeColor="background1"/>
      </w:tblBorders>
      <w:tblCellMar>
        <w:top w:w="0" w:type="dxa"/>
        <w:left w:w="108" w:type="dxa"/>
        <w:bottom w:w="0" w:type="dxa"/>
        <w:right w:w="108" w:type="dxa"/>
      </w:tblCellMar>
    </w:tblPr>
    <w:tblStylePr w:type="firstRow">
      <w:rPr>
        <w:b/>
        <w:color w:val="FFFFFF" w:themeColor="background1"/>
        <w:sz w:val="22"/>
      </w:rPr>
      <w:tblPr/>
      <w:tcPr>
        <w:shd w:val="clear" w:color="auto" w:fill="1F497D" w:themeFill="text2"/>
      </w:tcPr>
    </w:tblStylePr>
    <w:tblStylePr w:type="firstCol">
      <w:rPr>
        <w:b/>
      </w:rPr>
    </w:tblStylePr>
  </w:style>
  <w:style w:type="table" w:styleId="MediumShading2-Accent1">
    <w:name w:val="Medium Shading 2 Accent 1"/>
    <w:basedOn w:val="TableNormal"/>
    <w:uiPriority w:val="64"/>
    <w:rsid w:val="00C0051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FD70F7"/>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BDVol7Apps">
    <w:name w:val="BD Vol7Apps"/>
    <w:basedOn w:val="TableNormal"/>
    <w:uiPriority w:val="99"/>
    <w:rsid w:val="00E528DD"/>
    <w:tblPr>
      <w:tblStyleRow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rPr>
        <w:b/>
        <w:color w:val="FFFFFF" w:themeColor="background1"/>
        <w:sz w:val="24"/>
      </w:rPr>
      <w:tblPr/>
      <w:tcPr>
        <w:tcBorders>
          <w:bottom w:val="nil"/>
        </w:tcBorders>
        <w:shd w:val="clear" w:color="auto" w:fill="1F497D" w:themeFill="text2"/>
      </w:tcPr>
    </w:tblStylePr>
    <w:tblStylePr w:type="band1Horz">
      <w:tblPr/>
      <w:tcPr>
        <w:shd w:val="clear" w:color="auto" w:fill="D9D9D9" w:themeFill="background1" w:themeFillShade="D9"/>
      </w:tcPr>
    </w:tblStylePr>
  </w:style>
  <w:style w:type="table" w:customStyle="1" w:styleId="BDVol7App2">
    <w:name w:val="BD Vol7App2"/>
    <w:basedOn w:val="TableNormal"/>
    <w:uiPriority w:val="99"/>
    <w:rsid w:val="00C7390E"/>
    <w:tblPr>
      <w:tblStyleRowBandSize w:val="1"/>
      <w:tblInd w:w="0" w:type="dxa"/>
      <w:tblBorders>
        <w:bottom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FFFFFF" w:themeColor="background1"/>
        <w:sz w:val="22"/>
      </w:rPr>
      <w:tblPr/>
      <w:tcPr>
        <w:shd w:val="clear" w:color="auto" w:fill="1F497D" w:themeFill="text2"/>
      </w:tcPr>
    </w:tblStylePr>
    <w:tblStylePr w:type="band1Horz">
      <w:tblPr/>
      <w:tcPr>
        <w:shd w:val="clear" w:color="auto" w:fill="BFBFBF" w:themeFill="background1" w:themeFillShade="BF"/>
      </w:tcPr>
    </w:tblStylePr>
  </w:style>
  <w:style w:type="character" w:styleId="Hyperlink">
    <w:name w:val="Hyperlink"/>
    <w:basedOn w:val="DefaultParagraphFont"/>
    <w:uiPriority w:val="99"/>
    <w:unhideWhenUsed/>
    <w:rsid w:val="00C06A4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mailto:SP1500comments@nist.gov" TargetMode="External"/><Relationship Id="rId18" Type="http://schemas.openxmlformats.org/officeDocument/2006/relationships/hyperlink" Target="http://bigdatawg.nist.gov/V1_output_docs.php" TargetMode="External"/><Relationship Id="rId26" Type="http://schemas.openxmlformats.org/officeDocument/2006/relationships/hyperlink" Target="http://www.iec.ch/" TargetMode="External"/><Relationship Id="rId39" Type="http://schemas.openxmlformats.org/officeDocument/2006/relationships/hyperlink" Target="http://www.opengeospatial.org/blog/2772" TargetMode="External"/><Relationship Id="rId21" Type="http://schemas.openxmlformats.org/officeDocument/2006/relationships/footer" Target="footer4.xml"/><Relationship Id="rId34" Type="http://schemas.openxmlformats.org/officeDocument/2006/relationships/hyperlink" Target="http://www.w3.org/" TargetMode="External"/><Relationship Id="rId42" Type="http://schemas.openxmlformats.org/officeDocument/2006/relationships/footer" Target="footer6.xml"/><Relationship Id="rId47" Type="http://schemas.openxmlformats.org/officeDocument/2006/relationships/footer" Target="footer7.xml"/><Relationship Id="rId50" Type="http://schemas.openxmlformats.org/officeDocument/2006/relationships/header" Target="header9.xml"/><Relationship Id="rId55"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yperlink" Target="http://www.incits.org/" TargetMode="External"/><Relationship Id="rId41" Type="http://schemas.openxmlformats.org/officeDocument/2006/relationships/header" Target="header6.xml"/><Relationship Id="rId54" Type="http://schemas.openxmlformats.org/officeDocument/2006/relationships/header" Target="header1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yperlink" Target="http://www.opengeospatial.org/" TargetMode="External"/><Relationship Id="rId37" Type="http://schemas.openxmlformats.org/officeDocument/2006/relationships/hyperlink" Target="http://www.opengeospatial.org/docs/is" TargetMode="External"/><Relationship Id="rId40" Type="http://schemas.openxmlformats.org/officeDocument/2006/relationships/hyperlink" Target="http://www.opengeospatial.org/blog/2773" TargetMode="External"/><Relationship Id="rId45" Type="http://schemas.openxmlformats.org/officeDocument/2006/relationships/hyperlink" Target="https://www.wired.com/2008/06/pb-theory/" TargetMode="External"/><Relationship Id="rId53" Type="http://schemas.openxmlformats.org/officeDocument/2006/relationships/footer" Target="footer10.xm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hyperlink" Target="https://www.ietf.org/" TargetMode="External"/><Relationship Id="rId36" Type="http://schemas.openxmlformats.org/officeDocument/2006/relationships/hyperlink" Target="http://www.gridstandardsmap.com/" TargetMode="External"/><Relationship Id="rId49" Type="http://schemas.openxmlformats.org/officeDocument/2006/relationships/footer" Target="footer8.xml"/><Relationship Id="rId57" Type="http://schemas.openxmlformats.org/officeDocument/2006/relationships/header" Target="header12.xm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igdatawg.nist.gov/V2_output_docs.php" TargetMode="External"/><Relationship Id="rId31" Type="http://schemas.openxmlformats.org/officeDocument/2006/relationships/hyperlink" Target="https://www.oasis-open.org/" TargetMode="External"/><Relationship Id="rId44" Type="http://schemas.openxmlformats.org/officeDocument/2006/relationships/comments" Target="comments.xml"/><Relationship Id="rId52" Type="http://schemas.openxmlformats.org/officeDocument/2006/relationships/header" Target="header10.xm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ieee.org/index.html" TargetMode="External"/><Relationship Id="rId30" Type="http://schemas.openxmlformats.org/officeDocument/2006/relationships/hyperlink" Target="http://www.iso.org/iso/home.html" TargetMode="External"/><Relationship Id="rId35" Type="http://schemas.openxmlformats.org/officeDocument/2006/relationships/hyperlink" Target="https://www.rd-alliance.org/" TargetMode="External"/><Relationship Id="rId43" Type="http://schemas.openxmlformats.org/officeDocument/2006/relationships/hyperlink" Target="http://www.dcc.ac.uk/" TargetMode="External"/><Relationship Id="rId48" Type="http://schemas.openxmlformats.org/officeDocument/2006/relationships/header" Target="header8.xml"/><Relationship Id="rId56" Type="http://schemas.openxmlformats.org/officeDocument/2006/relationships/hyperlink" Target="https://www2.opengroup.org/ogsys/jsp/publications/viewSIB.jsp" TargetMode="External"/><Relationship Id="rId8" Type="http://schemas.openxmlformats.org/officeDocument/2006/relationships/image" Target="media/image1.emf"/><Relationship Id="rId51" Type="http://schemas.openxmlformats.org/officeDocument/2006/relationships/footer" Target="footer9.xml"/><Relationship Id="rId3" Type="http://schemas.openxmlformats.org/officeDocument/2006/relationships/styles" Target="styles.xml"/><Relationship Id="rId12" Type="http://schemas.openxmlformats.org/officeDocument/2006/relationships/hyperlink" Target="http://www.nist.gov/publication-portal.cfm" TargetMode="Externa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hyperlink" Target="https://www.ogf.org/ogf/doku.php" TargetMode="External"/><Relationship Id="rId38" Type="http://schemas.openxmlformats.org/officeDocument/2006/relationships/hyperlink" Target="http://www.opengeospatial.org/standards/requests/172" TargetMode="External"/><Relationship Id="rId46" Type="http://schemas.openxmlformats.org/officeDocument/2006/relationships/header" Target="header7.xml"/><Relationship Id="rId5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0A278-5A52-4293-BB27-4608E29B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85</Pages>
  <Words>43028</Words>
  <Characters>245266</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Roadmap</vt:lpstr>
    </vt:vector>
  </TitlesOfParts>
  <Company/>
  <LinksUpToDate>false</LinksUpToDate>
  <CharactersWithSpaces>287719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dc:title>
  <dc:subject/>
  <dc:creator>RC Reinsch</dc:creator>
  <cp:keywords>Complete</cp:keywords>
  <dc:description/>
  <cp:lastModifiedBy>Peter Baumann</cp:lastModifiedBy>
  <cp:revision>6</cp:revision>
  <dcterms:created xsi:type="dcterms:W3CDTF">2019-03-19T16:52:00Z</dcterms:created>
  <dcterms:modified xsi:type="dcterms:W3CDTF">2019-03-19T17:39:00Z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76b03088-e7b7-397d-81bc-9d92c36da3cc</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zotero-version="5.0.58"&gt;&lt;session id="pLNCpQBV"/&gt;&lt;style id="http://www.zotero.org/styles/ieee-with-url" locale="en-US" hasBibliography="1" bibliographyStyleHasBeenSet="1"/&gt;&lt;prefs&gt;&lt;pref name="fieldType" value="Field"/&gt;&lt;pref name="dont</vt:lpwstr>
  </property>
  <property fmtid="{D5CDD505-2E9C-101B-9397-08002B2CF9AE}" pid="32" name="ZOTERO_PREF_2">
    <vt:lpwstr>AskDelayCitationUpdates" value="true"/&gt;&lt;/prefs&gt;&lt;/data&gt;</vt:lpwstr>
  </property>
</Properties>
</file>