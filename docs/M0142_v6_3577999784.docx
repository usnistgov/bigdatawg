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97E690" w14:textId="77777777" w:rsidR="00E741AC" w:rsidRDefault="00E741AC" w:rsidP="00E741AC">
      <w:pPr>
        <w:tabs>
          <w:tab w:val="center" w:pos="4061"/>
        </w:tabs>
        <w:jc w:val="center"/>
        <w:rPr>
          <w:rFonts w:ascii="Arial" w:hAnsi="Arial"/>
          <w:b/>
          <w:sz w:val="40"/>
          <w:szCs w:val="40"/>
        </w:rPr>
      </w:pPr>
    </w:p>
    <w:p w14:paraId="5074DFD4" w14:textId="77777777" w:rsidR="00E741AC" w:rsidRDefault="00E741AC" w:rsidP="00E741AC">
      <w:pPr>
        <w:tabs>
          <w:tab w:val="center" w:pos="4061"/>
        </w:tabs>
        <w:jc w:val="center"/>
        <w:rPr>
          <w:rFonts w:ascii="Arial" w:hAnsi="Arial"/>
          <w:b/>
          <w:sz w:val="40"/>
          <w:szCs w:val="40"/>
        </w:rPr>
      </w:pPr>
    </w:p>
    <w:p w14:paraId="2EBBA6BA" w14:textId="77777777" w:rsidR="00E741AC" w:rsidRDefault="00E741AC" w:rsidP="00E741AC">
      <w:pPr>
        <w:tabs>
          <w:tab w:val="center" w:pos="4061"/>
        </w:tabs>
        <w:jc w:val="center"/>
        <w:rPr>
          <w:rFonts w:ascii="Arial" w:hAnsi="Arial"/>
          <w:b/>
          <w:sz w:val="40"/>
          <w:szCs w:val="40"/>
        </w:rPr>
      </w:pPr>
    </w:p>
    <w:p w14:paraId="6FF7F7D2" w14:textId="77777777" w:rsidR="00E741AC" w:rsidRDefault="00E741AC" w:rsidP="00E741AC">
      <w:pPr>
        <w:tabs>
          <w:tab w:val="center" w:pos="4061"/>
        </w:tabs>
        <w:jc w:val="center"/>
        <w:rPr>
          <w:rFonts w:ascii="Arial" w:hAnsi="Arial"/>
          <w:b/>
          <w:sz w:val="40"/>
          <w:szCs w:val="40"/>
        </w:rPr>
      </w:pPr>
    </w:p>
    <w:p w14:paraId="16EB33B8" w14:textId="77777777" w:rsidR="00696FBB" w:rsidRDefault="00696FBB" w:rsidP="00E741AC">
      <w:pPr>
        <w:tabs>
          <w:tab w:val="center" w:pos="4061"/>
        </w:tabs>
        <w:jc w:val="center"/>
        <w:rPr>
          <w:rFonts w:ascii="Arial" w:hAnsi="Arial"/>
          <w:b/>
          <w:sz w:val="52"/>
          <w:szCs w:val="52"/>
        </w:rPr>
      </w:pPr>
      <w:r>
        <w:rPr>
          <w:rFonts w:ascii="Arial" w:hAnsi="Arial"/>
          <w:b/>
          <w:sz w:val="52"/>
          <w:szCs w:val="52"/>
        </w:rPr>
        <w:t xml:space="preserve">NIST </w:t>
      </w:r>
      <w:r w:rsidR="005A37E4" w:rsidRPr="005A37E4">
        <w:rPr>
          <w:rFonts w:ascii="Arial" w:hAnsi="Arial"/>
          <w:b/>
          <w:sz w:val="52"/>
          <w:szCs w:val="52"/>
        </w:rPr>
        <w:t>Bi</w:t>
      </w:r>
      <w:r w:rsidR="0037005D">
        <w:rPr>
          <w:rFonts w:ascii="Arial" w:hAnsi="Arial"/>
          <w:b/>
          <w:sz w:val="52"/>
          <w:szCs w:val="52"/>
        </w:rPr>
        <w:t xml:space="preserve">g Data </w:t>
      </w:r>
    </w:p>
    <w:p w14:paraId="582BDA35" w14:textId="77777777" w:rsidR="00E741AC" w:rsidRPr="005A37E4" w:rsidRDefault="0037005D" w:rsidP="00E741AC">
      <w:pPr>
        <w:tabs>
          <w:tab w:val="center" w:pos="4061"/>
        </w:tabs>
        <w:jc w:val="center"/>
        <w:rPr>
          <w:rFonts w:ascii="Arial" w:hAnsi="Arial"/>
          <w:b/>
          <w:sz w:val="52"/>
          <w:szCs w:val="52"/>
        </w:rPr>
      </w:pPr>
      <w:r>
        <w:rPr>
          <w:rFonts w:ascii="Arial" w:hAnsi="Arial"/>
          <w:b/>
          <w:sz w:val="52"/>
          <w:szCs w:val="52"/>
        </w:rPr>
        <w:t>Definitions and Taxonomies</w:t>
      </w:r>
    </w:p>
    <w:p w14:paraId="255EFE38" w14:textId="77777777" w:rsidR="00E741AC" w:rsidRDefault="00E741AC" w:rsidP="00E741AC">
      <w:pPr>
        <w:tabs>
          <w:tab w:val="center" w:pos="4061"/>
        </w:tabs>
        <w:jc w:val="center"/>
        <w:rPr>
          <w:rFonts w:ascii="Arial" w:hAnsi="Arial"/>
          <w:b/>
        </w:rPr>
      </w:pPr>
    </w:p>
    <w:p w14:paraId="484B7173" w14:textId="76ABC0DB" w:rsidR="00E741AC" w:rsidRPr="0007773B" w:rsidRDefault="002771A1" w:rsidP="00E741AC">
      <w:pPr>
        <w:tabs>
          <w:tab w:val="center" w:pos="4061"/>
        </w:tabs>
        <w:jc w:val="center"/>
        <w:rPr>
          <w:rFonts w:ascii="Arial" w:hAnsi="Arial"/>
          <w:b/>
        </w:rPr>
      </w:pPr>
      <w:r>
        <w:rPr>
          <w:rFonts w:ascii="Arial" w:hAnsi="Arial"/>
          <w:b/>
        </w:rPr>
        <w:t xml:space="preserve">Version </w:t>
      </w:r>
      <w:r w:rsidR="00E741AC" w:rsidRPr="0007773B">
        <w:rPr>
          <w:rFonts w:ascii="Arial" w:hAnsi="Arial"/>
          <w:b/>
        </w:rPr>
        <w:t>0</w:t>
      </w:r>
      <w:r>
        <w:rPr>
          <w:rFonts w:ascii="Arial" w:hAnsi="Arial"/>
          <w:b/>
        </w:rPr>
        <w:t>.9</w:t>
      </w:r>
    </w:p>
    <w:p w14:paraId="114C3115" w14:textId="77777777" w:rsidR="00E741AC" w:rsidRDefault="00E741AC" w:rsidP="00E741AC">
      <w:pPr>
        <w:tabs>
          <w:tab w:val="left" w:pos="0"/>
          <w:tab w:val="left" w:pos="494"/>
          <w:tab w:val="left" w:pos="1112"/>
          <w:tab w:val="left" w:pos="1730"/>
          <w:tab w:val="left" w:pos="2348"/>
          <w:tab w:val="left" w:pos="2966"/>
          <w:tab w:val="left" w:pos="3584"/>
          <w:tab w:val="left" w:pos="4202"/>
          <w:tab w:val="left" w:pos="4820"/>
          <w:tab w:val="left" w:pos="5438"/>
          <w:tab w:val="left" w:pos="6056"/>
          <w:tab w:val="left" w:pos="6674"/>
          <w:tab w:val="left" w:pos="7292"/>
          <w:tab w:val="left" w:pos="7910"/>
          <w:tab w:val="left" w:pos="8528"/>
          <w:tab w:val="left" w:pos="9146"/>
        </w:tabs>
        <w:jc w:val="both"/>
        <w:rPr>
          <w:rFonts w:ascii="Arial" w:hAnsi="Arial"/>
        </w:rPr>
      </w:pPr>
    </w:p>
    <w:p w14:paraId="3303A01D" w14:textId="77777777" w:rsidR="00E741AC" w:rsidRDefault="00E741AC" w:rsidP="00E741AC">
      <w:pPr>
        <w:tabs>
          <w:tab w:val="left" w:pos="0"/>
          <w:tab w:val="left" w:pos="494"/>
          <w:tab w:val="left" w:pos="1112"/>
          <w:tab w:val="left" w:pos="1730"/>
          <w:tab w:val="left" w:pos="2348"/>
          <w:tab w:val="left" w:pos="2966"/>
          <w:tab w:val="left" w:pos="3584"/>
          <w:tab w:val="left" w:pos="4202"/>
          <w:tab w:val="left" w:pos="4820"/>
          <w:tab w:val="left" w:pos="5438"/>
          <w:tab w:val="left" w:pos="6056"/>
          <w:tab w:val="left" w:pos="6674"/>
          <w:tab w:val="left" w:pos="7292"/>
          <w:tab w:val="left" w:pos="7910"/>
          <w:tab w:val="left" w:pos="8528"/>
          <w:tab w:val="left" w:pos="9146"/>
        </w:tabs>
        <w:jc w:val="center"/>
        <w:rPr>
          <w:rFonts w:ascii="Arial" w:hAnsi="Arial"/>
        </w:rPr>
      </w:pPr>
    </w:p>
    <w:p w14:paraId="2D2235D4" w14:textId="77777777" w:rsidR="00696FBB" w:rsidRPr="002528D1" w:rsidRDefault="00696FBB" w:rsidP="00696FBB">
      <w:pPr>
        <w:pStyle w:val="NoSpacing"/>
        <w:jc w:val="center"/>
        <w:rPr>
          <w:b/>
          <w:sz w:val="28"/>
          <w:szCs w:val="28"/>
        </w:rPr>
      </w:pPr>
      <w:r>
        <w:rPr>
          <w:b/>
          <w:sz w:val="28"/>
          <w:szCs w:val="28"/>
        </w:rPr>
        <w:t>Definitions &amp; Taxonomies</w:t>
      </w:r>
      <w:r w:rsidRPr="002528D1">
        <w:rPr>
          <w:b/>
          <w:sz w:val="28"/>
          <w:szCs w:val="28"/>
        </w:rPr>
        <w:t xml:space="preserve"> Subgroup</w:t>
      </w:r>
    </w:p>
    <w:p w14:paraId="1477CFD3" w14:textId="77777777" w:rsidR="00696FBB" w:rsidRPr="002528D1" w:rsidRDefault="00696FBB" w:rsidP="00696FBB">
      <w:pPr>
        <w:pStyle w:val="NoSpacing"/>
        <w:jc w:val="center"/>
        <w:rPr>
          <w:rFonts w:ascii="Times New Roman" w:hAnsi="Times New Roman"/>
          <w:b/>
          <w:sz w:val="28"/>
          <w:szCs w:val="28"/>
        </w:rPr>
      </w:pPr>
      <w:r w:rsidRPr="002528D1">
        <w:rPr>
          <w:rFonts w:ascii="Times New Roman" w:hAnsi="Times New Roman"/>
          <w:b/>
          <w:sz w:val="28"/>
          <w:szCs w:val="28"/>
        </w:rPr>
        <w:t>NIST Big Data Working Group (NBD-WG)</w:t>
      </w:r>
    </w:p>
    <w:p w14:paraId="536C81E8" w14:textId="1CDC6374" w:rsidR="00696FBB" w:rsidRPr="002528D1" w:rsidRDefault="003E0C25" w:rsidP="00696FBB">
      <w:pPr>
        <w:pStyle w:val="NoSpacing"/>
        <w:jc w:val="center"/>
        <w:rPr>
          <w:rFonts w:ascii="Times New Roman" w:hAnsi="Times New Roman"/>
          <w:b/>
          <w:sz w:val="24"/>
          <w:szCs w:val="24"/>
        </w:rPr>
      </w:pPr>
      <w:proofErr w:type="gramStart"/>
      <w:r>
        <w:rPr>
          <w:rFonts w:ascii="Times New Roman" w:hAnsi="Times New Roman"/>
          <w:b/>
          <w:sz w:val="24"/>
          <w:szCs w:val="24"/>
        </w:rPr>
        <w:t>February</w:t>
      </w:r>
      <w:r w:rsidR="00696FBB" w:rsidRPr="002528D1">
        <w:rPr>
          <w:rFonts w:ascii="Times New Roman" w:hAnsi="Times New Roman"/>
          <w:b/>
          <w:sz w:val="24"/>
          <w:szCs w:val="24"/>
        </w:rPr>
        <w:t>,</w:t>
      </w:r>
      <w:proofErr w:type="gramEnd"/>
      <w:r w:rsidR="00696FBB" w:rsidRPr="002528D1">
        <w:rPr>
          <w:rFonts w:ascii="Times New Roman" w:hAnsi="Times New Roman"/>
          <w:b/>
          <w:sz w:val="24"/>
          <w:szCs w:val="24"/>
        </w:rPr>
        <w:t xml:space="preserve"> </w:t>
      </w:r>
      <w:r w:rsidRPr="002528D1">
        <w:rPr>
          <w:rFonts w:ascii="Times New Roman" w:hAnsi="Times New Roman"/>
          <w:b/>
          <w:sz w:val="24"/>
          <w:szCs w:val="24"/>
        </w:rPr>
        <w:t>201</w:t>
      </w:r>
      <w:r>
        <w:rPr>
          <w:rFonts w:ascii="Times New Roman" w:hAnsi="Times New Roman"/>
          <w:b/>
          <w:sz w:val="24"/>
          <w:szCs w:val="24"/>
        </w:rPr>
        <w:t>4</w:t>
      </w:r>
    </w:p>
    <w:p w14:paraId="04C07A3A" w14:textId="77777777" w:rsidR="00E741AC" w:rsidRPr="00613B39" w:rsidRDefault="00E741AC" w:rsidP="00E741AC">
      <w:pPr>
        <w:ind w:hanging="810"/>
        <w:jc w:val="center"/>
      </w:pPr>
      <w:r>
        <w:br w:type="page"/>
      </w:r>
    </w:p>
    <w:p w14:paraId="1E62FB7C" w14:textId="77777777" w:rsidR="00190F17" w:rsidRDefault="000805C0">
      <w:pPr>
        <w:pStyle w:val="TOC1"/>
        <w:rPr>
          <w:rFonts w:asciiTheme="minorHAnsi" w:eastAsiaTheme="minorEastAsia" w:hAnsiTheme="minorHAnsi" w:cstheme="minorBidi"/>
          <w:noProof/>
          <w:sz w:val="24"/>
          <w:szCs w:val="24"/>
          <w:lang w:eastAsia="ja-JP"/>
        </w:rPr>
      </w:pPr>
      <w:r>
        <w:rPr>
          <w:b/>
        </w:rPr>
        <w:lastRenderedPageBreak/>
        <w:fldChar w:fldCharType="begin"/>
      </w:r>
      <w:r w:rsidR="00E741AC">
        <w:rPr>
          <w:b/>
        </w:rPr>
        <w:instrText xml:space="preserve"> TOC \o "1-3" \h \z \u </w:instrText>
      </w:r>
      <w:r>
        <w:rPr>
          <w:b/>
        </w:rPr>
        <w:fldChar w:fldCharType="separate"/>
      </w:r>
      <w:r w:rsidR="00190F17" w:rsidRPr="00EF6BC3">
        <w:rPr>
          <w:noProof/>
          <w:color w:val="632423"/>
        </w:rPr>
        <w:t>Executive Summary</w:t>
      </w:r>
      <w:r w:rsidR="00190F17">
        <w:rPr>
          <w:noProof/>
        </w:rPr>
        <w:tab/>
      </w:r>
      <w:r w:rsidR="00190F17">
        <w:rPr>
          <w:noProof/>
        </w:rPr>
        <w:fldChar w:fldCharType="begin"/>
      </w:r>
      <w:r w:rsidR="00190F17">
        <w:rPr>
          <w:noProof/>
        </w:rPr>
        <w:instrText xml:space="preserve"> PAGEREF _Toc246925885 \h </w:instrText>
      </w:r>
      <w:r w:rsidR="00190F17">
        <w:rPr>
          <w:noProof/>
        </w:rPr>
      </w:r>
      <w:r w:rsidR="00190F17">
        <w:rPr>
          <w:noProof/>
        </w:rPr>
        <w:fldChar w:fldCharType="separate"/>
      </w:r>
      <w:r w:rsidR="00827417">
        <w:rPr>
          <w:noProof/>
        </w:rPr>
        <w:t>3</w:t>
      </w:r>
      <w:r w:rsidR="00190F17">
        <w:rPr>
          <w:noProof/>
        </w:rPr>
        <w:fldChar w:fldCharType="end"/>
      </w:r>
    </w:p>
    <w:p w14:paraId="56567B91" w14:textId="77777777" w:rsidR="00190F17" w:rsidRDefault="00190F17">
      <w:pPr>
        <w:pStyle w:val="TOC1"/>
        <w:tabs>
          <w:tab w:val="left" w:pos="352"/>
        </w:tabs>
        <w:rPr>
          <w:rFonts w:asciiTheme="minorHAnsi" w:eastAsiaTheme="minorEastAsia" w:hAnsiTheme="minorHAnsi" w:cstheme="minorBidi"/>
          <w:noProof/>
          <w:sz w:val="24"/>
          <w:szCs w:val="24"/>
          <w:lang w:eastAsia="ja-JP"/>
        </w:rPr>
      </w:pPr>
      <w:r w:rsidRPr="00EF6BC3">
        <w:rPr>
          <w:noProof/>
          <w:color w:val="632423"/>
        </w:rPr>
        <w:t>1</w:t>
      </w:r>
      <w:r>
        <w:rPr>
          <w:rFonts w:asciiTheme="minorHAnsi" w:eastAsiaTheme="minorEastAsia" w:hAnsiTheme="minorHAnsi" w:cstheme="minorBidi"/>
          <w:noProof/>
          <w:sz w:val="24"/>
          <w:szCs w:val="24"/>
          <w:lang w:eastAsia="ja-JP"/>
        </w:rPr>
        <w:tab/>
      </w:r>
      <w:r w:rsidRPr="00EF6BC3">
        <w:rPr>
          <w:noProof/>
          <w:color w:val="632423"/>
        </w:rPr>
        <w:t>Introduction</w:t>
      </w:r>
      <w:r>
        <w:rPr>
          <w:noProof/>
        </w:rPr>
        <w:tab/>
      </w:r>
      <w:r>
        <w:rPr>
          <w:noProof/>
        </w:rPr>
        <w:fldChar w:fldCharType="begin"/>
      </w:r>
      <w:r>
        <w:rPr>
          <w:noProof/>
        </w:rPr>
        <w:instrText xml:space="preserve"> PAGEREF _Toc246925886 \h </w:instrText>
      </w:r>
      <w:r>
        <w:rPr>
          <w:noProof/>
        </w:rPr>
      </w:r>
      <w:r>
        <w:rPr>
          <w:noProof/>
        </w:rPr>
        <w:fldChar w:fldCharType="separate"/>
      </w:r>
      <w:r w:rsidR="00827417">
        <w:rPr>
          <w:noProof/>
        </w:rPr>
        <w:t>3</w:t>
      </w:r>
      <w:r>
        <w:rPr>
          <w:noProof/>
        </w:rPr>
        <w:fldChar w:fldCharType="end"/>
      </w:r>
    </w:p>
    <w:p w14:paraId="4ECF5A5E" w14:textId="77777777" w:rsidR="00190F17" w:rsidRDefault="00190F17">
      <w:pPr>
        <w:pStyle w:val="TOC2"/>
        <w:tabs>
          <w:tab w:val="left" w:pos="1037"/>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Objectives</w:t>
      </w:r>
      <w:r>
        <w:rPr>
          <w:noProof/>
        </w:rPr>
        <w:tab/>
      </w:r>
      <w:r>
        <w:rPr>
          <w:noProof/>
        </w:rPr>
        <w:fldChar w:fldCharType="begin"/>
      </w:r>
      <w:r>
        <w:rPr>
          <w:noProof/>
        </w:rPr>
        <w:instrText xml:space="preserve"> PAGEREF _Toc246925887 \h </w:instrText>
      </w:r>
      <w:r>
        <w:rPr>
          <w:noProof/>
        </w:rPr>
      </w:r>
      <w:r>
        <w:rPr>
          <w:noProof/>
        </w:rPr>
        <w:fldChar w:fldCharType="separate"/>
      </w:r>
      <w:r w:rsidR="00827417">
        <w:rPr>
          <w:noProof/>
        </w:rPr>
        <w:t>3</w:t>
      </w:r>
      <w:r>
        <w:rPr>
          <w:noProof/>
        </w:rPr>
        <w:fldChar w:fldCharType="end"/>
      </w:r>
    </w:p>
    <w:p w14:paraId="03CAA92F" w14:textId="77777777" w:rsidR="00190F17" w:rsidRDefault="00190F17">
      <w:pPr>
        <w:pStyle w:val="TOC2"/>
        <w:tabs>
          <w:tab w:val="left" w:pos="1037"/>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How This Report Was Produced</w:t>
      </w:r>
      <w:r>
        <w:rPr>
          <w:noProof/>
        </w:rPr>
        <w:tab/>
      </w:r>
      <w:r>
        <w:rPr>
          <w:noProof/>
        </w:rPr>
        <w:fldChar w:fldCharType="begin"/>
      </w:r>
      <w:r>
        <w:rPr>
          <w:noProof/>
        </w:rPr>
        <w:instrText xml:space="preserve"> PAGEREF _Toc246925888 \h </w:instrText>
      </w:r>
      <w:r>
        <w:rPr>
          <w:noProof/>
        </w:rPr>
      </w:r>
      <w:r>
        <w:rPr>
          <w:noProof/>
        </w:rPr>
        <w:fldChar w:fldCharType="separate"/>
      </w:r>
      <w:r w:rsidR="00827417">
        <w:rPr>
          <w:noProof/>
        </w:rPr>
        <w:t>3</w:t>
      </w:r>
      <w:r>
        <w:rPr>
          <w:noProof/>
        </w:rPr>
        <w:fldChar w:fldCharType="end"/>
      </w:r>
    </w:p>
    <w:p w14:paraId="10C92C2B" w14:textId="77777777" w:rsidR="00190F17" w:rsidRDefault="00190F17">
      <w:pPr>
        <w:pStyle w:val="TOC2"/>
        <w:tabs>
          <w:tab w:val="left" w:pos="1037"/>
        </w:tabs>
        <w:rPr>
          <w:rFonts w:asciiTheme="minorHAnsi" w:eastAsiaTheme="minorEastAsia" w:hAnsiTheme="minorHAnsi" w:cstheme="minorBidi"/>
          <w:noProof/>
          <w:sz w:val="24"/>
          <w:szCs w:val="24"/>
          <w:lang w:eastAsia="ja-JP"/>
        </w:rPr>
      </w:pPr>
      <w:r>
        <w:rPr>
          <w:noProof/>
        </w:rPr>
        <w:t>1.3</w:t>
      </w:r>
      <w:r>
        <w:rPr>
          <w:rFonts w:asciiTheme="minorHAnsi" w:eastAsiaTheme="minorEastAsia" w:hAnsiTheme="minorHAnsi" w:cstheme="minorBidi"/>
          <w:noProof/>
          <w:sz w:val="24"/>
          <w:szCs w:val="24"/>
          <w:lang w:eastAsia="ja-JP"/>
        </w:rPr>
        <w:tab/>
      </w:r>
      <w:r>
        <w:rPr>
          <w:noProof/>
        </w:rPr>
        <w:t>Structure of This Report</w:t>
      </w:r>
      <w:r>
        <w:rPr>
          <w:noProof/>
        </w:rPr>
        <w:tab/>
      </w:r>
      <w:r>
        <w:rPr>
          <w:noProof/>
        </w:rPr>
        <w:fldChar w:fldCharType="begin"/>
      </w:r>
      <w:r>
        <w:rPr>
          <w:noProof/>
        </w:rPr>
        <w:instrText xml:space="preserve"> PAGEREF _Toc246925889 \h </w:instrText>
      </w:r>
      <w:r>
        <w:rPr>
          <w:noProof/>
        </w:rPr>
      </w:r>
      <w:r>
        <w:rPr>
          <w:noProof/>
        </w:rPr>
        <w:fldChar w:fldCharType="separate"/>
      </w:r>
      <w:r w:rsidR="00827417">
        <w:rPr>
          <w:noProof/>
        </w:rPr>
        <w:t>4</w:t>
      </w:r>
      <w:r>
        <w:rPr>
          <w:noProof/>
        </w:rPr>
        <w:fldChar w:fldCharType="end"/>
      </w:r>
    </w:p>
    <w:p w14:paraId="10B03B06" w14:textId="77777777" w:rsidR="00190F17" w:rsidRDefault="00190F17">
      <w:pPr>
        <w:pStyle w:val="TOC1"/>
        <w:tabs>
          <w:tab w:val="left" w:pos="352"/>
        </w:tabs>
        <w:rPr>
          <w:rFonts w:asciiTheme="minorHAnsi" w:eastAsiaTheme="minorEastAsia" w:hAnsiTheme="minorHAnsi" w:cstheme="minorBidi"/>
          <w:noProof/>
          <w:sz w:val="24"/>
          <w:szCs w:val="24"/>
          <w:lang w:eastAsia="ja-JP"/>
        </w:rPr>
      </w:pPr>
      <w:r w:rsidRPr="00EF6BC3">
        <w:rPr>
          <w:noProof/>
          <w:color w:val="632423"/>
        </w:rPr>
        <w:t>2</w:t>
      </w:r>
      <w:r>
        <w:rPr>
          <w:rFonts w:asciiTheme="minorHAnsi" w:eastAsiaTheme="minorEastAsia" w:hAnsiTheme="minorHAnsi" w:cstheme="minorBidi"/>
          <w:noProof/>
          <w:sz w:val="24"/>
          <w:szCs w:val="24"/>
          <w:lang w:eastAsia="ja-JP"/>
        </w:rPr>
        <w:tab/>
      </w:r>
      <w:r w:rsidRPr="00EF6BC3">
        <w:rPr>
          <w:noProof/>
          <w:color w:val="632423"/>
        </w:rPr>
        <w:t>Big Data Definitions and Taxonomies</w:t>
      </w:r>
      <w:r>
        <w:rPr>
          <w:noProof/>
        </w:rPr>
        <w:tab/>
      </w:r>
      <w:r>
        <w:rPr>
          <w:noProof/>
        </w:rPr>
        <w:fldChar w:fldCharType="begin"/>
      </w:r>
      <w:r>
        <w:rPr>
          <w:noProof/>
        </w:rPr>
        <w:instrText xml:space="preserve"> PAGEREF _Toc246925890 \h </w:instrText>
      </w:r>
      <w:r>
        <w:rPr>
          <w:noProof/>
        </w:rPr>
      </w:r>
      <w:r>
        <w:rPr>
          <w:noProof/>
        </w:rPr>
        <w:fldChar w:fldCharType="separate"/>
      </w:r>
      <w:r w:rsidR="00827417">
        <w:rPr>
          <w:noProof/>
        </w:rPr>
        <w:t>4</w:t>
      </w:r>
      <w:r>
        <w:rPr>
          <w:noProof/>
        </w:rPr>
        <w:fldChar w:fldCharType="end"/>
      </w:r>
    </w:p>
    <w:p w14:paraId="53D52102" w14:textId="77777777" w:rsidR="00190F17" w:rsidRDefault="00190F17">
      <w:pPr>
        <w:pStyle w:val="TOC2"/>
        <w:tabs>
          <w:tab w:val="left" w:pos="1037"/>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Big Data Definition</w:t>
      </w:r>
      <w:r>
        <w:rPr>
          <w:noProof/>
        </w:rPr>
        <w:tab/>
      </w:r>
      <w:r>
        <w:rPr>
          <w:noProof/>
        </w:rPr>
        <w:fldChar w:fldCharType="begin"/>
      </w:r>
      <w:r>
        <w:rPr>
          <w:noProof/>
        </w:rPr>
        <w:instrText xml:space="preserve"> PAGEREF _Toc246925891 \h </w:instrText>
      </w:r>
      <w:r>
        <w:rPr>
          <w:noProof/>
        </w:rPr>
      </w:r>
      <w:r>
        <w:rPr>
          <w:noProof/>
        </w:rPr>
        <w:fldChar w:fldCharType="separate"/>
      </w:r>
      <w:r w:rsidR="00827417">
        <w:rPr>
          <w:noProof/>
        </w:rPr>
        <w:t>4</w:t>
      </w:r>
      <w:r>
        <w:rPr>
          <w:noProof/>
        </w:rPr>
        <w:fldChar w:fldCharType="end"/>
      </w:r>
    </w:p>
    <w:p w14:paraId="32601CAC" w14:textId="77777777" w:rsidR="00190F17" w:rsidRDefault="00190F17">
      <w:pPr>
        <w:pStyle w:val="TOC2"/>
        <w:tabs>
          <w:tab w:val="left" w:pos="1037"/>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Data Science Definition</w:t>
      </w:r>
      <w:r>
        <w:rPr>
          <w:noProof/>
        </w:rPr>
        <w:tab/>
      </w:r>
      <w:r>
        <w:rPr>
          <w:noProof/>
        </w:rPr>
        <w:fldChar w:fldCharType="begin"/>
      </w:r>
      <w:r>
        <w:rPr>
          <w:noProof/>
        </w:rPr>
        <w:instrText xml:space="preserve"> PAGEREF _Toc246925892 \h </w:instrText>
      </w:r>
      <w:r>
        <w:rPr>
          <w:noProof/>
        </w:rPr>
      </w:r>
      <w:r>
        <w:rPr>
          <w:noProof/>
        </w:rPr>
        <w:fldChar w:fldCharType="separate"/>
      </w:r>
      <w:r w:rsidR="00827417">
        <w:rPr>
          <w:noProof/>
        </w:rPr>
        <w:t>6</w:t>
      </w:r>
      <w:r>
        <w:rPr>
          <w:noProof/>
        </w:rPr>
        <w:fldChar w:fldCharType="end"/>
      </w:r>
    </w:p>
    <w:p w14:paraId="2C38CF3F" w14:textId="77777777" w:rsidR="00190F17" w:rsidRDefault="00190F17">
      <w:pPr>
        <w:pStyle w:val="TOC2"/>
        <w:tabs>
          <w:tab w:val="left" w:pos="1037"/>
        </w:tabs>
        <w:rPr>
          <w:rFonts w:asciiTheme="minorHAnsi" w:eastAsiaTheme="minorEastAsia" w:hAnsiTheme="minorHAnsi" w:cstheme="minorBidi"/>
          <w:noProof/>
          <w:sz w:val="24"/>
          <w:szCs w:val="24"/>
          <w:lang w:eastAsia="ja-JP"/>
        </w:rPr>
      </w:pPr>
      <w:r>
        <w:rPr>
          <w:noProof/>
        </w:rPr>
        <w:t>2.3</w:t>
      </w:r>
      <w:r>
        <w:rPr>
          <w:rFonts w:asciiTheme="minorHAnsi" w:eastAsiaTheme="minorEastAsia" w:hAnsiTheme="minorHAnsi" w:cstheme="minorBidi"/>
          <w:noProof/>
          <w:sz w:val="24"/>
          <w:szCs w:val="24"/>
          <w:lang w:eastAsia="ja-JP"/>
        </w:rPr>
        <w:tab/>
      </w:r>
      <w:r>
        <w:rPr>
          <w:noProof/>
        </w:rPr>
        <w:t>Big Data Taxonomy</w:t>
      </w:r>
      <w:r>
        <w:rPr>
          <w:noProof/>
        </w:rPr>
        <w:tab/>
      </w:r>
      <w:r>
        <w:rPr>
          <w:noProof/>
        </w:rPr>
        <w:fldChar w:fldCharType="begin"/>
      </w:r>
      <w:r>
        <w:rPr>
          <w:noProof/>
        </w:rPr>
        <w:instrText xml:space="preserve"> PAGEREF _Toc246925893 \h </w:instrText>
      </w:r>
      <w:r>
        <w:rPr>
          <w:noProof/>
        </w:rPr>
      </w:r>
      <w:r>
        <w:rPr>
          <w:noProof/>
        </w:rPr>
        <w:fldChar w:fldCharType="separate"/>
      </w:r>
      <w:r w:rsidR="00827417">
        <w:rPr>
          <w:noProof/>
        </w:rPr>
        <w:t>9</w:t>
      </w:r>
      <w:r>
        <w:rPr>
          <w:noProof/>
        </w:rPr>
        <w:fldChar w:fldCharType="end"/>
      </w:r>
    </w:p>
    <w:p w14:paraId="1A7378C8" w14:textId="77777777" w:rsidR="00190F17" w:rsidRDefault="00190F17">
      <w:pPr>
        <w:pStyle w:val="TOC2"/>
        <w:tabs>
          <w:tab w:val="left" w:pos="1037"/>
        </w:tabs>
        <w:rPr>
          <w:rFonts w:asciiTheme="minorHAnsi" w:eastAsiaTheme="minorEastAsia" w:hAnsiTheme="minorHAnsi" w:cstheme="minorBidi"/>
          <w:noProof/>
          <w:sz w:val="24"/>
          <w:szCs w:val="24"/>
          <w:lang w:eastAsia="ja-JP"/>
        </w:rPr>
      </w:pPr>
      <w:r>
        <w:rPr>
          <w:noProof/>
        </w:rPr>
        <w:t>2.4</w:t>
      </w:r>
      <w:r>
        <w:rPr>
          <w:rFonts w:asciiTheme="minorHAnsi" w:eastAsiaTheme="minorEastAsia" w:hAnsiTheme="minorHAnsi" w:cstheme="minorBidi"/>
          <w:noProof/>
          <w:sz w:val="24"/>
          <w:szCs w:val="24"/>
          <w:lang w:eastAsia="ja-JP"/>
        </w:rPr>
        <w:tab/>
      </w:r>
      <w:r>
        <w:rPr>
          <w:noProof/>
        </w:rPr>
        <w:t>Actors</w:t>
      </w:r>
      <w:r>
        <w:rPr>
          <w:noProof/>
        </w:rPr>
        <w:tab/>
      </w:r>
      <w:r>
        <w:rPr>
          <w:noProof/>
        </w:rPr>
        <w:fldChar w:fldCharType="begin"/>
      </w:r>
      <w:r>
        <w:rPr>
          <w:noProof/>
        </w:rPr>
        <w:instrText xml:space="preserve"> PAGEREF _Toc246925894 \h </w:instrText>
      </w:r>
      <w:r>
        <w:rPr>
          <w:noProof/>
        </w:rPr>
      </w:r>
      <w:r>
        <w:rPr>
          <w:noProof/>
        </w:rPr>
        <w:fldChar w:fldCharType="separate"/>
      </w:r>
      <w:r w:rsidR="00827417">
        <w:rPr>
          <w:noProof/>
        </w:rPr>
        <w:t>9</w:t>
      </w:r>
      <w:r>
        <w:rPr>
          <w:noProof/>
        </w:rPr>
        <w:fldChar w:fldCharType="end"/>
      </w:r>
    </w:p>
    <w:p w14:paraId="5AED62C7" w14:textId="77777777" w:rsidR="00190F17" w:rsidRDefault="00190F17">
      <w:pPr>
        <w:pStyle w:val="TOC2"/>
        <w:tabs>
          <w:tab w:val="left" w:pos="1037"/>
        </w:tabs>
        <w:rPr>
          <w:rFonts w:asciiTheme="minorHAnsi" w:eastAsiaTheme="minorEastAsia" w:hAnsiTheme="minorHAnsi" w:cstheme="minorBidi"/>
          <w:noProof/>
          <w:sz w:val="24"/>
          <w:szCs w:val="24"/>
          <w:lang w:eastAsia="ja-JP"/>
        </w:rPr>
      </w:pPr>
      <w:r>
        <w:rPr>
          <w:noProof/>
        </w:rPr>
        <w:t>2.5</w:t>
      </w:r>
      <w:r>
        <w:rPr>
          <w:rFonts w:asciiTheme="minorHAnsi" w:eastAsiaTheme="minorEastAsia" w:hAnsiTheme="minorHAnsi" w:cstheme="minorBidi"/>
          <w:noProof/>
          <w:sz w:val="24"/>
          <w:szCs w:val="24"/>
          <w:lang w:eastAsia="ja-JP"/>
        </w:rPr>
        <w:tab/>
      </w:r>
      <w:r>
        <w:rPr>
          <w:noProof/>
        </w:rPr>
        <w:t>Roles and Activities</w:t>
      </w:r>
      <w:r>
        <w:rPr>
          <w:noProof/>
        </w:rPr>
        <w:tab/>
      </w:r>
      <w:r>
        <w:rPr>
          <w:noProof/>
        </w:rPr>
        <w:fldChar w:fldCharType="begin"/>
      </w:r>
      <w:r>
        <w:rPr>
          <w:noProof/>
        </w:rPr>
        <w:instrText xml:space="preserve"> PAGEREF _Toc246925895 \h </w:instrText>
      </w:r>
      <w:r>
        <w:rPr>
          <w:noProof/>
        </w:rPr>
      </w:r>
      <w:r>
        <w:rPr>
          <w:noProof/>
        </w:rPr>
        <w:fldChar w:fldCharType="separate"/>
      </w:r>
      <w:r w:rsidR="00827417">
        <w:rPr>
          <w:noProof/>
        </w:rPr>
        <w:t>9</w:t>
      </w:r>
      <w:r>
        <w:rPr>
          <w:noProof/>
        </w:rPr>
        <w:fldChar w:fldCharType="end"/>
      </w:r>
    </w:p>
    <w:p w14:paraId="5FF34921" w14:textId="77777777" w:rsidR="00190F17" w:rsidRDefault="00190F17">
      <w:pPr>
        <w:pStyle w:val="TOC3"/>
        <w:tabs>
          <w:tab w:val="left" w:pos="1939"/>
        </w:tabs>
        <w:rPr>
          <w:rFonts w:asciiTheme="minorHAnsi" w:eastAsiaTheme="minorEastAsia" w:hAnsiTheme="minorHAnsi" w:cstheme="minorBidi"/>
          <w:noProof/>
          <w:sz w:val="24"/>
          <w:szCs w:val="24"/>
          <w:lang w:eastAsia="ja-JP"/>
        </w:rPr>
      </w:pPr>
      <w:r>
        <w:rPr>
          <w:noProof/>
        </w:rPr>
        <w:t>2.5.1</w:t>
      </w:r>
      <w:r>
        <w:rPr>
          <w:rFonts w:asciiTheme="minorHAnsi" w:eastAsiaTheme="minorEastAsia" w:hAnsiTheme="minorHAnsi" w:cstheme="minorBidi"/>
          <w:noProof/>
          <w:sz w:val="24"/>
          <w:szCs w:val="24"/>
          <w:lang w:eastAsia="ja-JP"/>
        </w:rPr>
        <w:tab/>
      </w:r>
      <w:r>
        <w:rPr>
          <w:noProof/>
        </w:rPr>
        <w:t>Roles potentially external to the reference architecture</w:t>
      </w:r>
      <w:r>
        <w:rPr>
          <w:noProof/>
        </w:rPr>
        <w:tab/>
      </w:r>
      <w:r>
        <w:rPr>
          <w:noProof/>
        </w:rPr>
        <w:fldChar w:fldCharType="begin"/>
      </w:r>
      <w:r>
        <w:rPr>
          <w:noProof/>
        </w:rPr>
        <w:instrText xml:space="preserve"> PAGEREF _Toc246925896 \h </w:instrText>
      </w:r>
      <w:r>
        <w:rPr>
          <w:noProof/>
        </w:rPr>
      </w:r>
      <w:r>
        <w:rPr>
          <w:noProof/>
        </w:rPr>
        <w:fldChar w:fldCharType="separate"/>
      </w:r>
      <w:r w:rsidR="00827417">
        <w:rPr>
          <w:noProof/>
        </w:rPr>
        <w:t>10</w:t>
      </w:r>
      <w:r>
        <w:rPr>
          <w:noProof/>
        </w:rPr>
        <w:fldChar w:fldCharType="end"/>
      </w:r>
    </w:p>
    <w:p w14:paraId="134952DA" w14:textId="77777777" w:rsidR="00190F17" w:rsidRDefault="00190F17">
      <w:pPr>
        <w:pStyle w:val="TOC3"/>
        <w:tabs>
          <w:tab w:val="left" w:pos="1939"/>
        </w:tabs>
        <w:rPr>
          <w:rFonts w:asciiTheme="minorHAnsi" w:eastAsiaTheme="minorEastAsia" w:hAnsiTheme="minorHAnsi" w:cstheme="minorBidi"/>
          <w:noProof/>
          <w:sz w:val="24"/>
          <w:szCs w:val="24"/>
          <w:lang w:eastAsia="ja-JP"/>
        </w:rPr>
      </w:pPr>
      <w:r>
        <w:rPr>
          <w:noProof/>
        </w:rPr>
        <w:t>2.5.2</w:t>
      </w:r>
      <w:r>
        <w:rPr>
          <w:rFonts w:asciiTheme="minorHAnsi" w:eastAsiaTheme="minorEastAsia" w:hAnsiTheme="minorHAnsi" w:cstheme="minorBidi"/>
          <w:noProof/>
          <w:sz w:val="24"/>
          <w:szCs w:val="24"/>
          <w:lang w:eastAsia="ja-JP"/>
        </w:rPr>
        <w:tab/>
      </w:r>
      <w:r>
        <w:rPr>
          <w:noProof/>
        </w:rPr>
        <w:t>System Orchestrator – provides requirements for the system.</w:t>
      </w:r>
      <w:r>
        <w:rPr>
          <w:noProof/>
        </w:rPr>
        <w:tab/>
      </w:r>
      <w:r>
        <w:rPr>
          <w:noProof/>
        </w:rPr>
        <w:fldChar w:fldCharType="begin"/>
      </w:r>
      <w:r>
        <w:rPr>
          <w:noProof/>
        </w:rPr>
        <w:instrText xml:space="preserve"> PAGEREF _Toc246925897 \h </w:instrText>
      </w:r>
      <w:r>
        <w:rPr>
          <w:noProof/>
        </w:rPr>
      </w:r>
      <w:r>
        <w:rPr>
          <w:noProof/>
        </w:rPr>
        <w:fldChar w:fldCharType="separate"/>
      </w:r>
      <w:r w:rsidR="00827417">
        <w:rPr>
          <w:noProof/>
        </w:rPr>
        <w:t>11</w:t>
      </w:r>
      <w:r>
        <w:rPr>
          <w:noProof/>
        </w:rPr>
        <w:fldChar w:fldCharType="end"/>
      </w:r>
    </w:p>
    <w:p w14:paraId="7EFC4331" w14:textId="77777777" w:rsidR="00190F17" w:rsidRDefault="00190F17">
      <w:pPr>
        <w:pStyle w:val="TOC3"/>
        <w:tabs>
          <w:tab w:val="left" w:pos="1939"/>
        </w:tabs>
        <w:rPr>
          <w:rFonts w:asciiTheme="minorHAnsi" w:eastAsiaTheme="minorEastAsia" w:hAnsiTheme="minorHAnsi" w:cstheme="minorBidi"/>
          <w:noProof/>
          <w:sz w:val="24"/>
          <w:szCs w:val="24"/>
          <w:lang w:eastAsia="ja-JP"/>
        </w:rPr>
      </w:pPr>
      <w:r>
        <w:rPr>
          <w:noProof/>
        </w:rPr>
        <w:t>2.5.3</w:t>
      </w:r>
      <w:r>
        <w:rPr>
          <w:rFonts w:asciiTheme="minorHAnsi" w:eastAsiaTheme="minorEastAsia" w:hAnsiTheme="minorHAnsi" w:cstheme="minorBidi"/>
          <w:noProof/>
          <w:sz w:val="24"/>
          <w:szCs w:val="24"/>
          <w:lang w:eastAsia="ja-JP"/>
        </w:rPr>
        <w:tab/>
      </w:r>
      <w:r>
        <w:rPr>
          <w:noProof/>
        </w:rPr>
        <w:t>System Services</w:t>
      </w:r>
      <w:r>
        <w:rPr>
          <w:noProof/>
        </w:rPr>
        <w:tab/>
      </w:r>
      <w:r>
        <w:rPr>
          <w:noProof/>
        </w:rPr>
        <w:fldChar w:fldCharType="begin"/>
      </w:r>
      <w:r>
        <w:rPr>
          <w:noProof/>
        </w:rPr>
        <w:instrText xml:space="preserve"> PAGEREF _Toc246925898 \h </w:instrText>
      </w:r>
      <w:r>
        <w:rPr>
          <w:noProof/>
        </w:rPr>
      </w:r>
      <w:r>
        <w:rPr>
          <w:noProof/>
        </w:rPr>
        <w:fldChar w:fldCharType="separate"/>
      </w:r>
      <w:r w:rsidR="00827417">
        <w:rPr>
          <w:noProof/>
        </w:rPr>
        <w:t>13</w:t>
      </w:r>
      <w:r>
        <w:rPr>
          <w:noProof/>
        </w:rPr>
        <w:fldChar w:fldCharType="end"/>
      </w:r>
    </w:p>
    <w:p w14:paraId="2EAAB260" w14:textId="77777777" w:rsidR="00190F17" w:rsidRDefault="00190F17">
      <w:pPr>
        <w:pStyle w:val="TOC1"/>
        <w:tabs>
          <w:tab w:val="left" w:pos="352"/>
        </w:tabs>
        <w:rPr>
          <w:rFonts w:asciiTheme="minorHAnsi" w:eastAsiaTheme="minorEastAsia" w:hAnsiTheme="minorHAnsi" w:cstheme="minorBidi"/>
          <w:noProof/>
          <w:sz w:val="24"/>
          <w:szCs w:val="24"/>
          <w:lang w:eastAsia="ja-JP"/>
        </w:rPr>
      </w:pPr>
      <w:r w:rsidRPr="00EF6BC3">
        <w:rPr>
          <w:noProof/>
          <w:color w:val="632423"/>
        </w:rPr>
        <w:t>3</w:t>
      </w:r>
      <w:r>
        <w:rPr>
          <w:rFonts w:asciiTheme="minorHAnsi" w:eastAsiaTheme="minorEastAsia" w:hAnsiTheme="minorHAnsi" w:cstheme="minorBidi"/>
          <w:noProof/>
          <w:sz w:val="24"/>
          <w:szCs w:val="24"/>
          <w:lang w:eastAsia="ja-JP"/>
        </w:rPr>
        <w:tab/>
      </w:r>
      <w:r w:rsidRPr="00EF6BC3">
        <w:rPr>
          <w:noProof/>
          <w:color w:val="632423"/>
        </w:rPr>
        <w:t>Big Data Elements</w:t>
      </w:r>
      <w:r>
        <w:rPr>
          <w:noProof/>
        </w:rPr>
        <w:tab/>
      </w:r>
      <w:r>
        <w:rPr>
          <w:noProof/>
        </w:rPr>
        <w:fldChar w:fldCharType="begin"/>
      </w:r>
      <w:r>
        <w:rPr>
          <w:noProof/>
        </w:rPr>
        <w:instrText xml:space="preserve"> PAGEREF _Toc246925899 \h </w:instrText>
      </w:r>
      <w:r>
        <w:rPr>
          <w:noProof/>
        </w:rPr>
      </w:r>
      <w:r>
        <w:rPr>
          <w:noProof/>
        </w:rPr>
        <w:fldChar w:fldCharType="separate"/>
      </w:r>
      <w:r w:rsidR="00827417">
        <w:rPr>
          <w:noProof/>
        </w:rPr>
        <w:t>15</w:t>
      </w:r>
      <w:r>
        <w:rPr>
          <w:noProof/>
        </w:rPr>
        <w:fldChar w:fldCharType="end"/>
      </w:r>
    </w:p>
    <w:p w14:paraId="6589E537" w14:textId="77777777" w:rsidR="00190F17" w:rsidRDefault="00190F17">
      <w:pPr>
        <w:pStyle w:val="TOC2"/>
        <w:tabs>
          <w:tab w:val="left" w:pos="1037"/>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Data Elements</w:t>
      </w:r>
      <w:r>
        <w:rPr>
          <w:noProof/>
        </w:rPr>
        <w:tab/>
      </w:r>
      <w:r>
        <w:rPr>
          <w:noProof/>
        </w:rPr>
        <w:fldChar w:fldCharType="begin"/>
      </w:r>
      <w:r>
        <w:rPr>
          <w:noProof/>
        </w:rPr>
        <w:instrText xml:space="preserve"> PAGEREF _Toc246925900 \h </w:instrText>
      </w:r>
      <w:r>
        <w:rPr>
          <w:noProof/>
        </w:rPr>
      </w:r>
      <w:r>
        <w:rPr>
          <w:noProof/>
        </w:rPr>
        <w:fldChar w:fldCharType="separate"/>
      </w:r>
      <w:r w:rsidR="00827417">
        <w:rPr>
          <w:noProof/>
        </w:rPr>
        <w:t>15</w:t>
      </w:r>
      <w:r>
        <w:rPr>
          <w:noProof/>
        </w:rPr>
        <w:fldChar w:fldCharType="end"/>
      </w:r>
    </w:p>
    <w:p w14:paraId="762B4EBC" w14:textId="77777777" w:rsidR="00190F17" w:rsidRDefault="00190F17">
      <w:pPr>
        <w:pStyle w:val="TOC2"/>
        <w:tabs>
          <w:tab w:val="left" w:pos="1037"/>
        </w:tabs>
        <w:rPr>
          <w:rFonts w:asciiTheme="minorHAnsi" w:eastAsiaTheme="minorEastAsia" w:hAnsiTheme="minorHAnsi" w:cstheme="minorBidi"/>
          <w:noProof/>
          <w:sz w:val="24"/>
          <w:szCs w:val="24"/>
          <w:lang w:eastAsia="ja-JP"/>
        </w:rPr>
      </w:pPr>
      <w:r>
        <w:rPr>
          <w:noProof/>
        </w:rPr>
        <w:t>3.2</w:t>
      </w:r>
      <w:r>
        <w:rPr>
          <w:rFonts w:asciiTheme="minorHAnsi" w:eastAsiaTheme="minorEastAsia" w:hAnsiTheme="minorHAnsi" w:cstheme="minorBidi"/>
          <w:noProof/>
          <w:sz w:val="24"/>
          <w:szCs w:val="24"/>
          <w:lang w:eastAsia="ja-JP"/>
        </w:rPr>
        <w:tab/>
      </w:r>
      <w:r>
        <w:rPr>
          <w:noProof/>
        </w:rPr>
        <w:t>Dataset at Rest</w:t>
      </w:r>
      <w:r>
        <w:rPr>
          <w:noProof/>
        </w:rPr>
        <w:tab/>
      </w:r>
      <w:r>
        <w:rPr>
          <w:noProof/>
        </w:rPr>
        <w:fldChar w:fldCharType="begin"/>
      </w:r>
      <w:r>
        <w:rPr>
          <w:noProof/>
        </w:rPr>
        <w:instrText xml:space="preserve"> PAGEREF _Toc246925901 \h </w:instrText>
      </w:r>
      <w:r>
        <w:rPr>
          <w:noProof/>
        </w:rPr>
      </w:r>
      <w:r>
        <w:rPr>
          <w:noProof/>
        </w:rPr>
        <w:fldChar w:fldCharType="separate"/>
      </w:r>
      <w:r w:rsidR="00827417">
        <w:rPr>
          <w:noProof/>
        </w:rPr>
        <w:t>16</w:t>
      </w:r>
      <w:r>
        <w:rPr>
          <w:noProof/>
        </w:rPr>
        <w:fldChar w:fldCharType="end"/>
      </w:r>
    </w:p>
    <w:p w14:paraId="767887BE" w14:textId="77777777" w:rsidR="00190F17" w:rsidRDefault="00190F17">
      <w:pPr>
        <w:pStyle w:val="TOC2"/>
        <w:tabs>
          <w:tab w:val="left" w:pos="1037"/>
        </w:tabs>
        <w:rPr>
          <w:rFonts w:asciiTheme="minorHAnsi" w:eastAsiaTheme="minorEastAsia" w:hAnsiTheme="minorHAnsi" w:cstheme="minorBidi"/>
          <w:noProof/>
          <w:sz w:val="24"/>
          <w:szCs w:val="24"/>
          <w:lang w:eastAsia="ja-JP"/>
        </w:rPr>
      </w:pPr>
      <w:r>
        <w:rPr>
          <w:noProof/>
        </w:rPr>
        <w:t>3.3</w:t>
      </w:r>
      <w:r>
        <w:rPr>
          <w:rFonts w:asciiTheme="minorHAnsi" w:eastAsiaTheme="minorEastAsia" w:hAnsiTheme="minorHAnsi" w:cstheme="minorBidi"/>
          <w:noProof/>
          <w:sz w:val="24"/>
          <w:szCs w:val="24"/>
          <w:lang w:eastAsia="ja-JP"/>
        </w:rPr>
        <w:tab/>
      </w:r>
      <w:r>
        <w:rPr>
          <w:noProof/>
        </w:rPr>
        <w:t>Dataset in Motion</w:t>
      </w:r>
      <w:r>
        <w:rPr>
          <w:noProof/>
        </w:rPr>
        <w:tab/>
      </w:r>
      <w:r>
        <w:rPr>
          <w:noProof/>
        </w:rPr>
        <w:fldChar w:fldCharType="begin"/>
      </w:r>
      <w:r>
        <w:rPr>
          <w:noProof/>
        </w:rPr>
        <w:instrText xml:space="preserve"> PAGEREF _Toc246925902 \h </w:instrText>
      </w:r>
      <w:r>
        <w:rPr>
          <w:noProof/>
        </w:rPr>
      </w:r>
      <w:r>
        <w:rPr>
          <w:noProof/>
        </w:rPr>
        <w:fldChar w:fldCharType="separate"/>
      </w:r>
      <w:r w:rsidR="00827417">
        <w:rPr>
          <w:noProof/>
        </w:rPr>
        <w:t>17</w:t>
      </w:r>
      <w:r>
        <w:rPr>
          <w:noProof/>
        </w:rPr>
        <w:fldChar w:fldCharType="end"/>
      </w:r>
    </w:p>
    <w:p w14:paraId="08FC7133" w14:textId="77777777" w:rsidR="00190F17" w:rsidRDefault="00190F17">
      <w:pPr>
        <w:pStyle w:val="TOC2"/>
        <w:tabs>
          <w:tab w:val="left" w:pos="1037"/>
        </w:tabs>
        <w:rPr>
          <w:rFonts w:asciiTheme="minorHAnsi" w:eastAsiaTheme="minorEastAsia" w:hAnsiTheme="minorHAnsi" w:cstheme="minorBidi"/>
          <w:noProof/>
          <w:sz w:val="24"/>
          <w:szCs w:val="24"/>
          <w:lang w:eastAsia="ja-JP"/>
        </w:rPr>
      </w:pPr>
      <w:r>
        <w:rPr>
          <w:noProof/>
        </w:rPr>
        <w:t>3.4</w:t>
      </w:r>
      <w:r>
        <w:rPr>
          <w:rFonts w:asciiTheme="minorHAnsi" w:eastAsiaTheme="minorEastAsia" w:hAnsiTheme="minorHAnsi" w:cstheme="minorBidi"/>
          <w:noProof/>
          <w:sz w:val="24"/>
          <w:szCs w:val="24"/>
          <w:lang w:eastAsia="ja-JP"/>
        </w:rPr>
        <w:tab/>
      </w:r>
      <w:r>
        <w:rPr>
          <w:noProof/>
        </w:rPr>
        <w:t>Data Science Flavors</w:t>
      </w:r>
      <w:r>
        <w:rPr>
          <w:noProof/>
        </w:rPr>
        <w:tab/>
      </w:r>
      <w:r>
        <w:rPr>
          <w:noProof/>
        </w:rPr>
        <w:fldChar w:fldCharType="begin"/>
      </w:r>
      <w:r>
        <w:rPr>
          <w:noProof/>
        </w:rPr>
        <w:instrText xml:space="preserve"> PAGEREF _Toc246925903 \h </w:instrText>
      </w:r>
      <w:r>
        <w:rPr>
          <w:noProof/>
        </w:rPr>
      </w:r>
      <w:r>
        <w:rPr>
          <w:noProof/>
        </w:rPr>
        <w:fldChar w:fldCharType="separate"/>
      </w:r>
      <w:r w:rsidR="00827417">
        <w:rPr>
          <w:noProof/>
        </w:rPr>
        <w:t>17</w:t>
      </w:r>
      <w:r>
        <w:rPr>
          <w:noProof/>
        </w:rPr>
        <w:fldChar w:fldCharType="end"/>
      </w:r>
    </w:p>
    <w:p w14:paraId="578F57AA" w14:textId="77777777" w:rsidR="00190F17" w:rsidRDefault="00190F17">
      <w:pPr>
        <w:pStyle w:val="TOC2"/>
        <w:tabs>
          <w:tab w:val="left" w:pos="1037"/>
        </w:tabs>
        <w:rPr>
          <w:rFonts w:asciiTheme="minorHAnsi" w:eastAsiaTheme="minorEastAsia" w:hAnsiTheme="minorHAnsi" w:cstheme="minorBidi"/>
          <w:noProof/>
          <w:sz w:val="24"/>
          <w:szCs w:val="24"/>
          <w:lang w:eastAsia="ja-JP"/>
        </w:rPr>
      </w:pPr>
      <w:r>
        <w:rPr>
          <w:noProof/>
        </w:rPr>
        <w:t>3.5</w:t>
      </w:r>
      <w:r>
        <w:rPr>
          <w:rFonts w:asciiTheme="minorHAnsi" w:eastAsiaTheme="minorEastAsia" w:hAnsiTheme="minorHAnsi" w:cstheme="minorBidi"/>
          <w:noProof/>
          <w:sz w:val="24"/>
          <w:szCs w:val="24"/>
          <w:lang w:eastAsia="ja-JP"/>
        </w:rPr>
        <w:tab/>
      </w:r>
      <w:r>
        <w:rPr>
          <w:noProof/>
        </w:rPr>
        <w:t>Big Data Analytics</w:t>
      </w:r>
      <w:r>
        <w:rPr>
          <w:noProof/>
        </w:rPr>
        <w:tab/>
      </w:r>
      <w:r>
        <w:rPr>
          <w:noProof/>
        </w:rPr>
        <w:fldChar w:fldCharType="begin"/>
      </w:r>
      <w:r>
        <w:rPr>
          <w:noProof/>
        </w:rPr>
        <w:instrText xml:space="preserve"> PAGEREF _Toc246925904 \h </w:instrText>
      </w:r>
      <w:r>
        <w:rPr>
          <w:noProof/>
        </w:rPr>
      </w:r>
      <w:r>
        <w:rPr>
          <w:noProof/>
        </w:rPr>
        <w:fldChar w:fldCharType="separate"/>
      </w:r>
      <w:r w:rsidR="00827417">
        <w:rPr>
          <w:noProof/>
        </w:rPr>
        <w:t>19</w:t>
      </w:r>
      <w:r>
        <w:rPr>
          <w:noProof/>
        </w:rPr>
        <w:fldChar w:fldCharType="end"/>
      </w:r>
    </w:p>
    <w:p w14:paraId="3123000E" w14:textId="77777777" w:rsidR="00190F17" w:rsidRDefault="00190F17">
      <w:pPr>
        <w:pStyle w:val="TOC2"/>
        <w:tabs>
          <w:tab w:val="left" w:pos="1037"/>
        </w:tabs>
        <w:rPr>
          <w:rFonts w:asciiTheme="minorHAnsi" w:eastAsiaTheme="minorEastAsia" w:hAnsiTheme="minorHAnsi" w:cstheme="minorBidi"/>
          <w:noProof/>
          <w:sz w:val="24"/>
          <w:szCs w:val="24"/>
          <w:lang w:eastAsia="ja-JP"/>
        </w:rPr>
      </w:pPr>
      <w:r>
        <w:rPr>
          <w:noProof/>
        </w:rPr>
        <w:t>3.6</w:t>
      </w:r>
      <w:r>
        <w:rPr>
          <w:rFonts w:asciiTheme="minorHAnsi" w:eastAsiaTheme="minorEastAsia" w:hAnsiTheme="minorHAnsi" w:cstheme="minorBidi"/>
          <w:noProof/>
          <w:sz w:val="24"/>
          <w:szCs w:val="24"/>
          <w:lang w:eastAsia="ja-JP"/>
        </w:rPr>
        <w:tab/>
      </w:r>
      <w:r>
        <w:rPr>
          <w:noProof/>
        </w:rPr>
        <w:t>Big Data Metrics</w:t>
      </w:r>
      <w:r>
        <w:rPr>
          <w:noProof/>
        </w:rPr>
        <w:tab/>
      </w:r>
      <w:r>
        <w:rPr>
          <w:noProof/>
        </w:rPr>
        <w:fldChar w:fldCharType="begin"/>
      </w:r>
      <w:r>
        <w:rPr>
          <w:noProof/>
        </w:rPr>
        <w:instrText xml:space="preserve"> PAGEREF _Toc246925905 \h </w:instrText>
      </w:r>
      <w:r>
        <w:rPr>
          <w:noProof/>
        </w:rPr>
      </w:r>
      <w:r>
        <w:rPr>
          <w:noProof/>
        </w:rPr>
        <w:fldChar w:fldCharType="separate"/>
      </w:r>
      <w:r w:rsidR="00827417">
        <w:rPr>
          <w:noProof/>
        </w:rPr>
        <w:t>19</w:t>
      </w:r>
      <w:r>
        <w:rPr>
          <w:noProof/>
        </w:rPr>
        <w:fldChar w:fldCharType="end"/>
      </w:r>
    </w:p>
    <w:p w14:paraId="26C5F71F" w14:textId="77777777" w:rsidR="00190F17" w:rsidRDefault="00190F17">
      <w:pPr>
        <w:pStyle w:val="TOC2"/>
        <w:tabs>
          <w:tab w:val="left" w:pos="1037"/>
        </w:tabs>
        <w:rPr>
          <w:rFonts w:asciiTheme="minorHAnsi" w:eastAsiaTheme="minorEastAsia" w:hAnsiTheme="minorHAnsi" w:cstheme="minorBidi"/>
          <w:noProof/>
          <w:sz w:val="24"/>
          <w:szCs w:val="24"/>
          <w:lang w:eastAsia="ja-JP"/>
        </w:rPr>
      </w:pPr>
      <w:r>
        <w:rPr>
          <w:noProof/>
        </w:rPr>
        <w:t>3.7</w:t>
      </w:r>
      <w:r>
        <w:rPr>
          <w:rFonts w:asciiTheme="minorHAnsi" w:eastAsiaTheme="minorEastAsia" w:hAnsiTheme="minorHAnsi" w:cstheme="minorBidi"/>
          <w:noProof/>
          <w:sz w:val="24"/>
          <w:szCs w:val="24"/>
          <w:lang w:eastAsia="ja-JP"/>
        </w:rPr>
        <w:tab/>
      </w:r>
      <w:r>
        <w:rPr>
          <w:noProof/>
        </w:rPr>
        <w:t>Big Data Security and Protection</w:t>
      </w:r>
      <w:r>
        <w:rPr>
          <w:noProof/>
        </w:rPr>
        <w:tab/>
      </w:r>
      <w:r>
        <w:rPr>
          <w:noProof/>
        </w:rPr>
        <w:fldChar w:fldCharType="begin"/>
      </w:r>
      <w:r>
        <w:rPr>
          <w:noProof/>
        </w:rPr>
        <w:instrText xml:space="preserve"> PAGEREF _Toc246925906 \h </w:instrText>
      </w:r>
      <w:r>
        <w:rPr>
          <w:noProof/>
        </w:rPr>
      </w:r>
      <w:r>
        <w:rPr>
          <w:noProof/>
        </w:rPr>
        <w:fldChar w:fldCharType="separate"/>
      </w:r>
      <w:r w:rsidR="00827417">
        <w:rPr>
          <w:noProof/>
        </w:rPr>
        <w:t>19</w:t>
      </w:r>
      <w:r>
        <w:rPr>
          <w:noProof/>
        </w:rPr>
        <w:fldChar w:fldCharType="end"/>
      </w:r>
    </w:p>
    <w:p w14:paraId="13A63888" w14:textId="77777777" w:rsidR="00190F17" w:rsidRDefault="00190F17">
      <w:pPr>
        <w:pStyle w:val="TOC1"/>
        <w:tabs>
          <w:tab w:val="left" w:pos="352"/>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Big Data Templates</w:t>
      </w:r>
      <w:r>
        <w:rPr>
          <w:noProof/>
        </w:rPr>
        <w:tab/>
      </w:r>
      <w:r>
        <w:rPr>
          <w:noProof/>
        </w:rPr>
        <w:fldChar w:fldCharType="begin"/>
      </w:r>
      <w:r>
        <w:rPr>
          <w:noProof/>
        </w:rPr>
        <w:instrText xml:space="preserve"> PAGEREF _Toc246925907 \h </w:instrText>
      </w:r>
      <w:r>
        <w:rPr>
          <w:noProof/>
        </w:rPr>
      </w:r>
      <w:r>
        <w:rPr>
          <w:noProof/>
        </w:rPr>
        <w:fldChar w:fldCharType="separate"/>
      </w:r>
      <w:r w:rsidR="00827417">
        <w:rPr>
          <w:noProof/>
        </w:rPr>
        <w:t>19</w:t>
      </w:r>
      <w:r>
        <w:rPr>
          <w:noProof/>
        </w:rPr>
        <w:fldChar w:fldCharType="end"/>
      </w:r>
    </w:p>
    <w:p w14:paraId="6AD36BD5" w14:textId="77777777" w:rsidR="00190F17" w:rsidRDefault="00190F17">
      <w:pPr>
        <w:pStyle w:val="TOC2"/>
        <w:tabs>
          <w:tab w:val="left" w:pos="1037"/>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Data Processes</w:t>
      </w:r>
      <w:r>
        <w:rPr>
          <w:noProof/>
        </w:rPr>
        <w:tab/>
      </w:r>
      <w:r>
        <w:rPr>
          <w:noProof/>
        </w:rPr>
        <w:fldChar w:fldCharType="begin"/>
      </w:r>
      <w:r>
        <w:rPr>
          <w:noProof/>
        </w:rPr>
        <w:instrText xml:space="preserve"> PAGEREF _Toc246925908 \h </w:instrText>
      </w:r>
      <w:r>
        <w:rPr>
          <w:noProof/>
        </w:rPr>
      </w:r>
      <w:r>
        <w:rPr>
          <w:noProof/>
        </w:rPr>
        <w:fldChar w:fldCharType="separate"/>
      </w:r>
      <w:r w:rsidR="00827417">
        <w:rPr>
          <w:noProof/>
        </w:rPr>
        <w:t>20</w:t>
      </w:r>
      <w:r>
        <w:rPr>
          <w:noProof/>
        </w:rPr>
        <w:fldChar w:fldCharType="end"/>
      </w:r>
    </w:p>
    <w:p w14:paraId="4BDCAD95" w14:textId="77777777" w:rsidR="00190F17" w:rsidRDefault="00190F17">
      <w:pPr>
        <w:pStyle w:val="TOC2"/>
        <w:tabs>
          <w:tab w:val="left" w:pos="1037"/>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Data Process Ordering Changes</w:t>
      </w:r>
      <w:r>
        <w:rPr>
          <w:noProof/>
        </w:rPr>
        <w:tab/>
      </w:r>
      <w:r>
        <w:rPr>
          <w:noProof/>
        </w:rPr>
        <w:fldChar w:fldCharType="begin"/>
      </w:r>
      <w:r>
        <w:rPr>
          <w:noProof/>
        </w:rPr>
        <w:instrText xml:space="preserve"> PAGEREF _Toc246925909 \h </w:instrText>
      </w:r>
      <w:r>
        <w:rPr>
          <w:noProof/>
        </w:rPr>
      </w:r>
      <w:r>
        <w:rPr>
          <w:noProof/>
        </w:rPr>
        <w:fldChar w:fldCharType="separate"/>
      </w:r>
      <w:r w:rsidR="00827417">
        <w:rPr>
          <w:noProof/>
        </w:rPr>
        <w:t>20</w:t>
      </w:r>
      <w:r>
        <w:rPr>
          <w:noProof/>
        </w:rPr>
        <w:fldChar w:fldCharType="end"/>
      </w:r>
    </w:p>
    <w:p w14:paraId="6BFC19D9" w14:textId="77777777" w:rsidR="00190F17" w:rsidRDefault="00190F17">
      <w:pPr>
        <w:pStyle w:val="TOC2"/>
        <w:tabs>
          <w:tab w:val="left" w:pos="1037"/>
        </w:tabs>
        <w:rPr>
          <w:rFonts w:asciiTheme="minorHAnsi" w:eastAsiaTheme="minorEastAsia" w:hAnsiTheme="minorHAnsi" w:cstheme="minorBidi"/>
          <w:noProof/>
          <w:sz w:val="24"/>
          <w:szCs w:val="24"/>
          <w:lang w:eastAsia="ja-JP"/>
        </w:rPr>
      </w:pPr>
      <w:r>
        <w:rPr>
          <w:noProof/>
        </w:rPr>
        <w:t>4.3</w:t>
      </w:r>
      <w:r>
        <w:rPr>
          <w:rFonts w:asciiTheme="minorHAnsi" w:eastAsiaTheme="minorEastAsia" w:hAnsiTheme="minorHAnsi" w:cstheme="minorBidi"/>
          <w:noProof/>
          <w:sz w:val="24"/>
          <w:szCs w:val="24"/>
          <w:lang w:eastAsia="ja-JP"/>
        </w:rPr>
        <w:tab/>
      </w:r>
      <w:r>
        <w:rPr>
          <w:noProof/>
        </w:rPr>
        <w:t>Data Analytics Templates</w:t>
      </w:r>
      <w:r>
        <w:rPr>
          <w:noProof/>
        </w:rPr>
        <w:tab/>
      </w:r>
      <w:r>
        <w:rPr>
          <w:noProof/>
        </w:rPr>
        <w:fldChar w:fldCharType="begin"/>
      </w:r>
      <w:r>
        <w:rPr>
          <w:noProof/>
        </w:rPr>
        <w:instrText xml:space="preserve"> PAGEREF _Toc246925910 \h </w:instrText>
      </w:r>
      <w:r>
        <w:rPr>
          <w:noProof/>
        </w:rPr>
      </w:r>
      <w:r>
        <w:rPr>
          <w:noProof/>
        </w:rPr>
        <w:fldChar w:fldCharType="separate"/>
      </w:r>
      <w:r w:rsidR="00827417">
        <w:rPr>
          <w:noProof/>
        </w:rPr>
        <w:t>20</w:t>
      </w:r>
      <w:r>
        <w:rPr>
          <w:noProof/>
        </w:rPr>
        <w:fldChar w:fldCharType="end"/>
      </w:r>
    </w:p>
    <w:p w14:paraId="6B346280" w14:textId="77777777" w:rsidR="00E741AC" w:rsidRDefault="000805C0" w:rsidP="00E741AC">
      <w:pPr>
        <w:rPr>
          <w:b/>
        </w:rPr>
      </w:pPr>
      <w:r>
        <w:rPr>
          <w:b/>
        </w:rPr>
        <w:fldChar w:fldCharType="end"/>
      </w:r>
    </w:p>
    <w:p w14:paraId="53B3B5E5" w14:textId="77777777" w:rsidR="003A7A97" w:rsidRDefault="00E741AC" w:rsidP="003A7A97">
      <w:pPr>
        <w:pStyle w:val="Heading1"/>
        <w:numPr>
          <w:ilvl w:val="0"/>
          <w:numId w:val="0"/>
        </w:numPr>
        <w:ind w:left="432" w:hanging="432"/>
        <w:rPr>
          <w:rFonts w:ascii="Calibri" w:eastAsia="SimSun" w:hAnsi="Calibri"/>
          <w:color w:val="632423"/>
          <w:szCs w:val="24"/>
          <w:lang w:eastAsia="zh-CN"/>
        </w:rPr>
      </w:pPr>
      <w:r w:rsidRPr="00F53565">
        <w:rPr>
          <w:rFonts w:ascii="Calibri" w:hAnsi="Calibri"/>
          <w:color w:val="632423"/>
          <w:szCs w:val="24"/>
        </w:rPr>
        <w:br w:type="page"/>
      </w:r>
    </w:p>
    <w:p w14:paraId="441A7772" w14:textId="1449CC75" w:rsidR="00A22E18" w:rsidDel="003E0C25" w:rsidRDefault="00A22E18" w:rsidP="00A22E18">
      <w:pPr>
        <w:rPr>
          <w:del w:id="0" w:author="Nancy Grady" w:date="2014-02-04T09:11:00Z"/>
        </w:rPr>
      </w:pPr>
      <w:bookmarkStart w:id="1" w:name="_Toc364021834"/>
      <w:bookmarkStart w:id="2" w:name="_Toc364059720"/>
      <w:bookmarkStart w:id="3" w:name="_Toc246925885"/>
      <w:del w:id="4" w:author="Nancy Grady" w:date="2014-02-04T09:11:00Z">
        <w:r w:rsidDel="003E0C25">
          <w:rPr>
            <w:highlight w:val="yellow"/>
          </w:rPr>
          <w:lastRenderedPageBreak/>
          <w:delText>&lt;</w:delText>
        </w:r>
        <w:r w:rsidRPr="00A22E18" w:rsidDel="003E0C25">
          <w:rPr>
            <w:highlight w:val="yellow"/>
          </w:rPr>
          <w:delText>This document has only been edited for review through section 3.4&gt;</w:delText>
        </w:r>
      </w:del>
    </w:p>
    <w:p w14:paraId="3055F386" w14:textId="77777777" w:rsidR="000E536E" w:rsidRDefault="000E536E" w:rsidP="000E536E">
      <w:pPr>
        <w:pStyle w:val="Heading1"/>
        <w:numPr>
          <w:ilvl w:val="0"/>
          <w:numId w:val="0"/>
        </w:numPr>
        <w:ind w:left="432" w:hanging="432"/>
        <w:rPr>
          <w:color w:val="632423"/>
        </w:rPr>
      </w:pPr>
      <w:r w:rsidRPr="00F5627F">
        <w:rPr>
          <w:color w:val="632423"/>
        </w:rPr>
        <w:t>Executive Summary</w:t>
      </w:r>
      <w:bookmarkEnd w:id="1"/>
      <w:bookmarkEnd w:id="2"/>
      <w:bookmarkEnd w:id="3"/>
    </w:p>
    <w:p w14:paraId="6C6C33A5" w14:textId="77777777" w:rsidR="004F65AF" w:rsidRDefault="004F65AF" w:rsidP="004F65AF"/>
    <w:p w14:paraId="0E06243A" w14:textId="472E29C1" w:rsidR="004F65AF" w:rsidRPr="004F65AF" w:rsidRDefault="004F65AF" w:rsidP="004F65AF">
      <w:del w:id="5" w:author="Nancy Grady" w:date="2014-02-04T09:12:00Z">
        <w:r w:rsidRPr="00A22E18" w:rsidDel="003E0C25">
          <w:rPr>
            <w:highlight w:val="yellow"/>
          </w:rPr>
          <w:delText>&lt;intro to big data&gt;</w:delText>
        </w:r>
      </w:del>
      <w:ins w:id="6" w:author="Nancy Grady" w:date="2014-02-04T09:12:00Z">
        <w:r w:rsidR="003E0C25">
          <w:t xml:space="preserve">The technologies for processing data and performing analytics have undergone </w:t>
        </w:r>
      </w:ins>
      <w:ins w:id="7" w:author="Nancy Grady" w:date="2014-02-04T11:02:00Z">
        <w:r w:rsidR="003E0C25">
          <w:t>a revolution</w:t>
        </w:r>
      </w:ins>
      <w:ins w:id="8" w:author="Nancy Grady" w:date="2014-02-04T09:12:00Z">
        <w:r w:rsidR="003E0C25">
          <w:t xml:space="preserve"> within the last few years. </w:t>
        </w:r>
      </w:ins>
      <w:ins w:id="9" w:author="Nancy Grady" w:date="2014-02-04T11:02:00Z">
        <w:r w:rsidR="003E0C25">
          <w:t xml:space="preserve">New tools and approaches have emerged that have changed the way we orchestrate and resource our data processing systems. </w:t>
        </w:r>
      </w:ins>
      <w:ins w:id="10" w:author="Nancy Grady" w:date="2014-02-04T11:41:00Z">
        <w:r w:rsidR="007273E5">
          <w:t>A</w:t>
        </w:r>
      </w:ins>
      <w:ins w:id="11" w:author="Nancy Grady" w:date="2014-02-04T11:02:00Z">
        <w:r w:rsidR="007273E5">
          <w:t>ny new technology emerges with a lot of hype</w:t>
        </w:r>
      </w:ins>
      <w:ins w:id="12" w:author="Nancy Grady" w:date="2014-02-04T11:42:00Z">
        <w:r w:rsidR="007273E5">
          <w:t>, and it can take some time before</w:t>
        </w:r>
      </w:ins>
      <w:ins w:id="13" w:author="Nancy Grady" w:date="2014-02-04T11:02:00Z">
        <w:r w:rsidR="007273E5">
          <w:t xml:space="preserve"> a clearer picture emerges of what is new and different. This report </w:t>
        </w:r>
      </w:ins>
      <w:ins w:id="14" w:author="Nancy Grady" w:date="2014-02-04T11:42:00Z">
        <w:r w:rsidR="00BC79C3">
          <w:t>seeks to clarify</w:t>
        </w:r>
        <w:r w:rsidR="007273E5">
          <w:t xml:space="preserve"> the underlying concepts of Big Data and Data Science</w:t>
        </w:r>
        <w:r w:rsidR="00BC79C3">
          <w:t xml:space="preserve"> to enhance communication among producers and consumers of these </w:t>
        </w:r>
      </w:ins>
      <w:ins w:id="15" w:author="Nancy Grady" w:date="2014-02-04T12:05:00Z">
        <w:r w:rsidR="00537672">
          <w:t xml:space="preserve">new technologies by helping us use the same term for the same concept.  </w:t>
        </w:r>
      </w:ins>
    </w:p>
    <w:p w14:paraId="1CA86C1C" w14:textId="77777777" w:rsidR="000E536E" w:rsidRPr="00F5627F" w:rsidRDefault="000E536E" w:rsidP="000E536E">
      <w:pPr>
        <w:pStyle w:val="Heading1"/>
        <w:rPr>
          <w:color w:val="632423"/>
        </w:rPr>
      </w:pPr>
      <w:bookmarkStart w:id="16" w:name="_Toc364021835"/>
      <w:bookmarkStart w:id="17" w:name="_Toc364059721"/>
      <w:bookmarkStart w:id="18" w:name="_Toc246925886"/>
      <w:r w:rsidRPr="00F5627F">
        <w:rPr>
          <w:color w:val="632423"/>
        </w:rPr>
        <w:t>Introduction</w:t>
      </w:r>
      <w:bookmarkEnd w:id="16"/>
      <w:bookmarkEnd w:id="17"/>
      <w:bookmarkEnd w:id="18"/>
    </w:p>
    <w:p w14:paraId="04483A01" w14:textId="77777777" w:rsidR="000E536E" w:rsidRDefault="000E536E" w:rsidP="000E536E">
      <w:pPr>
        <w:pStyle w:val="Heading2"/>
      </w:pPr>
      <w:bookmarkStart w:id="19" w:name="_Toc364021836"/>
      <w:bookmarkStart w:id="20" w:name="_Toc364059722"/>
      <w:bookmarkStart w:id="21" w:name="_Toc246925887"/>
      <w:r>
        <w:t>Objectives</w:t>
      </w:r>
      <w:bookmarkEnd w:id="19"/>
      <w:bookmarkEnd w:id="20"/>
      <w:bookmarkEnd w:id="21"/>
    </w:p>
    <w:p w14:paraId="61E5E4F2" w14:textId="77777777" w:rsidR="004F65AF" w:rsidRDefault="004F65AF" w:rsidP="004F65AF"/>
    <w:p w14:paraId="4B8CF4AD" w14:textId="77777777" w:rsidR="00C817C7" w:rsidRDefault="009171C7" w:rsidP="004F65AF">
      <w:r>
        <w:t>The Definitions and Taxonomy subgroup focused on identifying the concepts involved in big data, and defining terms in both the concepts needed to describe this new paradigm, and to define the terms used in the reference architecture.</w:t>
      </w:r>
    </w:p>
    <w:p w14:paraId="799365BD" w14:textId="77777777" w:rsidR="00D92571" w:rsidRDefault="00D92571" w:rsidP="004F65AF">
      <w:r>
        <w:t xml:space="preserve">For </w:t>
      </w:r>
      <w:r w:rsidRPr="00D92571">
        <w:rPr>
          <w:i/>
        </w:rPr>
        <w:t>managers</w:t>
      </w:r>
      <w:r>
        <w:t xml:space="preserve"> the terms will distinguish the concepts needed to understand this changing field</w:t>
      </w:r>
    </w:p>
    <w:p w14:paraId="26B2FC26" w14:textId="77777777" w:rsidR="00D92571" w:rsidRDefault="00D92571" w:rsidP="004F65AF">
      <w:r>
        <w:t xml:space="preserve">For </w:t>
      </w:r>
      <w:r w:rsidRPr="00D92571">
        <w:rPr>
          <w:i/>
        </w:rPr>
        <w:t>procurement officers</w:t>
      </w:r>
      <w:r>
        <w:t xml:space="preserve"> this will provide the framework for discussing organizational needs, and distinguishing among offered approaches</w:t>
      </w:r>
    </w:p>
    <w:p w14:paraId="3B7FF447" w14:textId="54DF6947" w:rsidR="00D92571" w:rsidRDefault="00D92571" w:rsidP="004F65AF">
      <w:r>
        <w:t xml:space="preserve">For </w:t>
      </w:r>
      <w:r w:rsidRPr="00D92571">
        <w:rPr>
          <w:i/>
        </w:rPr>
        <w:t>marketers</w:t>
      </w:r>
      <w:r>
        <w:t xml:space="preserve"> this document will provide the means to promote the characteristics of solutions and innovations</w:t>
      </w:r>
    </w:p>
    <w:p w14:paraId="36CB23A8" w14:textId="19D6A15C" w:rsidR="00D92571" w:rsidRDefault="00D92571" w:rsidP="004F65AF">
      <w:r>
        <w:t xml:space="preserve">For the </w:t>
      </w:r>
      <w:r w:rsidRPr="00D92571">
        <w:rPr>
          <w:i/>
        </w:rPr>
        <w:t>technical</w:t>
      </w:r>
      <w:r>
        <w:t xml:space="preserve"> community it will provide a common language to better </w:t>
      </w:r>
      <w:r w:rsidR="00190F17">
        <w:t>differentiate the specific offerings</w:t>
      </w:r>
      <w:r>
        <w:t xml:space="preserve"> </w:t>
      </w:r>
    </w:p>
    <w:p w14:paraId="2A23B209" w14:textId="77777777" w:rsidR="00C817C7" w:rsidRPr="004F65AF" w:rsidRDefault="00C817C7" w:rsidP="004F65AF"/>
    <w:p w14:paraId="3671BA1E" w14:textId="77777777" w:rsidR="000E536E" w:rsidRDefault="000E536E" w:rsidP="000E536E">
      <w:pPr>
        <w:pStyle w:val="Heading2"/>
      </w:pPr>
      <w:bookmarkStart w:id="22" w:name="_Toc364021837"/>
      <w:bookmarkStart w:id="23" w:name="_Toc364059723"/>
      <w:bookmarkStart w:id="24" w:name="_Toc246925888"/>
      <w:r>
        <w:t>How This Report Was Produced</w:t>
      </w:r>
      <w:bookmarkEnd w:id="22"/>
      <w:bookmarkEnd w:id="23"/>
      <w:bookmarkEnd w:id="24"/>
    </w:p>
    <w:p w14:paraId="43FDE93D" w14:textId="77777777" w:rsidR="00C817C7" w:rsidRDefault="00C817C7" w:rsidP="00C817C7"/>
    <w:p w14:paraId="7EE9A8EA" w14:textId="6FB559A1" w:rsidR="00C817C7" w:rsidRDefault="00C817C7" w:rsidP="00C817C7">
      <w:r>
        <w:t xml:space="preserve">“Big Data” and “Data Science” are </w:t>
      </w:r>
      <w:r w:rsidR="0033232C">
        <w:t xml:space="preserve">being </w:t>
      </w:r>
      <w:r w:rsidR="004237E2">
        <w:t xml:space="preserve">used as buzzwords that are </w:t>
      </w:r>
      <w:r>
        <w:t xml:space="preserve">composites of many </w:t>
      </w:r>
      <w:r w:rsidR="00D92571">
        <w:t>concepts. To better identify those terms, we first addressed the individual concepts needed in this disruptive field. Then we came back to clarify the two over-arching buzzwords to provide</w:t>
      </w:r>
      <w:r w:rsidR="00A22E18">
        <w:t xml:space="preserve"> clarity on what concepts they e</w:t>
      </w:r>
      <w:r w:rsidR="00D92571">
        <w:t>ncompass.</w:t>
      </w:r>
    </w:p>
    <w:p w14:paraId="65021E74" w14:textId="71E1A550" w:rsidR="009171C7" w:rsidRDefault="00D92571" w:rsidP="009171C7">
      <w:r>
        <w:t>To keep the topic of data and data systems manageable, we tried to r</w:t>
      </w:r>
      <w:r w:rsidR="009171C7">
        <w:t xml:space="preserve">estrict </w:t>
      </w:r>
      <w:r>
        <w:t xml:space="preserve">our discussions </w:t>
      </w:r>
      <w:r w:rsidR="009171C7">
        <w:t xml:space="preserve">to what is </w:t>
      </w:r>
      <w:r w:rsidR="009171C7" w:rsidRPr="00C817C7">
        <w:rPr>
          <w:u w:val="single"/>
        </w:rPr>
        <w:t>different</w:t>
      </w:r>
      <w:r>
        <w:t xml:space="preserve"> now that we have “big data”. We did not want to delve into expansive topics </w:t>
      </w:r>
      <w:r w:rsidR="00094ABB">
        <w:t>such as</w:t>
      </w:r>
      <w:r>
        <w:t xml:space="preserve"> </w:t>
      </w:r>
      <w:r w:rsidR="00094ABB">
        <w:t xml:space="preserve">data-type </w:t>
      </w:r>
      <w:r w:rsidR="004237E2">
        <w:t xml:space="preserve">or analytics </w:t>
      </w:r>
      <w:r>
        <w:t>taxonom</w:t>
      </w:r>
      <w:r w:rsidR="0013417F">
        <w:t>ies</w:t>
      </w:r>
      <w:r>
        <w:t xml:space="preserve">. We did, however, include the concepts involved in </w:t>
      </w:r>
      <w:r w:rsidR="00094ABB">
        <w:t>other</w:t>
      </w:r>
      <w:r>
        <w:t xml:space="preserve"> methodologies that </w:t>
      </w:r>
      <w:r w:rsidR="00094ABB">
        <w:t xml:space="preserve">are </w:t>
      </w:r>
      <w:r>
        <w:t>needed in order to understand the new big data methodologies.</w:t>
      </w:r>
    </w:p>
    <w:p w14:paraId="1D573550" w14:textId="788FF5AE" w:rsidR="009171C7" w:rsidRDefault="00D92571" w:rsidP="009171C7">
      <w:r>
        <w:lastRenderedPageBreak/>
        <w:t>We further tried to k</w:t>
      </w:r>
      <w:r w:rsidR="009171C7">
        <w:t xml:space="preserve">eep </w:t>
      </w:r>
      <w:r>
        <w:t xml:space="preserve">all </w:t>
      </w:r>
      <w:r w:rsidR="009171C7">
        <w:t>terms independent of a specific tool</w:t>
      </w:r>
      <w:r>
        <w:t xml:space="preserve"> or implementation to not highlight only specific examples, and </w:t>
      </w:r>
      <w:r w:rsidR="00094ABB">
        <w:t xml:space="preserve">to </w:t>
      </w:r>
      <w:r>
        <w:t>stay general enough for the inevitable changes in the field.</w:t>
      </w:r>
    </w:p>
    <w:p w14:paraId="35A50A7E" w14:textId="73ED1860" w:rsidR="009171C7" w:rsidRDefault="00094ABB" w:rsidP="009171C7">
      <w:r>
        <w:t xml:space="preserve">We are aware that there is specific language is fields such as legal, that have implications for certain terms. While we are mindful of this, we </w:t>
      </w:r>
      <w:r w:rsidR="00653BE2">
        <w:t xml:space="preserve">were limited in </w:t>
      </w:r>
      <w:r>
        <w:t>creat</w:t>
      </w:r>
      <w:r w:rsidR="00653BE2">
        <w:t>ing</w:t>
      </w:r>
      <w:r>
        <w:t xml:space="preserve"> this document</w:t>
      </w:r>
      <w:r w:rsidR="00653BE2">
        <w:t xml:space="preserve"> to</w:t>
      </w:r>
      <w:r>
        <w:t xml:space="preserve"> using the breadth of knowledge of the subgroup members. We will have to request input from the broader community during the comment period </w:t>
      </w:r>
      <w:r w:rsidR="00653BE2">
        <w:t>to address any specific domain conflicts</w:t>
      </w:r>
      <w:r>
        <w:t xml:space="preserve"> th</w:t>
      </w:r>
      <w:r w:rsidR="00653BE2">
        <w:t>e terminology used in this</w:t>
      </w:r>
      <w:r>
        <w:t xml:space="preserve"> report.</w:t>
      </w:r>
    </w:p>
    <w:p w14:paraId="179041BE" w14:textId="77777777" w:rsidR="00C817C7" w:rsidRPr="00C817C7" w:rsidRDefault="00C817C7" w:rsidP="00C817C7"/>
    <w:p w14:paraId="1436D1D2" w14:textId="77777777" w:rsidR="000E536E" w:rsidRDefault="000E536E" w:rsidP="000E536E">
      <w:pPr>
        <w:pStyle w:val="Heading2"/>
      </w:pPr>
      <w:bookmarkStart w:id="25" w:name="_Toc364021838"/>
      <w:bookmarkStart w:id="26" w:name="_Toc364059724"/>
      <w:bookmarkStart w:id="27" w:name="_Toc246925889"/>
      <w:r>
        <w:t>Structure of This Report</w:t>
      </w:r>
      <w:bookmarkEnd w:id="25"/>
      <w:bookmarkEnd w:id="26"/>
      <w:bookmarkEnd w:id="27"/>
    </w:p>
    <w:p w14:paraId="161C16D2" w14:textId="77777777" w:rsidR="00C817C7" w:rsidRDefault="00C817C7" w:rsidP="00C817C7"/>
    <w:p w14:paraId="4EA42C3D" w14:textId="54056EE5" w:rsidR="00573193" w:rsidRDefault="00094ABB" w:rsidP="00C817C7">
      <w:r>
        <w:t xml:space="preserve">This document seeks to clarify the meanings of the broad terms big data and data science. So the reader can immediately go to this, </w:t>
      </w:r>
      <w:ins w:id="28" w:author="Nancy Grady" w:date="2014-02-04T21:12:00Z">
        <w:r w:rsidR="00CA6F1B">
          <w:t>they</w:t>
        </w:r>
      </w:ins>
      <w:del w:id="29" w:author="Nancy Grady" w:date="2014-02-04T21:12:00Z">
        <w:r w:rsidDel="00CA6F1B">
          <w:delText>it</w:delText>
        </w:r>
      </w:del>
      <w:r>
        <w:t xml:space="preserve"> </w:t>
      </w:r>
      <w:del w:id="30" w:author="Nancy Grady" w:date="2014-02-04T21:12:00Z">
        <w:r w:rsidDel="00CA6F1B">
          <w:delText>is</w:delText>
        </w:r>
      </w:del>
      <w:ins w:id="31" w:author="Nancy Grady" w:date="2014-02-04T21:12:00Z">
        <w:r w:rsidR="00CA6F1B">
          <w:t>are</w:t>
        </w:r>
      </w:ins>
      <w:r>
        <w:t xml:space="preserve"> presented first in section 2</w:t>
      </w:r>
      <w:del w:id="32" w:author="Nancy Grady" w:date="2014-02-04T21:12:00Z">
        <w:r w:rsidDel="00CA6F1B">
          <w:delText>.1</w:delText>
        </w:r>
      </w:del>
      <w:r>
        <w:t xml:space="preserve">. </w:t>
      </w:r>
      <w:r w:rsidR="00573193">
        <w:t xml:space="preserve">The more elemental </w:t>
      </w:r>
      <w:del w:id="33" w:author="Nancy Grady" w:date="2014-02-04T21:13:00Z">
        <w:r w:rsidR="00573193" w:rsidDel="00CA6F1B">
          <w:delText xml:space="preserve">terms </w:delText>
        </w:r>
      </w:del>
      <w:ins w:id="34" w:author="Nancy Grady" w:date="2014-02-04T21:13:00Z">
        <w:r w:rsidR="00CA6F1B">
          <w:t>concepts and terms</w:t>
        </w:r>
        <w:r w:rsidR="00CA6F1B">
          <w:t xml:space="preserve"> </w:t>
        </w:r>
      </w:ins>
      <w:r w:rsidR="00653BE2">
        <w:t xml:space="preserve">that shed additional insights </w:t>
      </w:r>
      <w:r w:rsidR="00573193">
        <w:t>are discussed later in section 3.</w:t>
      </w:r>
      <w:ins w:id="35" w:author="Nancy Grady" w:date="2014-02-04T21:13:00Z">
        <w:r w:rsidR="00CA6F1B">
          <w:t xml:space="preserve"> In section 4 we begin to explore some more detailed concepts that will be important as we move into future phases of this project. In this first version, we describe some of the concepts that will be important to begin to </w:t>
        </w:r>
      </w:ins>
      <w:ins w:id="36" w:author="Nancy Grady" w:date="2014-02-04T21:16:00Z">
        <w:r w:rsidR="00347E5E">
          <w:t>determine categories or functional capabilities that</w:t>
        </w:r>
      </w:ins>
      <w:ins w:id="37" w:author="Nancy Grady" w:date="2014-02-04T21:13:00Z">
        <w:r w:rsidR="00CA6F1B">
          <w:t xml:space="preserve"> </w:t>
        </w:r>
      </w:ins>
      <w:ins w:id="38" w:author="Nancy Grady" w:date="2014-02-04T21:16:00Z">
        <w:r w:rsidR="00347E5E">
          <w:t>represent</w:t>
        </w:r>
      </w:ins>
      <w:ins w:id="39" w:author="Nancy Grady" w:date="2014-02-04T21:13:00Z">
        <w:r w:rsidR="00CA6F1B">
          <w:t xml:space="preserve"> architecture</w:t>
        </w:r>
      </w:ins>
      <w:ins w:id="40" w:author="Nancy Grady" w:date="2014-02-04T21:16:00Z">
        <w:r w:rsidR="00347E5E">
          <w:t xml:space="preserve"> choices. By understanding the underlying communication and storage patterns, we will begin to provide more clarity on the strengths and weaknesses of different approaches.</w:t>
        </w:r>
      </w:ins>
    </w:p>
    <w:p w14:paraId="0B41F19C" w14:textId="0BA556C9" w:rsidR="00573193" w:rsidDel="00CA6F1B" w:rsidRDefault="00573193" w:rsidP="00C817C7">
      <w:moveFromRangeStart w:id="41" w:author="Nancy Grady" w:date="2014-02-04T21:07:00Z" w:name="move253167386"/>
      <w:moveFrom w:id="42" w:author="Nancy Grady" w:date="2014-02-04T21:07:00Z">
        <w:r w:rsidDel="00CA6F1B">
          <w:t>This document also provides a taxonomy</w:t>
        </w:r>
        <w:r w:rsidR="0013417F" w:rsidDel="00CA6F1B">
          <w:t xml:space="preserve"> for the reference architecture</w:t>
        </w:r>
        <w:r w:rsidDel="00CA6F1B">
          <w:t xml:space="preserve">, providing the terminology and definitions for </w:t>
        </w:r>
        <w:r w:rsidR="00094ABB" w:rsidDel="00CA6F1B">
          <w:t>the components of technical systems that implement these technologies</w:t>
        </w:r>
        <w:r w:rsidDel="00CA6F1B">
          <w:t>. The components are more fully described in the NIST Big Data Reference Architecture and the NIST Big Data Security and Privacy documents. Comparing the related sections in these two documents will give the reader a more complete picture of the consensus of the working groups.</w:t>
        </w:r>
      </w:moveFrom>
    </w:p>
    <w:p w14:paraId="1DD067C8" w14:textId="3607BEA2" w:rsidR="00CA6F1B" w:rsidRDefault="00573193" w:rsidP="00CA6F1B">
      <w:moveFrom w:id="43" w:author="Nancy Grady" w:date="2014-02-04T21:07:00Z">
        <w:del w:id="44" w:author="Nancy Grady" w:date="2014-02-04T21:13:00Z">
          <w:r w:rsidDel="00CA6F1B">
            <w:delText xml:space="preserve">For descriptions of where big data is going and how to get started to make use of these technologies, the reader is referred to the NIST Big Data Roadmap.  </w:delText>
          </w:r>
        </w:del>
      </w:moveFrom>
      <w:moveFromRangeEnd w:id="41"/>
      <w:del w:id="45" w:author="Nancy Grady" w:date="2014-02-04T21:13:00Z">
        <w:r w:rsidDel="00CA6F1B">
          <w:delText xml:space="preserve">Finally, </w:delText>
        </w:r>
      </w:del>
      <w:del w:id="46" w:author="Nancy Grady" w:date="2014-02-04T21:12:00Z">
        <w:r w:rsidDel="00CA6F1B">
          <w:delText>to understand how these systems are architected to meet users’ needs, the reader is referred to the NIST Big Data Use Cases and Requirements document</w:delText>
        </w:r>
      </w:del>
      <w:del w:id="47" w:author="Nancy Grady" w:date="2014-02-04T21:13:00Z">
        <w:r w:rsidDel="00CA6F1B">
          <w:delText>, to be viewed along with section 4</w:delText>
        </w:r>
      </w:del>
      <w:ins w:id="48" w:author="Nancy Grady" w:date="2014-02-04T21:09:00Z">
        <w:r w:rsidR="00CA6F1B">
          <w:t xml:space="preserve">Tightly </w:t>
        </w:r>
      </w:ins>
      <w:ins w:id="49" w:author="Nancy Grady" w:date="2014-02-04T21:10:00Z">
        <w:r w:rsidR="00CA6F1B">
          <w:t>coupled</w:t>
        </w:r>
      </w:ins>
      <w:ins w:id="50" w:author="Nancy Grady" w:date="2014-02-04T21:09:00Z">
        <w:r w:rsidR="00CA6F1B">
          <w:t xml:space="preserve"> information can be found in a number</w:t>
        </w:r>
      </w:ins>
      <w:ins w:id="51" w:author="Nancy Grady" w:date="2014-02-04T21:10:00Z">
        <w:r w:rsidR="00CA6F1B">
          <w:t xml:space="preserve"> of additional publications.</w:t>
        </w:r>
      </w:ins>
      <w:ins w:id="52" w:author="Nancy Grady" w:date="2014-02-04T21:09:00Z">
        <w:r w:rsidR="00CA6F1B">
          <w:t xml:space="preserve"> </w:t>
        </w:r>
      </w:ins>
      <w:moveToRangeStart w:id="53" w:author="Nancy Grady" w:date="2014-02-04T21:07:00Z" w:name="move253167386"/>
      <w:moveTo w:id="54" w:author="Nancy Grady" w:date="2014-02-04T21:07:00Z">
        <w:del w:id="55" w:author="Nancy Grady" w:date="2014-02-04T21:07:00Z">
          <w:r w:rsidR="00CA6F1B" w:rsidDel="00CA6F1B">
            <w:delText>This document also</w:delText>
          </w:r>
        </w:del>
      </w:moveTo>
      <w:ins w:id="56" w:author="Nancy Grady" w:date="2014-02-04T21:07:00Z">
        <w:r w:rsidR="00CA6F1B">
          <w:t>The NIST Big Data Working Group Taxonomy</w:t>
        </w:r>
      </w:ins>
      <w:moveTo w:id="57" w:author="Nancy Grady" w:date="2014-02-04T21:07:00Z">
        <w:r w:rsidR="00CA6F1B">
          <w:t xml:space="preserve"> provides a </w:t>
        </w:r>
        <w:del w:id="58" w:author="Nancy Grady" w:date="2014-02-04T21:08:00Z">
          <w:r w:rsidR="00CA6F1B" w:rsidDel="00CA6F1B">
            <w:delText>taxonomy</w:delText>
          </w:r>
        </w:del>
      </w:moveTo>
      <w:ins w:id="59" w:author="Nancy Grady" w:date="2014-02-04T21:08:00Z">
        <w:r w:rsidR="00CA6F1B">
          <w:t xml:space="preserve">description of the </w:t>
        </w:r>
      </w:ins>
      <w:ins w:id="60" w:author="Nancy Grady" w:date="2014-02-04T21:11:00Z">
        <w:r w:rsidR="00CA6F1B">
          <w:t xml:space="preserve">more detailed </w:t>
        </w:r>
      </w:ins>
      <w:ins w:id="61" w:author="Nancy Grady" w:date="2014-02-04T21:08:00Z">
        <w:r w:rsidR="00CA6F1B">
          <w:t>components of</w:t>
        </w:r>
      </w:ins>
      <w:moveTo w:id="62" w:author="Nancy Grady" w:date="2014-02-04T21:07:00Z">
        <w:del w:id="63" w:author="Nancy Grady" w:date="2014-02-04T21:08:00Z">
          <w:r w:rsidR="00CA6F1B" w:rsidDel="00CA6F1B">
            <w:delText xml:space="preserve"> for</w:delText>
          </w:r>
        </w:del>
        <w:r w:rsidR="00CA6F1B">
          <w:t xml:space="preserve"> the reference architecture</w:t>
        </w:r>
      </w:moveTo>
      <w:ins w:id="64" w:author="Nancy Grady" w:date="2014-02-04T21:11:00Z">
        <w:r w:rsidR="00CA6F1B">
          <w:t xml:space="preserve"> described in the NIST Big Data Working Group Reference Architecture.</w:t>
        </w:r>
      </w:ins>
      <w:moveTo w:id="65" w:author="Nancy Grady" w:date="2014-02-04T21:07:00Z">
        <w:del w:id="66" w:author="Nancy Grady" w:date="2014-02-04T21:11:00Z">
          <w:r w:rsidR="00CA6F1B" w:rsidDel="00CA6F1B">
            <w:delText>, providing the terminology and definitions for the components of technical systems that implement these technologies.</w:delText>
          </w:r>
        </w:del>
        <w:r w:rsidR="00CA6F1B">
          <w:t xml:space="preserve"> The </w:t>
        </w:r>
        <w:del w:id="67" w:author="Nancy Grady" w:date="2014-02-04T21:08:00Z">
          <w:r w:rsidR="00CA6F1B" w:rsidDel="00CA6F1B">
            <w:delText>components</w:delText>
          </w:r>
        </w:del>
      </w:moveTo>
      <w:ins w:id="68" w:author="Nancy Grady" w:date="2014-02-04T21:08:00Z">
        <w:r w:rsidR="00CA6F1B">
          <w:t>concepts related to security and privacy</w:t>
        </w:r>
      </w:ins>
      <w:moveTo w:id="69" w:author="Nancy Grady" w:date="2014-02-04T21:07:00Z">
        <w:r w:rsidR="00CA6F1B">
          <w:t xml:space="preserve"> are more fully described in the </w:t>
        </w:r>
        <w:del w:id="70" w:author="Nancy Grady" w:date="2014-02-04T21:09:00Z">
          <w:r w:rsidR="00CA6F1B" w:rsidDel="00CA6F1B">
            <w:delText xml:space="preserve">NIST Big Data Reference Architecture and the </w:delText>
          </w:r>
        </w:del>
        <w:r w:rsidR="00CA6F1B">
          <w:t xml:space="preserve">NIST Big Data Security and Privacy documents. </w:t>
        </w:r>
      </w:moveTo>
      <w:ins w:id="71" w:author="Nancy Grady" w:date="2014-02-04T21:10:00Z">
        <w:r w:rsidR="00CA6F1B">
          <w:t>D</w:t>
        </w:r>
        <w:r w:rsidR="00CA6F1B">
          <w:t xml:space="preserve">escriptions of where big data is going and how to get started to make use of these technologies, the reader is referred to the NIST Big Data Roadmap.  </w:t>
        </w:r>
      </w:ins>
      <w:proofErr w:type="gramStart"/>
      <w:ins w:id="72" w:author="Nancy Grady" w:date="2014-02-04T21:12:00Z">
        <w:r w:rsidR="00CA6F1B">
          <w:t>to</w:t>
        </w:r>
        <w:proofErr w:type="gramEnd"/>
        <w:r w:rsidR="00CA6F1B">
          <w:t xml:space="preserve"> understand how these systems are architected to meet users’ needs, the reader is referred to the NIST Big Data Use Cases and Requirements document</w:t>
        </w:r>
        <w:r w:rsidR="00CA6F1B">
          <w:t xml:space="preserve">. </w:t>
        </w:r>
      </w:ins>
      <w:moveTo w:id="73" w:author="Nancy Grady" w:date="2014-02-04T21:07:00Z">
        <w:r w:rsidR="00CA6F1B">
          <w:t xml:space="preserve">Comparing the related sections in these </w:t>
        </w:r>
        <w:del w:id="74" w:author="Nancy Grady" w:date="2014-02-04T21:09:00Z">
          <w:r w:rsidR="00CA6F1B" w:rsidDel="00CA6F1B">
            <w:delText>two</w:delText>
          </w:r>
        </w:del>
        <w:del w:id="75" w:author="Nancy Grady" w:date="2014-02-04T21:10:00Z">
          <w:r w:rsidR="00CA6F1B" w:rsidDel="00CA6F1B">
            <w:delText xml:space="preserve"> </w:delText>
          </w:r>
        </w:del>
        <w:r w:rsidR="00CA6F1B">
          <w:t>documents will give the reader a more complete picture of the consensus of the working groups.</w:t>
        </w:r>
      </w:moveTo>
    </w:p>
    <w:p w14:paraId="53D141A6" w14:textId="67945DAC" w:rsidR="00CA6F1B" w:rsidRPr="00C817C7" w:rsidRDefault="00CA6F1B" w:rsidP="00CA6F1B">
      <w:moveTo w:id="76" w:author="Nancy Grady" w:date="2014-02-04T21:07:00Z">
        <w:r>
          <w:t xml:space="preserve">For </w:t>
        </w:r>
        <w:del w:id="77" w:author="Nancy Grady" w:date="2014-02-04T21:10:00Z">
          <w:r w:rsidDel="00CA6F1B">
            <w:delText xml:space="preserve">descriptions of where big data is going and how to get started to make use of these technologies, the reader is referred to the NIST Big Data Roadmap.  </w:delText>
          </w:r>
        </w:del>
      </w:moveTo>
      <w:moveToRangeEnd w:id="53"/>
    </w:p>
    <w:p w14:paraId="2965831F" w14:textId="75E2DC51" w:rsidR="00F31756" w:rsidRPr="00F5627F" w:rsidRDefault="00F31756" w:rsidP="00F31756">
      <w:pPr>
        <w:pStyle w:val="Heading1"/>
        <w:rPr>
          <w:color w:val="632423"/>
        </w:rPr>
      </w:pPr>
      <w:bookmarkStart w:id="78" w:name="_Toc246925890"/>
      <w:r>
        <w:rPr>
          <w:color w:val="632423"/>
        </w:rPr>
        <w:t xml:space="preserve">Big Data Definitions </w:t>
      </w:r>
      <w:del w:id="79" w:author="Nancy Grady" w:date="2014-02-04T12:19:00Z">
        <w:r w:rsidDel="0087135B">
          <w:rPr>
            <w:color w:val="632423"/>
          </w:rPr>
          <w:delText>and Taxonomies</w:delText>
        </w:r>
      </w:del>
      <w:bookmarkEnd w:id="78"/>
    </w:p>
    <w:p w14:paraId="366406F7" w14:textId="77777777" w:rsidR="00F31756" w:rsidRPr="00EA0550" w:rsidRDefault="00F31756" w:rsidP="00F31756">
      <w:pPr>
        <w:pStyle w:val="ListParagraph"/>
        <w:keepNext/>
        <w:keepLines/>
        <w:numPr>
          <w:ilvl w:val="0"/>
          <w:numId w:val="3"/>
        </w:numPr>
        <w:spacing w:before="200" w:after="0"/>
        <w:contextualSpacing w:val="0"/>
        <w:outlineLvl w:val="1"/>
        <w:rPr>
          <w:rFonts w:eastAsia="Times New Roman" w:cs="Calibri"/>
          <w:b/>
          <w:bCs/>
          <w:vanish/>
          <w:color w:val="4F81BD"/>
          <w:sz w:val="24"/>
          <w:szCs w:val="24"/>
        </w:rPr>
      </w:pPr>
      <w:bookmarkStart w:id="80" w:name="_Toc364063368"/>
      <w:bookmarkStart w:id="81" w:name="_Toc364063430"/>
      <w:bookmarkStart w:id="82" w:name="_Toc364624786"/>
      <w:bookmarkStart w:id="83" w:name="_Toc367050905"/>
      <w:bookmarkStart w:id="84" w:name="_Toc367054825"/>
      <w:bookmarkEnd w:id="80"/>
      <w:bookmarkEnd w:id="81"/>
      <w:bookmarkEnd w:id="82"/>
      <w:bookmarkEnd w:id="83"/>
      <w:bookmarkEnd w:id="84"/>
    </w:p>
    <w:p w14:paraId="366C0F3E" w14:textId="77777777" w:rsidR="00F31756" w:rsidRDefault="00F31756" w:rsidP="00F31756">
      <w:pPr>
        <w:pStyle w:val="Heading2"/>
      </w:pPr>
      <w:bookmarkStart w:id="85" w:name="_Toc246925891"/>
      <w:r>
        <w:t xml:space="preserve">Big Data </w:t>
      </w:r>
      <w:r w:rsidRPr="000E536E">
        <w:t>Definition</w:t>
      </w:r>
      <w:bookmarkEnd w:id="85"/>
    </w:p>
    <w:p w14:paraId="6A918B5F" w14:textId="77777777" w:rsidR="000C50BE" w:rsidRDefault="000C50BE" w:rsidP="000C50BE"/>
    <w:p w14:paraId="6C9CB126" w14:textId="5A27C9AA" w:rsidR="002B03A2" w:rsidRDefault="002B03A2" w:rsidP="002B03A2">
      <w:r>
        <w:t xml:space="preserve">Big data </w:t>
      </w:r>
      <w:r w:rsidR="00653BE2">
        <w:t xml:space="preserve">is used as a concept that </w:t>
      </w:r>
      <w:r>
        <w:t>refers to the inability of traditional data architectures to efficiently handle the new data sets. Characteristics that force a new architecture to achieve efficiencies are the dataset</w:t>
      </w:r>
      <w:r w:rsidR="00653BE2">
        <w:t>-at-rest</w:t>
      </w:r>
      <w:r>
        <w:t xml:space="preserve"> characteristics </w:t>
      </w:r>
      <w:r w:rsidRPr="007A1998">
        <w:rPr>
          <w:b/>
          <w:i/>
        </w:rPr>
        <w:t>volume</w:t>
      </w:r>
      <w:r>
        <w:t xml:space="preserve">, </w:t>
      </w:r>
      <w:r w:rsidR="00653BE2">
        <w:t xml:space="preserve">and </w:t>
      </w:r>
      <w:r w:rsidRPr="007A1998">
        <w:rPr>
          <w:b/>
          <w:i/>
        </w:rPr>
        <w:t>variety</w:t>
      </w:r>
      <w:r>
        <w:t xml:space="preserve"> of data from multiple domains</w:t>
      </w:r>
      <w:r w:rsidR="00653BE2">
        <w:t xml:space="preserve"> or types;</w:t>
      </w:r>
      <w:r>
        <w:t xml:space="preserve"> </w:t>
      </w:r>
      <w:r w:rsidR="00653BE2">
        <w:t>and from</w:t>
      </w:r>
      <w:r>
        <w:t xml:space="preserve"> the data</w:t>
      </w:r>
      <w:r w:rsidR="00653BE2">
        <w:t>-</w:t>
      </w:r>
      <w:r>
        <w:t>in</w:t>
      </w:r>
      <w:r w:rsidR="00653BE2">
        <w:t>-</w:t>
      </w:r>
      <w:r>
        <w:t xml:space="preserve">motion characteristics of </w:t>
      </w:r>
      <w:r w:rsidRPr="007A1998">
        <w:rPr>
          <w:b/>
          <w:i/>
        </w:rPr>
        <w:t>velocity</w:t>
      </w:r>
      <w:r>
        <w:t xml:space="preserve">, or rate of flow, and </w:t>
      </w:r>
      <w:r w:rsidRPr="007A1998">
        <w:rPr>
          <w:b/>
          <w:i/>
        </w:rPr>
        <w:t>variability</w:t>
      </w:r>
      <w:r>
        <w:t>, as the change in velocity</w:t>
      </w:r>
      <w:r w:rsidR="00653BE2">
        <w:t xml:space="preserve">. Each </w:t>
      </w:r>
      <w:r w:rsidR="00653BE2">
        <w:lastRenderedPageBreak/>
        <w:t>of these characteristics</w:t>
      </w:r>
      <w:r w:rsidR="0033232C">
        <w:t xml:space="preserve"> </w:t>
      </w:r>
      <w:r>
        <w:t xml:space="preserve">result in different architectures or different data lifecycle process orderings to achieve </w:t>
      </w:r>
      <w:r w:rsidR="0013417F">
        <w:t xml:space="preserve">needed </w:t>
      </w:r>
      <w:r>
        <w:t>efficiencies.</w:t>
      </w:r>
      <w:r w:rsidR="00653BE2">
        <w:t xml:space="preserve"> A number of other terms (particularly anything that can be expressed using a term starting with the letter ‘V”) are also used, but a number of these refer to the analytics</w:t>
      </w:r>
      <w:r w:rsidR="00F41613">
        <w:t>,</w:t>
      </w:r>
      <w:r w:rsidR="00653BE2">
        <w:t xml:space="preserve"> not </w:t>
      </w:r>
      <w:r w:rsidR="00F41613">
        <w:t>to</w:t>
      </w:r>
      <w:r w:rsidR="00653BE2">
        <w:t xml:space="preserve"> new </w:t>
      </w:r>
      <w:r w:rsidR="0033232C">
        <w:t xml:space="preserve">big data </w:t>
      </w:r>
      <w:r w:rsidR="00653BE2">
        <w:t>architecture</w:t>
      </w:r>
      <w:r w:rsidR="00CF15A3">
        <w:t>s</w:t>
      </w:r>
      <w:r w:rsidR="00653BE2">
        <w:t>.</w:t>
      </w:r>
    </w:p>
    <w:p w14:paraId="5244DF63" w14:textId="6DD90374" w:rsidR="003F4AF5" w:rsidRDefault="0034080E" w:rsidP="000C50BE">
      <w:r>
        <w:t>The new big data paradigm occurs w</w:t>
      </w:r>
      <w:r w:rsidR="002B03A2">
        <w:t>hen the scale of the data at rest or in motion forces the management of the data to be a significant dr</w:t>
      </w:r>
      <w:r w:rsidR="00BB3CA4">
        <w:t xml:space="preserve">iver in the </w:t>
      </w:r>
      <w:r w:rsidR="00653BE2">
        <w:t xml:space="preserve">design of the </w:t>
      </w:r>
      <w:r w:rsidR="00BB3CA4">
        <w:t>system architecture</w:t>
      </w:r>
      <w:r w:rsidR="002B03A2">
        <w:t>.</w:t>
      </w:r>
      <w:r w:rsidR="00653BE2">
        <w:t xml:space="preserve"> Fundamentally the big data paradigm represents a shift in data system architectures from monolithic systems with vertical scaling (faster processors or disks) into a horizontally scaled syste</w:t>
      </w:r>
      <w:r w:rsidR="00CF7E4B">
        <w:t>m that integrates a loosely couple</w:t>
      </w:r>
      <w:r w:rsidR="0013417F">
        <w:t>d</w:t>
      </w:r>
      <w:r w:rsidR="00CF7E4B">
        <w:t xml:space="preserve"> set of resources. </w:t>
      </w:r>
      <w:r w:rsidR="00CF15A3">
        <w:t>T</w:t>
      </w:r>
      <w:r w:rsidR="00CF7E4B">
        <w:t xml:space="preserve">his shift occurred 20-some years ago </w:t>
      </w:r>
      <w:r w:rsidR="0013417F">
        <w:t>i</w:t>
      </w:r>
      <w:r w:rsidR="00CF15A3">
        <w:t xml:space="preserve">n the simulation community </w:t>
      </w:r>
      <w:r w:rsidR="00CF7E4B">
        <w:t xml:space="preserve">when the scientific </w:t>
      </w:r>
      <w:r w:rsidR="00CF15A3">
        <w:t>simulations</w:t>
      </w:r>
      <w:r w:rsidR="00CF7E4B">
        <w:t xml:space="preserve"> began using massively parallel processing (MPP) systems. In different combinations of splitting the code and data across independent processors, computational scientists were able to greatly extend their simulation capabilities. This of course introduced a number of complications in </w:t>
      </w:r>
      <w:r w:rsidR="00E044D8">
        <w:t xml:space="preserve">such areas as </w:t>
      </w:r>
      <w:r w:rsidR="00CF7E4B">
        <w:t xml:space="preserve">message passing, data movement, latency in </w:t>
      </w:r>
      <w:r w:rsidR="00E044D8">
        <w:t>the consistency</w:t>
      </w:r>
      <w:r w:rsidR="00CF7E4B">
        <w:t xml:space="preserve"> across resources, </w:t>
      </w:r>
      <w:r w:rsidR="00E044D8">
        <w:t>load balancing, and system inefficiencies while waiting on other resources to complete their tasks</w:t>
      </w:r>
      <w:r w:rsidR="00CF7E4B">
        <w:t xml:space="preserve">. </w:t>
      </w:r>
      <w:r w:rsidR="00E044D8">
        <w:t>In the same way,</w:t>
      </w:r>
      <w:r w:rsidR="00CF7E4B">
        <w:t xml:space="preserve"> the big data paradigm represents this same </w:t>
      </w:r>
      <w:proofErr w:type="gramStart"/>
      <w:r w:rsidR="00CF7E4B">
        <w:t>shift,</w:t>
      </w:r>
      <w:proofErr w:type="gramEnd"/>
      <w:r w:rsidR="00CF7E4B">
        <w:t xml:space="preserve"> again using different mechanisms to </w:t>
      </w:r>
      <w:r w:rsidR="00CF15A3">
        <w:t>distribute</w:t>
      </w:r>
      <w:r w:rsidR="00CF7E4B">
        <w:t xml:space="preserve"> code and data across loosely-coupled resources to provide the scaling </w:t>
      </w:r>
      <w:r w:rsidR="0013417F">
        <w:t xml:space="preserve">in data handling </w:t>
      </w:r>
      <w:r w:rsidR="00CF7E4B">
        <w:t>that is needed to match the scaling in the data.</w:t>
      </w:r>
    </w:p>
    <w:p w14:paraId="373AB80D" w14:textId="4A2F7BE2" w:rsidR="00CF7E4B" w:rsidRDefault="00CF7E4B" w:rsidP="000B41DF">
      <w:pPr>
        <w:ind w:left="720"/>
      </w:pPr>
      <w:r>
        <w:t xml:space="preserve">The </w:t>
      </w:r>
      <w:r w:rsidRPr="000B41DF">
        <w:rPr>
          <w:b/>
        </w:rPr>
        <w:t>Big Data Paradigm</w:t>
      </w:r>
      <w:r>
        <w:t xml:space="preserve"> consists of the distribution of data systems across </w:t>
      </w:r>
      <w:proofErr w:type="gramStart"/>
      <w:r>
        <w:t>horizontally-coupled</w:t>
      </w:r>
      <w:proofErr w:type="gramEnd"/>
      <w:r>
        <w:t xml:space="preserve"> </w:t>
      </w:r>
      <w:r w:rsidR="00741BE9">
        <w:t xml:space="preserve">independent </w:t>
      </w:r>
      <w:r>
        <w:t xml:space="preserve">resources to achieve the scalability needed for the efficient processing of </w:t>
      </w:r>
      <w:r w:rsidR="00E044D8">
        <w:t xml:space="preserve">extensive </w:t>
      </w:r>
      <w:r>
        <w:t>datasets.</w:t>
      </w:r>
    </w:p>
    <w:p w14:paraId="34AB97D1" w14:textId="28029C7B" w:rsidR="002B03A2" w:rsidRDefault="00CF7E4B" w:rsidP="000C50BE">
      <w:r>
        <w:t xml:space="preserve">While we certainly expect a continued evolution in the methods to achieve efficient scalability across resources, this paradigm shift (in analogy to the </w:t>
      </w:r>
      <w:r w:rsidR="00E044D8">
        <w:t xml:space="preserve">prior </w:t>
      </w:r>
      <w:r>
        <w:t xml:space="preserve">shift in the simulation community) is a one-time </w:t>
      </w:r>
      <w:r w:rsidR="00E044D8">
        <w:t>occurrence;</w:t>
      </w:r>
      <w:r>
        <w:t xml:space="preserve"> at least until a new paradigm shift occurs beyond this “crowdsourcing” of a </w:t>
      </w:r>
      <w:r w:rsidR="00E044D8">
        <w:t xml:space="preserve">processing or </w:t>
      </w:r>
      <w:r>
        <w:t xml:space="preserve">data system across multiple </w:t>
      </w:r>
      <w:proofErr w:type="gramStart"/>
      <w:r w:rsidR="00AA6B3A">
        <w:t>horizontally-coupled</w:t>
      </w:r>
      <w:proofErr w:type="gramEnd"/>
      <w:r w:rsidR="00AA6B3A">
        <w:t xml:space="preserve"> </w:t>
      </w:r>
      <w:r>
        <w:t>resources.</w:t>
      </w:r>
    </w:p>
    <w:p w14:paraId="35EC0EB5" w14:textId="5E62FCC5" w:rsidR="00C817C7" w:rsidRPr="002B03A2" w:rsidRDefault="000C50BE" w:rsidP="002B03A2">
      <w:pPr>
        <w:ind w:left="720" w:right="720"/>
        <w:rPr>
          <w:i/>
        </w:rPr>
      </w:pPr>
      <w:r w:rsidRPr="002B03A2">
        <w:rPr>
          <w:b/>
          <w:i/>
        </w:rPr>
        <w:t xml:space="preserve">Big </w:t>
      </w:r>
      <w:r w:rsidR="00E85B50">
        <w:rPr>
          <w:b/>
          <w:i/>
        </w:rPr>
        <w:t>D</w:t>
      </w:r>
      <w:r w:rsidRPr="002B03A2">
        <w:rPr>
          <w:b/>
          <w:i/>
        </w:rPr>
        <w:t>ata</w:t>
      </w:r>
      <w:r w:rsidRPr="002B03A2">
        <w:rPr>
          <w:i/>
        </w:rPr>
        <w:t xml:space="preserve"> </w:t>
      </w:r>
      <w:r w:rsidR="009B7315">
        <w:rPr>
          <w:i/>
        </w:rPr>
        <w:t xml:space="preserve">consists of </w:t>
      </w:r>
      <w:r w:rsidR="00E044D8">
        <w:rPr>
          <w:i/>
        </w:rPr>
        <w:t>extensive datasets, primarily in the characteristics of volume, velocity and</w:t>
      </w:r>
      <w:r w:rsidR="002A5095">
        <w:rPr>
          <w:i/>
        </w:rPr>
        <w:t>/or</w:t>
      </w:r>
      <w:r w:rsidR="00E044D8">
        <w:rPr>
          <w:i/>
        </w:rPr>
        <w:t xml:space="preserve"> </w:t>
      </w:r>
      <w:proofErr w:type="gramStart"/>
      <w:r w:rsidR="00E044D8">
        <w:rPr>
          <w:i/>
        </w:rPr>
        <w:t>variety, that</w:t>
      </w:r>
      <w:proofErr w:type="gramEnd"/>
      <w:r w:rsidR="00E044D8">
        <w:rPr>
          <w:i/>
        </w:rPr>
        <w:t xml:space="preserve"> </w:t>
      </w:r>
      <w:r w:rsidR="00A93658">
        <w:rPr>
          <w:i/>
        </w:rPr>
        <w:t>require</w:t>
      </w:r>
      <w:r w:rsidR="004E24E5">
        <w:rPr>
          <w:i/>
        </w:rPr>
        <w:t xml:space="preserve"> a</w:t>
      </w:r>
      <w:r w:rsidR="006733B1">
        <w:rPr>
          <w:i/>
        </w:rPr>
        <w:t xml:space="preserve"> </w:t>
      </w:r>
      <w:r w:rsidR="00E85B50">
        <w:rPr>
          <w:i/>
        </w:rPr>
        <w:t>scalable</w:t>
      </w:r>
      <w:r w:rsidR="00E044D8">
        <w:rPr>
          <w:i/>
        </w:rPr>
        <w:t xml:space="preserve"> architecture </w:t>
      </w:r>
      <w:r w:rsidR="00A93658">
        <w:rPr>
          <w:i/>
        </w:rPr>
        <w:t xml:space="preserve">for </w:t>
      </w:r>
      <w:r w:rsidR="00AF4C9F">
        <w:rPr>
          <w:i/>
        </w:rPr>
        <w:t xml:space="preserve">efficient </w:t>
      </w:r>
      <w:r w:rsidR="00A93658">
        <w:rPr>
          <w:i/>
        </w:rPr>
        <w:t>storage, manipulation, and analysis</w:t>
      </w:r>
      <w:r w:rsidR="00C817C7" w:rsidRPr="002B03A2">
        <w:rPr>
          <w:i/>
        </w:rPr>
        <w:t>.</w:t>
      </w:r>
    </w:p>
    <w:p w14:paraId="44F2A1C1" w14:textId="7EBAFD63" w:rsidR="000F0CD9" w:rsidRDefault="00864D0F" w:rsidP="000B41DF">
      <w:r>
        <w:t>A difficult question is what makes “Big Data</w:t>
      </w:r>
      <w:r w:rsidR="00C844A8">
        <w:t xml:space="preserve">” big, or how large does a dataset have to be </w:t>
      </w:r>
      <w:r w:rsidR="000F0CD9">
        <w:t xml:space="preserve">in order to be </w:t>
      </w:r>
      <w:r w:rsidR="004E24E5">
        <w:t>called big data</w:t>
      </w:r>
      <w:r w:rsidR="000F0CD9">
        <w:t>?</w:t>
      </w:r>
      <w:r w:rsidR="00C844A8">
        <w:t xml:space="preserve"> The answer is </w:t>
      </w:r>
      <w:r w:rsidR="0013417F">
        <w:t>an</w:t>
      </w:r>
      <w:r w:rsidR="00C844A8">
        <w:t xml:space="preserve"> unsatisfying “it depends”. </w:t>
      </w:r>
      <w:r w:rsidR="000F0CD9">
        <w:t xml:space="preserve">Data is considered “big” if the use of the new scalable architectures provides </w:t>
      </w:r>
      <w:proofErr w:type="gramStart"/>
      <w:r w:rsidR="000F0CD9">
        <w:t>a business</w:t>
      </w:r>
      <w:proofErr w:type="gramEnd"/>
      <w:r w:rsidR="000F0CD9">
        <w:t xml:space="preserve"> efficiency over other relational data</w:t>
      </w:r>
      <w:r w:rsidR="0013417F">
        <w:t xml:space="preserve"> model</w:t>
      </w:r>
      <w:r w:rsidR="000F0CD9">
        <w:t xml:space="preserve">, in other words the functionality cannot be achieved in a traditional relational database platform. </w:t>
      </w:r>
    </w:p>
    <w:p w14:paraId="3BFD112B" w14:textId="65DE4E54" w:rsidR="00864D0F" w:rsidRDefault="00C844A8" w:rsidP="000B41DF">
      <w:r>
        <w:t xml:space="preserve">Big data </w:t>
      </w:r>
      <w:r w:rsidR="000F0CD9">
        <w:t xml:space="preserve">essentially </w:t>
      </w:r>
      <w:r w:rsidR="004E24E5">
        <w:t xml:space="preserve">focuses on </w:t>
      </w:r>
      <w:r>
        <w:t>the self-referencing viewpoint that data is big because it requires scalable systems to handle it, and architectures with better scaling have come about because of the need to handle big data.</w:t>
      </w:r>
    </w:p>
    <w:p w14:paraId="30BA9760" w14:textId="0C4C46DB" w:rsidR="00C40847" w:rsidRDefault="00C40847" w:rsidP="000B41DF">
      <w:pPr>
        <w:ind w:left="720"/>
      </w:pPr>
      <w:r w:rsidRPr="00222751">
        <w:rPr>
          <w:b/>
        </w:rPr>
        <w:t>Big Data Engineering</w:t>
      </w:r>
      <w:r>
        <w:t xml:space="preserve"> is the storage and data manipulation technologies that leverage a collection of horizontally coupled resources to achieve </w:t>
      </w:r>
      <w:r w:rsidR="000F0CD9">
        <w:t xml:space="preserve">a </w:t>
      </w:r>
      <w:r>
        <w:t>near</w:t>
      </w:r>
      <w:r w:rsidR="000F0CD9">
        <w:t>ly</w:t>
      </w:r>
      <w:r>
        <w:t xml:space="preserve"> linear scalability</w:t>
      </w:r>
      <w:r w:rsidR="000F0CD9">
        <w:t xml:space="preserve"> in performance</w:t>
      </w:r>
      <w:r>
        <w:t>.</w:t>
      </w:r>
    </w:p>
    <w:p w14:paraId="25474BB8" w14:textId="6FBB9E62" w:rsidR="004E24E5" w:rsidRDefault="004E24E5" w:rsidP="000B41DF">
      <w:r>
        <w:lastRenderedPageBreak/>
        <w:t>New</w:t>
      </w:r>
      <w:r w:rsidR="006733B1">
        <w:t xml:space="preserve"> engineering techniques in the data layer </w:t>
      </w:r>
      <w:r>
        <w:t>have been driven by the growing prominence of data types that cannot be handled efficiently in a traditional relational model. The need for scalable access in structure</w:t>
      </w:r>
      <w:r w:rsidR="000F0CD9">
        <w:t>d</w:t>
      </w:r>
      <w:r>
        <w:t xml:space="preserve"> data has led to </w:t>
      </w:r>
      <w:r w:rsidR="000F0CD9">
        <w:t>software built on the</w:t>
      </w:r>
      <w:r>
        <w:t xml:space="preserve"> name-value pair</w:t>
      </w:r>
      <w:r w:rsidR="000F0CD9">
        <w:t xml:space="preserve"> or</w:t>
      </w:r>
      <w:r>
        <w:t xml:space="preserve"> big table par</w:t>
      </w:r>
      <w:r w:rsidR="000F0CD9">
        <w:t>a</w:t>
      </w:r>
      <w:r>
        <w:t>digm</w:t>
      </w:r>
      <w:r w:rsidR="000F0CD9">
        <w:t>s</w:t>
      </w:r>
      <w:r>
        <w:t xml:space="preserve">. The rise of </w:t>
      </w:r>
      <w:r w:rsidR="0013417F">
        <w:t xml:space="preserve">the importance of </w:t>
      </w:r>
      <w:r>
        <w:t xml:space="preserve">document analysis has spawned a document-oriented database paradigm, </w:t>
      </w:r>
      <w:r w:rsidR="000F0CD9">
        <w:t xml:space="preserve">and </w:t>
      </w:r>
      <w:r w:rsidR="0013417F">
        <w:t xml:space="preserve">the increasing importance of </w:t>
      </w:r>
      <w:r>
        <w:t xml:space="preserve">relationship data requirements have led to </w:t>
      </w:r>
      <w:r w:rsidR="0013417F">
        <w:t xml:space="preserve">efficiencies in the use of </w:t>
      </w:r>
      <w:r>
        <w:t>graph-oriented data storage.</w:t>
      </w:r>
    </w:p>
    <w:p w14:paraId="7688692C" w14:textId="780CE93B" w:rsidR="006733B1" w:rsidRDefault="000F0CD9" w:rsidP="000B41DF">
      <w:r>
        <w:t>The new</w:t>
      </w:r>
      <w:r w:rsidR="004E24E5">
        <w:t xml:space="preserve"> non-relational model database paradigms are </w:t>
      </w:r>
      <w:r w:rsidR="006733B1">
        <w:t xml:space="preserve">typically referred to as </w:t>
      </w:r>
      <w:proofErr w:type="spellStart"/>
      <w:r w:rsidR="006733B1">
        <w:t>NoSQL</w:t>
      </w:r>
      <w:proofErr w:type="spellEnd"/>
      <w:r w:rsidR="006733B1">
        <w:t xml:space="preserve"> systems, alternately defined as “no SQL” or “not only SQL” (see the concept discussions in section 3). The difficulty in the identification of big data </w:t>
      </w:r>
      <w:r w:rsidR="00D94372">
        <w:t>storage paradigms</w:t>
      </w:r>
      <w:r w:rsidR="006733B1">
        <w:t xml:space="preserve"> as </w:t>
      </w:r>
      <w:proofErr w:type="spellStart"/>
      <w:r w:rsidR="006733B1">
        <w:t>NoSQL</w:t>
      </w:r>
      <w:proofErr w:type="spellEnd"/>
      <w:r w:rsidR="006733B1">
        <w:t xml:space="preserve"> </w:t>
      </w:r>
      <w:r>
        <w:t>is first that it describes data persistence paradigms</w:t>
      </w:r>
      <w:r w:rsidR="00D94372">
        <w:t xml:space="preserve"> with respect to a query language, and second</w:t>
      </w:r>
      <w:r w:rsidR="006733B1">
        <w:t xml:space="preserve"> that there is a growing capability in the application of the SQL query language against </w:t>
      </w:r>
      <w:r w:rsidR="0013417F">
        <w:t>the new</w:t>
      </w:r>
      <w:r w:rsidR="006733B1">
        <w:t xml:space="preserve"> data repositor</w:t>
      </w:r>
      <w:r w:rsidR="0013417F">
        <w:t>y paradigms</w:t>
      </w:r>
      <w:r w:rsidR="006733B1">
        <w:t>.  While this term will continue to refer to the new data models beyond the relational model, the term itself will hopefully be replaced</w:t>
      </w:r>
      <w:r w:rsidR="00D94372">
        <w:t xml:space="preserve"> with a more suitable term</w:t>
      </w:r>
      <w:r w:rsidR="00C40847">
        <w:t>,</w:t>
      </w:r>
      <w:r w:rsidR="006733B1">
        <w:t xml:space="preserve"> since it is misplaced to name a set of new storage paradigms with respect to a query</w:t>
      </w:r>
      <w:r w:rsidR="0013417F">
        <w:t xml:space="preserve"> language that is now being used</w:t>
      </w:r>
      <w:r w:rsidR="006733B1">
        <w:t>.</w:t>
      </w:r>
      <w:r w:rsidR="00CC57FF">
        <w:t xml:space="preserve"> </w:t>
      </w:r>
    </w:p>
    <w:p w14:paraId="75D7DDF9" w14:textId="11096A13" w:rsidR="006733B1" w:rsidRDefault="00D94372" w:rsidP="000B41DF">
      <w:pPr>
        <w:ind w:left="720"/>
      </w:pPr>
      <w:proofErr w:type="spellStart"/>
      <w:r>
        <w:rPr>
          <w:b/>
        </w:rPr>
        <w:t>NoSQL</w:t>
      </w:r>
      <w:proofErr w:type="spellEnd"/>
      <w:r>
        <w:rPr>
          <w:b/>
        </w:rPr>
        <w:t xml:space="preserve"> </w:t>
      </w:r>
      <w:r w:rsidRPr="000B41DF">
        <w:t>or</w:t>
      </w:r>
      <w:r>
        <w:rPr>
          <w:b/>
        </w:rPr>
        <w:t xml:space="preserve"> </w:t>
      </w:r>
      <w:r w:rsidR="0013417F">
        <w:rPr>
          <w:b/>
        </w:rPr>
        <w:t xml:space="preserve">Big Data </w:t>
      </w:r>
      <w:r w:rsidR="00CC57FF" w:rsidRPr="000B41DF">
        <w:rPr>
          <w:b/>
        </w:rPr>
        <w:t>Models</w:t>
      </w:r>
      <w:r w:rsidR="006733B1">
        <w:t xml:space="preserve"> refers to non-relational logical data model</w:t>
      </w:r>
      <w:r w:rsidR="000B41DF">
        <w:t>s</w:t>
      </w:r>
      <w:r w:rsidR="00CC57FF">
        <w:t xml:space="preserve"> for the storage and manipulation of data across horizontally scaled resources</w:t>
      </w:r>
      <w:r>
        <w:t>;</w:t>
      </w:r>
      <w:r w:rsidR="00CC57FF">
        <w:t xml:space="preserve"> including techniques </w:t>
      </w:r>
      <w:r>
        <w:t xml:space="preserve">for example </w:t>
      </w:r>
      <w:r w:rsidR="00CC57FF">
        <w:t xml:space="preserve">categorized </w:t>
      </w:r>
      <w:r w:rsidR="00AA6B3A">
        <w:t xml:space="preserve">at a high level </w:t>
      </w:r>
      <w:r w:rsidR="00CC57FF">
        <w:t>as name-value, big table, document or graphical</w:t>
      </w:r>
      <w:r w:rsidR="006733B1">
        <w:t>.</w:t>
      </w:r>
    </w:p>
    <w:p w14:paraId="2E2B4D63" w14:textId="50FC6C89" w:rsidR="007C0EC8" w:rsidRDefault="00CC57FF" w:rsidP="000B41DF">
      <w:r>
        <w:t>The</w:t>
      </w:r>
      <w:r w:rsidR="007C0EC8">
        <w:t xml:space="preserve"> Big Data paradigm has other implications from the </w:t>
      </w:r>
      <w:r w:rsidR="00D94372">
        <w:t xml:space="preserve">technical </w:t>
      </w:r>
      <w:r w:rsidR="007C0EC8">
        <w:t xml:space="preserve">innovations. The changes are </w:t>
      </w:r>
      <w:r w:rsidR="00D94372">
        <w:t xml:space="preserve">not only </w:t>
      </w:r>
      <w:r w:rsidR="007C0EC8">
        <w:t xml:space="preserve">in </w:t>
      </w:r>
      <w:r w:rsidR="00D94372">
        <w:t xml:space="preserve">the logical data storage paradigm, </w:t>
      </w:r>
      <w:proofErr w:type="gramStart"/>
      <w:r w:rsidR="00D94372">
        <w:t>but</w:t>
      </w:r>
      <w:proofErr w:type="gramEnd"/>
      <w:r w:rsidR="007C0EC8">
        <w:t xml:space="preserve"> in </w:t>
      </w:r>
      <w:r w:rsidR="00D94372">
        <w:t xml:space="preserve">the parallel distribution of data and code in the physical file </w:t>
      </w:r>
      <w:r w:rsidR="007C0EC8">
        <w:t>system</w:t>
      </w:r>
      <w:r w:rsidR="00D94372">
        <w:t xml:space="preserve"> and direct queries against this storage. </w:t>
      </w:r>
    </w:p>
    <w:p w14:paraId="756B9C47" w14:textId="3779682D" w:rsidR="00CC57FF" w:rsidRDefault="0013417F" w:rsidP="000B41DF">
      <w:r>
        <w:t>The paradigm shift</w:t>
      </w:r>
      <w:r w:rsidR="007C0EC8">
        <w:t xml:space="preserve"> causes changes in the traditional data lifecycle. One description of the end-to-end data lifecycle categorizes the steps as collection, preparation, analysis and action. </w:t>
      </w:r>
      <w:r w:rsidR="00D94372">
        <w:t>Different big data use cases can be characterized in terms of the dataset characteristics at-rest or in-motion, and in terms of the time window for the end-to-end data lifecycle.</w:t>
      </w:r>
      <w:r w:rsidR="007C0EC8">
        <w:t xml:space="preserve"> </w:t>
      </w:r>
      <w:r w:rsidR="00D94372">
        <w:t>Dataset</w:t>
      </w:r>
      <w:r w:rsidR="007C0EC8">
        <w:t xml:space="preserve"> character</w:t>
      </w:r>
      <w:r w:rsidR="00D94372">
        <w:t>ist</w:t>
      </w:r>
      <w:r w:rsidR="007C0EC8">
        <w:t>ic</w:t>
      </w:r>
      <w:r w:rsidR="00D94372">
        <w:t>s</w:t>
      </w:r>
      <w:r w:rsidR="00CC57FF">
        <w:t xml:space="preserve"> </w:t>
      </w:r>
      <w:r w:rsidR="007C0EC8">
        <w:t xml:space="preserve">change the </w:t>
      </w:r>
      <w:r w:rsidR="00CC57FF">
        <w:t>data lifecycle processes</w:t>
      </w:r>
      <w:r w:rsidR="007C0EC8">
        <w:t xml:space="preserve"> in different ways, for example in the point in the lifecycle at which the data is placed in persistent storage</w:t>
      </w:r>
      <w:r w:rsidR="00CC57FF">
        <w:t>.</w:t>
      </w:r>
      <w:r>
        <w:t xml:space="preserve"> In a traditional relational model, the data is stored after preparation (for example after the extract-transform-load and cleansing processes). </w:t>
      </w:r>
      <w:r w:rsidR="007C0EC8">
        <w:t xml:space="preserve"> </w:t>
      </w:r>
      <w:r>
        <w:t xml:space="preserve">In a high velocity use case, the data is prepared and analyzed for alerting, and only then is the data (or aggregates of the data) given a persistent storage. </w:t>
      </w:r>
      <w:r w:rsidR="007C0EC8">
        <w:t xml:space="preserve">In a volume use case the </w:t>
      </w:r>
      <w:r w:rsidR="00CC57FF">
        <w:t>data is often stored in the raw state in which it was produced</w:t>
      </w:r>
      <w:r w:rsidR="007C0EC8">
        <w:t>, prior to the application of the preparation processes to cleanse and organize the data</w:t>
      </w:r>
      <w:r w:rsidR="00CC57FF">
        <w:t xml:space="preserve">. </w:t>
      </w:r>
      <w:r w:rsidR="007C0EC8">
        <w:t>The</w:t>
      </w:r>
      <w:r w:rsidR="00CC57FF">
        <w:t xml:space="preserve"> consequence </w:t>
      </w:r>
      <w:r>
        <w:t xml:space="preserve">of persistence of data in its raw state </w:t>
      </w:r>
      <w:r w:rsidR="007C0EC8">
        <w:t>is that a schema or model for the data is only applied when the data is retrieved, known as</w:t>
      </w:r>
      <w:r w:rsidR="00CC57FF">
        <w:t xml:space="preserve"> schema on read.</w:t>
      </w:r>
    </w:p>
    <w:p w14:paraId="3C5755B1" w14:textId="479E5420" w:rsidR="00E85B50" w:rsidRDefault="00CC57FF" w:rsidP="000B41DF">
      <w:pPr>
        <w:ind w:left="720"/>
      </w:pPr>
      <w:r w:rsidRPr="000B41DF">
        <w:rPr>
          <w:b/>
        </w:rPr>
        <w:t>Schema-on-read</w:t>
      </w:r>
      <w:r>
        <w:t xml:space="preserve"> is the recognition that big data is often stored in a raw form based on its production, with the schema needed for organizing (and often cleansing) the data for analytics being applied as the data is queried f</w:t>
      </w:r>
      <w:r w:rsidR="0013417F">
        <w:t>ro</w:t>
      </w:r>
      <w:r>
        <w:t>m the repository.</w:t>
      </w:r>
    </w:p>
    <w:p w14:paraId="7D7F318D" w14:textId="2E7594A7" w:rsidR="00CC57FF" w:rsidRDefault="00CC57FF" w:rsidP="000B41DF">
      <w:r>
        <w:t xml:space="preserve">A </w:t>
      </w:r>
      <w:r w:rsidR="007C0EC8">
        <w:t>third</w:t>
      </w:r>
      <w:r>
        <w:t xml:space="preserve"> consequence </w:t>
      </w:r>
      <w:r w:rsidR="0013417F">
        <w:t xml:space="preserve">of big data engineering </w:t>
      </w:r>
      <w:r>
        <w:t>is often referred to as “</w:t>
      </w:r>
      <w:r w:rsidRPr="000B41DF">
        <w:rPr>
          <w:i/>
        </w:rPr>
        <w:t>moving the processing to the data, not the data to the processing</w:t>
      </w:r>
      <w:r>
        <w:t xml:space="preserve">”. The implication is that data is too extensive to be queried and moved </w:t>
      </w:r>
      <w:r>
        <w:lastRenderedPageBreak/>
        <w:t xml:space="preserve">into another resource for analysis, so the analysis program is instead </w:t>
      </w:r>
      <w:r w:rsidR="00741E2F">
        <w:t>distributed to the data-holding resources</w:t>
      </w:r>
      <w:proofErr w:type="gramStart"/>
      <w:ins w:id="86" w:author="Nancy Grady" w:date="2014-02-04T12:06:00Z">
        <w:r w:rsidR="00537672">
          <w:t>;</w:t>
        </w:r>
      </w:ins>
      <w:proofErr w:type="gramEnd"/>
      <w:r w:rsidR="00741E2F">
        <w:t xml:space="preserve"> with only the results being aggregated on a </w:t>
      </w:r>
      <w:del w:id="87" w:author="Nancy Grady" w:date="2014-02-04T12:08:00Z">
        <w:r w:rsidR="00741E2F" w:rsidDel="00537672">
          <w:delText xml:space="preserve">different </w:delText>
        </w:r>
      </w:del>
      <w:ins w:id="88" w:author="Nancy Grady" w:date="2014-02-04T12:08:00Z">
        <w:r w:rsidR="00537672">
          <w:t xml:space="preserve">remote </w:t>
        </w:r>
      </w:ins>
      <w:r w:rsidR="00741E2F">
        <w:t>resource.</w:t>
      </w:r>
      <w:r>
        <w:t xml:space="preserve"> </w:t>
      </w:r>
    </w:p>
    <w:p w14:paraId="08A43F8A" w14:textId="77777777" w:rsidR="00C23CB8" w:rsidRDefault="00C23CB8" w:rsidP="000B41DF"/>
    <w:p w14:paraId="202633AD" w14:textId="62BD3137" w:rsidR="00C23CB8" w:rsidDel="00537672" w:rsidRDefault="00C23CB8" w:rsidP="000B41DF">
      <w:pPr>
        <w:rPr>
          <w:del w:id="89" w:author="Nancy Grady" w:date="2014-02-04T12:09:00Z"/>
        </w:rPr>
      </w:pPr>
      <w:del w:id="90" w:author="Nancy Grady" w:date="2014-02-04T12:09:00Z">
        <w:r w:rsidRPr="00C23CB8" w:rsidDel="00537672">
          <w:rPr>
            <w:highlight w:val="yellow"/>
          </w:rPr>
          <w:delText>&lt;Relationship with MPP&gt;</w:delText>
        </w:r>
        <w:r w:rsidDel="00537672">
          <w:delText xml:space="preserve"> </w:delText>
        </w:r>
      </w:del>
    </w:p>
    <w:p w14:paraId="74994392" w14:textId="0F1603EB" w:rsidR="00C23CB8" w:rsidDel="00537672" w:rsidRDefault="00C23CB8" w:rsidP="000B41DF">
      <w:pPr>
        <w:rPr>
          <w:del w:id="91" w:author="Nancy Grady" w:date="2014-02-04T12:09:00Z"/>
        </w:rPr>
      </w:pPr>
    </w:p>
    <w:p w14:paraId="139CEEA7" w14:textId="77777777" w:rsidR="00CC57FF" w:rsidRDefault="00741E2F" w:rsidP="000B41DF">
      <w:pPr>
        <w:rPr>
          <w:ins w:id="92" w:author="Nancy Grady" w:date="2014-02-04T12:09:00Z"/>
        </w:rPr>
      </w:pPr>
      <w:r>
        <w:t>A number of additional uses of the buzzword “Big Data” actually refer to changes in analytics as a consequence of the extensiveness of the datasets, which will be discussed in the next section on Data Science.</w:t>
      </w:r>
    </w:p>
    <w:p w14:paraId="30185801" w14:textId="0B19DE68" w:rsidR="00537672" w:rsidRDefault="00347E5E" w:rsidP="000B41DF">
      <w:pPr>
        <w:rPr>
          <w:ins w:id="93" w:author="Nancy Grady" w:date="2014-02-04T12:09:00Z"/>
        </w:rPr>
      </w:pPr>
      <w:ins w:id="94" w:author="Nancy Grady" w:date="2014-02-04T12:09:00Z">
        <w:r>
          <w:t>At it</w:t>
        </w:r>
        <w:r w:rsidR="00537672">
          <w:t>s heart, Big Data refers to the extension of data repositories and processing across horizontally-scaled resources, much in the same way the</w:t>
        </w:r>
      </w:ins>
      <w:ins w:id="95" w:author="Nancy Grady" w:date="2014-02-04T12:10:00Z">
        <w:r w:rsidR="00537672">
          <w:t xml:space="preserve"> compute-intensive</w:t>
        </w:r>
      </w:ins>
      <w:ins w:id="96" w:author="Nancy Grady" w:date="2014-02-04T12:09:00Z">
        <w:r w:rsidR="00537672">
          <w:t xml:space="preserve"> simulation community embraced massively parallel processing two decades ago. By working out </w:t>
        </w:r>
      </w:ins>
      <w:ins w:id="97" w:author="Nancy Grady" w:date="2014-02-04T12:11:00Z">
        <w:r w:rsidR="00537672">
          <w:t>methods for communication among resources, the same scaling is now available to data-intensive applications.</w:t>
        </w:r>
      </w:ins>
    </w:p>
    <w:p w14:paraId="30F4DA62" w14:textId="77777777" w:rsidR="00537672" w:rsidDel="00537672" w:rsidRDefault="00537672" w:rsidP="000B41DF">
      <w:pPr>
        <w:rPr>
          <w:del w:id="98" w:author="Nancy Grady" w:date="2014-02-04T12:12:00Z"/>
        </w:rPr>
      </w:pPr>
    </w:p>
    <w:p w14:paraId="067C3D09" w14:textId="77777777" w:rsidR="00E85B50" w:rsidRDefault="00E85B50" w:rsidP="000B41DF"/>
    <w:p w14:paraId="5671DFBB" w14:textId="77777777" w:rsidR="00BB3CA4" w:rsidRDefault="00065163" w:rsidP="00065163">
      <w:pPr>
        <w:pStyle w:val="Heading2"/>
      </w:pPr>
      <w:bookmarkStart w:id="99" w:name="_Toc246925892"/>
      <w:r>
        <w:t>Data Science Definition</w:t>
      </w:r>
      <w:bookmarkEnd w:id="99"/>
    </w:p>
    <w:p w14:paraId="69A0F979" w14:textId="77777777" w:rsidR="00065163" w:rsidRDefault="00065163" w:rsidP="000C50BE"/>
    <w:p w14:paraId="0677621A" w14:textId="029B0AAB" w:rsidR="001A3F56" w:rsidRDefault="00065163" w:rsidP="000C50BE">
      <w:r>
        <w:t>In its purest form, data science is the “Fourth Paradigm” of science</w:t>
      </w:r>
      <w:proofErr w:type="gramStart"/>
      <w:r w:rsidR="00761480">
        <w:t>;</w:t>
      </w:r>
      <w:proofErr w:type="gramEnd"/>
      <w:r>
        <w:t xml:space="preserve"> following theory, experiment, and simulation. Th</w:t>
      </w:r>
      <w:r w:rsidR="003277C2">
        <w:t>e fourth paradigm</w:t>
      </w:r>
      <w:r>
        <w:t xml:space="preserve"> is a term coined by the Late Jim Gray</w:t>
      </w:r>
      <w:r w:rsidR="00AA6B3A">
        <w:t xml:space="preserve"> to refer to the conduct of </w:t>
      </w:r>
      <w:r w:rsidR="003277C2">
        <w:t xml:space="preserve">data analysis as an empirical </w:t>
      </w:r>
      <w:r w:rsidR="005E5ACA">
        <w:t>science</w:t>
      </w:r>
      <w:r w:rsidR="003277C2">
        <w:t>, learning directly</w:t>
      </w:r>
      <w:r w:rsidR="00AA6B3A">
        <w:t xml:space="preserve"> from data </w:t>
      </w:r>
      <w:proofErr w:type="gramStart"/>
      <w:r w:rsidR="00AA6B3A">
        <w:t>itself</w:t>
      </w:r>
      <w:r w:rsidR="005E5ACA">
        <w:t xml:space="preserve"> </w:t>
      </w:r>
      <w:r>
        <w:t>.</w:t>
      </w:r>
      <w:proofErr w:type="gramEnd"/>
      <w:r w:rsidR="00761480">
        <w:t xml:space="preserve"> </w:t>
      </w:r>
      <w:r w:rsidR="005E5ACA">
        <w:t>D</w:t>
      </w:r>
      <w:r>
        <w:t xml:space="preserve">ata science as a paradigm would refer to the formulation of a hypothesis, the collection of the data (new or pre-existing) to address the hypothesis, and the analytical confirmation or denial of the hypothesis </w:t>
      </w:r>
      <w:r w:rsidR="005E5ACA">
        <w:t>(</w:t>
      </w:r>
      <w:r>
        <w:t>or the determination that additional information or study is needed</w:t>
      </w:r>
      <w:r w:rsidR="005E5ACA">
        <w:t>)</w:t>
      </w:r>
      <w:r>
        <w:t xml:space="preserve">. As in any experimental science, the end result could in fact be that the original hypothesis itself needs to be reformulated. The key </w:t>
      </w:r>
      <w:r w:rsidR="001A3F56">
        <w:t xml:space="preserve">concept </w:t>
      </w:r>
      <w:r>
        <w:t>is that data science is an empirical science, performing the scien</w:t>
      </w:r>
      <w:r w:rsidR="00916009">
        <w:t xml:space="preserve">tific process directly on </w:t>
      </w:r>
      <w:r w:rsidR="005E5ACA">
        <w:t xml:space="preserve">the </w:t>
      </w:r>
      <w:r w:rsidR="00916009">
        <w:t xml:space="preserve">data. Note that the hypothesis may </w:t>
      </w:r>
      <w:r w:rsidR="005E5ACA">
        <w:t xml:space="preserve">be </w:t>
      </w:r>
      <w:r w:rsidR="00916009">
        <w:t>driven by a business need,</w:t>
      </w:r>
      <w:r w:rsidR="00F014D5">
        <w:t xml:space="preserve"> or</w:t>
      </w:r>
      <w:r w:rsidR="00916009">
        <w:t xml:space="preserve"> </w:t>
      </w:r>
      <w:r w:rsidR="001A3F56">
        <w:t xml:space="preserve">can be </w:t>
      </w:r>
      <w:r w:rsidR="00916009">
        <w:t xml:space="preserve">the restatement of </w:t>
      </w:r>
      <w:r w:rsidR="00F014D5">
        <w:t xml:space="preserve">a </w:t>
      </w:r>
      <w:r w:rsidR="00916009">
        <w:t>business need in terms of a technical hypothesis.</w:t>
      </w:r>
      <w:r w:rsidR="004D71A8">
        <w:t xml:space="preserve">  </w:t>
      </w:r>
    </w:p>
    <w:p w14:paraId="3AD4E54E" w14:textId="08AF5B77" w:rsidR="001A3F56" w:rsidRPr="000B41DF" w:rsidRDefault="001A3F56" w:rsidP="000B41DF">
      <w:pPr>
        <w:ind w:left="720" w:right="720"/>
        <w:rPr>
          <w:i/>
        </w:rPr>
      </w:pPr>
      <w:r>
        <w:rPr>
          <w:b/>
          <w:i/>
        </w:rPr>
        <w:t>Data Science</w:t>
      </w:r>
      <w:r w:rsidRPr="002B03A2">
        <w:rPr>
          <w:i/>
        </w:rPr>
        <w:t xml:space="preserve"> is </w:t>
      </w:r>
      <w:r>
        <w:rPr>
          <w:i/>
        </w:rPr>
        <w:t>extraction of actionable knowledge directly from data through a process of discovery, hypothesis, and hypothesis testing.</w:t>
      </w:r>
    </w:p>
    <w:p w14:paraId="21A41D35" w14:textId="53834354" w:rsidR="004D71A8" w:rsidRDefault="004D71A8" w:rsidP="000C50BE">
      <w:r>
        <w:t xml:space="preserve">Data Science incorporates principles, techniques and methods from many disciplines and domains including mathematics, computer science </w:t>
      </w:r>
      <w:r w:rsidR="005E5ACA">
        <w:t>(</w:t>
      </w:r>
      <w:r>
        <w:t>and more specifically machine learning and pattern recognition</w:t>
      </w:r>
      <w:r w:rsidR="005E5ACA">
        <w:t>),</w:t>
      </w:r>
      <w:r>
        <w:t xml:space="preserve"> statistics, operation research,</w:t>
      </w:r>
      <w:r w:rsidR="001A3F56">
        <w:t xml:space="preserve"> </w:t>
      </w:r>
      <w:r>
        <w:t xml:space="preserve">data </w:t>
      </w:r>
      <w:r w:rsidR="001A3F56">
        <w:t xml:space="preserve">systems </w:t>
      </w:r>
      <w:r>
        <w:t xml:space="preserve">engineering and visualization.  Data Scientists </w:t>
      </w:r>
      <w:r w:rsidR="005E5ACA">
        <w:t xml:space="preserve">or data science teams </w:t>
      </w:r>
      <w:r>
        <w:t xml:space="preserve">solve complex data problems </w:t>
      </w:r>
      <w:r w:rsidR="001A3F56">
        <w:t>by</w:t>
      </w:r>
      <w:r>
        <w:t xml:space="preserve"> employing deep expertise in one or more of the</w:t>
      </w:r>
      <w:r w:rsidR="005E5ACA">
        <w:t>se</w:t>
      </w:r>
      <w:r>
        <w:t xml:space="preserve"> discip</w:t>
      </w:r>
      <w:r w:rsidR="005E5ACA">
        <w:t>l</w:t>
      </w:r>
      <w:r>
        <w:t>ines</w:t>
      </w:r>
      <w:r w:rsidR="005E5ACA">
        <w:t xml:space="preserve">, </w:t>
      </w:r>
      <w:r w:rsidR="001A3F56">
        <w:t>as well as</w:t>
      </w:r>
      <w:r w:rsidR="005E5ACA">
        <w:t xml:space="preserve"> </w:t>
      </w:r>
      <w:r>
        <w:t>business strategy</w:t>
      </w:r>
      <w:r w:rsidR="005E5ACA">
        <w:t xml:space="preserve"> and domain knowledge</w:t>
      </w:r>
      <w:r w:rsidR="00F014D5">
        <w:t xml:space="preserve">. Personal </w:t>
      </w:r>
      <w:r w:rsidR="005E5ACA">
        <w:t xml:space="preserve">skills in </w:t>
      </w:r>
      <w:r>
        <w:t>communication, presentation and inquisitiveness</w:t>
      </w:r>
      <w:r w:rsidR="00F014D5">
        <w:t xml:space="preserve"> are also very important</w:t>
      </w:r>
      <w:r>
        <w:t>.</w:t>
      </w:r>
    </w:p>
    <w:p w14:paraId="3C0A0527" w14:textId="299ADC72" w:rsidR="005E5ACA" w:rsidRPr="002B03A2" w:rsidRDefault="005E5ACA" w:rsidP="005E5ACA">
      <w:pPr>
        <w:ind w:left="720" w:right="720"/>
        <w:rPr>
          <w:i/>
        </w:rPr>
      </w:pPr>
      <w:r w:rsidRPr="00552DEC">
        <w:rPr>
          <w:i/>
        </w:rPr>
        <w:t xml:space="preserve">A </w:t>
      </w:r>
      <w:r>
        <w:rPr>
          <w:b/>
          <w:i/>
        </w:rPr>
        <w:t>Data Scientist</w:t>
      </w:r>
      <w:r w:rsidRPr="002B03A2">
        <w:rPr>
          <w:i/>
        </w:rPr>
        <w:t xml:space="preserve"> </w:t>
      </w:r>
      <w:r>
        <w:rPr>
          <w:i/>
        </w:rPr>
        <w:t xml:space="preserve">is a practitioner who has sufficient knowledge </w:t>
      </w:r>
      <w:r w:rsidR="001C6F79">
        <w:rPr>
          <w:i/>
        </w:rPr>
        <w:t>in</w:t>
      </w:r>
      <w:r>
        <w:rPr>
          <w:i/>
        </w:rPr>
        <w:t xml:space="preserve"> the overlapping regimes of expertise in business needs, domain knowledge, analytical skills</w:t>
      </w:r>
      <w:r w:rsidR="001A3F56">
        <w:rPr>
          <w:i/>
        </w:rPr>
        <w:t>,</w:t>
      </w:r>
      <w:r>
        <w:rPr>
          <w:i/>
        </w:rPr>
        <w:t xml:space="preserve"> and programming and systems engineering expertise to manage the end-to-end scientific method process through each stage in the big data lifecycle.</w:t>
      </w:r>
    </w:p>
    <w:p w14:paraId="67747EF5" w14:textId="77777777" w:rsidR="005E5ACA" w:rsidRDefault="005E5ACA" w:rsidP="005E5ACA">
      <w:r>
        <w:lastRenderedPageBreak/>
        <w:t>While this full collection of skills can be present in a single individual, it is also possible that these skills are covered in the members of a team as shown in Figure 1.</w:t>
      </w:r>
    </w:p>
    <w:p w14:paraId="7B377C61" w14:textId="77777777" w:rsidR="005E5ACA" w:rsidRDefault="005E5ACA" w:rsidP="000B41DF">
      <w:pPr>
        <w:jc w:val="center"/>
      </w:pPr>
      <w:r>
        <w:rPr>
          <w:noProof/>
        </w:rPr>
        <w:drawing>
          <wp:inline distT="0" distB="0" distL="0" distR="0" wp14:anchorId="3F29F782" wp14:editId="4808FB16">
            <wp:extent cx="2737160" cy="227606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Science with busines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2588" cy="2280575"/>
                    </a:xfrm>
                    <a:prstGeom prst="rect">
                      <a:avLst/>
                    </a:prstGeom>
                  </pic:spPr>
                </pic:pic>
              </a:graphicData>
            </a:graphic>
          </wp:inline>
        </w:drawing>
      </w:r>
    </w:p>
    <w:p w14:paraId="1AAB8D5A" w14:textId="77777777" w:rsidR="005E5ACA" w:rsidRDefault="00E41718" w:rsidP="000B41DF">
      <w:pPr>
        <w:jc w:val="center"/>
      </w:pPr>
      <w:r>
        <w:t>Figure 1: Skills needed in Data Science</w:t>
      </w:r>
    </w:p>
    <w:p w14:paraId="7BAA1AFC" w14:textId="18D2CD25" w:rsidR="001C6F79" w:rsidRDefault="00065163" w:rsidP="000C50BE">
      <w:r>
        <w:t>As</w:t>
      </w:r>
      <w:r w:rsidR="002B03A2">
        <w:t xml:space="preserve"> the characteristics of the data and the number of resources continue to scale, then the analysis also begins to change.  </w:t>
      </w:r>
      <w:r w:rsidR="00916009">
        <w:t>Data Science is not solely concerned with analytics, but with the end-to-end experimental lifecycle. The implication is that the data scientist must be aware of the sources and provenance of the data, the appropriateness and accuracy of the transforms on the data, the interplay between the transformation algorithms and processes and the data storage mechanisms</w:t>
      </w:r>
      <w:r w:rsidR="00E41718">
        <w:t>, etc</w:t>
      </w:r>
      <w:proofErr w:type="gramStart"/>
      <w:r w:rsidR="00E41718">
        <w:t>.</w:t>
      </w:r>
      <w:r w:rsidR="00916009">
        <w:t>.</w:t>
      </w:r>
      <w:proofErr w:type="gramEnd"/>
      <w:r w:rsidR="00916009">
        <w:t xml:space="preserve"> This end-to-end overview role is to ensure that everything is being done right to meaningfully address the hypothesis. </w:t>
      </w:r>
    </w:p>
    <w:p w14:paraId="227E8347" w14:textId="77777777" w:rsidR="00916009" w:rsidRDefault="00E41718" w:rsidP="000C50BE">
      <w:r>
        <w:t>Data Science has also been used as a buzzword to mean additional concepts to those given above.</w:t>
      </w:r>
    </w:p>
    <w:p w14:paraId="6A7F02CC" w14:textId="34C29006" w:rsidR="00E41718" w:rsidRDefault="004175A7" w:rsidP="000C50BE">
      <w:r>
        <w:t>In big data systems</w:t>
      </w:r>
      <w:r w:rsidR="00E41718">
        <w:t xml:space="preserve"> it is often sufficient to identify a </w:t>
      </w:r>
      <w:r w:rsidR="00E41718" w:rsidRPr="000B41DF">
        <w:rPr>
          <w:b/>
        </w:rPr>
        <w:t>correlation</w:t>
      </w:r>
      <w:r w:rsidR="00E41718">
        <w:t xml:space="preserve"> in order </w:t>
      </w:r>
      <w:r>
        <w:t xml:space="preserve">for the business </w:t>
      </w:r>
      <w:r w:rsidR="00E41718">
        <w:t>to take action.</w:t>
      </w:r>
      <w:r w:rsidR="00E41718" w:rsidRPr="00E41718">
        <w:t xml:space="preserve"> </w:t>
      </w:r>
      <w:r w:rsidR="00E41718">
        <w:t xml:space="preserve">As a trivial example if it can be determined that using the color blue on a website leads to greater sales over the use of green, then this correlation information can be used to improve the business. </w:t>
      </w:r>
      <w:r>
        <w:t xml:space="preserve">The reason for the preference is not </w:t>
      </w:r>
      <w:proofErr w:type="gramStart"/>
      <w:r>
        <w:t>needed,</w:t>
      </w:r>
      <w:proofErr w:type="gramEnd"/>
      <w:r>
        <w:t xml:space="preserve"> i</w:t>
      </w:r>
      <w:r w:rsidR="00E41718">
        <w:t xml:space="preserve">t </w:t>
      </w:r>
      <w:r>
        <w:t>is</w:t>
      </w:r>
      <w:r w:rsidR="00E41718">
        <w:t xml:space="preserve"> enough to determine correlation and not causation. </w:t>
      </w:r>
    </w:p>
    <w:p w14:paraId="259B3B4E" w14:textId="7B181C0E" w:rsidR="00E41718" w:rsidRDefault="00E41718" w:rsidP="000C50BE">
      <w:r>
        <w:t xml:space="preserve">A hotly debated data science concept is also in the use of data </w:t>
      </w:r>
      <w:r w:rsidRPr="000B41DF">
        <w:rPr>
          <w:b/>
        </w:rPr>
        <w:t>sampling</w:t>
      </w:r>
      <w:r>
        <w:t xml:space="preserve">. A bit of a digression into history is useful here to set the stage. Statistics has a branch of study on the computer design of experiments, determining the necessary and sufficient data that is needed to rigorously determine and outcome, for example in a pharmaceutical clinical trial.  When the data mining community began, the emphasis was typically on re-purposed data, meaning you did some </w:t>
      </w:r>
      <w:r w:rsidR="00970F9A">
        <w:t xml:space="preserve">data </w:t>
      </w:r>
      <w:r>
        <w:t xml:space="preserve">sampling </w:t>
      </w:r>
      <w:r w:rsidR="00970F9A">
        <w:t>for the data needed to train your models</w:t>
      </w:r>
      <w:r w:rsidR="00A606D1">
        <w:t>, but the data was collected for some other purpose. The sampling requirements</w:t>
      </w:r>
      <w:r w:rsidR="00970F9A">
        <w:t xml:space="preserve"> ensure</w:t>
      </w:r>
      <w:r w:rsidR="00A606D1">
        <w:t>d</w:t>
      </w:r>
      <w:r w:rsidR="00970F9A">
        <w:t xml:space="preserve"> that </w:t>
      </w:r>
      <w:r w:rsidR="00A606D1">
        <w:t>the analytics</w:t>
      </w:r>
      <w:r w:rsidR="00970F9A">
        <w:t xml:space="preserve"> were not prone to “over-fitting” (meaning the pattern matched the data sample chosen for training, but did not match well any other sampled data). In the new Big Data Paradigm, it is implied that you no longer have to sample data. This is not true, in that even if you use all the data available it may not address questions of the</w:t>
      </w:r>
      <w:r w:rsidR="00A606D1">
        <w:t xml:space="preserve"> true</w:t>
      </w:r>
      <w:r w:rsidR="00970F9A">
        <w:t xml:space="preserve"> “population” of interest</w:t>
      </w:r>
      <w:proofErr w:type="gramStart"/>
      <w:r w:rsidR="001C6F79">
        <w:t>;</w:t>
      </w:r>
      <w:proofErr w:type="gramEnd"/>
      <w:r w:rsidR="00970F9A">
        <w:t xml:space="preserve"> only of those that </w:t>
      </w:r>
      <w:r w:rsidR="00970F9A">
        <w:lastRenderedPageBreak/>
        <w:t xml:space="preserve">had behaviors that </w:t>
      </w:r>
      <w:r w:rsidR="001C6F79">
        <w:t xml:space="preserve">led them to </w:t>
      </w:r>
      <w:r w:rsidR="00970F9A">
        <w:t>produce the data. For example</w:t>
      </w:r>
      <w:r w:rsidR="00A606D1">
        <w:t>,</w:t>
      </w:r>
      <w:r w:rsidR="00970F9A">
        <w:t xml:space="preserve"> studying twitter data to analyze people’s behaviors doesn’t let you address all people as not everyone u</w:t>
      </w:r>
      <w:r w:rsidR="00A606D1">
        <w:t>ses twitter.</w:t>
      </w:r>
      <w:r w:rsidR="00970F9A">
        <w:t xml:space="preserve"> </w:t>
      </w:r>
      <w:r w:rsidR="00A606D1">
        <w:t>E</w:t>
      </w:r>
      <w:r w:rsidR="00970F9A">
        <w:t>ven if you analyze all the data twitter has, it still presents a selection bias across all people for those that use twitter in the first place</w:t>
      </w:r>
      <w:r w:rsidR="00A606D1">
        <w:t xml:space="preserve"> and thus cannot be used to comment on the full real-world population</w:t>
      </w:r>
      <w:r w:rsidR="00970F9A">
        <w:t>.</w:t>
      </w:r>
    </w:p>
    <w:p w14:paraId="4F3EE817" w14:textId="77777777" w:rsidR="00970F9A" w:rsidRDefault="00A606D1" w:rsidP="000C50BE">
      <w:r>
        <w:t>One data science</w:t>
      </w:r>
      <w:r w:rsidR="00970F9A">
        <w:t xml:space="preserve"> debate is the assertion that </w:t>
      </w:r>
      <w:r w:rsidR="00970F9A" w:rsidRPr="000B41DF">
        <w:rPr>
          <w:b/>
        </w:rPr>
        <w:t>more data beats better algorithms</w:t>
      </w:r>
      <w:r w:rsidR="00970F9A">
        <w:t xml:space="preserve">. The heart of this debate </w:t>
      </w:r>
      <w:r w:rsidR="009328E3">
        <w:t>says</w:t>
      </w:r>
      <w:r w:rsidR="00970F9A">
        <w:t xml:space="preserve"> that a few bad data elements are less likely to influence the analytical results</w:t>
      </w:r>
      <w:r w:rsidR="009328E3">
        <w:t xml:space="preserve"> in a large dataset</w:t>
      </w:r>
      <w:r w:rsidR="00970F9A">
        <w:t xml:space="preserve"> than if errors are present in a small sample</w:t>
      </w:r>
      <w:r w:rsidR="009328E3">
        <w:t xml:space="preserve"> of that dataset</w:t>
      </w:r>
      <w:r w:rsidR="00970F9A">
        <w:t>.  If the analytics needs are correlation and not causation, then this assertion is easier to justify.  Outside this context, the assertion for a deterministic or causal analysis is not as clear</w:t>
      </w:r>
      <w:r w:rsidR="009328E3">
        <w:t xml:space="preserve"> and is debated in each specific circumstance</w:t>
      </w:r>
      <w:r w:rsidR="00970F9A">
        <w:t>.</w:t>
      </w:r>
    </w:p>
    <w:p w14:paraId="0D2B519F" w14:textId="66F93135" w:rsidR="004175A7" w:rsidRDefault="009328E3" w:rsidP="00552DEC">
      <w:r>
        <w:t xml:space="preserve">Finally, Data Science is also given a number of characteristics, including </w:t>
      </w:r>
      <w:r w:rsidRPr="000B41DF">
        <w:rPr>
          <w:i/>
        </w:rPr>
        <w:t>veracity</w:t>
      </w:r>
      <w:r>
        <w:t xml:space="preserve"> (accuracy of the data) and </w:t>
      </w:r>
      <w:r w:rsidRPr="000B41DF">
        <w:rPr>
          <w:i/>
        </w:rPr>
        <w:t>value</w:t>
      </w:r>
      <w:r>
        <w:t xml:space="preserve"> (to the organization of the results of the analytics). These characteristics and others including all quality control, metadata and data provenance, etc. are already present in any data analytics and are not new to big data.</w:t>
      </w:r>
    </w:p>
    <w:p w14:paraId="1F191B23" w14:textId="26D53446" w:rsidR="009328E3" w:rsidRDefault="004175A7" w:rsidP="000C50BE">
      <w:r>
        <w:t>For descriptive purposes, analytics activities can be broken into different stages including discovery, exploratory analysis, correlation analysis, predictive modeling, machine learning, etc. Again these analytics categories are not specific to big data, but some have gained more visibility due to their greater application in big data analytics.</w:t>
      </w:r>
    </w:p>
    <w:p w14:paraId="6A59BD62" w14:textId="0499379E" w:rsidR="00E51087" w:rsidRPr="000C50BE" w:rsidRDefault="00A606D1" w:rsidP="0018166A">
      <w:r>
        <w:t>Data Science is tightly linked to Big Data, and refers to the management and execution of the end-to-end data processes, including the behaviors of the data system as well. As such</w:t>
      </w:r>
      <w:r w:rsidR="001C6F79">
        <w:t>,</w:t>
      </w:r>
      <w:r>
        <w:t xml:space="preserve"> Data Science includes all of analytics, but analytics does include all of data science.</w:t>
      </w:r>
    </w:p>
    <w:p w14:paraId="0FC35AD5" w14:textId="04F76C83" w:rsidR="00F31756" w:rsidRDefault="00F31756" w:rsidP="00F31756">
      <w:pPr>
        <w:pStyle w:val="Heading2"/>
      </w:pPr>
      <w:bookmarkStart w:id="100" w:name="_Toc246925893"/>
      <w:r>
        <w:t xml:space="preserve">Big Data </w:t>
      </w:r>
      <w:r w:rsidRPr="000E536E">
        <w:t>Taxonom</w:t>
      </w:r>
      <w:r w:rsidR="005717D4">
        <w:t>y</w:t>
      </w:r>
      <w:bookmarkEnd w:id="100"/>
    </w:p>
    <w:p w14:paraId="54804504" w14:textId="77777777" w:rsidR="002F06E6" w:rsidRDefault="002F06E6" w:rsidP="002F06E6"/>
    <w:p w14:paraId="75355D18" w14:textId="728FFE75" w:rsidR="00EA615A" w:rsidDel="0087135B" w:rsidRDefault="005717D4" w:rsidP="0087135B">
      <w:pPr>
        <w:rPr>
          <w:del w:id="101" w:author="Nancy Grady" w:date="2014-02-04T12:18:00Z"/>
        </w:rPr>
        <w:pPrChange w:id="102" w:author="Nancy Grady" w:date="2014-02-04T12:18:00Z">
          <w:pPr/>
        </w:pPrChange>
      </w:pPr>
      <w:r>
        <w:t xml:space="preserve">The </w:t>
      </w:r>
      <w:r w:rsidR="00A110A9">
        <w:t xml:space="preserve">NIST Big Data Working Group </w:t>
      </w:r>
      <w:r>
        <w:t>R</w:t>
      </w:r>
      <w:r w:rsidRPr="000B41DF">
        <w:t>eference Architecture</w:t>
      </w:r>
      <w:r>
        <w:t xml:space="preserve"> document </w:t>
      </w:r>
      <w:r w:rsidR="00A110A9">
        <w:t xml:space="preserve">Provides more detailed information concerning the high level functional architecture in big data systems. </w:t>
      </w:r>
      <w:ins w:id="103" w:author="Nancy Grady" w:date="2014-02-04T12:12:00Z">
        <w:r w:rsidR="00537672">
          <w:t xml:space="preserve"> In addition, the </w:t>
        </w:r>
      </w:ins>
      <w:ins w:id="104" w:author="Nancy Grady" w:date="2014-02-04T12:13:00Z">
        <w:r w:rsidR="00537672">
          <w:t xml:space="preserve">NIST Big Data Working group has a separate taxonomy document to </w:t>
        </w:r>
        <w:r w:rsidR="00950573">
          <w:t>provide more detailed information on the component elements in the Reference Architecture</w:t>
        </w:r>
      </w:ins>
      <w:ins w:id="105" w:author="Nancy Grady" w:date="2014-02-04T12:15:00Z">
        <w:r w:rsidR="00950573">
          <w:t>, and we refer the reader to this document for more in-depth exploration of big data technologies</w:t>
        </w:r>
      </w:ins>
      <w:ins w:id="106" w:author="Nancy Grady" w:date="2014-02-04T12:13:00Z">
        <w:r w:rsidR="00950573">
          <w:t xml:space="preserve">.  </w:t>
        </w:r>
      </w:ins>
      <w:del w:id="107" w:author="Nancy Grady" w:date="2014-02-04T12:18:00Z">
        <w:r w:rsidR="00A110A9" w:rsidDel="0087135B">
          <w:delText>We include the taxonomy here to make it available with the definitions.</w:delText>
        </w:r>
      </w:del>
    </w:p>
    <w:p w14:paraId="344A1847" w14:textId="5917663F" w:rsidR="00186A68" w:rsidDel="0087135B" w:rsidRDefault="00F31756" w:rsidP="0087135B">
      <w:pPr>
        <w:rPr>
          <w:del w:id="108" w:author="Nancy Grady" w:date="2014-02-04T12:18:00Z"/>
        </w:rPr>
        <w:pPrChange w:id="109" w:author="Nancy Grady" w:date="2014-02-04T12:18:00Z">
          <w:pPr>
            <w:pStyle w:val="Heading2"/>
          </w:pPr>
        </w:pPrChange>
      </w:pPr>
      <w:bookmarkStart w:id="110" w:name="_Toc246925894"/>
      <w:del w:id="111" w:author="Nancy Grady" w:date="2014-02-04T12:18:00Z">
        <w:r w:rsidDel="0087135B">
          <w:delText>Actors</w:delText>
        </w:r>
        <w:bookmarkEnd w:id="110"/>
        <w:r w:rsidR="00FA4C96" w:rsidDel="0087135B">
          <w:delText xml:space="preserve"> </w:delText>
        </w:r>
      </w:del>
    </w:p>
    <w:p w14:paraId="19921903" w14:textId="71BA5B45" w:rsidR="002D6591" w:rsidDel="0087135B" w:rsidRDefault="002D6591" w:rsidP="0087135B">
      <w:pPr>
        <w:rPr>
          <w:del w:id="112" w:author="Nancy Grady" w:date="2014-02-04T12:18:00Z"/>
        </w:rPr>
        <w:pPrChange w:id="113" w:author="Nancy Grady" w:date="2014-02-04T12:18:00Z">
          <w:pPr/>
        </w:pPrChange>
      </w:pPr>
    </w:p>
    <w:p w14:paraId="14D64AEE" w14:textId="3CF63BF1" w:rsidR="004A2F4C" w:rsidDel="0087135B" w:rsidRDefault="004A2F4C" w:rsidP="0087135B">
      <w:pPr>
        <w:rPr>
          <w:del w:id="114" w:author="Nancy Grady" w:date="2014-02-04T12:18:00Z"/>
        </w:rPr>
        <w:pPrChange w:id="115" w:author="Nancy Grady" w:date="2014-02-04T12:18:00Z">
          <w:pPr/>
        </w:pPrChange>
      </w:pPr>
      <w:del w:id="116" w:author="Nancy Grady" w:date="2014-02-04T12:18:00Z">
        <w:r w:rsidDel="0087135B">
          <w:delText>Actors and roles have the sam</w:delText>
        </w:r>
        <w:r w:rsidR="00BA6937" w:rsidDel="0087135B">
          <w:delText>e relationship as in the movies; except in system development the</w:delText>
        </w:r>
        <w:r w:rsidDel="0087135B">
          <w:delText xml:space="preserve"> Actors can represent </w:delText>
        </w:r>
        <w:r w:rsidR="00E57220" w:rsidDel="0087135B">
          <w:delText>individuals, organizations, software or hardware.</w:delText>
        </w:r>
        <w:r w:rsidR="00BA6937" w:rsidDel="0087135B">
          <w:delText xml:space="preserve"> Examples of Actors include:</w:delText>
        </w:r>
      </w:del>
    </w:p>
    <w:p w14:paraId="7C0540D5" w14:textId="6A1A1707" w:rsidR="00115B72" w:rsidDel="0087135B" w:rsidRDefault="00115B72" w:rsidP="0087135B">
      <w:pPr>
        <w:rPr>
          <w:del w:id="117" w:author="Nancy Grady" w:date="2014-02-04T12:18:00Z"/>
        </w:rPr>
        <w:pPrChange w:id="118" w:author="Nancy Grady" w:date="2014-02-04T12:18:00Z">
          <w:pPr>
            <w:pStyle w:val="ListParagraph"/>
            <w:numPr>
              <w:numId w:val="17"/>
            </w:numPr>
            <w:ind w:hanging="360"/>
          </w:pPr>
        </w:pPrChange>
      </w:pPr>
      <w:del w:id="119" w:author="Nancy Grady" w:date="2014-02-04T12:18:00Z">
        <w:r w:rsidDel="0087135B">
          <w:delText>Sensors</w:delText>
        </w:r>
      </w:del>
    </w:p>
    <w:p w14:paraId="70952A4E" w14:textId="3C49E12D" w:rsidR="00115B72" w:rsidDel="0087135B" w:rsidRDefault="00115B72" w:rsidP="0087135B">
      <w:pPr>
        <w:rPr>
          <w:del w:id="120" w:author="Nancy Grady" w:date="2014-02-04T12:18:00Z"/>
        </w:rPr>
        <w:pPrChange w:id="121" w:author="Nancy Grady" w:date="2014-02-04T12:18:00Z">
          <w:pPr>
            <w:pStyle w:val="ListParagraph"/>
            <w:numPr>
              <w:numId w:val="17"/>
            </w:numPr>
            <w:ind w:hanging="360"/>
          </w:pPr>
        </w:pPrChange>
      </w:pPr>
      <w:del w:id="122" w:author="Nancy Grady" w:date="2014-02-04T12:18:00Z">
        <w:r w:rsidDel="0087135B">
          <w:delText>Applications</w:delText>
        </w:r>
      </w:del>
    </w:p>
    <w:p w14:paraId="2584E727" w14:textId="540767CE" w:rsidR="00F9140D" w:rsidDel="0087135B" w:rsidRDefault="00F9140D" w:rsidP="0087135B">
      <w:pPr>
        <w:rPr>
          <w:del w:id="123" w:author="Nancy Grady" w:date="2014-02-04T12:18:00Z"/>
        </w:rPr>
        <w:pPrChange w:id="124" w:author="Nancy Grady" w:date="2014-02-04T12:18:00Z">
          <w:pPr>
            <w:pStyle w:val="ListParagraph"/>
            <w:numPr>
              <w:numId w:val="17"/>
            </w:numPr>
            <w:ind w:hanging="360"/>
          </w:pPr>
        </w:pPrChange>
      </w:pPr>
      <w:del w:id="125" w:author="Nancy Grady" w:date="2014-02-04T12:18:00Z">
        <w:r w:rsidDel="0087135B">
          <w:delText>Software agent</w:delText>
        </w:r>
        <w:r w:rsidR="002D6591" w:rsidDel="0087135B">
          <w:delText>s</w:delText>
        </w:r>
      </w:del>
    </w:p>
    <w:p w14:paraId="76A47D89" w14:textId="78101458" w:rsidR="00D92738" w:rsidDel="0087135B" w:rsidRDefault="00D92738" w:rsidP="0087135B">
      <w:pPr>
        <w:rPr>
          <w:del w:id="126" w:author="Nancy Grady" w:date="2014-02-04T12:18:00Z"/>
        </w:rPr>
        <w:pPrChange w:id="127" w:author="Nancy Grady" w:date="2014-02-04T12:18:00Z">
          <w:pPr>
            <w:pStyle w:val="ListParagraph"/>
            <w:numPr>
              <w:numId w:val="17"/>
            </w:numPr>
            <w:ind w:hanging="360"/>
          </w:pPr>
        </w:pPrChange>
      </w:pPr>
      <w:del w:id="128" w:author="Nancy Grady" w:date="2014-02-04T12:18:00Z">
        <w:r w:rsidDel="0087135B">
          <w:delText>Individual</w:delText>
        </w:r>
        <w:r w:rsidR="00984712" w:rsidDel="0087135B">
          <w:delText>s</w:delText>
        </w:r>
      </w:del>
    </w:p>
    <w:p w14:paraId="1F70DDB8" w14:textId="63856B79" w:rsidR="00984712" w:rsidDel="0087135B" w:rsidRDefault="00984712" w:rsidP="0087135B">
      <w:pPr>
        <w:rPr>
          <w:del w:id="129" w:author="Nancy Grady" w:date="2014-02-04T12:18:00Z"/>
        </w:rPr>
        <w:pPrChange w:id="130" w:author="Nancy Grady" w:date="2014-02-04T12:18:00Z">
          <w:pPr>
            <w:pStyle w:val="ListParagraph"/>
            <w:numPr>
              <w:numId w:val="17"/>
            </w:numPr>
            <w:ind w:hanging="360"/>
          </w:pPr>
        </w:pPrChange>
      </w:pPr>
      <w:del w:id="131" w:author="Nancy Grady" w:date="2014-02-04T12:18:00Z">
        <w:r w:rsidDel="0087135B">
          <w:delText>Organizations</w:delText>
        </w:r>
      </w:del>
    </w:p>
    <w:p w14:paraId="47F69384" w14:textId="42758CA0" w:rsidR="00D92738" w:rsidDel="0087135B" w:rsidRDefault="00BA6937" w:rsidP="0087135B">
      <w:pPr>
        <w:rPr>
          <w:del w:id="132" w:author="Nancy Grady" w:date="2014-02-04T12:18:00Z"/>
        </w:rPr>
        <w:pPrChange w:id="133" w:author="Nancy Grady" w:date="2014-02-04T12:18:00Z">
          <w:pPr>
            <w:pStyle w:val="ListParagraph"/>
            <w:numPr>
              <w:numId w:val="17"/>
            </w:numPr>
            <w:ind w:hanging="360"/>
          </w:pPr>
        </w:pPrChange>
      </w:pPr>
      <w:del w:id="134" w:author="Nancy Grady" w:date="2014-02-04T12:18:00Z">
        <w:r w:rsidDel="0087135B">
          <w:delText xml:space="preserve">Hardware </w:delText>
        </w:r>
        <w:r w:rsidR="00D92738" w:rsidDel="0087135B">
          <w:delText>Resource</w:delText>
        </w:r>
        <w:r w:rsidR="00984712" w:rsidDel="0087135B">
          <w:delText>s</w:delText>
        </w:r>
      </w:del>
    </w:p>
    <w:p w14:paraId="59860738" w14:textId="5BEFACDB" w:rsidR="002D6591" w:rsidDel="0087135B" w:rsidRDefault="00BA6937" w:rsidP="0087135B">
      <w:pPr>
        <w:rPr>
          <w:del w:id="135" w:author="Nancy Grady" w:date="2014-02-04T12:18:00Z"/>
        </w:rPr>
        <w:pPrChange w:id="136" w:author="Nancy Grady" w:date="2014-02-04T12:18:00Z">
          <w:pPr>
            <w:pStyle w:val="ListParagraph"/>
            <w:numPr>
              <w:numId w:val="17"/>
            </w:numPr>
            <w:ind w:hanging="360"/>
          </w:pPr>
        </w:pPrChange>
      </w:pPr>
      <w:del w:id="137" w:author="Nancy Grady" w:date="2014-02-04T12:18:00Z">
        <w:r w:rsidDel="0087135B">
          <w:delText>Service abstractions</w:delText>
        </w:r>
      </w:del>
    </w:p>
    <w:p w14:paraId="05CFC823" w14:textId="79D57DF6" w:rsidR="00B77B1A" w:rsidDel="0087135B" w:rsidRDefault="00B77B1A" w:rsidP="0087135B">
      <w:pPr>
        <w:rPr>
          <w:del w:id="138" w:author="Nancy Grady" w:date="2014-02-04T12:18:00Z"/>
        </w:rPr>
        <w:pPrChange w:id="139" w:author="Nancy Grady" w:date="2014-02-04T12:18:00Z">
          <w:pPr/>
        </w:pPrChange>
      </w:pPr>
      <w:del w:id="140" w:author="Nancy Grady" w:date="2014-02-04T12:18:00Z">
        <w:r w:rsidDel="0087135B">
          <w:delText>While in the past, data systems tended to be hosted,</w:delText>
        </w:r>
        <w:r w:rsidR="00C9354F" w:rsidDel="0087135B">
          <w:delText xml:space="preserve"> developed, and</w:delText>
        </w:r>
        <w:r w:rsidDel="0087135B">
          <w:delText xml:space="preserve"> deployed</w:delText>
        </w:r>
        <w:r w:rsidR="00C9354F" w:rsidDel="0087135B">
          <w:delText xml:space="preserve"> </w:delText>
        </w:r>
        <w:r w:rsidDel="0087135B">
          <w:delText>with the resources of only one organization</w:delText>
        </w:r>
        <w:r w:rsidR="00C9354F" w:rsidDel="0087135B">
          <w:delText xml:space="preserve">, </w:delText>
        </w:r>
        <w:r w:rsidDel="0087135B">
          <w:delText xml:space="preserve"> </w:delText>
        </w:r>
        <w:r w:rsidR="00C9354F" w:rsidDel="0087135B">
          <w:delText xml:space="preserve">now roles may be </w:delText>
        </w:r>
        <w:r w:rsidDel="0087135B">
          <w:delText xml:space="preserve">distributed across organizations, </w:delText>
        </w:r>
        <w:r w:rsidR="0094441E" w:rsidDel="0087135B">
          <w:delText>in analogy to the way cloud has spurred on a diversity of actors within and given solution. W</w:delText>
        </w:r>
        <w:r w:rsidDel="0087135B">
          <w:delText>e are mindful that in big data actors can likewise come from multiple organizations.</w:delText>
        </w:r>
      </w:del>
    </w:p>
    <w:p w14:paraId="417DAFE7" w14:textId="0E4E37BD" w:rsidR="00EA615A" w:rsidDel="0087135B" w:rsidRDefault="00EA615A" w:rsidP="0087135B">
      <w:pPr>
        <w:rPr>
          <w:del w:id="141" w:author="Nancy Grady" w:date="2014-02-04T12:18:00Z"/>
        </w:rPr>
        <w:pPrChange w:id="142" w:author="Nancy Grady" w:date="2014-02-04T12:18:00Z">
          <w:pPr/>
        </w:pPrChange>
      </w:pPr>
    </w:p>
    <w:p w14:paraId="0DD210D4" w14:textId="286B9A10" w:rsidR="006C6F82" w:rsidRPr="006C6F82" w:rsidDel="0087135B" w:rsidRDefault="00F31756" w:rsidP="0087135B">
      <w:pPr>
        <w:rPr>
          <w:del w:id="143" w:author="Nancy Grady" w:date="2014-02-04T12:18:00Z"/>
        </w:rPr>
        <w:pPrChange w:id="144" w:author="Nancy Grady" w:date="2014-02-04T12:18:00Z">
          <w:pPr>
            <w:pStyle w:val="Heading2"/>
          </w:pPr>
        </w:pPrChange>
      </w:pPr>
      <w:bookmarkStart w:id="145" w:name="_Toc246925895"/>
      <w:del w:id="146" w:author="Nancy Grady" w:date="2014-02-04T12:18:00Z">
        <w:r w:rsidDel="0087135B">
          <w:delText xml:space="preserve">Roles and </w:delText>
        </w:r>
        <w:r w:rsidR="006C6F82" w:rsidDel="0087135B">
          <w:delText>Activities</w:delText>
        </w:r>
        <w:bookmarkEnd w:id="145"/>
        <w:r w:rsidR="00E57220" w:rsidDel="0087135B">
          <w:delText xml:space="preserve"> </w:delText>
        </w:r>
      </w:del>
    </w:p>
    <w:p w14:paraId="4EDC5BAC" w14:textId="430230E7" w:rsidR="00A110A9" w:rsidDel="0087135B" w:rsidRDefault="00A110A9" w:rsidP="0087135B">
      <w:pPr>
        <w:rPr>
          <w:del w:id="147" w:author="Nancy Grady" w:date="2014-02-04T12:18:00Z"/>
        </w:rPr>
        <w:pPrChange w:id="148" w:author="Nancy Grady" w:date="2014-02-04T12:18:00Z">
          <w:pPr/>
        </w:pPrChange>
      </w:pPr>
    </w:p>
    <w:p w14:paraId="76B5BA56" w14:textId="622395D5" w:rsidR="00E57220" w:rsidDel="0087135B" w:rsidRDefault="00E57220" w:rsidP="0087135B">
      <w:pPr>
        <w:rPr>
          <w:del w:id="149" w:author="Nancy Grady" w:date="2014-02-04T12:18:00Z"/>
        </w:rPr>
        <w:pPrChange w:id="150" w:author="Nancy Grady" w:date="2014-02-04T12:18:00Z">
          <w:pPr/>
        </w:pPrChange>
      </w:pPr>
      <w:del w:id="151" w:author="Nancy Grady" w:date="2014-02-04T12:18:00Z">
        <w:r w:rsidDel="0087135B">
          <w:delText>The roles are the part</w:delText>
        </w:r>
        <w:r w:rsidR="0006159C" w:rsidDel="0087135B">
          <w:delText>s</w:delText>
        </w:r>
        <w:r w:rsidDel="0087135B">
          <w:delText xml:space="preserve"> the actors play in the overall system. </w:delText>
        </w:r>
        <w:r w:rsidR="0006159C" w:rsidDel="0087135B">
          <w:delText xml:space="preserve">One actor can perform multiple roles. A role can potentially have multiple actors, in the sense that a team may </w:delText>
        </w:r>
        <w:r w:rsidR="0094441E" w:rsidDel="0087135B">
          <w:delText xml:space="preserve">be used </w:delText>
        </w:r>
        <w:r w:rsidR="0006159C" w:rsidDel="0087135B">
          <w:delText xml:space="preserve">to </w:delText>
        </w:r>
        <w:r w:rsidR="0094441E" w:rsidDel="0087135B">
          <w:delText xml:space="preserve">satisfy </w:delText>
        </w:r>
        <w:r w:rsidR="0006159C" w:rsidDel="0087135B">
          <w:delText>the system requirements.</w:delText>
        </w:r>
      </w:del>
    </w:p>
    <w:p w14:paraId="34BA61D0" w14:textId="43ABE58B" w:rsidR="00A110A9" w:rsidDel="0087135B" w:rsidRDefault="00A110A9" w:rsidP="0087135B">
      <w:pPr>
        <w:rPr>
          <w:del w:id="152" w:author="Nancy Grady" w:date="2014-02-04T12:18:00Z"/>
        </w:rPr>
        <w:pPrChange w:id="153" w:author="Nancy Grady" w:date="2014-02-04T12:18:00Z">
          <w:pPr/>
        </w:pPrChange>
      </w:pPr>
      <w:del w:id="154" w:author="Nancy Grady" w:date="2014-02-04T12:18:00Z">
        <w:r w:rsidDel="0087135B">
          <w:object w:dxaOrig="7965" w:dyaOrig="5775" w14:anchorId="4A79E5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3pt;height:288.75pt" o:ole="" o:bordertopcolor="this" o:borderleftcolor="this" o:borderbottomcolor="this" o:borderrightcolor="this">
              <v:imagedata r:id="rId10" o:title=""/>
              <w10:bordertop type="single" width="12"/>
              <w10:borderleft type="single" width="12"/>
              <w10:borderbottom type="single" width="12"/>
              <w10:borderright type="single" width="12"/>
            </v:shape>
            <o:OLEObject Type="Embed" ProgID="PowerPoint.Show.12" ShapeID="_x0000_i1025" DrawAspect="Content" ObjectID="_1326911246"/>
          </w:object>
        </w:r>
      </w:del>
    </w:p>
    <w:p w14:paraId="6D474A0B" w14:textId="3491E661" w:rsidR="00A110A9" w:rsidDel="0087135B" w:rsidRDefault="00A110A9" w:rsidP="0087135B">
      <w:pPr>
        <w:rPr>
          <w:del w:id="155" w:author="Nancy Grady" w:date="2014-02-04T12:18:00Z"/>
        </w:rPr>
        <w:pPrChange w:id="156" w:author="Nancy Grady" w:date="2014-02-04T12:18:00Z">
          <w:pPr/>
        </w:pPrChange>
      </w:pPr>
    </w:p>
    <w:p w14:paraId="62F06DE6" w14:textId="5C3FEBC2" w:rsidR="00A110A9" w:rsidDel="0087135B" w:rsidRDefault="00A110A9" w:rsidP="0087135B">
      <w:pPr>
        <w:rPr>
          <w:del w:id="157" w:author="Nancy Grady" w:date="2014-02-04T12:18:00Z"/>
        </w:rPr>
        <w:pPrChange w:id="158" w:author="Nancy Grady" w:date="2014-02-04T12:18:00Z">
          <w:pPr/>
        </w:pPrChange>
      </w:pPr>
    </w:p>
    <w:p w14:paraId="3CB4EB98" w14:textId="14D4462A" w:rsidR="0006159C" w:rsidDel="0087135B" w:rsidRDefault="0006159C" w:rsidP="0087135B">
      <w:pPr>
        <w:rPr>
          <w:del w:id="159" w:author="Nancy Grady" w:date="2014-02-04T12:18:00Z"/>
        </w:rPr>
        <w:pPrChange w:id="160" w:author="Nancy Grady" w:date="2014-02-04T12:18:00Z">
          <w:pPr>
            <w:pStyle w:val="Heading3"/>
          </w:pPr>
        </w:pPrChange>
      </w:pPr>
      <w:bookmarkStart w:id="161" w:name="_Toc246925896"/>
      <w:del w:id="162" w:author="Nancy Grady" w:date="2014-02-04T12:18:00Z">
        <w:r w:rsidDel="0087135B">
          <w:delText>Roles</w:delText>
        </w:r>
        <w:r w:rsidRPr="008D11CB" w:rsidDel="0087135B">
          <w:delText xml:space="preserve"> </w:delText>
        </w:r>
        <w:r w:rsidDel="0087135B">
          <w:delText>potentially external to</w:delText>
        </w:r>
        <w:r w:rsidRPr="008D11CB" w:rsidDel="0087135B">
          <w:delText xml:space="preserve"> the reference architecture</w:delText>
        </w:r>
        <w:bookmarkEnd w:id="161"/>
      </w:del>
    </w:p>
    <w:p w14:paraId="03BEF44C" w14:textId="2E94883C" w:rsidR="0006159C" w:rsidDel="0087135B" w:rsidRDefault="0006159C" w:rsidP="0087135B">
      <w:pPr>
        <w:rPr>
          <w:del w:id="163" w:author="Nancy Grady" w:date="2014-02-04T12:18:00Z"/>
        </w:rPr>
        <w:pPrChange w:id="164" w:author="Nancy Grady" w:date="2014-02-04T12:18:00Z">
          <w:pPr/>
        </w:pPrChange>
      </w:pPr>
    </w:p>
    <w:p w14:paraId="4FAEC56D" w14:textId="02217F2C" w:rsidR="0006159C" w:rsidDel="0087135B" w:rsidRDefault="00D76D6D" w:rsidP="0087135B">
      <w:pPr>
        <w:rPr>
          <w:del w:id="165" w:author="Nancy Grady" w:date="2014-02-04T12:18:00Z"/>
        </w:rPr>
        <w:pPrChange w:id="166" w:author="Nancy Grady" w:date="2014-02-04T12:18:00Z">
          <w:pPr/>
        </w:pPrChange>
      </w:pPr>
      <w:del w:id="167" w:author="Nancy Grady" w:date="2014-02-04T12:18:00Z">
        <w:r w:rsidRPr="000B41DF" w:rsidDel="0087135B">
          <w:delText>A</w:delText>
        </w:r>
        <w:r w:rsidDel="0087135B">
          <w:rPr>
            <w:b/>
          </w:rPr>
          <w:delText xml:space="preserve"> </w:delText>
        </w:r>
        <w:r w:rsidR="0006159C" w:rsidRPr="0092739B" w:rsidDel="0087135B">
          <w:rPr>
            <w:b/>
          </w:rPr>
          <w:delText>Data Provider</w:delText>
        </w:r>
        <w:r w:rsidR="0006159C" w:rsidDel="0087135B">
          <w:delText xml:space="preserve"> makes data available to others.</w:delText>
        </w:r>
        <w:r w:rsidR="00B77B1A" w:rsidDel="0087135B">
          <w:delText xml:space="preserve"> The actor fulfilling this role can be internal to the organization </w:delText>
        </w:r>
        <w:r w:rsidR="006C6F82" w:rsidDel="0087135B">
          <w:delText xml:space="preserve">in another system, </w:delText>
        </w:r>
        <w:r w:rsidR="00B77B1A" w:rsidDel="0087135B">
          <w:delText>or within the organization. Once the data is within the local system, service</w:delText>
        </w:r>
        <w:r w:rsidR="004E04D4" w:rsidDel="0087135B">
          <w:delText xml:space="preserve"> request</w:delText>
        </w:r>
        <w:r w:rsidR="00B77B1A" w:rsidDel="0087135B">
          <w:delText xml:space="preserve">s to </w:delText>
        </w:r>
        <w:r w:rsidDel="0087135B">
          <w:delText xml:space="preserve">retrieve </w:delText>
        </w:r>
        <w:r w:rsidR="00B77B1A" w:rsidDel="0087135B">
          <w:delText xml:space="preserve">the </w:delText>
        </w:r>
        <w:r w:rsidR="006C6F82" w:rsidDel="0087135B">
          <w:delText xml:space="preserve">needed </w:delText>
        </w:r>
        <w:r w:rsidR="00B77B1A" w:rsidDel="0087135B">
          <w:delText xml:space="preserve">data </w:delText>
        </w:r>
        <w:r w:rsidR="001C408B" w:rsidDel="0087135B">
          <w:delText>will be made to the Capability</w:delText>
        </w:r>
        <w:r w:rsidR="00B77B1A" w:rsidDel="0087135B">
          <w:delText xml:space="preserve"> Provider.</w:delText>
        </w:r>
      </w:del>
    </w:p>
    <w:p w14:paraId="7ED8BAD0" w14:textId="7801A324" w:rsidR="006C6F82" w:rsidDel="0087135B" w:rsidRDefault="006C6F82" w:rsidP="0087135B">
      <w:pPr>
        <w:rPr>
          <w:del w:id="168" w:author="Nancy Grady" w:date="2014-02-04T12:18:00Z"/>
        </w:rPr>
        <w:pPrChange w:id="169" w:author="Nancy Grady" w:date="2014-02-04T12:18:00Z">
          <w:pPr/>
        </w:pPrChange>
      </w:pPr>
      <w:del w:id="170" w:author="Nancy Grady" w:date="2014-02-04T12:18:00Z">
        <w:r w:rsidDel="0087135B">
          <w:delText>Activities include:</w:delText>
        </w:r>
      </w:del>
    </w:p>
    <w:p w14:paraId="5B83C40F" w14:textId="345F0AC5" w:rsidR="0006159C" w:rsidDel="0087135B" w:rsidRDefault="0006159C" w:rsidP="0087135B">
      <w:pPr>
        <w:rPr>
          <w:del w:id="171" w:author="Nancy Grady" w:date="2014-02-04T12:18:00Z"/>
        </w:rPr>
        <w:pPrChange w:id="172" w:author="Nancy Grady" w:date="2014-02-04T12:18:00Z">
          <w:pPr>
            <w:pStyle w:val="ListParagraph"/>
            <w:numPr>
              <w:numId w:val="17"/>
            </w:numPr>
            <w:ind w:hanging="360"/>
          </w:pPr>
        </w:pPrChange>
      </w:pPr>
      <w:del w:id="173" w:author="Nancy Grady" w:date="2014-02-04T12:18:00Z">
        <w:r w:rsidDel="0087135B">
          <w:delText>Establishes formal or informal contract for data access authorizations</w:delText>
        </w:r>
      </w:del>
    </w:p>
    <w:p w14:paraId="69054F16" w14:textId="7E4BF61C" w:rsidR="0006159C" w:rsidDel="0087135B" w:rsidRDefault="0006159C" w:rsidP="0087135B">
      <w:pPr>
        <w:rPr>
          <w:del w:id="174" w:author="Nancy Grady" w:date="2014-02-04T12:18:00Z"/>
        </w:rPr>
        <w:pPrChange w:id="175" w:author="Nancy Grady" w:date="2014-02-04T12:18:00Z">
          <w:pPr>
            <w:pStyle w:val="ListParagraph"/>
            <w:numPr>
              <w:numId w:val="17"/>
            </w:numPr>
            <w:ind w:hanging="360"/>
          </w:pPr>
        </w:pPrChange>
      </w:pPr>
      <w:del w:id="176" w:author="Nancy Grady" w:date="2014-02-04T12:18:00Z">
        <w:r w:rsidDel="0087135B">
          <w:delText xml:space="preserve">Persists data </w:delText>
        </w:r>
      </w:del>
    </w:p>
    <w:p w14:paraId="0BB7DE74" w14:textId="476734D8" w:rsidR="0006159C" w:rsidDel="0087135B" w:rsidRDefault="0006159C" w:rsidP="0087135B">
      <w:pPr>
        <w:rPr>
          <w:del w:id="177" w:author="Nancy Grady" w:date="2014-02-04T12:18:00Z"/>
        </w:rPr>
        <w:pPrChange w:id="178" w:author="Nancy Grady" w:date="2014-02-04T12:18:00Z">
          <w:pPr>
            <w:pStyle w:val="ListParagraph"/>
            <w:numPr>
              <w:numId w:val="17"/>
            </w:numPr>
            <w:ind w:hanging="360"/>
          </w:pPr>
        </w:pPrChange>
      </w:pPr>
      <w:del w:id="179" w:author="Nancy Grady" w:date="2014-02-04T12:18:00Z">
        <w:r w:rsidDel="0087135B">
          <w:delText xml:space="preserve">Provide external access rules and services </w:delText>
        </w:r>
      </w:del>
    </w:p>
    <w:p w14:paraId="27DDCB5A" w14:textId="3EA0B01B" w:rsidR="0006159C" w:rsidDel="0087135B" w:rsidRDefault="0006159C" w:rsidP="0087135B">
      <w:pPr>
        <w:rPr>
          <w:del w:id="180" w:author="Nancy Grady" w:date="2014-02-04T12:18:00Z"/>
        </w:rPr>
        <w:pPrChange w:id="181" w:author="Nancy Grady" w:date="2014-02-04T12:18:00Z">
          <w:pPr>
            <w:pStyle w:val="ListParagraph"/>
            <w:numPr>
              <w:numId w:val="17"/>
            </w:numPr>
            <w:ind w:hanging="360"/>
          </w:pPr>
        </w:pPrChange>
      </w:pPr>
      <w:del w:id="182" w:author="Nancy Grady" w:date="2014-02-04T12:18:00Z">
        <w:r w:rsidDel="0087135B">
          <w:delText>Can message data out to an external system (push)</w:delText>
        </w:r>
      </w:del>
    </w:p>
    <w:p w14:paraId="02CF12EA" w14:textId="0D2DD7D6" w:rsidR="0006159C" w:rsidDel="0087135B" w:rsidRDefault="0006159C" w:rsidP="0087135B">
      <w:pPr>
        <w:rPr>
          <w:del w:id="183" w:author="Nancy Grady" w:date="2014-02-04T12:18:00Z"/>
        </w:rPr>
        <w:pPrChange w:id="184" w:author="Nancy Grady" w:date="2014-02-04T12:18:00Z">
          <w:pPr>
            <w:pStyle w:val="ListParagraph"/>
            <w:numPr>
              <w:numId w:val="17"/>
            </w:numPr>
            <w:ind w:hanging="360"/>
          </w:pPr>
        </w:pPrChange>
      </w:pPr>
      <w:del w:id="185" w:author="Nancy Grady" w:date="2014-02-04T12:18:00Z">
        <w:r w:rsidDel="0087135B">
          <w:delText>Can wait passively for the data to be pulled.</w:delText>
        </w:r>
      </w:del>
    </w:p>
    <w:p w14:paraId="5D155EF7" w14:textId="3EABDEEC" w:rsidR="0006159C" w:rsidDel="0087135B" w:rsidRDefault="004E04D4" w:rsidP="0087135B">
      <w:pPr>
        <w:rPr>
          <w:del w:id="186" w:author="Nancy Grady" w:date="2014-02-04T12:18:00Z"/>
        </w:rPr>
        <w:pPrChange w:id="187" w:author="Nancy Grady" w:date="2014-02-04T12:18:00Z">
          <w:pPr/>
        </w:pPrChange>
      </w:pPr>
      <w:del w:id="188" w:author="Nancy Grady" w:date="2014-02-04T12:18:00Z">
        <w:r w:rsidDel="0087135B">
          <w:delText>T</w:delText>
        </w:r>
        <w:r w:rsidR="006C6F82" w:rsidDel="0087135B">
          <w:delText xml:space="preserve">his role </w:delText>
        </w:r>
        <w:r w:rsidDel="0087135B">
          <w:delText>may be</w:delText>
        </w:r>
        <w:r w:rsidR="006C6F82" w:rsidDel="0087135B">
          <w:delText xml:space="preserve"> outside the control of the </w:delText>
        </w:r>
        <w:r w:rsidR="006C6F82" w:rsidRPr="000B41DF" w:rsidDel="0087135B">
          <w:delText xml:space="preserve">System </w:delText>
        </w:r>
        <w:r w:rsidR="00D76D6D" w:rsidDel="0087135B">
          <w:delText>Orchestrator</w:delText>
        </w:r>
        <w:r w:rsidDel="0087135B">
          <w:delText xml:space="preserve"> if data external to the organization is being used. T</w:delText>
        </w:r>
        <w:r w:rsidR="006C6F82" w:rsidDel="0087135B">
          <w:delText>he only access to data is through the services the Data Provider makes available to the local system through publicly available, or privately negotiated services.</w:delText>
        </w:r>
      </w:del>
    </w:p>
    <w:p w14:paraId="17E92046" w14:textId="6293D8B4" w:rsidR="006C6F82" w:rsidRPr="008D11CB" w:rsidDel="0087135B" w:rsidRDefault="006C6F82" w:rsidP="0087135B">
      <w:pPr>
        <w:rPr>
          <w:del w:id="189" w:author="Nancy Grady" w:date="2014-02-04T12:18:00Z"/>
        </w:rPr>
        <w:pPrChange w:id="190" w:author="Nancy Grady" w:date="2014-02-04T12:18:00Z">
          <w:pPr/>
        </w:pPrChange>
      </w:pPr>
    </w:p>
    <w:p w14:paraId="6587CF2E" w14:textId="2E3BA9BA" w:rsidR="0006159C" w:rsidDel="0087135B" w:rsidRDefault="0006159C" w:rsidP="0087135B">
      <w:pPr>
        <w:rPr>
          <w:del w:id="191" w:author="Nancy Grady" w:date="2014-02-04T12:18:00Z"/>
        </w:rPr>
        <w:pPrChange w:id="192" w:author="Nancy Grady" w:date="2014-02-04T12:18:00Z">
          <w:pPr/>
        </w:pPrChange>
      </w:pPr>
      <w:del w:id="193" w:author="Nancy Grady" w:date="2014-02-04T12:18:00Z">
        <w:r w:rsidRPr="00115B72" w:rsidDel="0087135B">
          <w:rPr>
            <w:b/>
          </w:rPr>
          <w:delText>Data Producer</w:delText>
        </w:r>
        <w:r w:rsidDel="0087135B">
          <w:delText xml:space="preserve"> is the creator of new data, for example through sensor measurements or application logs. </w:delText>
        </w:r>
      </w:del>
    </w:p>
    <w:p w14:paraId="262408EE" w14:textId="1CAFF81B" w:rsidR="0006159C" w:rsidDel="0087135B" w:rsidRDefault="0006159C" w:rsidP="0087135B">
      <w:pPr>
        <w:rPr>
          <w:del w:id="194" w:author="Nancy Grady" w:date="2014-02-04T12:18:00Z"/>
        </w:rPr>
        <w:pPrChange w:id="195" w:author="Nancy Grady" w:date="2014-02-04T12:18:00Z">
          <w:pPr/>
        </w:pPrChange>
      </w:pPr>
      <w:del w:id="196" w:author="Nancy Grady" w:date="2014-02-04T12:18:00Z">
        <w:r w:rsidDel="0087135B">
          <w:delText xml:space="preserve">Note: This role is not a part of the </w:delText>
        </w:r>
        <w:r w:rsidR="006C6F82" w:rsidDel="0087135B">
          <w:delText xml:space="preserve">local </w:delText>
        </w:r>
        <w:r w:rsidR="00BA6937" w:rsidDel="0087135B">
          <w:delText>system</w:delText>
        </w:r>
        <w:r w:rsidDel="0087135B">
          <w:delText xml:space="preserve">, but is a role that is hidden behind the Data Provider, which is the only role the </w:delText>
        </w:r>
        <w:r w:rsidR="00AF2DC8" w:rsidDel="0087135B">
          <w:delText>Transformation Provider</w:delText>
        </w:r>
        <w:r w:rsidDel="0087135B">
          <w:delText xml:space="preserve"> sees. </w:delText>
        </w:r>
        <w:r w:rsidR="006C6F82" w:rsidDel="0087135B">
          <w:delText xml:space="preserve">It is described here to specify the </w:delText>
        </w:r>
        <w:r w:rsidR="001C408B" w:rsidDel="0087135B">
          <w:delText xml:space="preserve">potentially hidden </w:delText>
        </w:r>
        <w:r w:rsidR="006C6F82" w:rsidDel="0087135B">
          <w:delText>scope of the Data Provider role.</w:delText>
        </w:r>
      </w:del>
    </w:p>
    <w:p w14:paraId="4F77578B" w14:textId="690B0420" w:rsidR="0006159C" w:rsidDel="0087135B" w:rsidRDefault="0006159C" w:rsidP="0087135B">
      <w:pPr>
        <w:rPr>
          <w:del w:id="197" w:author="Nancy Grady" w:date="2014-02-04T12:18:00Z"/>
        </w:rPr>
        <w:pPrChange w:id="198" w:author="Nancy Grady" w:date="2014-02-04T12:18:00Z">
          <w:pPr/>
        </w:pPrChange>
      </w:pPr>
      <w:del w:id="199" w:author="Nancy Grady" w:date="2014-02-04T12:18:00Z">
        <w:r w:rsidDel="0087135B">
          <w:delText xml:space="preserve">The raw produced data is recorded into either a persistent storage, or into a messaging format that is transmitted to another entity. </w:delText>
        </w:r>
      </w:del>
    </w:p>
    <w:p w14:paraId="30665B78" w14:textId="27CAAE74" w:rsidR="0006159C" w:rsidDel="0087135B" w:rsidRDefault="0006159C" w:rsidP="0087135B">
      <w:pPr>
        <w:rPr>
          <w:del w:id="200" w:author="Nancy Grady" w:date="2014-02-04T12:18:00Z"/>
        </w:rPr>
        <w:pPrChange w:id="201" w:author="Nancy Grady" w:date="2014-02-04T12:18:00Z">
          <w:pPr>
            <w:pStyle w:val="ListParagraph"/>
            <w:numPr>
              <w:numId w:val="17"/>
            </w:numPr>
            <w:ind w:hanging="360"/>
          </w:pPr>
        </w:pPrChange>
      </w:pPr>
      <w:del w:id="202" w:author="Nancy Grady" w:date="2014-02-04T12:18:00Z">
        <w:r w:rsidDel="0087135B">
          <w:delText>Generate new data</w:delText>
        </w:r>
      </w:del>
    </w:p>
    <w:p w14:paraId="61CFDA9E" w14:textId="237A4804" w:rsidR="0006159C" w:rsidDel="0087135B" w:rsidRDefault="0006159C" w:rsidP="0087135B">
      <w:pPr>
        <w:rPr>
          <w:del w:id="203" w:author="Nancy Grady" w:date="2014-02-04T12:18:00Z"/>
        </w:rPr>
        <w:pPrChange w:id="204" w:author="Nancy Grady" w:date="2014-02-04T12:18:00Z">
          <w:pPr>
            <w:pStyle w:val="ListParagraph"/>
            <w:numPr>
              <w:numId w:val="17"/>
            </w:numPr>
            <w:ind w:hanging="360"/>
          </w:pPr>
        </w:pPrChange>
      </w:pPr>
      <w:del w:id="205" w:author="Nancy Grady" w:date="2014-02-04T12:18:00Z">
        <w:r w:rsidDel="0087135B">
          <w:delText>Create and record metadata</w:delText>
        </w:r>
      </w:del>
    </w:p>
    <w:p w14:paraId="7E02B8EF" w14:textId="42F61A71" w:rsidR="0006159C" w:rsidDel="0087135B" w:rsidRDefault="0006159C" w:rsidP="0087135B">
      <w:pPr>
        <w:rPr>
          <w:del w:id="206" w:author="Nancy Grady" w:date="2014-02-04T12:18:00Z"/>
        </w:rPr>
        <w:pPrChange w:id="207" w:author="Nancy Grady" w:date="2014-02-04T12:18:00Z">
          <w:pPr>
            <w:pStyle w:val="ListParagraph"/>
            <w:numPr>
              <w:numId w:val="17"/>
            </w:numPr>
            <w:ind w:hanging="360"/>
          </w:pPr>
        </w:pPrChange>
      </w:pPr>
      <w:del w:id="208" w:author="Nancy Grady" w:date="2014-02-04T12:18:00Z">
        <w:r w:rsidDel="0087135B">
          <w:delText>Optionally perform cleansing/correcting transformations</w:delText>
        </w:r>
      </w:del>
    </w:p>
    <w:p w14:paraId="497DAB59" w14:textId="2D9D8B3D" w:rsidR="0006159C" w:rsidDel="0087135B" w:rsidRDefault="0006159C" w:rsidP="0087135B">
      <w:pPr>
        <w:rPr>
          <w:del w:id="209" w:author="Nancy Grady" w:date="2014-02-04T12:18:00Z"/>
        </w:rPr>
        <w:pPrChange w:id="210" w:author="Nancy Grady" w:date="2014-02-04T12:18:00Z">
          <w:pPr>
            <w:pStyle w:val="ListParagraph"/>
            <w:numPr>
              <w:numId w:val="17"/>
            </w:numPr>
            <w:ind w:hanging="360"/>
          </w:pPr>
        </w:pPrChange>
      </w:pPr>
      <w:del w:id="211" w:author="Nancy Grady" w:date="2014-02-04T12:18:00Z">
        <w:r w:rsidDel="0087135B">
          <w:delText>Determines access rights</w:delText>
        </w:r>
      </w:del>
    </w:p>
    <w:p w14:paraId="75235F5A" w14:textId="0B17DA4A" w:rsidR="0006159C" w:rsidDel="0087135B" w:rsidRDefault="0006159C" w:rsidP="0087135B">
      <w:pPr>
        <w:rPr>
          <w:del w:id="212" w:author="Nancy Grady" w:date="2014-02-04T12:18:00Z"/>
        </w:rPr>
        <w:pPrChange w:id="213" w:author="Nancy Grady" w:date="2014-02-04T12:18:00Z">
          <w:pPr>
            <w:pStyle w:val="ListParagraph"/>
            <w:numPr>
              <w:numId w:val="17"/>
            </w:numPr>
            <w:ind w:hanging="360"/>
          </w:pPr>
        </w:pPrChange>
      </w:pPr>
      <w:del w:id="214" w:author="Nancy Grady" w:date="2014-02-04T12:18:00Z">
        <w:r w:rsidDel="0087135B">
          <w:delText>Stores data or messages data internal to the organization</w:delText>
        </w:r>
      </w:del>
    </w:p>
    <w:p w14:paraId="690E00B8" w14:textId="2D1DEF8C" w:rsidR="0006159C" w:rsidDel="0087135B" w:rsidRDefault="0006159C" w:rsidP="0087135B">
      <w:pPr>
        <w:rPr>
          <w:del w:id="215" w:author="Nancy Grady" w:date="2014-02-04T12:18:00Z"/>
          <w:b/>
        </w:rPr>
        <w:pPrChange w:id="216" w:author="Nancy Grady" w:date="2014-02-04T12:18:00Z">
          <w:pPr/>
        </w:pPrChange>
      </w:pPr>
    </w:p>
    <w:p w14:paraId="593E8AF4" w14:textId="33D58A8F" w:rsidR="0006159C" w:rsidDel="0087135B" w:rsidRDefault="0006159C" w:rsidP="0087135B">
      <w:pPr>
        <w:rPr>
          <w:del w:id="217" w:author="Nancy Grady" w:date="2014-02-04T12:18:00Z"/>
        </w:rPr>
        <w:pPrChange w:id="218" w:author="Nancy Grady" w:date="2014-02-04T12:18:00Z">
          <w:pPr/>
        </w:pPrChange>
      </w:pPr>
      <w:del w:id="219" w:author="Nancy Grady" w:date="2014-02-04T12:18:00Z">
        <w:r w:rsidRPr="00D10C42" w:rsidDel="0087135B">
          <w:rPr>
            <w:b/>
          </w:rPr>
          <w:delText xml:space="preserve">Data </w:delText>
        </w:r>
        <w:r w:rsidDel="0087135B">
          <w:rPr>
            <w:b/>
          </w:rPr>
          <w:delText xml:space="preserve">Consumer </w:delText>
        </w:r>
        <w:r w:rsidDel="0087135B">
          <w:delText>accesses</w:delText>
        </w:r>
        <w:r w:rsidRPr="00D92738" w:rsidDel="0087135B">
          <w:delText xml:space="preserve"> the </w:delText>
        </w:r>
        <w:r w:rsidDel="0087135B">
          <w:delText xml:space="preserve">data export APIs of the </w:delText>
        </w:r>
        <w:r w:rsidR="004E04D4" w:rsidDel="0087135B">
          <w:delText>Transformation Provider</w:delText>
        </w:r>
        <w:r w:rsidDel="0087135B">
          <w:delText xml:space="preserve">. </w:delText>
        </w:r>
      </w:del>
    </w:p>
    <w:p w14:paraId="4F6592FF" w14:textId="0A79CD0A" w:rsidR="0006159C" w:rsidDel="0087135B" w:rsidRDefault="0006159C" w:rsidP="0087135B">
      <w:pPr>
        <w:rPr>
          <w:del w:id="220" w:author="Nancy Grady" w:date="2014-02-04T12:18:00Z"/>
        </w:rPr>
        <w:pPrChange w:id="221" w:author="Nancy Grady" w:date="2014-02-04T12:18:00Z">
          <w:pPr/>
        </w:pPrChange>
      </w:pPr>
      <w:del w:id="222" w:author="Nancy Grady" w:date="2014-02-04T12:18:00Z">
        <w:r w:rsidDel="0087135B">
          <w:delText xml:space="preserve">This role can provide requirements to </w:delText>
        </w:r>
        <w:r w:rsidR="00BA6937" w:rsidDel="0087135B">
          <w:delText xml:space="preserve">the </w:delText>
        </w:r>
        <w:r w:rsidR="00BA6937" w:rsidRPr="000B41DF" w:rsidDel="0087135B">
          <w:delText xml:space="preserve">System </w:delText>
        </w:r>
        <w:r w:rsidR="00D76D6D" w:rsidDel="0087135B">
          <w:delText xml:space="preserve">Orchestrator </w:delText>
        </w:r>
        <w:r w:rsidR="00BA6937" w:rsidDel="0087135B">
          <w:delText>role</w:delText>
        </w:r>
        <w:r w:rsidDel="0087135B">
          <w:delText xml:space="preserve"> </w:delText>
        </w:r>
        <w:r w:rsidR="006C6F82" w:rsidDel="0087135B">
          <w:delText xml:space="preserve">to specify requirements </w:delText>
        </w:r>
        <w:r w:rsidDel="0087135B">
          <w:delText xml:space="preserve">as a user of the output of the system. Activities can include: </w:delText>
        </w:r>
      </w:del>
    </w:p>
    <w:p w14:paraId="06C5311C" w14:textId="231FC759" w:rsidR="0006159C" w:rsidDel="0087135B" w:rsidRDefault="0006159C" w:rsidP="0087135B">
      <w:pPr>
        <w:rPr>
          <w:del w:id="223" w:author="Nancy Grady" w:date="2014-02-04T12:18:00Z"/>
        </w:rPr>
        <w:pPrChange w:id="224" w:author="Nancy Grady" w:date="2014-02-04T12:18:00Z">
          <w:pPr>
            <w:pStyle w:val="ListParagraph"/>
            <w:numPr>
              <w:numId w:val="25"/>
            </w:numPr>
            <w:ind w:hanging="360"/>
          </w:pPr>
        </w:pPrChange>
      </w:pPr>
      <w:del w:id="225" w:author="Nancy Grady" w:date="2014-02-04T12:18:00Z">
        <w:r w:rsidDel="0087135B">
          <w:delText xml:space="preserve">Data visualization software for data exploration </w:delText>
        </w:r>
      </w:del>
    </w:p>
    <w:p w14:paraId="55F9A4EF" w14:textId="55174C63" w:rsidR="0006159C" w:rsidDel="0087135B" w:rsidRDefault="0006159C" w:rsidP="0087135B">
      <w:pPr>
        <w:rPr>
          <w:del w:id="226" w:author="Nancy Grady" w:date="2014-02-04T12:18:00Z"/>
        </w:rPr>
        <w:pPrChange w:id="227" w:author="Nancy Grady" w:date="2014-02-04T12:18:00Z">
          <w:pPr>
            <w:pStyle w:val="ListParagraph"/>
            <w:numPr>
              <w:numId w:val="25"/>
            </w:numPr>
            <w:ind w:hanging="360"/>
          </w:pPr>
        </w:pPrChange>
      </w:pPr>
      <w:del w:id="228" w:author="Nancy Grady" w:date="2014-02-04T12:18:00Z">
        <w:r w:rsidDel="0087135B">
          <w:delText>Data analysis software to ingest the data into their own system</w:delText>
        </w:r>
      </w:del>
    </w:p>
    <w:p w14:paraId="653953A4" w14:textId="46D60E05" w:rsidR="0006159C" w:rsidDel="0087135B" w:rsidRDefault="0006159C" w:rsidP="0087135B">
      <w:pPr>
        <w:rPr>
          <w:del w:id="229" w:author="Nancy Grady" w:date="2014-02-04T12:18:00Z"/>
        </w:rPr>
        <w:pPrChange w:id="230" w:author="Nancy Grady" w:date="2014-02-04T12:18:00Z">
          <w:pPr>
            <w:pStyle w:val="ListParagraph"/>
            <w:numPr>
              <w:numId w:val="25"/>
            </w:numPr>
            <w:ind w:hanging="360"/>
          </w:pPr>
        </w:pPrChange>
      </w:pPr>
      <w:del w:id="231" w:author="Nancy Grady" w:date="2014-02-04T12:18:00Z">
        <w:r w:rsidDel="0087135B">
          <w:delText xml:space="preserve">Data users to put data to work for the business, for example to convert knowledge produced by the transformers into business rule transformation </w:delText>
        </w:r>
      </w:del>
    </w:p>
    <w:p w14:paraId="634AAD37" w14:textId="0EF991C3" w:rsidR="0006159C" w:rsidDel="0087135B" w:rsidRDefault="0006159C" w:rsidP="0087135B">
      <w:pPr>
        <w:rPr>
          <w:del w:id="232" w:author="Nancy Grady" w:date="2014-02-04T12:18:00Z"/>
        </w:rPr>
        <w:pPrChange w:id="233" w:author="Nancy Grady" w:date="2014-02-04T12:18:00Z">
          <w:pPr>
            <w:pStyle w:val="ListParagraph"/>
            <w:numPr>
              <w:numId w:val="25"/>
            </w:numPr>
            <w:ind w:hanging="360"/>
          </w:pPr>
        </w:pPrChange>
      </w:pPr>
      <w:del w:id="234" w:author="Nancy Grady" w:date="2014-02-04T12:18:00Z">
        <w:r w:rsidDel="0087135B">
          <w:delText>Customers</w:delText>
        </w:r>
      </w:del>
    </w:p>
    <w:p w14:paraId="42E413BC" w14:textId="65F94BF6" w:rsidR="0006159C" w:rsidDel="0087135B" w:rsidRDefault="0006159C" w:rsidP="0087135B">
      <w:pPr>
        <w:rPr>
          <w:del w:id="235" w:author="Nancy Grady" w:date="2014-02-04T12:18:00Z"/>
        </w:rPr>
        <w:pPrChange w:id="236" w:author="Nancy Grady" w:date="2014-02-04T12:18:00Z">
          <w:pPr>
            <w:pStyle w:val="ListParagraph"/>
            <w:numPr>
              <w:numId w:val="25"/>
            </w:numPr>
            <w:ind w:hanging="360"/>
          </w:pPr>
        </w:pPrChange>
      </w:pPr>
      <w:del w:id="237" w:author="Nancy Grady" w:date="2014-02-04T12:18:00Z">
        <w:r w:rsidDel="0087135B">
          <w:delText>Business Data Consumers?</w:delText>
        </w:r>
      </w:del>
    </w:p>
    <w:p w14:paraId="42D5FDB2" w14:textId="27E41AFF" w:rsidR="00FA4C96" w:rsidDel="0087135B" w:rsidRDefault="00FA4C96" w:rsidP="0087135B">
      <w:pPr>
        <w:rPr>
          <w:del w:id="238" w:author="Nancy Grady" w:date="2014-02-04T12:18:00Z"/>
        </w:rPr>
        <w:pPrChange w:id="239" w:author="Nancy Grady" w:date="2014-02-04T12:18:00Z">
          <w:pPr/>
        </w:pPrChange>
      </w:pPr>
    </w:p>
    <w:p w14:paraId="26726CCF" w14:textId="0E9E1CF1" w:rsidR="008D11CB" w:rsidDel="0087135B" w:rsidRDefault="0006159C" w:rsidP="0087135B">
      <w:pPr>
        <w:rPr>
          <w:del w:id="240" w:author="Nancy Grady" w:date="2014-02-04T12:18:00Z"/>
        </w:rPr>
        <w:pPrChange w:id="241" w:author="Nancy Grady" w:date="2014-02-04T12:18:00Z">
          <w:pPr>
            <w:pStyle w:val="Heading3"/>
          </w:pPr>
        </w:pPrChange>
      </w:pPr>
      <w:bookmarkStart w:id="242" w:name="_Toc246925897"/>
      <w:del w:id="243" w:author="Nancy Grady" w:date="2014-02-04T12:18:00Z">
        <w:r w:rsidDel="0087135B">
          <w:delText xml:space="preserve">System </w:delText>
        </w:r>
        <w:r w:rsidR="00D76D6D" w:rsidDel="0087135B">
          <w:delText xml:space="preserve">Orchestrator </w:delText>
        </w:r>
        <w:r w:rsidR="00857D21" w:rsidDel="0087135B">
          <w:delText xml:space="preserve">– provides requirements </w:delText>
        </w:r>
        <w:r w:rsidDel="0087135B">
          <w:delText>for</w:delText>
        </w:r>
        <w:r w:rsidR="00857D21" w:rsidDel="0087135B">
          <w:delText xml:space="preserve"> the </w:delText>
        </w:r>
        <w:r w:rsidDel="0087135B">
          <w:delText>system</w:delText>
        </w:r>
        <w:r w:rsidR="00E57220" w:rsidDel="0087135B">
          <w:delText>.</w:delText>
        </w:r>
        <w:bookmarkEnd w:id="242"/>
      </w:del>
    </w:p>
    <w:p w14:paraId="0EC4FE32" w14:textId="62C8F0A9" w:rsidR="00BE09D0" w:rsidDel="0087135B" w:rsidRDefault="00BE09D0" w:rsidP="0087135B">
      <w:pPr>
        <w:rPr>
          <w:del w:id="244" w:author="Nancy Grady" w:date="2014-02-04T12:18:00Z"/>
          <w:b/>
        </w:rPr>
        <w:pPrChange w:id="245" w:author="Nancy Grady" w:date="2014-02-04T12:18:00Z">
          <w:pPr/>
        </w:pPrChange>
      </w:pPr>
    </w:p>
    <w:p w14:paraId="36587219" w14:textId="249E9E8F" w:rsidR="006C6F82" w:rsidDel="0087135B" w:rsidRDefault="00BE09D0" w:rsidP="0087135B">
      <w:pPr>
        <w:rPr>
          <w:del w:id="246" w:author="Nancy Grady" w:date="2014-02-04T12:18:00Z"/>
        </w:rPr>
        <w:pPrChange w:id="247" w:author="Nancy Grady" w:date="2014-02-04T12:18:00Z">
          <w:pPr/>
        </w:pPrChange>
      </w:pPr>
      <w:del w:id="248" w:author="Nancy Grady" w:date="2014-02-04T12:18:00Z">
        <w:r w:rsidDel="0087135B">
          <w:delText xml:space="preserve">The </w:delText>
        </w:r>
        <w:r w:rsidR="0006159C" w:rsidDel="0087135B">
          <w:rPr>
            <w:b/>
          </w:rPr>
          <w:delText xml:space="preserve">System </w:delText>
        </w:r>
        <w:r w:rsidR="001C408B" w:rsidDel="0087135B">
          <w:rPr>
            <w:b/>
          </w:rPr>
          <w:delText>Orchestrator</w:delText>
        </w:r>
        <w:r w:rsidR="00E57220" w:rsidDel="0087135B">
          <w:delText xml:space="preserve"> </w:delText>
        </w:r>
        <w:r w:rsidDel="0087135B">
          <w:delText>provid</w:delText>
        </w:r>
        <w:r w:rsidR="00E57220" w:rsidDel="0087135B">
          <w:delText>es</w:delText>
        </w:r>
        <w:r w:rsidDel="0087135B">
          <w:delText xml:space="preserve"> the overarching requirements which the </w:delText>
        </w:r>
        <w:r w:rsidR="00E57220" w:rsidDel="0087135B">
          <w:delText>implementation</w:delText>
        </w:r>
        <w:r w:rsidDel="0087135B">
          <w:delText xml:space="preserve"> of the reference architecture must </w:delText>
        </w:r>
        <w:r w:rsidR="00E57220" w:rsidDel="0087135B">
          <w:delText>fulfill, including policy, architecture, resources, business requirements, etc</w:delText>
        </w:r>
        <w:r w:rsidDel="0087135B">
          <w:delText>.</w:delText>
        </w:r>
        <w:r w:rsidR="00E57220" w:rsidDel="0087135B">
          <w:delText xml:space="preserve"> </w:delText>
        </w:r>
        <w:r w:rsidR="006C6F82" w:rsidDel="0087135B">
          <w:delText xml:space="preserve">, as well as the monitoring </w:delText>
        </w:r>
        <w:r w:rsidR="005B6AFE" w:rsidDel="0087135B">
          <w:delText xml:space="preserve">or auditing </w:delText>
        </w:r>
        <w:r w:rsidR="006C6F82" w:rsidDel="0087135B">
          <w:delText xml:space="preserve">activities to ensure the compliance of the system with respect to those requirements. </w:delText>
        </w:r>
      </w:del>
    </w:p>
    <w:p w14:paraId="7A1DE9D1" w14:textId="288FC6CD" w:rsidR="00BA6937" w:rsidDel="0087135B" w:rsidRDefault="00BA6937" w:rsidP="0087135B">
      <w:pPr>
        <w:rPr>
          <w:del w:id="249" w:author="Nancy Grady" w:date="2014-02-04T12:18:00Z"/>
        </w:rPr>
        <w:pPrChange w:id="250" w:author="Nancy Grady" w:date="2014-02-04T12:18:00Z">
          <w:pPr/>
        </w:pPrChange>
      </w:pPr>
      <w:del w:id="251" w:author="Nancy Grady" w:date="2014-02-04T12:18:00Z">
        <w:r w:rsidDel="0087135B">
          <w:delText xml:space="preserve">The activities in this role </w:delText>
        </w:r>
        <w:r w:rsidR="006C6F82" w:rsidDel="0087135B">
          <w:delText xml:space="preserve">for the most part have not </w:delText>
        </w:r>
        <w:r w:rsidDel="0087135B">
          <w:delText>changed because of Big Data.</w:delText>
        </w:r>
      </w:del>
    </w:p>
    <w:p w14:paraId="689FF4BA" w14:textId="06214903" w:rsidR="00ED2EFA" w:rsidDel="0087135B" w:rsidRDefault="00E57220" w:rsidP="0087135B">
      <w:pPr>
        <w:rPr>
          <w:del w:id="252" w:author="Nancy Grady" w:date="2014-02-04T12:18:00Z"/>
        </w:rPr>
        <w:pPrChange w:id="253" w:author="Nancy Grady" w:date="2014-02-04T12:18:00Z">
          <w:pPr/>
        </w:pPrChange>
      </w:pPr>
      <w:del w:id="254" w:author="Nancy Grady" w:date="2014-02-04T12:18:00Z">
        <w:r w:rsidDel="0087135B">
          <w:delText xml:space="preserve">These </w:delText>
        </w:r>
        <w:r w:rsidR="00BA6937" w:rsidDel="0087135B">
          <w:delText xml:space="preserve">system </w:delText>
        </w:r>
        <w:r w:rsidDel="0087135B">
          <w:delText>r</w:delText>
        </w:r>
        <w:r w:rsidR="00ED2EFA" w:rsidDel="0087135B">
          <w:delText>equirements/constraints</w:delText>
        </w:r>
        <w:r w:rsidDel="0087135B">
          <w:delText xml:space="preserve"> include a number of activities</w:delText>
        </w:r>
        <w:r w:rsidR="00ED2EFA" w:rsidDel="0087135B">
          <w:delText>:</w:delText>
        </w:r>
      </w:del>
    </w:p>
    <w:p w14:paraId="5B7C82DF" w14:textId="10CC414B" w:rsidR="00115B72" w:rsidDel="0087135B" w:rsidRDefault="00115B72" w:rsidP="0087135B">
      <w:pPr>
        <w:rPr>
          <w:del w:id="255" w:author="Nancy Grady" w:date="2014-02-04T12:18:00Z"/>
        </w:rPr>
        <w:pPrChange w:id="256" w:author="Nancy Grady" w:date="2014-02-04T12:18:00Z">
          <w:pPr>
            <w:pStyle w:val="ListParagraph"/>
            <w:numPr>
              <w:numId w:val="17"/>
            </w:numPr>
            <w:ind w:hanging="360"/>
          </w:pPr>
        </w:pPrChange>
      </w:pPr>
      <w:del w:id="257" w:author="Nancy Grady" w:date="2014-02-04T12:18:00Z">
        <w:r w:rsidRPr="0006159C" w:rsidDel="0087135B">
          <w:rPr>
            <w:b/>
          </w:rPr>
          <w:delText>Business Owner</w:delText>
        </w:r>
        <w:r w:rsidR="00E57220" w:rsidRPr="0006159C" w:rsidDel="0087135B">
          <w:rPr>
            <w:b/>
          </w:rPr>
          <w:delText>ship</w:delText>
        </w:r>
        <w:r w:rsidDel="0087135B">
          <w:delText xml:space="preserve"> represent</w:delText>
        </w:r>
        <w:r w:rsidR="006D65E8" w:rsidDel="0087135B">
          <w:delText>s</w:delText>
        </w:r>
        <w:r w:rsidDel="0087135B">
          <w:delText xml:space="preserve"> the organization that has a specific need that can be translated by the </w:delText>
        </w:r>
        <w:r w:rsidR="006D65E8" w:rsidDel="0087135B">
          <w:delText>system architect and the data scientist into</w:delText>
        </w:r>
        <w:r w:rsidDel="0087135B">
          <w:delText xml:space="preserve"> technical goal</w:delText>
        </w:r>
        <w:r w:rsidR="006D65E8" w:rsidDel="0087135B">
          <w:delText>s</w:delText>
        </w:r>
        <w:r w:rsidDel="0087135B">
          <w:delText xml:space="preserve"> to be achieved through some form of data analysis.</w:delText>
        </w:r>
      </w:del>
    </w:p>
    <w:p w14:paraId="52B59627" w14:textId="7E54E72A" w:rsidR="006B5A7A" w:rsidDel="0087135B" w:rsidRDefault="006B5A7A" w:rsidP="0087135B">
      <w:pPr>
        <w:rPr>
          <w:del w:id="258" w:author="Nancy Grady" w:date="2014-02-04T12:18:00Z"/>
        </w:rPr>
        <w:pPrChange w:id="259" w:author="Nancy Grady" w:date="2014-02-04T12:18:00Z">
          <w:pPr>
            <w:pStyle w:val="ListParagraph"/>
            <w:numPr>
              <w:ilvl w:val="1"/>
              <w:numId w:val="17"/>
            </w:numPr>
            <w:ind w:left="1440" w:hanging="360"/>
          </w:pPr>
        </w:pPrChange>
      </w:pPr>
      <w:del w:id="260" w:author="Nancy Grady" w:date="2014-02-04T12:18:00Z">
        <w:r w:rsidDel="0087135B">
          <w:delText>State business need</w:delText>
        </w:r>
      </w:del>
    </w:p>
    <w:p w14:paraId="1B4E3AA6" w14:textId="0746154E" w:rsidR="006B5A7A" w:rsidDel="0087135B" w:rsidRDefault="006B5A7A" w:rsidP="0087135B">
      <w:pPr>
        <w:rPr>
          <w:del w:id="261" w:author="Nancy Grady" w:date="2014-02-04T12:18:00Z"/>
        </w:rPr>
        <w:pPrChange w:id="262" w:author="Nancy Grady" w:date="2014-02-04T12:18:00Z">
          <w:pPr>
            <w:pStyle w:val="ListParagraph"/>
            <w:numPr>
              <w:ilvl w:val="1"/>
              <w:numId w:val="17"/>
            </w:numPr>
            <w:ind w:left="1440" w:hanging="360"/>
          </w:pPr>
        </w:pPrChange>
      </w:pPr>
      <w:del w:id="263" w:author="Nancy Grady" w:date="2014-02-04T12:18:00Z">
        <w:r w:rsidDel="0087135B">
          <w:delText>Determine needed business information that would address this need</w:delText>
        </w:r>
      </w:del>
    </w:p>
    <w:p w14:paraId="232CBC09" w14:textId="32C27465" w:rsidR="006B5A7A" w:rsidDel="0087135B" w:rsidRDefault="006B5A7A" w:rsidP="0087135B">
      <w:pPr>
        <w:rPr>
          <w:del w:id="264" w:author="Nancy Grady" w:date="2014-02-04T12:18:00Z"/>
        </w:rPr>
        <w:pPrChange w:id="265" w:author="Nancy Grady" w:date="2014-02-04T12:18:00Z">
          <w:pPr>
            <w:pStyle w:val="ListParagraph"/>
            <w:numPr>
              <w:ilvl w:val="1"/>
              <w:numId w:val="17"/>
            </w:numPr>
            <w:ind w:left="1440" w:hanging="360"/>
          </w:pPr>
        </w:pPrChange>
      </w:pPr>
      <w:del w:id="266" w:author="Nancy Grady" w:date="2014-02-04T12:18:00Z">
        <w:r w:rsidDel="0087135B">
          <w:delText>Provide direction to the data scientist on business goals</w:delText>
        </w:r>
      </w:del>
    </w:p>
    <w:p w14:paraId="063674EC" w14:textId="79857826" w:rsidR="006B5A7A" w:rsidRPr="006B5A7A" w:rsidDel="0087135B" w:rsidRDefault="006B5A7A" w:rsidP="0087135B">
      <w:pPr>
        <w:rPr>
          <w:del w:id="267" w:author="Nancy Grady" w:date="2014-02-04T12:18:00Z"/>
          <w:b/>
          <w:i/>
        </w:rPr>
        <w:pPrChange w:id="268" w:author="Nancy Grady" w:date="2014-02-04T12:18:00Z">
          <w:pPr>
            <w:ind w:firstLine="720"/>
          </w:pPr>
        </w:pPrChange>
      </w:pPr>
      <w:del w:id="269" w:author="Nancy Grady" w:date="2014-02-04T12:18:00Z">
        <w:r w:rsidRPr="006B5A7A" w:rsidDel="0087135B">
          <w:rPr>
            <w:i/>
          </w:rPr>
          <w:delText>Example</w:delText>
        </w:r>
        <w:r w:rsidR="006D65E8" w:rsidDel="0087135B">
          <w:rPr>
            <w:i/>
          </w:rPr>
          <w:delText xml:space="preserve"> Actors</w:delText>
        </w:r>
        <w:r w:rsidRPr="006B5A7A" w:rsidDel="0087135B">
          <w:rPr>
            <w:i/>
          </w:rPr>
          <w:delText xml:space="preserve">: </w:delText>
        </w:r>
        <w:r w:rsidDel="0087135B">
          <w:rPr>
            <w:i/>
          </w:rPr>
          <w:delText xml:space="preserve">C-level executives, agency staff, </w:delText>
        </w:r>
        <w:r w:rsidR="006D65E8" w:rsidDel="0087135B">
          <w:rPr>
            <w:i/>
          </w:rPr>
          <w:delText>customers</w:delText>
        </w:r>
      </w:del>
    </w:p>
    <w:p w14:paraId="7230386E" w14:textId="380A6B09" w:rsidR="0092739B" w:rsidDel="0087135B" w:rsidRDefault="00E57220" w:rsidP="0087135B">
      <w:pPr>
        <w:rPr>
          <w:del w:id="270" w:author="Nancy Grady" w:date="2014-02-04T12:18:00Z"/>
        </w:rPr>
        <w:pPrChange w:id="271" w:author="Nancy Grady" w:date="2014-02-04T12:18:00Z">
          <w:pPr>
            <w:pStyle w:val="ListParagraph"/>
            <w:numPr>
              <w:numId w:val="17"/>
            </w:numPr>
            <w:ind w:hanging="360"/>
          </w:pPr>
        </w:pPrChange>
      </w:pPr>
      <w:del w:id="272" w:author="Nancy Grady" w:date="2014-02-04T12:18:00Z">
        <w:r w:rsidRPr="0006159C" w:rsidDel="0087135B">
          <w:rPr>
            <w:b/>
          </w:rPr>
          <w:delText>Data Governance</w:delText>
        </w:r>
        <w:r w:rsidR="0092739B" w:rsidDel="0087135B">
          <w:delText xml:space="preserve"> establishes all policies and regulations are followed throughout the data lifecycle. Provides requirements to the Data Scientist and the Data Transformer, and the Capabilities Manager</w:delText>
        </w:r>
      </w:del>
    </w:p>
    <w:p w14:paraId="3EF1C4BA" w14:textId="568AB54E" w:rsidR="0092739B" w:rsidRPr="00FA4C96" w:rsidDel="0087135B" w:rsidRDefault="0092739B" w:rsidP="0087135B">
      <w:pPr>
        <w:rPr>
          <w:del w:id="273" w:author="Nancy Grady" w:date="2014-02-04T12:18:00Z"/>
        </w:rPr>
        <w:pPrChange w:id="274" w:author="Nancy Grady" w:date="2014-02-04T12:18:00Z">
          <w:pPr>
            <w:pStyle w:val="ListParagraph"/>
            <w:numPr>
              <w:numId w:val="17"/>
            </w:numPr>
            <w:ind w:hanging="360"/>
          </w:pPr>
        </w:pPrChange>
      </w:pPr>
      <w:del w:id="275" w:author="Nancy Grady" w:date="2014-02-04T12:18:00Z">
        <w:r w:rsidRPr="0006159C" w:rsidDel="0087135B">
          <w:rPr>
            <w:b/>
          </w:rPr>
          <w:delText>Data Steward</w:delText>
        </w:r>
        <w:r w:rsidR="006D65E8" w:rsidRPr="0006159C" w:rsidDel="0087135B">
          <w:rPr>
            <w:b/>
          </w:rPr>
          <w:delText>ship</w:delText>
        </w:r>
        <w:r w:rsidRPr="0006159C" w:rsidDel="0087135B">
          <w:rPr>
            <w:b/>
          </w:rPr>
          <w:delText xml:space="preserve"> </w:delText>
        </w:r>
        <w:r w:rsidRPr="0030081A" w:rsidDel="0087135B">
          <w:delText>control</w:delText>
        </w:r>
        <w:r w:rsidR="006D65E8" w:rsidDel="0087135B">
          <w:delText>s</w:delText>
        </w:r>
        <w:r w:rsidRPr="0030081A" w:rsidDel="0087135B">
          <w:delText xml:space="preserve"> the data</w:delText>
        </w:r>
        <w:r w:rsidDel="0087135B">
          <w:delText xml:space="preserve"> and any access requests, or change requests </w:delText>
        </w:r>
        <w:r w:rsidR="006D65E8" w:rsidDel="0087135B">
          <w:delText>to</w:delText>
        </w:r>
        <w:r w:rsidDel="0087135B">
          <w:delText xml:space="preserve"> the data.</w:delText>
        </w:r>
      </w:del>
    </w:p>
    <w:p w14:paraId="5C14FBA5" w14:textId="51878399" w:rsidR="00D04BB9" w:rsidDel="0087135B" w:rsidRDefault="006D65E8" w:rsidP="0087135B">
      <w:pPr>
        <w:rPr>
          <w:del w:id="276" w:author="Nancy Grady" w:date="2014-02-04T12:18:00Z"/>
        </w:rPr>
        <w:pPrChange w:id="277" w:author="Nancy Grady" w:date="2014-02-04T12:18:00Z">
          <w:pPr>
            <w:pStyle w:val="ListParagraph"/>
            <w:numPr>
              <w:numId w:val="17"/>
            </w:numPr>
            <w:ind w:hanging="360"/>
          </w:pPr>
        </w:pPrChange>
      </w:pPr>
      <w:commentRangeStart w:id="278"/>
      <w:del w:id="279" w:author="Nancy Grady" w:date="2014-02-04T12:18:00Z">
        <w:r w:rsidRPr="0006159C" w:rsidDel="0087135B">
          <w:rPr>
            <w:b/>
          </w:rPr>
          <w:delText>Change Management</w:delText>
        </w:r>
        <w:r w:rsidR="00D04BB9" w:rsidRPr="0006159C" w:rsidDel="0087135B">
          <w:rPr>
            <w:b/>
          </w:rPr>
          <w:delText xml:space="preserve"> </w:delText>
        </w:r>
        <w:r w:rsidR="00D04BB9" w:rsidRPr="0030081A" w:rsidDel="0087135B">
          <w:delText>ensures proper</w:delText>
        </w:r>
        <w:r w:rsidR="00D04BB9" w:rsidDel="0087135B">
          <w:delText xml:space="preserve"> introduction of transformation processes into operational systems</w:delText>
        </w:r>
        <w:commentRangeEnd w:id="278"/>
        <w:r w:rsidR="00145BFF" w:rsidDel="0087135B">
          <w:rPr>
            <w:rStyle w:val="CommentReference"/>
            <w:lang w:val="x-none"/>
          </w:rPr>
          <w:commentReference w:id="278"/>
        </w:r>
      </w:del>
    </w:p>
    <w:p w14:paraId="2C06CE3F" w14:textId="01B2BA36" w:rsidR="00115B72" w:rsidDel="0087135B" w:rsidRDefault="00115B72" w:rsidP="0087135B">
      <w:pPr>
        <w:rPr>
          <w:del w:id="280" w:author="Nancy Grady" w:date="2014-02-04T12:18:00Z"/>
        </w:rPr>
        <w:pPrChange w:id="281" w:author="Nancy Grady" w:date="2014-02-04T12:18:00Z">
          <w:pPr>
            <w:pStyle w:val="ListParagraph"/>
            <w:numPr>
              <w:numId w:val="17"/>
            </w:numPr>
            <w:ind w:hanging="360"/>
          </w:pPr>
        </w:pPrChange>
      </w:pPr>
      <w:del w:id="282" w:author="Nancy Grady" w:date="2014-02-04T12:18:00Z">
        <w:r w:rsidRPr="0006159C" w:rsidDel="0087135B">
          <w:rPr>
            <w:b/>
          </w:rPr>
          <w:delText xml:space="preserve">Data </w:delText>
        </w:r>
        <w:r w:rsidR="006D65E8" w:rsidRPr="0006159C" w:rsidDel="0087135B">
          <w:rPr>
            <w:b/>
          </w:rPr>
          <w:delText>Science</w:delText>
        </w:r>
        <w:r w:rsidDel="0087135B">
          <w:delText xml:space="preserve"> </w:delText>
        </w:r>
        <w:r w:rsidR="006D65E8" w:rsidDel="0087135B">
          <w:delText>ensures</w:delText>
        </w:r>
        <w:r w:rsidR="006B5A7A" w:rsidDel="0087135B">
          <w:delText xml:space="preserve"> all processes are correctly producing the technical goals needed to meet the business need.</w:delText>
        </w:r>
        <w:r w:rsidR="00D92738" w:rsidDel="0087135B">
          <w:delText xml:space="preserve"> Specifies </w:delText>
        </w:r>
        <w:r w:rsidR="00D92738" w:rsidRPr="0006159C" w:rsidDel="0087135B">
          <w:rPr>
            <w:u w:val="single"/>
          </w:rPr>
          <w:delText>what</w:delText>
        </w:r>
        <w:r w:rsidR="00D92738" w:rsidDel="0087135B">
          <w:delText xml:space="preserve"> needs to be achieved at each step in the full data lifecycle.</w:delText>
        </w:r>
      </w:del>
    </w:p>
    <w:p w14:paraId="1C23108B" w14:textId="26808D6C" w:rsidR="006B5A7A" w:rsidDel="0087135B" w:rsidRDefault="006B5A7A" w:rsidP="0087135B">
      <w:pPr>
        <w:rPr>
          <w:del w:id="283" w:author="Nancy Grady" w:date="2014-02-04T12:18:00Z"/>
          <w:i/>
        </w:rPr>
        <w:pPrChange w:id="284" w:author="Nancy Grady" w:date="2014-02-04T12:18:00Z">
          <w:pPr>
            <w:ind w:left="720"/>
          </w:pPr>
        </w:pPrChange>
      </w:pPr>
      <w:del w:id="285" w:author="Nancy Grady" w:date="2014-02-04T12:18:00Z">
        <w:r w:rsidRPr="006B5A7A" w:rsidDel="0087135B">
          <w:rPr>
            <w:i/>
          </w:rPr>
          <w:delText>Examples:</w:delText>
        </w:r>
        <w:r w:rsidDel="0087135B">
          <w:rPr>
            <w:i/>
          </w:rPr>
          <w:delText xml:space="preserve"> an individual or team that can translate business goals into technical data lifecycle goals spanning business knowledge, domain and data knowledge, Analytical techniques, and programming</w:delText>
        </w:r>
      </w:del>
    </w:p>
    <w:p w14:paraId="083E6D2E" w14:textId="793A62CC" w:rsidR="006B5A7A" w:rsidDel="0087135B" w:rsidRDefault="006B5A7A" w:rsidP="0087135B">
      <w:pPr>
        <w:rPr>
          <w:del w:id="286" w:author="Nancy Grady" w:date="2014-02-04T12:18:00Z"/>
        </w:rPr>
        <w:pPrChange w:id="287" w:author="Nancy Grady" w:date="2014-02-04T12:18:00Z">
          <w:pPr>
            <w:pStyle w:val="ListParagraph"/>
            <w:numPr>
              <w:numId w:val="22"/>
            </w:numPr>
            <w:ind w:left="1080" w:hanging="360"/>
          </w:pPr>
        </w:pPrChange>
      </w:pPr>
      <w:del w:id="288" w:author="Nancy Grady" w:date="2014-02-04T12:18:00Z">
        <w:r w:rsidDel="0087135B">
          <w:delText>Translates business goal</w:delText>
        </w:r>
        <w:r w:rsidR="00F77B17" w:rsidDel="0087135B">
          <w:delText>(s)</w:delText>
        </w:r>
        <w:r w:rsidDel="0087135B">
          <w:delText xml:space="preserve"> into technical requirements</w:delText>
        </w:r>
      </w:del>
    </w:p>
    <w:p w14:paraId="5DEF3887" w14:textId="58680F35" w:rsidR="006B5A7A" w:rsidDel="0087135B" w:rsidRDefault="006B5A7A" w:rsidP="0087135B">
      <w:pPr>
        <w:rPr>
          <w:del w:id="289" w:author="Nancy Grady" w:date="2014-02-04T12:18:00Z"/>
        </w:rPr>
        <w:pPrChange w:id="290" w:author="Nancy Grady" w:date="2014-02-04T12:18:00Z">
          <w:pPr>
            <w:pStyle w:val="ListParagraph"/>
            <w:numPr>
              <w:numId w:val="22"/>
            </w:numPr>
            <w:ind w:left="1080" w:hanging="360"/>
          </w:pPr>
        </w:pPrChange>
      </w:pPr>
      <w:del w:id="291" w:author="Nancy Grady" w:date="2014-02-04T12:18:00Z">
        <w:r w:rsidDel="0087135B">
          <w:delText>Oversees evaluation of data available from Data Producers</w:delText>
        </w:r>
      </w:del>
    </w:p>
    <w:p w14:paraId="3D588370" w14:textId="7CB8EAF0" w:rsidR="006B5A7A" w:rsidDel="0087135B" w:rsidRDefault="00F77B17" w:rsidP="0087135B">
      <w:pPr>
        <w:rPr>
          <w:del w:id="292" w:author="Nancy Grady" w:date="2014-02-04T12:18:00Z"/>
        </w:rPr>
        <w:pPrChange w:id="293" w:author="Nancy Grady" w:date="2014-02-04T12:18:00Z">
          <w:pPr>
            <w:pStyle w:val="ListParagraph"/>
            <w:numPr>
              <w:numId w:val="22"/>
            </w:numPr>
            <w:ind w:left="1080" w:hanging="360"/>
          </w:pPr>
        </w:pPrChange>
      </w:pPr>
      <w:del w:id="294" w:author="Nancy Grady" w:date="2014-02-04T12:18:00Z">
        <w:r w:rsidDel="0087135B">
          <w:delText>Directs Transformation Provider</w:delText>
        </w:r>
        <w:r w:rsidR="00471955" w:rsidDel="0087135B">
          <w:delText xml:space="preserve"> </w:delText>
        </w:r>
        <w:r w:rsidR="00D92738" w:rsidDel="0087135B">
          <w:delText>by</w:delText>
        </w:r>
        <w:r w:rsidR="00471955" w:rsidDel="0087135B">
          <w:delText xml:space="preserve"> establish</w:delText>
        </w:r>
        <w:r w:rsidR="00D92738" w:rsidDel="0087135B">
          <w:delText>ing</w:delText>
        </w:r>
        <w:r w:rsidR="00471955" w:rsidDel="0087135B">
          <w:delText xml:space="preserve"> requirements for the collection, curation, analysis of data</w:delText>
        </w:r>
      </w:del>
    </w:p>
    <w:p w14:paraId="07B724DA" w14:textId="4BD99750" w:rsidR="006B5A7A" w:rsidDel="0087135B" w:rsidRDefault="006B5A7A" w:rsidP="0087135B">
      <w:pPr>
        <w:rPr>
          <w:del w:id="295" w:author="Nancy Grady" w:date="2014-02-04T12:18:00Z"/>
        </w:rPr>
        <w:pPrChange w:id="296" w:author="Nancy Grady" w:date="2014-02-04T12:18:00Z">
          <w:pPr>
            <w:pStyle w:val="ListParagraph"/>
            <w:numPr>
              <w:numId w:val="22"/>
            </w:numPr>
            <w:ind w:left="1080" w:hanging="360"/>
          </w:pPr>
        </w:pPrChange>
      </w:pPr>
      <w:del w:id="297" w:author="Nancy Grady" w:date="2014-02-04T12:18:00Z">
        <w:r w:rsidDel="0087135B">
          <w:delText xml:space="preserve">Oversees transformation activities </w:delText>
        </w:r>
        <w:r w:rsidR="00F77B17" w:rsidDel="0087135B">
          <w:delText>for compliance with requirements</w:delText>
        </w:r>
      </w:del>
    </w:p>
    <w:p w14:paraId="180D6569" w14:textId="758EAADB" w:rsidR="0006159C" w:rsidDel="0087135B" w:rsidRDefault="0006159C" w:rsidP="0087135B">
      <w:pPr>
        <w:rPr>
          <w:del w:id="298" w:author="Nancy Grady" w:date="2014-02-04T12:18:00Z"/>
          <w:b/>
        </w:rPr>
        <w:pPrChange w:id="299" w:author="Nancy Grady" w:date="2014-02-04T12:18:00Z">
          <w:pPr/>
        </w:pPrChange>
      </w:pPr>
    </w:p>
    <w:p w14:paraId="54F8390C" w14:textId="48E616F0" w:rsidR="0092739B" w:rsidDel="0087135B" w:rsidRDefault="0092739B" w:rsidP="0087135B">
      <w:pPr>
        <w:rPr>
          <w:del w:id="300" w:author="Nancy Grady" w:date="2014-02-04T12:18:00Z"/>
        </w:rPr>
        <w:pPrChange w:id="301" w:author="Nancy Grady" w:date="2014-02-04T12:18:00Z">
          <w:pPr>
            <w:pStyle w:val="ListParagraph"/>
            <w:numPr>
              <w:numId w:val="27"/>
            </w:numPr>
            <w:ind w:hanging="360"/>
          </w:pPr>
        </w:pPrChange>
      </w:pPr>
      <w:del w:id="302" w:author="Nancy Grady" w:date="2014-02-04T12:18:00Z">
        <w:r w:rsidRPr="0006159C" w:rsidDel="0087135B">
          <w:rPr>
            <w:b/>
          </w:rPr>
          <w:delText>Data Architect</w:delText>
        </w:r>
        <w:r w:rsidR="006D65E8" w:rsidRPr="0006159C" w:rsidDel="0087135B">
          <w:rPr>
            <w:b/>
          </w:rPr>
          <w:delText>ure</w:delText>
        </w:r>
        <w:r w:rsidRPr="0006159C" w:rsidDel="0087135B">
          <w:rPr>
            <w:b/>
          </w:rPr>
          <w:delText xml:space="preserve"> </w:delText>
        </w:r>
        <w:r w:rsidDel="0087135B">
          <w:delText xml:space="preserve">specifies the requirements for Transformer and Capability Services to ensure efficient data </w:delText>
        </w:r>
        <w:r w:rsidR="00984712" w:rsidDel="0087135B">
          <w:delText>processing</w:delText>
        </w:r>
        <w:r w:rsidDel="0087135B">
          <w:delText xml:space="preserve">, compliance </w:delText>
        </w:r>
        <w:r w:rsidR="006D65E8" w:rsidDel="0087135B">
          <w:delText>to the rules of the data governance</w:delText>
        </w:r>
        <w:r w:rsidR="00984712" w:rsidDel="0087135B">
          <w:delText xml:space="preserve">, </w:delText>
        </w:r>
        <w:r w:rsidR="00FA4C96" w:rsidDel="0087135B">
          <w:delText>and satisfaction of</w:delText>
        </w:r>
        <w:r w:rsidR="00984712" w:rsidDel="0087135B">
          <w:delText xml:space="preserve"> the requirements of </w:delText>
        </w:r>
        <w:r w:rsidR="006D65E8" w:rsidDel="0087135B">
          <w:delText xml:space="preserve">the </w:delText>
        </w:r>
        <w:r w:rsidR="00984712" w:rsidDel="0087135B">
          <w:delText>Data Scientist</w:delText>
        </w:r>
        <w:r w:rsidDel="0087135B">
          <w:delText xml:space="preserve">. Specifies </w:delText>
        </w:r>
        <w:r w:rsidRPr="0006159C" w:rsidDel="0087135B">
          <w:rPr>
            <w:u w:val="single"/>
          </w:rPr>
          <w:delText>how</w:delText>
        </w:r>
        <w:r w:rsidDel="0087135B">
          <w:delText xml:space="preserve"> the data lifecycle processes should be ordered and executed. </w:delText>
        </w:r>
      </w:del>
    </w:p>
    <w:p w14:paraId="51B15B46" w14:textId="790C6348" w:rsidR="006D65E8" w:rsidDel="0087135B" w:rsidRDefault="0092739B" w:rsidP="0087135B">
      <w:pPr>
        <w:rPr>
          <w:del w:id="303" w:author="Nancy Grady" w:date="2014-02-04T12:18:00Z"/>
        </w:rPr>
        <w:pPrChange w:id="304" w:author="Nancy Grady" w:date="2014-02-04T12:18:00Z">
          <w:pPr>
            <w:pStyle w:val="ListParagraph"/>
            <w:numPr>
              <w:numId w:val="27"/>
            </w:numPr>
            <w:ind w:hanging="360"/>
          </w:pPr>
        </w:pPrChange>
      </w:pPr>
      <w:del w:id="305" w:author="Nancy Grady" w:date="2014-02-04T12:18:00Z">
        <w:r w:rsidRPr="0006159C" w:rsidDel="0087135B">
          <w:rPr>
            <w:b/>
          </w:rPr>
          <w:delText>Data Model</w:delText>
        </w:r>
        <w:r w:rsidRPr="00EB025A" w:rsidDel="0087135B">
          <w:delText xml:space="preserve"> </w:delText>
        </w:r>
        <w:r w:rsidR="006D65E8" w:rsidDel="0087135B">
          <w:delText xml:space="preserve">is the translation of the architecture requirements to </w:delText>
        </w:r>
        <w:r w:rsidR="005B6AFE" w:rsidDel="0087135B">
          <w:delText>a</w:delText>
        </w:r>
        <w:r w:rsidR="006D65E8" w:rsidDel="0087135B">
          <w:delText xml:space="preserve"> </w:delText>
        </w:r>
        <w:r w:rsidR="005B6AFE" w:rsidDel="0087135B">
          <w:delText>logical</w:delText>
        </w:r>
        <w:r w:rsidR="006D65E8" w:rsidDel="0087135B">
          <w:delText xml:space="preserve"> model for the data persistence. </w:delText>
        </w:r>
      </w:del>
    </w:p>
    <w:p w14:paraId="1C076513" w14:textId="09CDA9A7" w:rsidR="0092739B" w:rsidRPr="00EB025A" w:rsidDel="0087135B" w:rsidRDefault="006D65E8" w:rsidP="0087135B">
      <w:pPr>
        <w:rPr>
          <w:del w:id="306" w:author="Nancy Grady" w:date="2014-02-04T12:18:00Z"/>
        </w:rPr>
        <w:pPrChange w:id="307" w:author="Nancy Grady" w:date="2014-02-04T12:18:00Z">
          <w:pPr>
            <w:ind w:left="720"/>
          </w:pPr>
        </w:pPrChange>
      </w:pPr>
      <w:del w:id="308" w:author="Nancy Grady" w:date="2014-02-04T12:18:00Z">
        <w:r w:rsidDel="0087135B">
          <w:delText>Note: This activity is</w:delText>
        </w:r>
        <w:r w:rsidR="0092739B" w:rsidDel="0087135B">
          <w:delText xml:space="preserve"> </w:delText>
        </w:r>
        <w:r w:rsidDel="0087135B">
          <w:delText>different</w:delText>
        </w:r>
        <w:r w:rsidR="0092739B" w:rsidDel="0087135B">
          <w:delText xml:space="preserve"> </w:delText>
        </w:r>
        <w:r w:rsidR="0092739B" w:rsidRPr="00EB025A" w:rsidDel="0087135B">
          <w:delText>for big data. Traditionally the data modeling subset of the architecture tasks ensure</w:delText>
        </w:r>
        <w:r w:rsidR="0092739B" w:rsidDel="0087135B">
          <w:delText>d</w:delText>
        </w:r>
        <w:r w:rsidR="0092739B" w:rsidRPr="00EB025A" w:rsidDel="0087135B">
          <w:delText xml:space="preserve"> the appropriate relational tables </w:delText>
        </w:r>
        <w:r w:rsidR="0092739B" w:rsidDel="0087135B">
          <w:delText>stored</w:delText>
        </w:r>
        <w:r w:rsidR="0092739B" w:rsidRPr="00EB025A" w:rsidDel="0087135B">
          <w:delText xml:space="preserve"> the data efficiently</w:delText>
        </w:r>
        <w:r w:rsidR="0092739B" w:rsidDel="0087135B">
          <w:delText xml:space="preserve"> </w:delText>
        </w:r>
        <w:r w:rsidR="00FA4C96" w:rsidDel="0087135B">
          <w:delText xml:space="preserve">in a monolithic platform </w:delText>
        </w:r>
        <w:r w:rsidR="0092739B" w:rsidDel="0087135B">
          <w:delText>for subsequent analysis</w:delText>
        </w:r>
        <w:r w:rsidR="0092739B" w:rsidRPr="00EB025A" w:rsidDel="0087135B">
          <w:delText xml:space="preserve">. The new task </w:delText>
        </w:r>
        <w:r w:rsidR="0092739B" w:rsidDel="0087135B">
          <w:delText xml:space="preserve">in a big data scenario is to design the distribution of data across resources for efficient </w:delText>
        </w:r>
        <w:r w:rsidR="005D6FA0" w:rsidDel="0087135B">
          <w:delText>access and transformation</w:delText>
        </w:r>
        <w:r w:rsidR="0092739B" w:rsidDel="0087135B">
          <w:delText>.</w:delText>
        </w:r>
        <w:r w:rsidR="00FA4C96" w:rsidDel="0087135B">
          <w:delText xml:space="preserve"> Works in conjunction with Big Data Engineer to match data distributions with software characteristics.</w:delText>
        </w:r>
      </w:del>
    </w:p>
    <w:p w14:paraId="62BD38CE" w14:textId="0C6CBF73" w:rsidR="006D65E8" w:rsidRPr="0006159C" w:rsidDel="0087135B" w:rsidRDefault="006D65E8" w:rsidP="0087135B">
      <w:pPr>
        <w:rPr>
          <w:del w:id="309" w:author="Nancy Grady" w:date="2014-02-04T12:18:00Z"/>
          <w:b/>
        </w:rPr>
        <w:pPrChange w:id="310" w:author="Nancy Grady" w:date="2014-02-04T12:18:00Z">
          <w:pPr>
            <w:pStyle w:val="ListParagraph"/>
            <w:numPr>
              <w:numId w:val="30"/>
            </w:numPr>
            <w:ind w:hanging="360"/>
          </w:pPr>
        </w:pPrChange>
      </w:pPr>
      <w:del w:id="311" w:author="Nancy Grady" w:date="2014-02-04T12:18:00Z">
        <w:r w:rsidRPr="0006159C" w:rsidDel="0087135B">
          <w:rPr>
            <w:b/>
          </w:rPr>
          <w:delText xml:space="preserve">Data Security </w:delText>
        </w:r>
        <w:r w:rsidDel="0087135B">
          <w:delText>requirements</w:delText>
        </w:r>
        <w:r w:rsidRPr="0030081A" w:rsidDel="0087135B">
          <w:delText xml:space="preserve"> ensure the</w:delText>
        </w:r>
        <w:r w:rsidDel="0087135B">
          <w:delText xml:space="preserve"> appropriate protection of the data from improper external access or manipulation (including protections for restricted data such as PII) and the protection of any data in transit.</w:delText>
        </w:r>
      </w:del>
    </w:p>
    <w:p w14:paraId="10392BCD" w14:textId="42F94823" w:rsidR="0030081A" w:rsidRPr="0030081A" w:rsidDel="0087135B" w:rsidRDefault="0030081A" w:rsidP="0087135B">
      <w:pPr>
        <w:rPr>
          <w:del w:id="312" w:author="Nancy Grady" w:date="2014-02-04T12:18:00Z"/>
          <w:b/>
        </w:rPr>
        <w:pPrChange w:id="313" w:author="Nancy Grady" w:date="2014-02-04T12:18:00Z">
          <w:pPr/>
        </w:pPrChange>
      </w:pPr>
    </w:p>
    <w:p w14:paraId="7C521FB3" w14:textId="70514ABE" w:rsidR="0030081A" w:rsidDel="0087135B" w:rsidRDefault="0030081A" w:rsidP="0087135B">
      <w:pPr>
        <w:rPr>
          <w:del w:id="314" w:author="Nancy Grady" w:date="2014-02-04T12:18:00Z"/>
          <w:b/>
        </w:rPr>
        <w:pPrChange w:id="315" w:author="Nancy Grady" w:date="2014-02-04T12:18:00Z">
          <w:pPr/>
        </w:pPrChange>
      </w:pPr>
    </w:p>
    <w:p w14:paraId="75971A1F" w14:textId="79AD47AB" w:rsidR="00984712" w:rsidDel="0087135B" w:rsidRDefault="00984712" w:rsidP="0087135B">
      <w:pPr>
        <w:rPr>
          <w:del w:id="316" w:author="Nancy Grady" w:date="2014-02-04T12:18:00Z"/>
        </w:rPr>
        <w:pPrChange w:id="317" w:author="Nancy Grady" w:date="2014-02-04T12:18:00Z">
          <w:pPr>
            <w:ind w:firstLine="720"/>
          </w:pPr>
        </w:pPrChange>
      </w:pPr>
    </w:p>
    <w:p w14:paraId="40D22075" w14:textId="5DB39609" w:rsidR="005D6FA0" w:rsidDel="0087135B" w:rsidRDefault="00BA6937" w:rsidP="0087135B">
      <w:pPr>
        <w:rPr>
          <w:del w:id="318" w:author="Nancy Grady" w:date="2014-02-04T12:18:00Z"/>
        </w:rPr>
        <w:pPrChange w:id="319" w:author="Nancy Grady" w:date="2014-02-04T12:18:00Z">
          <w:pPr>
            <w:pStyle w:val="Heading3"/>
          </w:pPr>
        </w:pPrChange>
      </w:pPr>
      <w:bookmarkStart w:id="320" w:name="_Toc246925898"/>
      <w:del w:id="321" w:author="Nancy Grady" w:date="2014-02-04T12:18:00Z">
        <w:r w:rsidDel="0087135B">
          <w:delText xml:space="preserve">System </w:delText>
        </w:r>
        <w:r w:rsidR="00984712" w:rsidDel="0087135B">
          <w:delText>Services</w:delText>
        </w:r>
        <w:bookmarkEnd w:id="320"/>
        <w:r w:rsidR="005D6FA0" w:rsidDel="0087135B">
          <w:delText xml:space="preserve"> </w:delText>
        </w:r>
      </w:del>
    </w:p>
    <w:p w14:paraId="5833F275" w14:textId="4D8FCA0F" w:rsidR="005D6FA0" w:rsidDel="0087135B" w:rsidRDefault="005D6FA0" w:rsidP="0087135B">
      <w:pPr>
        <w:rPr>
          <w:del w:id="322" w:author="Nancy Grady" w:date="2014-02-04T12:18:00Z"/>
          <w:b/>
        </w:rPr>
        <w:pPrChange w:id="323" w:author="Nancy Grady" w:date="2014-02-04T12:18:00Z">
          <w:pPr/>
        </w:pPrChange>
      </w:pPr>
    </w:p>
    <w:p w14:paraId="5BE9570E" w14:textId="210C8915" w:rsidR="0006159C" w:rsidDel="0087135B" w:rsidRDefault="00145BFF" w:rsidP="0087135B">
      <w:pPr>
        <w:rPr>
          <w:del w:id="324" w:author="Nancy Grady" w:date="2014-02-04T12:18:00Z"/>
        </w:rPr>
        <w:pPrChange w:id="325" w:author="Nancy Grady" w:date="2014-02-04T12:18:00Z">
          <w:pPr/>
        </w:pPrChange>
      </w:pPr>
      <w:del w:id="326" w:author="Nancy Grady" w:date="2014-02-04T12:18:00Z">
        <w:r w:rsidDel="0087135B">
          <w:rPr>
            <w:b/>
          </w:rPr>
          <w:delText xml:space="preserve">Big Data Application </w:delText>
        </w:r>
        <w:r w:rsidR="001C408B" w:rsidDel="0087135B">
          <w:rPr>
            <w:b/>
          </w:rPr>
          <w:delText>Provider</w:delText>
        </w:r>
        <w:r w:rsidR="0006159C" w:rsidDel="0087135B">
          <w:delText xml:space="preserve"> executes the manipulations of the data lifecycle to meet the requirements established by the </w:delText>
        </w:r>
        <w:r w:rsidR="001C408B" w:rsidDel="0087135B">
          <w:delText>System</w:delText>
        </w:r>
        <w:r w:rsidR="0006159C" w:rsidDel="0087135B">
          <w:delText xml:space="preserve"> Orchestrator. </w:delText>
        </w:r>
        <w:r w:rsidR="005B6AFE" w:rsidDel="0087135B">
          <w:delText xml:space="preserve">This is where the capabilities are combined to produce the data systems. </w:delText>
        </w:r>
        <w:r w:rsidR="0006159C" w:rsidDel="0087135B">
          <w:delText>Performs multiple activities:</w:delText>
        </w:r>
      </w:del>
    </w:p>
    <w:p w14:paraId="21BDAB26" w14:textId="4910740C" w:rsidR="0006159C" w:rsidDel="0087135B" w:rsidRDefault="0006159C" w:rsidP="0087135B">
      <w:pPr>
        <w:rPr>
          <w:del w:id="327" w:author="Nancy Grady" w:date="2014-02-04T12:18:00Z"/>
        </w:rPr>
        <w:pPrChange w:id="328" w:author="Nancy Grady" w:date="2014-02-04T12:18:00Z">
          <w:pPr>
            <w:pStyle w:val="ListParagraph"/>
            <w:numPr>
              <w:numId w:val="23"/>
            </w:numPr>
            <w:ind w:hanging="360"/>
          </w:pPr>
        </w:pPrChange>
      </w:pPr>
      <w:del w:id="329" w:author="Nancy Grady" w:date="2014-02-04T12:18:00Z">
        <w:r w:rsidRPr="0006159C" w:rsidDel="0087135B">
          <w:rPr>
            <w:u w:val="single"/>
          </w:rPr>
          <w:delText>Data Collecting</w:delText>
        </w:r>
        <w:r w:rsidDel="0087135B">
          <w:delText xml:space="preserve"> (connect, transport, stage) obtains connection to Data Provider APIs to collect into local system, or to access dynamically when requested.</w:delText>
        </w:r>
      </w:del>
    </w:p>
    <w:p w14:paraId="045B9C56" w14:textId="65601E0F" w:rsidR="0006159C" w:rsidDel="0087135B" w:rsidRDefault="0006159C" w:rsidP="0087135B">
      <w:pPr>
        <w:rPr>
          <w:del w:id="330" w:author="Nancy Grady" w:date="2014-02-04T12:18:00Z"/>
        </w:rPr>
        <w:pPrChange w:id="331" w:author="Nancy Grady" w:date="2014-02-04T12:18:00Z">
          <w:pPr>
            <w:pStyle w:val="ListParagraph"/>
            <w:numPr>
              <w:numId w:val="23"/>
            </w:numPr>
            <w:ind w:hanging="360"/>
          </w:pPr>
        </w:pPrChange>
      </w:pPr>
      <w:del w:id="332" w:author="Nancy Grady" w:date="2014-02-04T12:18:00Z">
        <w:r w:rsidRPr="0006159C" w:rsidDel="0087135B">
          <w:rPr>
            <w:u w:val="single"/>
          </w:rPr>
          <w:delText>Data Curating</w:delText>
        </w:r>
        <w:r w:rsidDel="0087135B">
          <w:delText xml:space="preserve"> provides cleansing, outlier removal, standardization for the ingestion and storage processes</w:delText>
        </w:r>
      </w:del>
    </w:p>
    <w:p w14:paraId="49894650" w14:textId="1920648A" w:rsidR="0006159C" w:rsidDel="0087135B" w:rsidRDefault="0006159C" w:rsidP="0087135B">
      <w:pPr>
        <w:rPr>
          <w:del w:id="333" w:author="Nancy Grady" w:date="2014-02-04T12:18:00Z"/>
        </w:rPr>
        <w:pPrChange w:id="334" w:author="Nancy Grady" w:date="2014-02-04T12:18:00Z">
          <w:pPr>
            <w:pStyle w:val="ListParagraph"/>
            <w:numPr>
              <w:numId w:val="23"/>
            </w:numPr>
            <w:ind w:hanging="360"/>
          </w:pPr>
        </w:pPrChange>
      </w:pPr>
      <w:del w:id="335" w:author="Nancy Grady" w:date="2014-02-04T12:18:00Z">
        <w:r w:rsidRPr="0006159C" w:rsidDel="0087135B">
          <w:rPr>
            <w:u w:val="single"/>
          </w:rPr>
          <w:delText>Data Optimizing</w:delText>
        </w:r>
        <w:r w:rsidDel="0087135B">
          <w:delText xml:space="preserve"> (Pre-analytics) determines the appropriate data manipulations and indexes to optimize subsequent transformation processes</w:delText>
        </w:r>
      </w:del>
    </w:p>
    <w:p w14:paraId="325B584F" w14:textId="3F5CB20E" w:rsidR="0006159C" w:rsidDel="0087135B" w:rsidRDefault="0006159C" w:rsidP="0087135B">
      <w:pPr>
        <w:rPr>
          <w:del w:id="336" w:author="Nancy Grady" w:date="2014-02-04T12:18:00Z"/>
        </w:rPr>
        <w:pPrChange w:id="337" w:author="Nancy Grady" w:date="2014-02-04T12:18:00Z">
          <w:pPr>
            <w:pStyle w:val="ListParagraph"/>
            <w:numPr>
              <w:numId w:val="23"/>
            </w:numPr>
            <w:ind w:hanging="360"/>
          </w:pPr>
        </w:pPrChange>
      </w:pPr>
      <w:del w:id="338" w:author="Nancy Grady" w:date="2014-02-04T12:18:00Z">
        <w:r w:rsidRPr="0006159C" w:rsidDel="0087135B">
          <w:rPr>
            <w:u w:val="single"/>
          </w:rPr>
          <w:delText>Data Analysis</w:delText>
        </w:r>
        <w:r w:rsidDel="0087135B">
          <w:delText xml:space="preserve"> – implements the techniques to extract knowledge from the data based on the requirements of the data scientist, who has specified the algorithms to process the data to produce new insights that will address the technical goal.</w:delText>
        </w:r>
      </w:del>
    </w:p>
    <w:p w14:paraId="7557A217" w14:textId="1A7DA3FE" w:rsidR="0006159C" w:rsidDel="0087135B" w:rsidRDefault="0006159C" w:rsidP="0087135B">
      <w:pPr>
        <w:rPr>
          <w:del w:id="339" w:author="Nancy Grady" w:date="2014-02-04T12:18:00Z"/>
        </w:rPr>
        <w:pPrChange w:id="340" w:author="Nancy Grady" w:date="2014-02-04T12:18:00Z">
          <w:pPr>
            <w:pStyle w:val="ListParagraph"/>
            <w:numPr>
              <w:numId w:val="23"/>
            </w:numPr>
            <w:ind w:hanging="360"/>
          </w:pPr>
        </w:pPrChange>
      </w:pPr>
      <w:del w:id="341" w:author="Nancy Grady" w:date="2014-02-04T12:18:00Z">
        <w:r w:rsidRPr="0006159C" w:rsidDel="0087135B">
          <w:rPr>
            <w:u w:val="single"/>
          </w:rPr>
          <w:delText>Implementing data APIs</w:delText>
        </w:r>
        <w:r w:rsidDel="0087135B">
          <w:delText xml:space="preserve"> for data dissemination out of the system</w:delText>
        </w:r>
      </w:del>
    </w:p>
    <w:p w14:paraId="3DF252ED" w14:textId="626F92D4" w:rsidR="00234348" w:rsidDel="0087135B" w:rsidRDefault="00234348" w:rsidP="0087135B">
      <w:pPr>
        <w:rPr>
          <w:del w:id="342" w:author="Nancy Grady" w:date="2014-02-04T12:18:00Z"/>
        </w:rPr>
        <w:pPrChange w:id="343" w:author="Nancy Grady" w:date="2014-02-04T12:18:00Z">
          <w:pPr>
            <w:pStyle w:val="ListParagraph"/>
            <w:numPr>
              <w:numId w:val="23"/>
            </w:numPr>
            <w:ind w:hanging="360"/>
          </w:pPr>
        </w:pPrChange>
      </w:pPr>
      <w:del w:id="344" w:author="Nancy Grady" w:date="2014-02-04T12:18:00Z">
        <w:r w:rsidDel="0087135B">
          <w:rPr>
            <w:u w:val="single"/>
          </w:rPr>
          <w:delText xml:space="preserve">Data Summarization </w:delText>
        </w:r>
        <w:r w:rsidRPr="00234348" w:rsidDel="0087135B">
          <w:delText>is not a new concept, but may be required in Big Data systems to allow the data to be exported through the dissemination APIs</w:delText>
        </w:r>
      </w:del>
    </w:p>
    <w:p w14:paraId="146430A2" w14:textId="6D60C912" w:rsidR="00234348" w:rsidDel="0087135B" w:rsidRDefault="00234348" w:rsidP="0087135B">
      <w:pPr>
        <w:rPr>
          <w:del w:id="345" w:author="Nancy Grady" w:date="2014-02-04T12:18:00Z"/>
        </w:rPr>
        <w:pPrChange w:id="346" w:author="Nancy Grady" w:date="2014-02-04T12:18:00Z">
          <w:pPr>
            <w:pStyle w:val="ListParagraph"/>
          </w:pPr>
        </w:pPrChange>
      </w:pPr>
    </w:p>
    <w:p w14:paraId="62AA64DB" w14:textId="0338072A" w:rsidR="00BA6937" w:rsidRPr="00234348" w:rsidDel="0087135B" w:rsidRDefault="00234348" w:rsidP="0087135B">
      <w:pPr>
        <w:rPr>
          <w:del w:id="347" w:author="Nancy Grady" w:date="2014-02-04T12:18:00Z"/>
        </w:rPr>
        <w:pPrChange w:id="348" w:author="Nancy Grady" w:date="2014-02-04T12:18:00Z">
          <w:pPr/>
        </w:pPrChange>
      </w:pPr>
      <w:del w:id="349" w:author="Nancy Grady" w:date="2014-02-04T12:18:00Z">
        <w:r w:rsidRPr="00234348" w:rsidDel="0087135B">
          <w:delText>Note that many</w:delText>
        </w:r>
        <w:r w:rsidDel="0087135B">
          <w:delText xml:space="preserve"> of these tasks have changed, as the algorithms have been re-written to accommodate and be optimized for the horizontally distributed resources.</w:delText>
        </w:r>
      </w:del>
    </w:p>
    <w:p w14:paraId="3DEC13A1" w14:textId="17777D99" w:rsidR="0006159C" w:rsidDel="0087135B" w:rsidRDefault="0006159C" w:rsidP="0087135B">
      <w:pPr>
        <w:rPr>
          <w:del w:id="350" w:author="Nancy Grady" w:date="2014-02-04T12:18:00Z"/>
          <w:b/>
        </w:rPr>
        <w:pPrChange w:id="351" w:author="Nancy Grady" w:date="2014-02-04T12:18:00Z">
          <w:pPr/>
        </w:pPrChange>
      </w:pPr>
    </w:p>
    <w:p w14:paraId="24B9DACF" w14:textId="76177157" w:rsidR="005D6FA0" w:rsidDel="0087135B" w:rsidRDefault="005D6FA0" w:rsidP="0087135B">
      <w:pPr>
        <w:rPr>
          <w:del w:id="352" w:author="Nancy Grady" w:date="2014-02-04T12:18:00Z"/>
        </w:rPr>
        <w:pPrChange w:id="353" w:author="Nancy Grady" w:date="2014-02-04T12:18:00Z">
          <w:pPr/>
        </w:pPrChange>
      </w:pPr>
      <w:del w:id="354" w:author="Nancy Grady" w:date="2014-02-04T12:18:00Z">
        <w:r w:rsidRPr="00D10C42" w:rsidDel="0087135B">
          <w:rPr>
            <w:b/>
          </w:rPr>
          <w:delText xml:space="preserve">Capability </w:delText>
        </w:r>
        <w:r w:rsidR="001C408B" w:rsidDel="0087135B">
          <w:rPr>
            <w:b/>
          </w:rPr>
          <w:delText>Provider</w:delText>
        </w:r>
        <w:r w:rsidDel="0087135B">
          <w:delText xml:space="preserve"> </w:delText>
        </w:r>
        <w:r w:rsidR="00984712" w:rsidDel="0087135B">
          <w:delText>provides</w:delText>
        </w:r>
        <w:r w:rsidDel="0087135B">
          <w:delText xml:space="preserve"> </w:delText>
        </w:r>
        <w:r w:rsidR="000C674B" w:rsidDel="0087135B">
          <w:delText xml:space="preserve">general </w:delText>
        </w:r>
        <w:r w:rsidDel="0087135B">
          <w:delText>res</w:delText>
        </w:r>
        <w:r w:rsidR="00984712" w:rsidDel="0087135B">
          <w:delText xml:space="preserve">ources or services to </w:delText>
        </w:r>
        <w:r w:rsidR="000C674B" w:rsidDel="0087135B">
          <w:delText>be used by the</w:delText>
        </w:r>
        <w:r w:rsidDel="0087135B">
          <w:delText xml:space="preserve"> Data Transformer</w:delText>
        </w:r>
        <w:r w:rsidR="000C674B" w:rsidDel="0087135B">
          <w:delText xml:space="preserve"> in the creation of the specific application</w:delText>
        </w:r>
        <w:r w:rsidR="00984712" w:rsidDel="0087135B">
          <w:delText>. There are new responsibilities here for big data to orchestrate resources and network into system.</w:delText>
        </w:r>
      </w:del>
    </w:p>
    <w:p w14:paraId="090C1071" w14:textId="229E850F" w:rsidR="005D6FA0" w:rsidDel="0087135B" w:rsidRDefault="005D6FA0" w:rsidP="0087135B">
      <w:pPr>
        <w:rPr>
          <w:del w:id="355" w:author="Nancy Grady" w:date="2014-02-04T12:18:00Z"/>
        </w:rPr>
        <w:pPrChange w:id="356" w:author="Nancy Grady" w:date="2014-02-04T12:18:00Z">
          <w:pPr>
            <w:pStyle w:val="ListParagraph"/>
            <w:numPr>
              <w:numId w:val="24"/>
            </w:numPr>
            <w:ind w:hanging="360"/>
          </w:pPr>
        </w:pPrChange>
      </w:pPr>
      <w:del w:id="357" w:author="Nancy Grady" w:date="2014-02-04T12:18:00Z">
        <w:r w:rsidDel="0087135B">
          <w:delText>Data virtualization</w:delText>
        </w:r>
      </w:del>
    </w:p>
    <w:p w14:paraId="2EDF7F57" w14:textId="6C71FB85" w:rsidR="005D6FA0" w:rsidDel="0087135B" w:rsidRDefault="00234348" w:rsidP="0087135B">
      <w:pPr>
        <w:rPr>
          <w:del w:id="358" w:author="Nancy Grady" w:date="2014-02-04T12:18:00Z"/>
        </w:rPr>
        <w:pPrChange w:id="359" w:author="Nancy Grady" w:date="2014-02-04T12:18:00Z">
          <w:pPr>
            <w:pStyle w:val="ListParagraph"/>
            <w:numPr>
              <w:numId w:val="24"/>
            </w:numPr>
            <w:ind w:hanging="360"/>
          </w:pPr>
        </w:pPrChange>
      </w:pPr>
      <w:del w:id="360" w:author="Nancy Grady" w:date="2014-02-04T12:18:00Z">
        <w:r w:rsidDel="0087135B">
          <w:delText>Big Data Engineering</w:delText>
        </w:r>
        <w:r w:rsidR="00984712" w:rsidDel="0087135B">
          <w:delText xml:space="preserve"> – also functions along with data modelers</w:delText>
        </w:r>
      </w:del>
    </w:p>
    <w:p w14:paraId="4F250099" w14:textId="3026CF02" w:rsidR="005D6FA0" w:rsidDel="0087135B" w:rsidRDefault="00984712" w:rsidP="0087135B">
      <w:pPr>
        <w:rPr>
          <w:del w:id="361" w:author="Nancy Grady" w:date="2014-02-04T12:18:00Z"/>
        </w:rPr>
        <w:pPrChange w:id="362" w:author="Nancy Grady" w:date="2014-02-04T12:18:00Z">
          <w:pPr>
            <w:pStyle w:val="ListParagraph"/>
            <w:numPr>
              <w:numId w:val="24"/>
            </w:numPr>
            <w:ind w:hanging="360"/>
          </w:pPr>
        </w:pPrChange>
      </w:pPr>
      <w:del w:id="363" w:author="Nancy Grady" w:date="2014-02-04T12:18:00Z">
        <w:r w:rsidDel="0087135B">
          <w:delText>R</w:delText>
        </w:r>
        <w:r w:rsidR="005D6FA0" w:rsidDel="0087135B">
          <w:delText xml:space="preserve">esource </w:delText>
        </w:r>
        <w:r w:rsidDel="0087135B">
          <w:delText>V</w:delText>
        </w:r>
        <w:r w:rsidR="005D6FA0" w:rsidDel="0087135B">
          <w:delText>irtualization</w:delText>
        </w:r>
        <w:r w:rsidDel="0087135B">
          <w:delText xml:space="preserve"> Services</w:delText>
        </w:r>
      </w:del>
    </w:p>
    <w:p w14:paraId="5994DF2C" w14:textId="09BE79C1" w:rsidR="005D6FA0" w:rsidDel="0087135B" w:rsidRDefault="00984712" w:rsidP="0087135B">
      <w:pPr>
        <w:rPr>
          <w:del w:id="364" w:author="Nancy Grady" w:date="2014-02-04T12:18:00Z"/>
        </w:rPr>
        <w:pPrChange w:id="365" w:author="Nancy Grady" w:date="2014-02-04T12:18:00Z">
          <w:pPr>
            <w:pStyle w:val="ListParagraph"/>
            <w:numPr>
              <w:numId w:val="24"/>
            </w:numPr>
            <w:ind w:hanging="360"/>
          </w:pPr>
        </w:pPrChange>
      </w:pPr>
      <w:del w:id="366" w:author="Nancy Grady" w:date="2014-02-04T12:18:00Z">
        <w:r w:rsidDel="0087135B">
          <w:delText>E</w:delText>
        </w:r>
        <w:r w:rsidR="005D6FA0" w:rsidDel="0087135B">
          <w:delText>xecut</w:delText>
        </w:r>
        <w:r w:rsidR="00234348" w:rsidDel="0087135B">
          <w:delText>ion</w:delText>
        </w:r>
        <w:r w:rsidR="005D6FA0" w:rsidDel="0087135B">
          <w:delText xml:space="preserve"> of data distribution across resources based on data architect</w:delText>
        </w:r>
        <w:r w:rsidR="00234348" w:rsidDel="0087135B">
          <w:delText>ure</w:delText>
        </w:r>
        <w:r w:rsidR="005D6FA0" w:rsidDel="0087135B">
          <w:delText xml:space="preserve"> specifications</w:delText>
        </w:r>
      </w:del>
    </w:p>
    <w:p w14:paraId="3F4282E9" w14:textId="0028DD9D" w:rsidR="00BA6937" w:rsidDel="0087135B" w:rsidRDefault="00234348" w:rsidP="0087135B">
      <w:pPr>
        <w:rPr>
          <w:del w:id="367" w:author="Nancy Grady" w:date="2014-02-04T12:18:00Z"/>
        </w:rPr>
        <w:pPrChange w:id="368" w:author="Nancy Grady" w:date="2014-02-04T12:18:00Z">
          <w:pPr>
            <w:pStyle w:val="ListParagraph"/>
            <w:numPr>
              <w:numId w:val="24"/>
            </w:numPr>
            <w:ind w:hanging="360"/>
          </w:pPr>
        </w:pPrChange>
      </w:pPr>
      <w:del w:id="369" w:author="Nancy Grady" w:date="2014-02-04T12:18:00Z">
        <w:r w:rsidDel="0087135B">
          <w:delText xml:space="preserve">New </w:delText>
        </w:r>
        <w:r w:rsidR="00BA6937" w:rsidDel="0087135B">
          <w:delText>File storage like HDFS, GFS, etc</w:delText>
        </w:r>
      </w:del>
    </w:p>
    <w:p w14:paraId="75A4FC02" w14:textId="3560468C" w:rsidR="00BA6937" w:rsidDel="0087135B" w:rsidRDefault="00234348" w:rsidP="0087135B">
      <w:pPr>
        <w:rPr>
          <w:del w:id="370" w:author="Nancy Grady" w:date="2014-02-04T12:18:00Z"/>
        </w:rPr>
        <w:pPrChange w:id="371" w:author="Nancy Grady" w:date="2014-02-04T12:18:00Z">
          <w:pPr>
            <w:pStyle w:val="ListParagraph"/>
            <w:numPr>
              <w:numId w:val="24"/>
            </w:numPr>
            <w:ind w:hanging="360"/>
          </w:pPr>
        </w:pPrChange>
      </w:pPr>
      <w:del w:id="372" w:author="Nancy Grady" w:date="2014-02-04T12:18:00Z">
        <w:r w:rsidDel="0087135B">
          <w:delText>Data storage</w:delText>
        </w:r>
        <w:r w:rsidR="00BA6937" w:rsidDel="0087135B">
          <w:delText xml:space="preserve"> software </w:delText>
        </w:r>
        <w:r w:rsidDel="0087135B">
          <w:delText>following</w:delText>
        </w:r>
        <w:r w:rsidR="00BA6937" w:rsidDel="0087135B">
          <w:delText xml:space="preserve"> Big Table, Name-Value, Document, or Graphical varieties</w:delText>
        </w:r>
      </w:del>
    </w:p>
    <w:p w14:paraId="5564D0FC" w14:textId="32E6966C" w:rsidR="00BA6937" w:rsidDel="0087135B" w:rsidRDefault="00234348" w:rsidP="0087135B">
      <w:pPr>
        <w:rPr>
          <w:del w:id="373" w:author="Nancy Grady" w:date="2014-02-04T12:18:00Z"/>
        </w:rPr>
        <w:pPrChange w:id="374" w:author="Nancy Grady" w:date="2014-02-04T12:18:00Z">
          <w:pPr>
            <w:pStyle w:val="ListParagraph"/>
            <w:numPr>
              <w:numId w:val="24"/>
            </w:numPr>
            <w:ind w:hanging="360"/>
          </w:pPr>
        </w:pPrChange>
      </w:pPr>
      <w:del w:id="375" w:author="Nancy Grady" w:date="2014-02-04T12:18:00Z">
        <w:r w:rsidDel="0087135B">
          <w:delText>Data access software such as row or column based indexing for SQL-compliant queries</w:delText>
        </w:r>
      </w:del>
    </w:p>
    <w:p w14:paraId="17B241EB" w14:textId="75259F73" w:rsidR="00234348" w:rsidDel="0087135B" w:rsidRDefault="00234348" w:rsidP="0087135B">
      <w:pPr>
        <w:rPr>
          <w:del w:id="376" w:author="Nancy Grady" w:date="2014-02-04T12:18:00Z"/>
        </w:rPr>
        <w:pPrChange w:id="377" w:author="Nancy Grady" w:date="2014-02-04T12:18:00Z">
          <w:pPr>
            <w:pStyle w:val="ListParagraph"/>
            <w:numPr>
              <w:numId w:val="24"/>
            </w:numPr>
            <w:ind w:hanging="360"/>
          </w:pPr>
        </w:pPrChange>
      </w:pPr>
      <w:del w:id="378" w:author="Nancy Grady" w:date="2014-02-04T12:18:00Z">
        <w:r w:rsidDel="0087135B">
          <w:delText>New algorithm services to distribute data queries and data storage commands across coupled resources</w:delText>
        </w:r>
      </w:del>
    </w:p>
    <w:p w14:paraId="2C979D34" w14:textId="4FA105C3" w:rsidR="00234348" w:rsidDel="0087135B" w:rsidRDefault="00234348" w:rsidP="0087135B">
      <w:pPr>
        <w:rPr>
          <w:del w:id="379" w:author="Nancy Grady" w:date="2014-02-04T12:18:00Z"/>
        </w:rPr>
        <w:pPrChange w:id="380" w:author="Nancy Grady" w:date="2014-02-04T12:18:00Z">
          <w:pPr>
            <w:pStyle w:val="ListParagraph"/>
            <w:numPr>
              <w:numId w:val="24"/>
            </w:numPr>
            <w:ind w:hanging="360"/>
          </w:pPr>
        </w:pPrChange>
      </w:pPr>
      <w:del w:id="381" w:author="Nancy Grady" w:date="2014-02-04T12:18:00Z">
        <w:r w:rsidDel="0087135B">
          <w:delText>New in-transit data security between coupled resources</w:delText>
        </w:r>
      </w:del>
    </w:p>
    <w:p w14:paraId="4F769CA5" w14:textId="585C05D7" w:rsidR="00D92738" w:rsidRPr="00D10C42" w:rsidDel="0087135B" w:rsidRDefault="00D92738" w:rsidP="0087135B">
      <w:pPr>
        <w:rPr>
          <w:del w:id="382" w:author="Nancy Grady" w:date="2014-02-04T12:18:00Z"/>
          <w:b/>
        </w:rPr>
        <w:pPrChange w:id="383" w:author="Nancy Grady" w:date="2014-02-04T12:18:00Z">
          <w:pPr/>
        </w:pPrChange>
      </w:pPr>
      <w:del w:id="384" w:author="Nancy Grady" w:date="2014-02-04T12:18:00Z">
        <w:r w:rsidDel="0087135B">
          <w:tab/>
        </w:r>
      </w:del>
    </w:p>
    <w:p w14:paraId="14644E18" w14:textId="5D58ECFC" w:rsidR="00115B72" w:rsidDel="0087135B" w:rsidRDefault="00115B72" w:rsidP="0087135B">
      <w:pPr>
        <w:rPr>
          <w:del w:id="385" w:author="Nancy Grady" w:date="2014-02-04T12:18:00Z"/>
        </w:rPr>
        <w:pPrChange w:id="386" w:author="Nancy Grady" w:date="2014-02-04T12:18:00Z">
          <w:pPr/>
        </w:pPrChange>
      </w:pPr>
    </w:p>
    <w:p w14:paraId="6714B4A0" w14:textId="2752CC82" w:rsidR="00BA6937" w:rsidDel="0087135B" w:rsidRDefault="000C674B" w:rsidP="0087135B">
      <w:pPr>
        <w:rPr>
          <w:del w:id="387" w:author="Nancy Grady" w:date="2014-02-04T12:18:00Z"/>
        </w:rPr>
        <w:pPrChange w:id="388" w:author="Nancy Grady" w:date="2014-02-04T12:18:00Z">
          <w:pPr/>
        </w:pPrChange>
      </w:pPr>
      <w:del w:id="389" w:author="Nancy Grady" w:date="2014-02-04T12:18:00Z">
        <w:r w:rsidDel="0087135B">
          <w:delText>Both Transformation and Capability Provider</w:delText>
        </w:r>
        <w:r w:rsidR="00BA6937" w:rsidDel="0087135B">
          <w:delText xml:space="preserve"> activities have changed because of big data. Now the interchange between these two roles operates over a set of independent yet coupled resources. It is in this interchange that the new methods for data distribution over a cluster have developed. Just as simulations went through a process of parallelization (or horizontal scaling) to harness massive numbers of independent process to coordinate them to a single analysis, now Big Data Services perform the orchestration of data processes over horizontally scaled resources.</w:delText>
        </w:r>
      </w:del>
    </w:p>
    <w:p w14:paraId="20624A06" w14:textId="2E7C6694" w:rsidR="00E576CE" w:rsidDel="0087135B" w:rsidRDefault="00E576CE" w:rsidP="0087135B">
      <w:pPr>
        <w:rPr>
          <w:del w:id="390" w:author="Nancy Grady" w:date="2014-02-04T12:18:00Z"/>
        </w:rPr>
        <w:pPrChange w:id="391" w:author="Nancy Grady" w:date="2014-02-04T12:18:00Z">
          <w:pPr/>
        </w:pPrChange>
      </w:pPr>
    </w:p>
    <w:p w14:paraId="44C98482" w14:textId="172FF788" w:rsidR="002771A1" w:rsidRPr="002771A1" w:rsidDel="0087135B" w:rsidRDefault="002771A1" w:rsidP="0087135B">
      <w:pPr>
        <w:rPr>
          <w:del w:id="392" w:author="Nancy Grady" w:date="2014-02-04T12:18:00Z"/>
          <w:b/>
        </w:rPr>
        <w:pPrChange w:id="393" w:author="Nancy Grady" w:date="2014-02-04T12:18:00Z">
          <w:pPr/>
        </w:pPrChange>
      </w:pPr>
      <w:del w:id="394" w:author="Nancy Grady" w:date="2014-02-04T12:18:00Z">
        <w:r w:rsidRPr="002771A1" w:rsidDel="0087135B">
          <w:rPr>
            <w:b/>
          </w:rPr>
          <w:delText>Security and Privacy</w:delText>
        </w:r>
      </w:del>
    </w:p>
    <w:p w14:paraId="090D0C59" w14:textId="4A80F0BB" w:rsidR="002771A1" w:rsidDel="0087135B" w:rsidRDefault="002771A1" w:rsidP="0087135B">
      <w:pPr>
        <w:rPr>
          <w:del w:id="395" w:author="Nancy Grady" w:date="2014-02-04T12:18:00Z"/>
        </w:rPr>
        <w:pPrChange w:id="396" w:author="Nancy Grady" w:date="2014-02-04T12:18:00Z">
          <w:pPr/>
        </w:pPrChange>
      </w:pPr>
      <w:del w:id="397" w:author="Nancy Grady" w:date="2014-02-04T12:18:00Z">
        <w:r w:rsidDel="0087135B">
          <w:delText>Security and privacy are important activities in both the System Orchestrator for policy, requirements, and auditing; but are also present in the development, deployment and operation both for the Transformation Provider and the Capabilities Provider. These cross-cutting activities are described in the NIST Big Data Working Group Security and Privacy document.</w:delText>
        </w:r>
      </w:del>
    </w:p>
    <w:p w14:paraId="72D74B10" w14:textId="4C97F8EF" w:rsidR="002771A1" w:rsidDel="0087135B" w:rsidRDefault="002771A1" w:rsidP="0087135B">
      <w:pPr>
        <w:rPr>
          <w:del w:id="398" w:author="Nancy Grady" w:date="2014-02-04T12:18:00Z"/>
          <w:b/>
        </w:rPr>
        <w:pPrChange w:id="399" w:author="Nancy Grady" w:date="2014-02-04T12:18:00Z">
          <w:pPr/>
        </w:pPrChange>
      </w:pPr>
      <w:del w:id="400" w:author="Nancy Grady" w:date="2014-02-04T12:18:00Z">
        <w:r w:rsidRPr="002771A1" w:rsidDel="0087135B">
          <w:rPr>
            <w:b/>
          </w:rPr>
          <w:delText>Management</w:delText>
        </w:r>
      </w:del>
    </w:p>
    <w:p w14:paraId="4BE0C6C5" w14:textId="3113CDF3" w:rsidR="002771A1" w:rsidDel="0087135B" w:rsidRDefault="002771A1" w:rsidP="0087135B">
      <w:pPr>
        <w:rPr>
          <w:del w:id="401" w:author="Nancy Grady" w:date="2014-02-04T12:18:00Z"/>
        </w:rPr>
        <w:pPrChange w:id="402" w:author="Nancy Grady" w:date="2014-02-04T12:18:00Z">
          <w:pPr/>
        </w:pPrChange>
      </w:pPr>
      <w:del w:id="403" w:author="Nancy Grady" w:date="2014-02-04T12:18:00Z">
        <w:r w:rsidDel="0087135B">
          <w:delText>In the Reference Architecture, management is also described as an overarching concept in securing execution of the system requirements, the deployment of the system and its operational maintenance. Activities include:</w:delText>
        </w:r>
      </w:del>
    </w:p>
    <w:p w14:paraId="037AFE00" w14:textId="633F38BC" w:rsidR="002771A1" w:rsidDel="0087135B" w:rsidRDefault="002771A1" w:rsidP="0087135B">
      <w:pPr>
        <w:rPr>
          <w:del w:id="404" w:author="Nancy Grady" w:date="2014-02-04T12:18:00Z"/>
        </w:rPr>
        <w:pPrChange w:id="405" w:author="Nancy Grady" w:date="2014-02-04T12:18:00Z">
          <w:pPr>
            <w:pStyle w:val="ListParagraph"/>
            <w:numPr>
              <w:numId w:val="33"/>
            </w:numPr>
            <w:ind w:hanging="360"/>
          </w:pPr>
        </w:pPrChange>
      </w:pPr>
      <w:del w:id="406" w:author="Nancy Grady" w:date="2014-02-04T12:18:00Z">
        <w:r w:rsidDel="0087135B">
          <w:delText>Configuration management</w:delText>
        </w:r>
      </w:del>
    </w:p>
    <w:p w14:paraId="75BE913B" w14:textId="0B707FC8" w:rsidR="000C50BE" w:rsidRPr="002771A1" w:rsidRDefault="000C50BE" w:rsidP="0087135B">
      <w:del w:id="407" w:author="Nancy Grady" w:date="2014-02-04T12:18:00Z">
        <w:r w:rsidRPr="002771A1" w:rsidDel="0087135B">
          <w:rPr>
            <w:b/>
          </w:rPr>
          <w:br w:type="page"/>
        </w:r>
      </w:del>
    </w:p>
    <w:p w14:paraId="2AD68875" w14:textId="77777777" w:rsidR="000C50BE" w:rsidRPr="007F4530" w:rsidRDefault="000C50BE" w:rsidP="007F4530"/>
    <w:p w14:paraId="033DCC72" w14:textId="77777777" w:rsidR="00E455DC" w:rsidRPr="00EA0550" w:rsidRDefault="00E455DC" w:rsidP="00E455DC">
      <w:pPr>
        <w:pStyle w:val="ListParagraph"/>
        <w:keepNext/>
        <w:keepLines/>
        <w:numPr>
          <w:ilvl w:val="0"/>
          <w:numId w:val="3"/>
        </w:numPr>
        <w:spacing w:before="200" w:after="0"/>
        <w:contextualSpacing w:val="0"/>
        <w:outlineLvl w:val="1"/>
        <w:rPr>
          <w:rFonts w:eastAsia="Times New Roman" w:cs="Calibri"/>
          <w:b/>
          <w:bCs/>
          <w:vanish/>
          <w:color w:val="4F81BD"/>
          <w:sz w:val="24"/>
          <w:szCs w:val="24"/>
        </w:rPr>
      </w:pPr>
      <w:bookmarkStart w:id="408" w:name="_Toc364059942"/>
      <w:bookmarkStart w:id="409" w:name="_Toc364063373"/>
      <w:bookmarkStart w:id="410" w:name="_Toc364063435"/>
      <w:bookmarkStart w:id="411" w:name="_Toc364624791"/>
      <w:bookmarkStart w:id="412" w:name="_Toc367050913"/>
      <w:bookmarkStart w:id="413" w:name="_Toc367054834"/>
      <w:bookmarkEnd w:id="408"/>
      <w:bookmarkEnd w:id="409"/>
      <w:bookmarkEnd w:id="410"/>
      <w:bookmarkEnd w:id="411"/>
      <w:bookmarkEnd w:id="412"/>
      <w:bookmarkEnd w:id="413"/>
    </w:p>
    <w:p w14:paraId="74D8E004" w14:textId="77777777" w:rsidR="00E455DC" w:rsidRPr="00EA0550" w:rsidRDefault="00E455DC" w:rsidP="00E455DC">
      <w:pPr>
        <w:pStyle w:val="ListParagraph"/>
        <w:keepNext/>
        <w:keepLines/>
        <w:numPr>
          <w:ilvl w:val="0"/>
          <w:numId w:val="3"/>
        </w:numPr>
        <w:spacing w:before="200" w:after="0"/>
        <w:contextualSpacing w:val="0"/>
        <w:outlineLvl w:val="1"/>
        <w:rPr>
          <w:rFonts w:eastAsia="Times New Roman" w:cs="Calibri"/>
          <w:b/>
          <w:bCs/>
          <w:vanish/>
          <w:color w:val="4F81BD"/>
          <w:sz w:val="24"/>
          <w:szCs w:val="24"/>
        </w:rPr>
      </w:pPr>
      <w:bookmarkStart w:id="414" w:name="_Toc364059943"/>
      <w:bookmarkStart w:id="415" w:name="_Toc364063374"/>
      <w:bookmarkStart w:id="416" w:name="_Toc364063436"/>
      <w:bookmarkStart w:id="417" w:name="_Toc364624792"/>
      <w:bookmarkStart w:id="418" w:name="_Toc367050914"/>
      <w:bookmarkStart w:id="419" w:name="_Toc367054835"/>
      <w:bookmarkEnd w:id="414"/>
      <w:bookmarkEnd w:id="415"/>
      <w:bookmarkEnd w:id="416"/>
      <w:bookmarkEnd w:id="417"/>
      <w:bookmarkEnd w:id="418"/>
      <w:bookmarkEnd w:id="419"/>
    </w:p>
    <w:p w14:paraId="3F16F8E9" w14:textId="77777777" w:rsidR="000C50BE" w:rsidRDefault="000C50BE" w:rsidP="000C50BE">
      <w:pPr>
        <w:pStyle w:val="Heading1"/>
        <w:rPr>
          <w:color w:val="632423"/>
        </w:rPr>
      </w:pPr>
      <w:bookmarkStart w:id="420" w:name="_Toc246925899"/>
      <w:r>
        <w:rPr>
          <w:color w:val="632423"/>
        </w:rPr>
        <w:t>Big Data Elements</w:t>
      </w:r>
      <w:bookmarkEnd w:id="420"/>
    </w:p>
    <w:p w14:paraId="60A4D25C" w14:textId="77777777" w:rsidR="000C674B" w:rsidRDefault="000C674B" w:rsidP="000C674B">
      <w:pPr>
        <w:rPr>
          <w:rFonts w:asciiTheme="minorHAnsi" w:hAnsiTheme="minorHAnsi"/>
        </w:rPr>
      </w:pPr>
    </w:p>
    <w:p w14:paraId="2A7995A8" w14:textId="0F6E6798" w:rsidR="000C674B" w:rsidRPr="002771A1" w:rsidRDefault="000C674B" w:rsidP="000C674B">
      <w:pPr>
        <w:rPr>
          <w:rFonts w:asciiTheme="minorHAnsi" w:hAnsiTheme="minorHAnsi"/>
        </w:rPr>
      </w:pPr>
      <w:r w:rsidRPr="000B41DF">
        <w:rPr>
          <w:rFonts w:asciiTheme="minorHAnsi" w:hAnsiTheme="minorHAnsi"/>
        </w:rPr>
        <w:t xml:space="preserve">The rate of growth of </w:t>
      </w:r>
      <w:r>
        <w:rPr>
          <w:rFonts w:asciiTheme="minorHAnsi" w:hAnsiTheme="minorHAnsi"/>
        </w:rPr>
        <w:t xml:space="preserve">amounts of </w:t>
      </w:r>
      <w:r w:rsidRPr="000B41DF">
        <w:rPr>
          <w:rFonts w:asciiTheme="minorHAnsi" w:hAnsiTheme="minorHAnsi"/>
        </w:rPr>
        <w:t xml:space="preserve">data generated and stored has been increasing exponentially. 90% of all </w:t>
      </w:r>
      <w:r>
        <w:rPr>
          <w:rFonts w:asciiTheme="minorHAnsi" w:hAnsiTheme="minorHAnsi"/>
        </w:rPr>
        <w:t xml:space="preserve">current </w:t>
      </w:r>
      <w:r w:rsidRPr="000B41DF">
        <w:rPr>
          <w:rFonts w:asciiTheme="minorHAnsi" w:hAnsiTheme="minorHAnsi"/>
        </w:rPr>
        <w:t xml:space="preserve">data was </w:t>
      </w:r>
      <w:r>
        <w:rPr>
          <w:rFonts w:asciiTheme="minorHAnsi" w:hAnsiTheme="minorHAnsi"/>
        </w:rPr>
        <w:t xml:space="preserve">likely </w:t>
      </w:r>
      <w:r w:rsidRPr="000B41DF">
        <w:rPr>
          <w:rFonts w:asciiTheme="minorHAnsi" w:hAnsiTheme="minorHAnsi"/>
        </w:rPr>
        <w:t xml:space="preserve">created in the past two years.  This data explosion is creating opportunities for new ways of combining and using data to find value. </w:t>
      </w:r>
      <w:r>
        <w:rPr>
          <w:rFonts w:asciiTheme="minorHAnsi" w:hAnsiTheme="minorHAnsi"/>
        </w:rPr>
        <w:t xml:space="preserve">One of the significant shifts is in the amount of unstructured data. Structured data has typically been the focus of most enterprise, and has been </w:t>
      </w:r>
      <w:r>
        <w:rPr>
          <w:rFonts w:asciiTheme="minorHAnsi" w:hAnsiTheme="minorHAnsi"/>
        </w:rPr>
        <w:lastRenderedPageBreak/>
        <w:t xml:space="preserve">handled through use of the relational model.  Micro-texts, relationship data, images and videos have seen such an explosion, that the push is to incorporate this data to generate value. </w:t>
      </w:r>
      <w:r w:rsidRPr="000B41DF">
        <w:rPr>
          <w:rFonts w:asciiTheme="minorHAnsi" w:hAnsiTheme="minorHAnsi"/>
        </w:rPr>
        <w:t>The benefit gained from the ability to process large amounts of information</w:t>
      </w:r>
      <w:r>
        <w:rPr>
          <w:rFonts w:asciiTheme="minorHAnsi" w:hAnsiTheme="minorHAnsi"/>
        </w:rPr>
        <w:t xml:space="preserve">, </w:t>
      </w:r>
      <w:r w:rsidRPr="000B41DF">
        <w:rPr>
          <w:rFonts w:asciiTheme="minorHAnsi" w:hAnsiTheme="minorHAnsi"/>
        </w:rPr>
        <w:t xml:space="preserve">is the main attraction of big data analytics. </w:t>
      </w:r>
    </w:p>
    <w:p w14:paraId="6F57CBFF" w14:textId="77777777" w:rsidR="000C50BE" w:rsidRPr="00EA0550" w:rsidRDefault="000C50BE" w:rsidP="000C50BE">
      <w:pPr>
        <w:pStyle w:val="ListParagraph"/>
        <w:keepNext/>
        <w:keepLines/>
        <w:numPr>
          <w:ilvl w:val="0"/>
          <w:numId w:val="3"/>
        </w:numPr>
        <w:spacing w:before="200" w:after="0"/>
        <w:contextualSpacing w:val="0"/>
        <w:outlineLvl w:val="1"/>
        <w:rPr>
          <w:rFonts w:eastAsia="Times New Roman" w:cs="Calibri"/>
          <w:b/>
          <w:bCs/>
          <w:vanish/>
          <w:color w:val="4F81BD"/>
          <w:sz w:val="24"/>
          <w:szCs w:val="24"/>
        </w:rPr>
      </w:pPr>
      <w:bookmarkStart w:id="421" w:name="_Toc364059939"/>
      <w:bookmarkStart w:id="422" w:name="_Toc364063359"/>
      <w:bookmarkStart w:id="423" w:name="_Toc364063421"/>
      <w:bookmarkStart w:id="424" w:name="_Toc364624794"/>
      <w:bookmarkStart w:id="425" w:name="_Toc367050916"/>
      <w:bookmarkStart w:id="426" w:name="_Toc367054837"/>
      <w:bookmarkEnd w:id="421"/>
      <w:bookmarkEnd w:id="422"/>
      <w:bookmarkEnd w:id="423"/>
      <w:bookmarkEnd w:id="424"/>
      <w:bookmarkEnd w:id="425"/>
      <w:bookmarkEnd w:id="426"/>
    </w:p>
    <w:p w14:paraId="1639EF2C" w14:textId="77777777" w:rsidR="000C50BE" w:rsidRDefault="000C50BE" w:rsidP="000C50BE">
      <w:pPr>
        <w:pStyle w:val="Heading2"/>
      </w:pPr>
      <w:bookmarkStart w:id="427" w:name="_Toc246925900"/>
      <w:r w:rsidRPr="000E536E">
        <w:t>D</w:t>
      </w:r>
      <w:r>
        <w:t>ata Elements</w:t>
      </w:r>
      <w:bookmarkEnd w:id="427"/>
    </w:p>
    <w:p w14:paraId="1988FA14" w14:textId="77777777" w:rsidR="002771A1" w:rsidRDefault="002771A1" w:rsidP="000C674B">
      <w:pPr>
        <w:pStyle w:val="ListParagraph"/>
        <w:ind w:left="0"/>
        <w:rPr>
          <w:rFonts w:asciiTheme="minorHAnsi" w:eastAsia="Times New Roman" w:hAnsiTheme="minorHAnsi"/>
        </w:rPr>
      </w:pPr>
    </w:p>
    <w:p w14:paraId="422E2970" w14:textId="476A696C" w:rsidR="002C6C87" w:rsidRDefault="002C6C87" w:rsidP="000C674B">
      <w:pPr>
        <w:pStyle w:val="ListParagraph"/>
        <w:ind w:left="0"/>
        <w:rPr>
          <w:rFonts w:asciiTheme="minorHAnsi" w:eastAsia="Times New Roman" w:hAnsiTheme="minorHAnsi"/>
        </w:rPr>
      </w:pPr>
      <w:r>
        <w:rPr>
          <w:rFonts w:asciiTheme="minorHAnsi" w:eastAsia="Times New Roman" w:hAnsiTheme="minorHAnsi"/>
        </w:rPr>
        <w:t xml:space="preserve">A through description of data elements themselves is beyond the scope of this work. </w:t>
      </w:r>
      <w:r w:rsidR="002771A1">
        <w:rPr>
          <w:rFonts w:asciiTheme="minorHAnsi" w:eastAsia="Times New Roman" w:hAnsiTheme="minorHAnsi"/>
        </w:rPr>
        <w:t xml:space="preserve">Most of the data in business systems was typically </w:t>
      </w:r>
      <w:r w:rsidR="002771A1" w:rsidRPr="00827417">
        <w:rPr>
          <w:rFonts w:asciiTheme="minorHAnsi" w:eastAsia="Times New Roman" w:hAnsiTheme="minorHAnsi"/>
          <w:b/>
          <w:i/>
        </w:rPr>
        <w:t>structured</w:t>
      </w:r>
      <w:r w:rsidR="002771A1">
        <w:rPr>
          <w:rFonts w:asciiTheme="minorHAnsi" w:eastAsia="Times New Roman" w:hAnsiTheme="minorHAnsi"/>
        </w:rPr>
        <w:t xml:space="preserve"> data that could be descr</w:t>
      </w:r>
      <w:r w:rsidR="00827417">
        <w:rPr>
          <w:rFonts w:asciiTheme="minorHAnsi" w:eastAsia="Times New Roman" w:hAnsiTheme="minorHAnsi"/>
        </w:rPr>
        <w:t xml:space="preserve">ibed efficiently in a </w:t>
      </w:r>
      <w:r w:rsidR="00827417" w:rsidRPr="00827417">
        <w:rPr>
          <w:rFonts w:asciiTheme="minorHAnsi" w:eastAsia="Times New Roman" w:hAnsiTheme="minorHAnsi"/>
          <w:b/>
          <w:i/>
        </w:rPr>
        <w:t>relationa</w:t>
      </w:r>
      <w:r w:rsidR="002771A1" w:rsidRPr="00827417">
        <w:rPr>
          <w:rFonts w:asciiTheme="minorHAnsi" w:eastAsia="Times New Roman" w:hAnsiTheme="minorHAnsi"/>
          <w:b/>
          <w:i/>
        </w:rPr>
        <w:t>l model</w:t>
      </w:r>
      <w:r w:rsidR="002771A1">
        <w:rPr>
          <w:rFonts w:asciiTheme="minorHAnsi" w:eastAsia="Times New Roman" w:hAnsiTheme="minorHAnsi"/>
        </w:rPr>
        <w:t xml:space="preserve">. </w:t>
      </w:r>
      <w:r>
        <w:rPr>
          <w:rFonts w:asciiTheme="minorHAnsi" w:eastAsia="Times New Roman" w:hAnsiTheme="minorHAnsi"/>
        </w:rPr>
        <w:t xml:space="preserve">Unstructured data types such as text, image, video, and relationship data have been increasing in both volume and prominence. The need to analyze </w:t>
      </w:r>
      <w:r w:rsidRPr="002771A1">
        <w:rPr>
          <w:rFonts w:asciiTheme="minorHAnsi" w:eastAsia="Times New Roman" w:hAnsiTheme="minorHAnsi"/>
          <w:b/>
          <w:i/>
        </w:rPr>
        <w:t>unstructured</w:t>
      </w:r>
      <w:r>
        <w:rPr>
          <w:rFonts w:asciiTheme="minorHAnsi" w:eastAsia="Times New Roman" w:hAnsiTheme="minorHAnsi"/>
        </w:rPr>
        <w:t xml:space="preserve"> or </w:t>
      </w:r>
      <w:r w:rsidRPr="002771A1">
        <w:rPr>
          <w:rFonts w:asciiTheme="minorHAnsi" w:eastAsia="Times New Roman" w:hAnsiTheme="minorHAnsi"/>
          <w:b/>
          <w:i/>
        </w:rPr>
        <w:t>semi-structured</w:t>
      </w:r>
      <w:r>
        <w:rPr>
          <w:rFonts w:asciiTheme="minorHAnsi" w:eastAsia="Times New Roman" w:hAnsiTheme="minorHAnsi"/>
        </w:rPr>
        <w:t xml:space="preserve"> data has been present for many years, so while important to a discussion of storage and analytics, we will not </w:t>
      </w:r>
      <w:r w:rsidR="00F61FF4">
        <w:rPr>
          <w:rFonts w:asciiTheme="minorHAnsi" w:eastAsia="Times New Roman" w:hAnsiTheme="minorHAnsi"/>
        </w:rPr>
        <w:t xml:space="preserve">discuss </w:t>
      </w:r>
      <w:r>
        <w:rPr>
          <w:rFonts w:asciiTheme="minorHAnsi" w:eastAsia="Times New Roman" w:hAnsiTheme="minorHAnsi"/>
        </w:rPr>
        <w:t xml:space="preserve">a data type taxonomy here </w:t>
      </w:r>
      <w:r w:rsidR="00F61FF4">
        <w:rPr>
          <w:rFonts w:asciiTheme="minorHAnsi" w:eastAsia="Times New Roman" w:hAnsiTheme="minorHAnsi"/>
        </w:rPr>
        <w:t xml:space="preserve">as it is outside our scope - </w:t>
      </w:r>
      <w:r>
        <w:rPr>
          <w:rFonts w:asciiTheme="minorHAnsi" w:eastAsia="Times New Roman" w:hAnsiTheme="minorHAnsi"/>
        </w:rPr>
        <w:t xml:space="preserve">since it has not changed in the Big Data Paradigm shift. </w:t>
      </w:r>
    </w:p>
    <w:p w14:paraId="7B51C4C6" w14:textId="77777777" w:rsidR="002C6C87" w:rsidRDefault="002C6C87" w:rsidP="000C674B">
      <w:pPr>
        <w:pStyle w:val="ListParagraph"/>
        <w:ind w:left="0"/>
        <w:rPr>
          <w:rFonts w:asciiTheme="minorHAnsi" w:eastAsia="Times New Roman" w:hAnsiTheme="minorHAnsi"/>
        </w:rPr>
      </w:pPr>
    </w:p>
    <w:p w14:paraId="2B661B4F" w14:textId="2B652164" w:rsidR="002C6C87" w:rsidRDefault="002C6C87" w:rsidP="000C674B">
      <w:pPr>
        <w:pStyle w:val="ListParagraph"/>
        <w:ind w:left="0"/>
        <w:rPr>
          <w:rFonts w:asciiTheme="minorHAnsi" w:eastAsia="Times New Roman" w:hAnsiTheme="minorHAnsi"/>
        </w:rPr>
      </w:pPr>
      <w:r>
        <w:rPr>
          <w:rFonts w:asciiTheme="minorHAnsi" w:eastAsia="Times New Roman" w:hAnsiTheme="minorHAnsi"/>
        </w:rPr>
        <w:t xml:space="preserve">An additional concept that is again not new in the paradigm shift is the presence of </w:t>
      </w:r>
      <w:r w:rsidRPr="002771A1">
        <w:rPr>
          <w:rFonts w:asciiTheme="minorHAnsi" w:eastAsia="Times New Roman" w:hAnsiTheme="minorHAnsi"/>
          <w:b/>
          <w:i/>
        </w:rPr>
        <w:t>complexity</w:t>
      </w:r>
      <w:r>
        <w:rPr>
          <w:rFonts w:asciiTheme="minorHAnsi" w:eastAsia="Times New Roman" w:hAnsiTheme="minorHAnsi"/>
        </w:rPr>
        <w:t xml:space="preserve"> in the data elements.</w:t>
      </w:r>
      <w:r w:rsidR="00F61FF4">
        <w:rPr>
          <w:rFonts w:asciiTheme="minorHAnsi" w:eastAsia="Times New Roman" w:hAnsiTheme="minorHAnsi"/>
        </w:rPr>
        <w:t xml:space="preserve"> There are systems where data elements cannot be addressed independently. This is evident in analytics for the human </w:t>
      </w:r>
      <w:proofErr w:type="gramStart"/>
      <w:r w:rsidR="00F61FF4">
        <w:rPr>
          <w:rFonts w:asciiTheme="minorHAnsi" w:eastAsia="Times New Roman" w:hAnsiTheme="minorHAnsi"/>
        </w:rPr>
        <w:t>genome,</w:t>
      </w:r>
      <w:proofErr w:type="gramEnd"/>
      <w:r w:rsidR="00F61FF4">
        <w:rPr>
          <w:rFonts w:asciiTheme="minorHAnsi" w:eastAsia="Times New Roman" w:hAnsiTheme="minorHAnsi"/>
        </w:rPr>
        <w:t xml:space="preserve"> it is the relationship between the elements, their position and proximity to other elements that matters.  The term </w:t>
      </w:r>
      <w:r w:rsidR="00F61FF4" w:rsidRPr="00F61FF4">
        <w:rPr>
          <w:rFonts w:asciiTheme="minorHAnsi" w:eastAsia="Times New Roman" w:hAnsiTheme="minorHAnsi"/>
          <w:i/>
        </w:rPr>
        <w:t>complexity</w:t>
      </w:r>
      <w:r w:rsidR="00F61FF4">
        <w:rPr>
          <w:rFonts w:asciiTheme="minorHAnsi" w:eastAsia="Times New Roman" w:hAnsiTheme="minorHAnsi"/>
        </w:rPr>
        <w:t xml:space="preserve"> refers to this inter-relationship between data elements or data records.</w:t>
      </w:r>
    </w:p>
    <w:p w14:paraId="61BEBA10" w14:textId="77777777" w:rsidR="00F61FF4" w:rsidRDefault="00F61FF4" w:rsidP="000C674B">
      <w:pPr>
        <w:pStyle w:val="ListParagraph"/>
        <w:ind w:left="0"/>
        <w:rPr>
          <w:rFonts w:asciiTheme="minorHAnsi" w:eastAsia="Times New Roman" w:hAnsiTheme="minorHAnsi"/>
        </w:rPr>
      </w:pPr>
    </w:p>
    <w:p w14:paraId="6CF4F59D" w14:textId="45438F7D" w:rsidR="00F61FF4" w:rsidRDefault="00F61FF4" w:rsidP="000C674B">
      <w:pPr>
        <w:pStyle w:val="ListParagraph"/>
        <w:ind w:left="0"/>
        <w:rPr>
          <w:rFonts w:asciiTheme="minorHAnsi" w:eastAsia="Times New Roman" w:hAnsiTheme="minorHAnsi"/>
        </w:rPr>
      </w:pPr>
      <w:r>
        <w:rPr>
          <w:rFonts w:asciiTheme="minorHAnsi" w:eastAsia="Times New Roman" w:hAnsiTheme="minorHAnsi"/>
        </w:rPr>
        <w:t xml:space="preserve">We also note the concept of </w:t>
      </w:r>
      <w:r w:rsidRPr="002771A1">
        <w:rPr>
          <w:rFonts w:asciiTheme="minorHAnsi" w:eastAsia="Times New Roman" w:hAnsiTheme="minorHAnsi"/>
          <w:b/>
          <w:i/>
        </w:rPr>
        <w:t>metadata</w:t>
      </w:r>
      <w:r>
        <w:rPr>
          <w:rFonts w:asciiTheme="minorHAnsi" w:eastAsia="Times New Roman" w:hAnsiTheme="minorHAnsi"/>
        </w:rPr>
        <w:t>, or data about data. As we move into an era of open data and linked data, it becomes ever more important to have information about how data was collected, transmitted and processed; to ensure that when it is repurposed from the process from which it was originally collected that it will be used correctly.</w:t>
      </w:r>
    </w:p>
    <w:p w14:paraId="4BE49822" w14:textId="77777777" w:rsidR="00F61FF4" w:rsidRDefault="00F61FF4" w:rsidP="000C674B">
      <w:pPr>
        <w:pStyle w:val="ListParagraph"/>
        <w:ind w:left="0"/>
        <w:rPr>
          <w:rFonts w:asciiTheme="minorHAnsi" w:eastAsia="Times New Roman" w:hAnsiTheme="minorHAnsi"/>
        </w:rPr>
      </w:pPr>
    </w:p>
    <w:p w14:paraId="1BAD3582" w14:textId="304726EE" w:rsidR="00F61FF4" w:rsidRDefault="00F61FF4" w:rsidP="000C674B">
      <w:pPr>
        <w:pStyle w:val="ListParagraph"/>
        <w:ind w:left="0"/>
        <w:rPr>
          <w:rFonts w:asciiTheme="minorHAnsi" w:eastAsia="Times New Roman" w:hAnsiTheme="minorHAnsi"/>
        </w:rPr>
      </w:pPr>
      <w:r>
        <w:rPr>
          <w:rFonts w:asciiTheme="minorHAnsi" w:eastAsia="Times New Roman" w:hAnsiTheme="minorHAnsi"/>
        </w:rPr>
        <w:t>A companion concept that is outside the scope of big data is non</w:t>
      </w:r>
      <w:r w:rsidR="002771A1">
        <w:rPr>
          <w:rFonts w:asciiTheme="minorHAnsi" w:eastAsia="Times New Roman" w:hAnsiTheme="minorHAnsi"/>
        </w:rPr>
        <w:t>e</w:t>
      </w:r>
      <w:r>
        <w:rPr>
          <w:rFonts w:asciiTheme="minorHAnsi" w:eastAsia="Times New Roman" w:hAnsiTheme="minorHAnsi"/>
        </w:rPr>
        <w:t xml:space="preserve">-the-less worth noting here. </w:t>
      </w:r>
      <w:r w:rsidRPr="00827417">
        <w:rPr>
          <w:rFonts w:asciiTheme="minorHAnsi" w:eastAsia="Times New Roman" w:hAnsiTheme="minorHAnsi"/>
          <w:b/>
          <w:i/>
        </w:rPr>
        <w:t>Semantic data</w:t>
      </w:r>
      <w:r>
        <w:rPr>
          <w:rFonts w:asciiTheme="minorHAnsi" w:eastAsia="Times New Roman" w:hAnsiTheme="minorHAnsi"/>
        </w:rPr>
        <w:t xml:space="preserve"> essentially refers to the definition description of a data element to ensure it is properly interpreted. There are a number of mechanisms for implementing these unique definitional descriptions which our outside our scope. There are also </w:t>
      </w:r>
      <w:r w:rsidRPr="00827417">
        <w:rPr>
          <w:rFonts w:asciiTheme="minorHAnsi" w:eastAsia="Times New Roman" w:hAnsiTheme="minorHAnsi"/>
          <w:b/>
          <w:i/>
        </w:rPr>
        <w:t>taxonomies</w:t>
      </w:r>
      <w:r>
        <w:rPr>
          <w:rFonts w:asciiTheme="minorHAnsi" w:eastAsia="Times New Roman" w:hAnsiTheme="minorHAnsi"/>
        </w:rPr>
        <w:t xml:space="preserve"> or </w:t>
      </w:r>
      <w:r w:rsidRPr="00827417">
        <w:rPr>
          <w:rFonts w:asciiTheme="minorHAnsi" w:eastAsia="Times New Roman" w:hAnsiTheme="minorHAnsi"/>
          <w:b/>
          <w:i/>
        </w:rPr>
        <w:t>ontologies</w:t>
      </w:r>
      <w:r>
        <w:rPr>
          <w:rFonts w:asciiTheme="minorHAnsi" w:eastAsia="Times New Roman" w:hAnsiTheme="minorHAnsi"/>
        </w:rPr>
        <w:t xml:space="preserve"> that represent information about relationships between elements. </w:t>
      </w:r>
      <w:r w:rsidR="002771A1">
        <w:rPr>
          <w:rFonts w:asciiTheme="minorHAnsi" w:eastAsia="Times New Roman" w:hAnsiTheme="minorHAnsi"/>
        </w:rPr>
        <w:t xml:space="preserve"> This concept contributes to the discussion in the next section of the variety of data at rest.</w:t>
      </w:r>
    </w:p>
    <w:p w14:paraId="12A51583" w14:textId="77777777" w:rsidR="002C6C87" w:rsidRDefault="002C6C87" w:rsidP="000C674B">
      <w:pPr>
        <w:pStyle w:val="ListParagraph"/>
        <w:ind w:left="0"/>
        <w:rPr>
          <w:rFonts w:asciiTheme="minorHAnsi" w:eastAsia="Times New Roman" w:hAnsiTheme="minorHAnsi"/>
        </w:rPr>
      </w:pPr>
    </w:p>
    <w:p w14:paraId="7C2FBBF0" w14:textId="2CE73D74" w:rsidR="002B03A2" w:rsidRPr="000C674B" w:rsidRDefault="00584CCB" w:rsidP="000C674B">
      <w:pPr>
        <w:pStyle w:val="ListParagraph"/>
        <w:ind w:left="0"/>
        <w:rPr>
          <w:rFonts w:ascii="Times New Roman" w:eastAsia="Times New Roman" w:hAnsi="Times New Roman"/>
          <w:sz w:val="24"/>
          <w:szCs w:val="24"/>
        </w:rPr>
      </w:pPr>
      <w:r w:rsidRPr="000B41DF">
        <w:rPr>
          <w:rFonts w:asciiTheme="minorHAnsi" w:eastAsia="Times New Roman" w:hAnsiTheme="minorHAnsi"/>
        </w:rPr>
        <w:t xml:space="preserve">Big Data comes in two distinct forms, at rest and in motion. Both kinds of Big Data typically include both structured and unstructured data.  The distinction, as the names imply, is in how the data is handled. Data "at rest" is not </w:t>
      </w:r>
      <w:r w:rsidRPr="000B41DF">
        <w:rPr>
          <w:rFonts w:asciiTheme="minorHAnsi" w:eastAsia="Times New Roman" w:hAnsiTheme="minorHAnsi"/>
          <w:iCs/>
        </w:rPr>
        <w:t>permanently</w:t>
      </w:r>
      <w:r w:rsidRPr="000B41DF">
        <w:rPr>
          <w:rFonts w:asciiTheme="minorHAnsi" w:eastAsia="Times New Roman" w:hAnsiTheme="minorHAnsi"/>
        </w:rPr>
        <w:t xml:space="preserve"> at rest – sooner or later it will be used for analysis, </w:t>
      </w:r>
      <w:r w:rsidR="00312666" w:rsidRPr="000B41DF">
        <w:rPr>
          <w:rFonts w:asciiTheme="minorHAnsi" w:eastAsia="Times New Roman" w:hAnsiTheme="minorHAnsi"/>
        </w:rPr>
        <w:t>visualization</w:t>
      </w:r>
      <w:r w:rsidRPr="000B41DF">
        <w:rPr>
          <w:rFonts w:asciiTheme="minorHAnsi" w:eastAsia="Times New Roman" w:hAnsiTheme="minorHAnsi"/>
        </w:rPr>
        <w:t xml:space="preserve"> and interpretation.  </w:t>
      </w:r>
      <w:r w:rsidR="000C674B">
        <w:rPr>
          <w:rFonts w:asciiTheme="minorHAnsi" w:eastAsia="Times New Roman" w:hAnsiTheme="minorHAnsi"/>
        </w:rPr>
        <w:t>This data is typically used in a batch</w:t>
      </w:r>
      <w:r w:rsidRPr="000B41DF">
        <w:rPr>
          <w:rFonts w:asciiTheme="minorHAnsi" w:eastAsia="Times New Roman" w:hAnsiTheme="minorHAnsi"/>
        </w:rPr>
        <w:t xml:space="preserve"> process planned for</w:t>
      </w:r>
      <w:r w:rsidR="002803C9" w:rsidRPr="000B41DF">
        <w:rPr>
          <w:rFonts w:asciiTheme="minorHAnsi" w:eastAsia="Times New Roman" w:hAnsiTheme="minorHAnsi"/>
        </w:rPr>
        <w:t xml:space="preserve"> later time, i.e. </w:t>
      </w:r>
      <w:r w:rsidRPr="000B41DF">
        <w:rPr>
          <w:rFonts w:asciiTheme="minorHAnsi" w:eastAsia="Times New Roman" w:hAnsiTheme="minorHAnsi"/>
        </w:rPr>
        <w:t>the end of the day, month, quarter,</w:t>
      </w:r>
      <w:r w:rsidR="002803C9" w:rsidRPr="000B41DF">
        <w:rPr>
          <w:rFonts w:asciiTheme="minorHAnsi" w:eastAsia="Times New Roman" w:hAnsiTheme="minorHAnsi"/>
        </w:rPr>
        <w:t xml:space="preserve"> etc</w:t>
      </w:r>
      <w:r w:rsidRPr="000B41DF">
        <w:rPr>
          <w:rFonts w:asciiTheme="minorHAnsi" w:eastAsia="Times New Roman" w:hAnsiTheme="minorHAnsi"/>
        </w:rPr>
        <w:t>.</w:t>
      </w:r>
      <w:r w:rsidR="002803C9" w:rsidRPr="000B41DF">
        <w:rPr>
          <w:rFonts w:asciiTheme="minorHAnsi" w:hAnsiTheme="minorHAnsi"/>
        </w:rPr>
        <w:t xml:space="preserve">   Data in motion </w:t>
      </w:r>
      <w:r w:rsidR="000C674B">
        <w:rPr>
          <w:rFonts w:asciiTheme="minorHAnsi" w:hAnsiTheme="minorHAnsi"/>
        </w:rPr>
        <w:t>concerns the data as it is in transit from one position to another. This distinction enables us to clarify some of the characteristics of big data</w:t>
      </w:r>
      <w:r w:rsidR="002803C9" w:rsidRPr="000B41DF">
        <w:rPr>
          <w:rFonts w:asciiTheme="minorHAnsi" w:hAnsiTheme="minorHAnsi"/>
        </w:rPr>
        <w:t>.</w:t>
      </w:r>
    </w:p>
    <w:p w14:paraId="4E49DC80" w14:textId="77777777" w:rsidR="000C50BE" w:rsidRDefault="000C50BE" w:rsidP="000C50BE">
      <w:pPr>
        <w:pStyle w:val="Heading2"/>
      </w:pPr>
      <w:bookmarkStart w:id="428" w:name="_Toc246925901"/>
      <w:r>
        <w:t>Dataset at Rest</w:t>
      </w:r>
      <w:bookmarkEnd w:id="428"/>
    </w:p>
    <w:p w14:paraId="66E65865" w14:textId="77777777" w:rsidR="000C674B" w:rsidRDefault="000C674B" w:rsidP="000B41DF">
      <w:pPr>
        <w:pStyle w:val="ListParagraph"/>
        <w:ind w:left="0"/>
        <w:rPr>
          <w:rFonts w:asciiTheme="minorHAnsi" w:hAnsiTheme="minorHAnsi"/>
        </w:rPr>
      </w:pPr>
    </w:p>
    <w:p w14:paraId="59428BB1" w14:textId="585B2083" w:rsidR="00312666" w:rsidRDefault="00584CCB" w:rsidP="000B41DF">
      <w:pPr>
        <w:pStyle w:val="ListParagraph"/>
        <w:ind w:left="0"/>
        <w:rPr>
          <w:rFonts w:asciiTheme="minorHAnsi" w:hAnsiTheme="minorHAnsi"/>
        </w:rPr>
      </w:pPr>
      <w:r w:rsidRPr="000B41DF">
        <w:rPr>
          <w:rFonts w:asciiTheme="minorHAnsi" w:hAnsiTheme="minorHAnsi"/>
        </w:rPr>
        <w:t xml:space="preserve">Data at rest is a term that is sometimes used to refer to all </w:t>
      </w:r>
      <w:hyperlink r:id="rId13" w:history="1">
        <w:r w:rsidRPr="000B41DF">
          <w:rPr>
            <w:rStyle w:val="Hyperlink"/>
            <w:rFonts w:asciiTheme="minorHAnsi" w:hAnsiTheme="minorHAnsi"/>
          </w:rPr>
          <w:t>data</w:t>
        </w:r>
      </w:hyperlink>
      <w:r w:rsidRPr="000B41DF">
        <w:rPr>
          <w:rFonts w:asciiTheme="minorHAnsi" w:hAnsiTheme="minorHAnsi"/>
        </w:rPr>
        <w:t xml:space="preserve"> in computer </w:t>
      </w:r>
      <w:hyperlink r:id="rId14" w:history="1">
        <w:r w:rsidRPr="000B41DF">
          <w:rPr>
            <w:rStyle w:val="Hyperlink"/>
            <w:rFonts w:asciiTheme="minorHAnsi" w:hAnsiTheme="minorHAnsi"/>
          </w:rPr>
          <w:t>storage</w:t>
        </w:r>
      </w:hyperlink>
      <w:r w:rsidRPr="000B41DF">
        <w:rPr>
          <w:rFonts w:asciiTheme="minorHAnsi" w:hAnsiTheme="minorHAnsi"/>
        </w:rPr>
        <w:t xml:space="preserve"> while excluding data that is traversing a network or temporarily residing in computer memory to be read or updated. </w:t>
      </w:r>
      <w:r w:rsidRPr="000B41DF">
        <w:rPr>
          <w:rFonts w:asciiTheme="minorHAnsi" w:hAnsiTheme="minorHAnsi"/>
        </w:rPr>
        <w:lastRenderedPageBreak/>
        <w:t>Data at rest can be archival or reference files that are changed rarely or never; data at rest can also be data that is subject to regular but not constant change. Examples include vital corporate files stored on the hard drive of an employee's notebook computer, files on an external backup medium, files on the servers of a storage area network (</w:t>
      </w:r>
      <w:hyperlink r:id="rId15" w:history="1">
        <w:r w:rsidRPr="000B41DF">
          <w:rPr>
            <w:rStyle w:val="Hyperlink"/>
            <w:rFonts w:asciiTheme="minorHAnsi" w:hAnsiTheme="minorHAnsi"/>
          </w:rPr>
          <w:t>SAN</w:t>
        </w:r>
      </w:hyperlink>
      <w:r w:rsidRPr="000B41DF">
        <w:rPr>
          <w:rFonts w:asciiTheme="minorHAnsi" w:hAnsiTheme="minorHAnsi"/>
        </w:rPr>
        <w:t xml:space="preserve">), or files on the servers of an offsite backup service provider.  </w:t>
      </w:r>
      <w:r w:rsidR="002803C9" w:rsidRPr="000B41DF">
        <w:rPr>
          <w:rFonts w:asciiTheme="minorHAnsi" w:hAnsiTheme="minorHAnsi"/>
        </w:rPr>
        <w:t xml:space="preserve">While there are </w:t>
      </w:r>
      <w:r w:rsidR="002C6C87">
        <w:rPr>
          <w:rFonts w:asciiTheme="minorHAnsi" w:hAnsiTheme="minorHAnsi"/>
        </w:rPr>
        <w:t>monolithic</w:t>
      </w:r>
      <w:r w:rsidR="002803C9" w:rsidRPr="000B41DF">
        <w:rPr>
          <w:rFonts w:asciiTheme="minorHAnsi" w:hAnsiTheme="minorHAnsi"/>
        </w:rPr>
        <w:t xml:space="preserve"> systems that competently process data at rest</w:t>
      </w:r>
      <w:r w:rsidR="002C6C87">
        <w:rPr>
          <w:rFonts w:asciiTheme="minorHAnsi" w:hAnsiTheme="minorHAnsi"/>
        </w:rPr>
        <w:t>, there are a number of options</w:t>
      </w:r>
      <w:r w:rsidR="002803C9" w:rsidRPr="000B41DF">
        <w:rPr>
          <w:rFonts w:asciiTheme="minorHAnsi" w:hAnsiTheme="minorHAnsi"/>
        </w:rPr>
        <w:t xml:space="preserve"> to process it by spreading it across a number of less expensive systems. </w:t>
      </w:r>
      <w:r w:rsidR="00312666" w:rsidRPr="000B41DF">
        <w:rPr>
          <w:rFonts w:asciiTheme="minorHAnsi" w:hAnsiTheme="minorHAnsi"/>
        </w:rPr>
        <w:t xml:space="preserve">Typical </w:t>
      </w:r>
      <w:r w:rsidR="00383E89" w:rsidRPr="000B41DF">
        <w:rPr>
          <w:rFonts w:asciiTheme="minorHAnsi" w:hAnsiTheme="minorHAnsi"/>
        </w:rPr>
        <w:t>characteristics</w:t>
      </w:r>
      <w:r w:rsidR="00312666" w:rsidRPr="000B41DF">
        <w:rPr>
          <w:rFonts w:asciiTheme="minorHAnsi" w:hAnsiTheme="minorHAnsi"/>
        </w:rPr>
        <w:t xml:space="preserve"> of data at rest that are significantly different in the era of </w:t>
      </w:r>
      <w:proofErr w:type="gramStart"/>
      <w:r w:rsidR="00312666" w:rsidRPr="000B41DF">
        <w:rPr>
          <w:rFonts w:asciiTheme="minorHAnsi" w:hAnsiTheme="minorHAnsi"/>
        </w:rPr>
        <w:t>Big</w:t>
      </w:r>
      <w:proofErr w:type="gramEnd"/>
      <w:r w:rsidR="00312666" w:rsidRPr="000B41DF">
        <w:rPr>
          <w:rFonts w:asciiTheme="minorHAnsi" w:hAnsiTheme="minorHAnsi"/>
        </w:rPr>
        <w:t xml:space="preserve"> data are the </w:t>
      </w:r>
      <w:r w:rsidR="00312666" w:rsidRPr="00BE07E2">
        <w:rPr>
          <w:rFonts w:asciiTheme="minorHAnsi" w:hAnsiTheme="minorHAnsi"/>
          <w:i/>
        </w:rPr>
        <w:t>Volume</w:t>
      </w:r>
      <w:r w:rsidR="00312666" w:rsidRPr="000B41DF">
        <w:rPr>
          <w:rFonts w:asciiTheme="minorHAnsi" w:hAnsiTheme="minorHAnsi"/>
        </w:rPr>
        <w:t xml:space="preserve"> and </w:t>
      </w:r>
      <w:r w:rsidR="00312666" w:rsidRPr="00BE07E2">
        <w:rPr>
          <w:rFonts w:asciiTheme="minorHAnsi" w:hAnsiTheme="minorHAnsi"/>
          <w:i/>
        </w:rPr>
        <w:t>Variety</w:t>
      </w:r>
      <w:r w:rsidR="00312666" w:rsidRPr="000B41DF">
        <w:rPr>
          <w:rFonts w:asciiTheme="minorHAnsi" w:hAnsiTheme="minorHAnsi"/>
        </w:rPr>
        <w:t xml:space="preserve">.  </w:t>
      </w:r>
    </w:p>
    <w:p w14:paraId="3011DCCE" w14:textId="77777777" w:rsidR="002C6C87" w:rsidRPr="000B41DF" w:rsidRDefault="002C6C87" w:rsidP="000B41DF">
      <w:pPr>
        <w:pStyle w:val="ListParagraph"/>
        <w:ind w:left="0"/>
        <w:rPr>
          <w:rFonts w:asciiTheme="minorHAnsi" w:hAnsiTheme="minorHAnsi"/>
        </w:rPr>
      </w:pPr>
    </w:p>
    <w:p w14:paraId="68F5EAAE" w14:textId="31274A2D" w:rsidR="00312666" w:rsidRDefault="00BE07E2" w:rsidP="000B41DF">
      <w:pPr>
        <w:pStyle w:val="ListParagraph"/>
        <w:ind w:left="0"/>
        <w:rPr>
          <w:rFonts w:asciiTheme="minorHAnsi" w:hAnsiTheme="minorHAnsi"/>
        </w:rPr>
      </w:pPr>
      <w:r w:rsidRPr="00BE07E2">
        <w:rPr>
          <w:rFonts w:asciiTheme="minorHAnsi" w:hAnsiTheme="minorHAnsi"/>
          <w:b/>
          <w:i/>
        </w:rPr>
        <w:t>Volume</w:t>
      </w:r>
      <w:r>
        <w:rPr>
          <w:rFonts w:asciiTheme="minorHAnsi" w:hAnsiTheme="minorHAnsi"/>
        </w:rPr>
        <w:t xml:space="preserve"> is the characteristic of data at rest that is most associated with big data. </w:t>
      </w:r>
      <w:r w:rsidR="00312666" w:rsidRPr="000B41DF">
        <w:rPr>
          <w:rFonts w:asciiTheme="minorHAnsi" w:hAnsiTheme="minorHAnsi"/>
        </w:rPr>
        <w:t xml:space="preserve">90% of all data ever </w:t>
      </w:r>
      <w:hyperlink r:id="rId16" w:history="1">
        <w:r w:rsidR="00312666" w:rsidRPr="000B41DF">
          <w:rPr>
            <w:rStyle w:val="Hyperlink"/>
            <w:rFonts w:asciiTheme="minorHAnsi" w:hAnsiTheme="minorHAnsi"/>
          </w:rPr>
          <w:t>created</w:t>
        </w:r>
      </w:hyperlink>
      <w:r w:rsidR="00312666" w:rsidRPr="000B41DF">
        <w:rPr>
          <w:rFonts w:asciiTheme="minorHAnsi" w:hAnsiTheme="minorHAnsi"/>
        </w:rPr>
        <w:t xml:space="preserve">, was created in the past 2 years.   Estimates show that the </w:t>
      </w:r>
      <w:hyperlink r:id="rId17" w:history="1">
        <w:r w:rsidR="00312666" w:rsidRPr="000B41DF">
          <w:rPr>
            <w:rStyle w:val="Hyperlink"/>
            <w:rFonts w:asciiTheme="minorHAnsi" w:hAnsiTheme="minorHAnsi"/>
          </w:rPr>
          <w:t>amount</w:t>
        </w:r>
      </w:hyperlink>
      <w:r w:rsidR="00383E89" w:rsidRPr="000B41DF">
        <w:rPr>
          <w:rFonts w:asciiTheme="minorHAnsi" w:hAnsiTheme="minorHAnsi"/>
        </w:rPr>
        <w:t>s</w:t>
      </w:r>
      <w:r w:rsidR="00312666" w:rsidRPr="000B41DF">
        <w:rPr>
          <w:rFonts w:asciiTheme="minorHAnsi" w:hAnsiTheme="minorHAnsi"/>
        </w:rPr>
        <w:t xml:space="preserve"> of data in the worl</w:t>
      </w:r>
      <w:r w:rsidR="002C6C87">
        <w:rPr>
          <w:rFonts w:asciiTheme="minorHAnsi" w:hAnsiTheme="minorHAnsi"/>
        </w:rPr>
        <w:t>d is doubling every two years. Should this trend continue, b</w:t>
      </w:r>
      <w:r w:rsidR="00312666" w:rsidRPr="000B41DF">
        <w:rPr>
          <w:rFonts w:asciiTheme="minorHAnsi" w:hAnsiTheme="minorHAnsi"/>
        </w:rPr>
        <w:t xml:space="preserve">y 2020, there will be 50 times the amount of data as there had been in 2011. The sheer volume of the data is colossal - the era of a trillion sensors is upon us.  </w:t>
      </w:r>
      <w:r w:rsidR="00383E89" w:rsidRPr="000B41DF">
        <w:rPr>
          <w:rFonts w:asciiTheme="minorHAnsi" w:hAnsiTheme="minorHAnsi"/>
        </w:rPr>
        <w:t>T</w:t>
      </w:r>
      <w:r w:rsidR="00312666" w:rsidRPr="000B41DF">
        <w:rPr>
          <w:rFonts w:asciiTheme="minorHAnsi" w:hAnsiTheme="minorHAnsi"/>
        </w:rPr>
        <w:t xml:space="preserve">his </w:t>
      </w:r>
      <w:r w:rsidR="00312666" w:rsidRPr="00BE07E2">
        <w:rPr>
          <w:rFonts w:asciiTheme="minorHAnsi" w:hAnsiTheme="minorHAnsi"/>
          <w:i/>
        </w:rPr>
        <w:t>volume</w:t>
      </w:r>
      <w:r w:rsidR="00312666" w:rsidRPr="000B41DF">
        <w:rPr>
          <w:rFonts w:asciiTheme="minorHAnsi" w:hAnsiTheme="minorHAnsi"/>
        </w:rPr>
        <w:t xml:space="preserve"> presents the most immedi</w:t>
      </w:r>
      <w:r w:rsidR="00383E89" w:rsidRPr="000B41DF">
        <w:rPr>
          <w:rFonts w:asciiTheme="minorHAnsi" w:hAnsiTheme="minorHAnsi"/>
        </w:rPr>
        <w:t xml:space="preserve">ate challenge to conventional information technology </w:t>
      </w:r>
      <w:r w:rsidR="00312666" w:rsidRPr="000B41DF">
        <w:rPr>
          <w:rFonts w:asciiTheme="minorHAnsi" w:hAnsiTheme="minorHAnsi"/>
        </w:rPr>
        <w:t xml:space="preserve">structures. It </w:t>
      </w:r>
      <w:r w:rsidR="00383E89" w:rsidRPr="000B41DF">
        <w:rPr>
          <w:rFonts w:asciiTheme="minorHAnsi" w:hAnsiTheme="minorHAnsi"/>
        </w:rPr>
        <w:t>has stimulated</w:t>
      </w:r>
      <w:r w:rsidR="00312666" w:rsidRPr="000B41DF">
        <w:rPr>
          <w:rFonts w:asciiTheme="minorHAnsi" w:hAnsiTheme="minorHAnsi"/>
        </w:rPr>
        <w:t xml:space="preserve"> </w:t>
      </w:r>
      <w:r w:rsidR="00383E89" w:rsidRPr="000B41DF">
        <w:rPr>
          <w:rFonts w:asciiTheme="minorHAnsi" w:hAnsiTheme="minorHAnsi"/>
        </w:rPr>
        <w:t xml:space="preserve">new ways for </w:t>
      </w:r>
      <w:r w:rsidR="00312666" w:rsidRPr="000B41DF">
        <w:rPr>
          <w:rFonts w:asciiTheme="minorHAnsi" w:hAnsiTheme="minorHAnsi"/>
        </w:rPr>
        <w:t>scalable storage</w:t>
      </w:r>
      <w:r w:rsidR="002C6C87">
        <w:rPr>
          <w:rFonts w:asciiTheme="minorHAnsi" w:hAnsiTheme="minorHAnsi"/>
        </w:rPr>
        <w:t xml:space="preserve"> acro</w:t>
      </w:r>
      <w:r>
        <w:rPr>
          <w:rFonts w:asciiTheme="minorHAnsi" w:hAnsiTheme="minorHAnsi"/>
        </w:rPr>
        <w:t xml:space="preserve">ss a collection of horizontally </w:t>
      </w:r>
      <w:r w:rsidR="002C6C87">
        <w:rPr>
          <w:rFonts w:asciiTheme="minorHAnsi" w:hAnsiTheme="minorHAnsi"/>
        </w:rPr>
        <w:t>coupled resources</w:t>
      </w:r>
      <w:r w:rsidR="00312666" w:rsidRPr="000B41DF">
        <w:rPr>
          <w:rFonts w:asciiTheme="minorHAnsi" w:hAnsiTheme="minorHAnsi"/>
        </w:rPr>
        <w:t>, and a distribute</w:t>
      </w:r>
      <w:r w:rsidR="002C6C87">
        <w:rPr>
          <w:rFonts w:asciiTheme="minorHAnsi" w:hAnsiTheme="minorHAnsi"/>
        </w:rPr>
        <w:t>d approach to querying, described in Section 2.1 as Big Data Engineering.</w:t>
      </w:r>
      <w:r>
        <w:rPr>
          <w:rFonts w:asciiTheme="minorHAnsi" w:hAnsiTheme="minorHAnsi"/>
        </w:rPr>
        <w:t xml:space="preserve">  </w:t>
      </w:r>
    </w:p>
    <w:p w14:paraId="49E768B3" w14:textId="77777777" w:rsidR="003633C8" w:rsidRDefault="003633C8" w:rsidP="000B41DF">
      <w:pPr>
        <w:pStyle w:val="ListParagraph"/>
        <w:ind w:left="0"/>
        <w:rPr>
          <w:rFonts w:asciiTheme="minorHAnsi" w:hAnsiTheme="minorHAnsi"/>
        </w:rPr>
      </w:pPr>
    </w:p>
    <w:p w14:paraId="4DA86E7F" w14:textId="076DD986" w:rsidR="003633C8" w:rsidRDefault="003633C8" w:rsidP="000B41DF">
      <w:pPr>
        <w:pStyle w:val="ListParagraph"/>
        <w:ind w:left="0"/>
        <w:rPr>
          <w:rFonts w:asciiTheme="minorHAnsi" w:hAnsiTheme="minorHAnsi"/>
        </w:rPr>
      </w:pPr>
      <w:r>
        <w:rPr>
          <w:rFonts w:asciiTheme="minorHAnsi" w:hAnsiTheme="minorHAnsi"/>
        </w:rPr>
        <w:t xml:space="preserve">Briefly, the traditional relational model has been relaxed for the persistence of newly prominent data types. These logical data models, typically lumped together as </w:t>
      </w:r>
      <w:proofErr w:type="spellStart"/>
      <w:r w:rsidRPr="003633C8">
        <w:rPr>
          <w:rFonts w:asciiTheme="minorHAnsi" w:hAnsiTheme="minorHAnsi"/>
          <w:b/>
          <w:i/>
        </w:rPr>
        <w:t>NoSQL</w:t>
      </w:r>
      <w:proofErr w:type="spellEnd"/>
      <w:r>
        <w:rPr>
          <w:rFonts w:asciiTheme="minorHAnsi" w:hAnsiTheme="minorHAnsi"/>
        </w:rPr>
        <w:t xml:space="preserve">, can currently be classified at </w:t>
      </w:r>
      <w:r w:rsidRPr="003633C8">
        <w:rPr>
          <w:rFonts w:asciiTheme="minorHAnsi" w:hAnsiTheme="minorHAnsi"/>
          <w:b/>
          <w:i/>
        </w:rPr>
        <w:t>Big Table</w:t>
      </w:r>
      <w:r>
        <w:rPr>
          <w:rFonts w:asciiTheme="minorHAnsi" w:hAnsiTheme="minorHAnsi"/>
        </w:rPr>
        <w:t xml:space="preserve">, </w:t>
      </w:r>
      <w:r w:rsidRPr="003633C8">
        <w:rPr>
          <w:rFonts w:asciiTheme="minorHAnsi" w:hAnsiTheme="minorHAnsi"/>
          <w:b/>
          <w:i/>
        </w:rPr>
        <w:t>Name-Value</w:t>
      </w:r>
      <w:r>
        <w:rPr>
          <w:rFonts w:asciiTheme="minorHAnsi" w:hAnsiTheme="minorHAnsi"/>
        </w:rPr>
        <w:t xml:space="preserve">, </w:t>
      </w:r>
      <w:r w:rsidRPr="003633C8">
        <w:rPr>
          <w:rFonts w:asciiTheme="minorHAnsi" w:hAnsiTheme="minorHAnsi"/>
          <w:b/>
          <w:i/>
        </w:rPr>
        <w:t>Document</w:t>
      </w:r>
      <w:r>
        <w:rPr>
          <w:rFonts w:asciiTheme="minorHAnsi" w:hAnsiTheme="minorHAnsi"/>
        </w:rPr>
        <w:t xml:space="preserve"> and </w:t>
      </w:r>
      <w:r w:rsidRPr="003633C8">
        <w:rPr>
          <w:rFonts w:asciiTheme="minorHAnsi" w:hAnsiTheme="minorHAnsi"/>
          <w:b/>
          <w:i/>
        </w:rPr>
        <w:t>Graphical</w:t>
      </w:r>
      <w:r>
        <w:rPr>
          <w:rFonts w:asciiTheme="minorHAnsi" w:hAnsiTheme="minorHAnsi"/>
        </w:rPr>
        <w:t xml:space="preserve"> models. A discussion of these logical models was not part of the phase one activities that led to this document. </w:t>
      </w:r>
    </w:p>
    <w:p w14:paraId="00873EEB" w14:textId="77777777" w:rsidR="002C6C87" w:rsidRPr="000B41DF" w:rsidRDefault="002C6C87" w:rsidP="000B41DF">
      <w:pPr>
        <w:pStyle w:val="ListParagraph"/>
        <w:ind w:left="0"/>
        <w:rPr>
          <w:rFonts w:asciiTheme="minorHAnsi" w:hAnsiTheme="minorHAnsi"/>
        </w:rPr>
      </w:pPr>
    </w:p>
    <w:p w14:paraId="3D38FCD6" w14:textId="51DBBA33" w:rsidR="00383E89" w:rsidRDefault="00BE07E2" w:rsidP="000B41DF">
      <w:pPr>
        <w:pStyle w:val="ListParagraph"/>
        <w:ind w:left="0"/>
        <w:rPr>
          <w:rFonts w:asciiTheme="minorHAnsi" w:eastAsia="Times New Roman" w:hAnsiTheme="minorHAnsi"/>
        </w:rPr>
      </w:pPr>
      <w:r>
        <w:rPr>
          <w:rFonts w:asciiTheme="minorHAnsi" w:eastAsia="Times New Roman" w:hAnsiTheme="minorHAnsi"/>
        </w:rPr>
        <w:t xml:space="preserve">The second characteristic of data at rest is the increasing need to use a </w:t>
      </w:r>
      <w:r w:rsidRPr="00BE07E2">
        <w:rPr>
          <w:rFonts w:asciiTheme="minorHAnsi" w:eastAsia="Times New Roman" w:hAnsiTheme="minorHAnsi"/>
          <w:b/>
          <w:i/>
        </w:rPr>
        <w:t>Variety</w:t>
      </w:r>
      <w:r>
        <w:rPr>
          <w:rFonts w:asciiTheme="minorHAnsi" w:eastAsia="Times New Roman" w:hAnsiTheme="minorHAnsi"/>
        </w:rPr>
        <w:t xml:space="preserve"> of data, meaning the data </w:t>
      </w:r>
      <w:r w:rsidR="00827417">
        <w:rPr>
          <w:rFonts w:asciiTheme="minorHAnsi" w:eastAsia="Times New Roman" w:hAnsiTheme="minorHAnsi"/>
        </w:rPr>
        <w:t xml:space="preserve">represents a number of data domains and a number of data types. Traditionally, a variety of data was handled through transforms or pre-analytics to </w:t>
      </w:r>
      <w:r w:rsidR="00E601B7">
        <w:rPr>
          <w:rFonts w:asciiTheme="minorHAnsi" w:eastAsia="Times New Roman" w:hAnsiTheme="minorHAnsi"/>
        </w:rPr>
        <w:t xml:space="preserve">extract features </w:t>
      </w:r>
      <w:r w:rsidR="00827417">
        <w:rPr>
          <w:rFonts w:asciiTheme="minorHAnsi" w:eastAsia="Times New Roman" w:hAnsiTheme="minorHAnsi"/>
        </w:rPr>
        <w:t xml:space="preserve">that would allow integration with </w:t>
      </w:r>
      <w:r w:rsidR="00E601B7">
        <w:rPr>
          <w:rFonts w:asciiTheme="minorHAnsi" w:eastAsia="Times New Roman" w:hAnsiTheme="minorHAnsi"/>
        </w:rPr>
        <w:t>other</w:t>
      </w:r>
      <w:r w:rsidR="00827417">
        <w:rPr>
          <w:rFonts w:asciiTheme="minorHAnsi" w:eastAsia="Times New Roman" w:hAnsiTheme="minorHAnsi"/>
        </w:rPr>
        <w:t xml:space="preserve"> data through a </w:t>
      </w:r>
      <w:r w:rsidR="00827417" w:rsidRPr="00BE07E2">
        <w:rPr>
          <w:rFonts w:asciiTheme="minorHAnsi" w:eastAsia="Times New Roman" w:hAnsiTheme="minorHAnsi"/>
          <w:i/>
        </w:rPr>
        <w:t>relational model</w:t>
      </w:r>
      <w:r w:rsidR="00827417">
        <w:rPr>
          <w:rFonts w:asciiTheme="minorHAnsi" w:eastAsia="Times New Roman" w:hAnsiTheme="minorHAnsi"/>
        </w:rPr>
        <w:t xml:space="preserve">. Given the wider range of data </w:t>
      </w:r>
      <w:r w:rsidR="00383E89" w:rsidRPr="000B41DF">
        <w:rPr>
          <w:rFonts w:asciiTheme="minorHAnsi" w:eastAsia="Times New Roman" w:hAnsiTheme="minorHAnsi"/>
        </w:rPr>
        <w:t>formats, structures, timescales and semantics</w:t>
      </w:r>
      <w:r w:rsidR="00827417">
        <w:rPr>
          <w:rFonts w:asciiTheme="minorHAnsi" w:eastAsia="Times New Roman" w:hAnsiTheme="minorHAnsi"/>
        </w:rPr>
        <w:t xml:space="preserve"> that are desirous to use in analytics, the integration of this data becomes more complex. </w:t>
      </w:r>
      <w:r w:rsidRPr="000B41DF">
        <w:rPr>
          <w:rFonts w:asciiTheme="minorHAnsi" w:eastAsia="Times New Roman" w:hAnsiTheme="minorHAnsi"/>
        </w:rPr>
        <w:t xml:space="preserve">This challenge </w:t>
      </w:r>
      <w:proofErr w:type="gramStart"/>
      <w:r>
        <w:rPr>
          <w:rFonts w:asciiTheme="minorHAnsi" w:eastAsia="Times New Roman" w:hAnsiTheme="minorHAnsi"/>
        </w:rPr>
        <w:t>arises</w:t>
      </w:r>
      <w:proofErr w:type="gramEnd"/>
      <w:r>
        <w:rPr>
          <w:rFonts w:asciiTheme="minorHAnsi" w:eastAsia="Times New Roman" w:hAnsiTheme="minorHAnsi"/>
        </w:rPr>
        <w:t xml:space="preserve"> as data</w:t>
      </w:r>
      <w:r w:rsidRPr="000B41DF">
        <w:rPr>
          <w:rFonts w:asciiTheme="minorHAnsi" w:eastAsia="Times New Roman" w:hAnsiTheme="minorHAnsi"/>
        </w:rPr>
        <w:t xml:space="preserve"> </w:t>
      </w:r>
      <w:r>
        <w:rPr>
          <w:rFonts w:asciiTheme="minorHAnsi" w:eastAsia="Times New Roman" w:hAnsiTheme="minorHAnsi"/>
        </w:rPr>
        <w:t>to be integrated could be</w:t>
      </w:r>
      <w:r w:rsidRPr="000B41DF">
        <w:rPr>
          <w:rFonts w:asciiTheme="minorHAnsi" w:eastAsia="Times New Roman" w:hAnsiTheme="minorHAnsi"/>
        </w:rPr>
        <w:t xml:space="preserve"> text from social networks, image data, </w:t>
      </w:r>
      <w:r>
        <w:rPr>
          <w:rFonts w:asciiTheme="minorHAnsi" w:eastAsia="Times New Roman" w:hAnsiTheme="minorHAnsi"/>
        </w:rPr>
        <w:t xml:space="preserve">or </w:t>
      </w:r>
      <w:r w:rsidRPr="000B41DF">
        <w:rPr>
          <w:rFonts w:asciiTheme="minorHAnsi" w:eastAsia="Times New Roman" w:hAnsiTheme="minorHAnsi"/>
        </w:rPr>
        <w:t>a raw feed directly from a sensor source</w:t>
      </w:r>
      <w:r>
        <w:rPr>
          <w:rFonts w:asciiTheme="minorHAnsi" w:eastAsia="Times New Roman" w:hAnsiTheme="minorHAnsi"/>
        </w:rPr>
        <w:t xml:space="preserve">. </w:t>
      </w:r>
      <w:r w:rsidR="00827417">
        <w:rPr>
          <w:rFonts w:asciiTheme="minorHAnsi" w:eastAsia="Times New Roman" w:hAnsiTheme="minorHAnsi"/>
        </w:rPr>
        <w:t xml:space="preserve">Big Data Engineering has spawned data storage models that are more efficient for </w:t>
      </w:r>
      <w:r w:rsidR="00E601B7" w:rsidRPr="00E601B7">
        <w:rPr>
          <w:rFonts w:asciiTheme="minorHAnsi" w:eastAsia="Times New Roman" w:hAnsiTheme="minorHAnsi"/>
          <w:i/>
        </w:rPr>
        <w:t>unstructured</w:t>
      </w:r>
      <w:r w:rsidR="00827417">
        <w:rPr>
          <w:rFonts w:asciiTheme="minorHAnsi" w:eastAsia="Times New Roman" w:hAnsiTheme="minorHAnsi"/>
        </w:rPr>
        <w:t xml:space="preserve"> data types than a relational model, causing a derivative issue for the </w:t>
      </w:r>
      <w:r w:rsidR="00E601B7">
        <w:rPr>
          <w:rFonts w:asciiTheme="minorHAnsi" w:eastAsia="Times New Roman" w:hAnsiTheme="minorHAnsi"/>
        </w:rPr>
        <w:t>mechanisms to integrate this data</w:t>
      </w:r>
      <w:r w:rsidR="00383E89" w:rsidRPr="000B41DF">
        <w:rPr>
          <w:rFonts w:asciiTheme="minorHAnsi" w:eastAsia="Times New Roman" w:hAnsiTheme="minorHAnsi"/>
        </w:rPr>
        <w:t>.</w:t>
      </w:r>
      <w:r>
        <w:rPr>
          <w:rFonts w:asciiTheme="minorHAnsi" w:eastAsia="Times New Roman" w:hAnsiTheme="minorHAnsi"/>
        </w:rPr>
        <w:t xml:space="preserve"> It is possible that the data to be integrated for analytics may be of such volume that it cannot be moved in order to integrate, or it may be that some of the data is not under control of the organization creating the data system. In either case, the variety of big data forces a range of new big data engineering in order to efficiently and automatically integrate data that is stored across multiple repositories and in multiple formats.</w:t>
      </w:r>
    </w:p>
    <w:p w14:paraId="758311B7" w14:textId="77777777" w:rsidR="00BE07E2" w:rsidRDefault="00BE07E2" w:rsidP="000B41DF">
      <w:pPr>
        <w:pStyle w:val="ListParagraph"/>
        <w:ind w:left="0"/>
        <w:rPr>
          <w:rFonts w:asciiTheme="minorHAnsi" w:eastAsia="Times New Roman" w:hAnsiTheme="minorHAnsi"/>
        </w:rPr>
      </w:pPr>
    </w:p>
    <w:p w14:paraId="404B8C7F" w14:textId="52A7C1A7" w:rsidR="00BE07E2" w:rsidRPr="000B41DF" w:rsidRDefault="00BE07E2" w:rsidP="000B41DF">
      <w:pPr>
        <w:pStyle w:val="ListParagraph"/>
        <w:ind w:left="0"/>
        <w:rPr>
          <w:rFonts w:asciiTheme="minorHAnsi" w:hAnsiTheme="minorHAnsi"/>
        </w:rPr>
      </w:pPr>
      <w:r>
        <w:rPr>
          <w:rFonts w:asciiTheme="minorHAnsi" w:eastAsia="Times New Roman" w:hAnsiTheme="minorHAnsi"/>
        </w:rPr>
        <w:t>There are additional aspects of big data at rest that will not be fully explored in this first phase of the NIST Big Data Working Group process, including the range of persistence mechanisms (</w:t>
      </w:r>
      <w:proofErr w:type="spellStart"/>
      <w:r>
        <w:t>flatfiles</w:t>
      </w:r>
      <w:proofErr w:type="spellEnd"/>
      <w:r>
        <w:t xml:space="preserve">, RDB, markup, </w:t>
      </w:r>
      <w:proofErr w:type="spellStart"/>
      <w:r>
        <w:t>NoSQL</w:t>
      </w:r>
      <w:proofErr w:type="spellEnd"/>
      <w:r>
        <w:t xml:space="preserve"> models), </w:t>
      </w:r>
      <w:r w:rsidR="00990E9D">
        <w:t xml:space="preserve">and </w:t>
      </w:r>
      <w:r>
        <w:t xml:space="preserve">the mechanisms for </w:t>
      </w:r>
      <w:r w:rsidR="00990E9D">
        <w:t>providing</w:t>
      </w:r>
      <w:r>
        <w:t xml:space="preserve"> the communication among </w:t>
      </w:r>
      <w:r w:rsidR="00990E9D">
        <w:t xml:space="preserve">the horizontally coupled resources holding the data in the </w:t>
      </w:r>
      <w:proofErr w:type="spellStart"/>
      <w:r w:rsidR="00990E9D">
        <w:t>NoSQL</w:t>
      </w:r>
      <w:proofErr w:type="spellEnd"/>
      <w:r w:rsidR="00990E9D">
        <w:t xml:space="preserve"> or Big Data logical models.  This discussion relates to the </w:t>
      </w:r>
      <w:r w:rsidR="00990E9D" w:rsidRPr="004A5B85">
        <w:rPr>
          <w:b/>
          <w:i/>
        </w:rPr>
        <w:t>relaxation of the principles of a relational model</w:t>
      </w:r>
      <w:r w:rsidR="004A5B85">
        <w:t>. While very important, this was conside</w:t>
      </w:r>
      <w:r w:rsidR="003633C8">
        <w:t>red out-of-scope for the phase one</w:t>
      </w:r>
      <w:r w:rsidR="004A5B85">
        <w:t xml:space="preserve"> </w:t>
      </w:r>
      <w:proofErr w:type="gramStart"/>
      <w:r w:rsidR="004A5B85">
        <w:t>activities</w:t>
      </w:r>
      <w:proofErr w:type="gramEnd"/>
      <w:r w:rsidR="004A5B85">
        <w:t xml:space="preserve"> as it needs much more thought and discussion. Likewise any </w:t>
      </w:r>
      <w:r w:rsidR="004A5B85">
        <w:lastRenderedPageBreak/>
        <w:t xml:space="preserve">discussion of the use of </w:t>
      </w:r>
      <w:r w:rsidR="004A5B85" w:rsidRPr="004A5B85">
        <w:rPr>
          <w:b/>
          <w:i/>
        </w:rPr>
        <w:t>multiple tiers of storage</w:t>
      </w:r>
      <w:r w:rsidR="004A5B85">
        <w:t xml:space="preserve"> (in-memory, cache, solid state drive, hard drive, network drive,</w:t>
      </w:r>
      <w:r w:rsidR="003633C8">
        <w:t xml:space="preserve"> etc.</w:t>
      </w:r>
      <w:r w:rsidR="004A5B85">
        <w:t xml:space="preserve">) for storage efficiency is likewise deferred for a later discussion.  </w:t>
      </w:r>
    </w:p>
    <w:p w14:paraId="6B86B5AF" w14:textId="77777777" w:rsidR="00234348" w:rsidRPr="002B03A2" w:rsidRDefault="00234348" w:rsidP="002B03A2"/>
    <w:p w14:paraId="29F4E0C7" w14:textId="77777777" w:rsidR="000C50BE" w:rsidRDefault="000C50BE" w:rsidP="000C50BE">
      <w:pPr>
        <w:pStyle w:val="Heading2"/>
      </w:pPr>
      <w:bookmarkStart w:id="429" w:name="_Toc246925902"/>
      <w:r>
        <w:t>Dataset in Motion</w:t>
      </w:r>
      <w:bookmarkEnd w:id="429"/>
    </w:p>
    <w:p w14:paraId="326002D8" w14:textId="77777777" w:rsidR="002B03A2" w:rsidRPr="000B41DF" w:rsidRDefault="002B03A2" w:rsidP="002B03A2">
      <w:pPr>
        <w:rPr>
          <w:rFonts w:asciiTheme="minorHAnsi" w:hAnsiTheme="minorHAnsi"/>
        </w:rPr>
      </w:pPr>
    </w:p>
    <w:p w14:paraId="2859D610" w14:textId="77777777" w:rsidR="00FB1767" w:rsidRDefault="00FB1767" w:rsidP="00FB1767">
      <w:pPr>
        <w:pStyle w:val="NormalWeb"/>
        <w:rPr>
          <w:rFonts w:asciiTheme="minorHAnsi" w:hAnsiTheme="minorHAnsi"/>
        </w:rPr>
      </w:pPr>
      <w:r w:rsidRPr="000B41DF">
        <w:rPr>
          <w:rFonts w:asciiTheme="minorHAnsi" w:hAnsiTheme="minorHAnsi"/>
        </w:rPr>
        <w:t>Big Data "in motion" is processed and analyzed on the fly – in real time, or nearly so, therefore it has to be handled in a very different way than traditional stored data.  Big Data in motion tends to resemble event processing architectures, and focuses on real-time or operational intelligence applications analyzing and monitoring the current data activity and changes, adding considerable challenge to managing the data both safely and effectively.</w:t>
      </w:r>
      <w:r w:rsidR="00FD1B43">
        <w:rPr>
          <w:rFonts w:asciiTheme="minorHAnsi" w:hAnsiTheme="minorHAnsi"/>
        </w:rPr>
        <w:t xml:space="preserve">  </w:t>
      </w:r>
    </w:p>
    <w:p w14:paraId="1975E321" w14:textId="43754BCC" w:rsidR="00FD1B43" w:rsidRPr="000B41DF" w:rsidRDefault="007E3004" w:rsidP="00FB1767">
      <w:pPr>
        <w:pStyle w:val="NormalWeb"/>
        <w:rPr>
          <w:rFonts w:asciiTheme="minorHAnsi" w:hAnsiTheme="minorHAnsi"/>
        </w:rPr>
      </w:pPr>
      <w:r w:rsidRPr="000B41DF">
        <w:rPr>
          <w:rFonts w:asciiTheme="minorHAnsi" w:hAnsiTheme="minorHAnsi"/>
        </w:rPr>
        <w:t xml:space="preserve">The </w:t>
      </w:r>
      <w:r w:rsidRPr="003633C8">
        <w:rPr>
          <w:rFonts w:asciiTheme="minorHAnsi" w:hAnsiTheme="minorHAnsi"/>
          <w:b/>
          <w:i/>
        </w:rPr>
        <w:t>Velocity</w:t>
      </w:r>
      <w:r w:rsidRPr="000B41DF">
        <w:rPr>
          <w:rFonts w:asciiTheme="minorHAnsi" w:hAnsiTheme="minorHAnsi"/>
        </w:rPr>
        <w:t xml:space="preserve"> is the speed at which the data is created, stored, analyzed and visualized. In the big data era, data is created in real-time or near real-time. With the availability of Internet connected devices, wireless or wired, machines and devices can pass-on their data the moment it is created.</w:t>
      </w:r>
      <w:r>
        <w:rPr>
          <w:rFonts w:asciiTheme="minorHAnsi" w:hAnsiTheme="minorHAnsi"/>
        </w:rPr>
        <w:t xml:space="preserve">  Data Flow rates are increasing with enormous speeds and variability, creating new challenges to enable real or near real time data usage. </w:t>
      </w:r>
      <w:r w:rsidR="003633C8">
        <w:rPr>
          <w:rFonts w:asciiTheme="minorHAnsi" w:hAnsiTheme="minorHAnsi"/>
        </w:rPr>
        <w:t xml:space="preserve">Traditionally this concept has been described as </w:t>
      </w:r>
      <w:r w:rsidR="003633C8" w:rsidRPr="003633C8">
        <w:rPr>
          <w:rFonts w:asciiTheme="minorHAnsi" w:hAnsiTheme="minorHAnsi"/>
          <w:b/>
          <w:i/>
        </w:rPr>
        <w:t>streaming data</w:t>
      </w:r>
      <w:r w:rsidR="003633C8">
        <w:rPr>
          <w:rFonts w:asciiTheme="minorHAnsi" w:hAnsiTheme="minorHAnsi"/>
        </w:rPr>
        <w:t>. As such there are aspects of this that are not new, as companies such as those in telecommunication have been sifting through high volume and velocity data for years. The new horizontal scaling approaches do however add new big data engineering options for efficiently handling this data.</w:t>
      </w:r>
    </w:p>
    <w:p w14:paraId="5A972F1F" w14:textId="312B4576" w:rsidR="00FB1767" w:rsidRDefault="009A3131" w:rsidP="002B03A2">
      <w:r>
        <w:t xml:space="preserve">The second concept for data in motion is variability. </w:t>
      </w:r>
      <w:r w:rsidRPr="009A3131">
        <w:rPr>
          <w:b/>
          <w:i/>
        </w:rPr>
        <w:t>Variability</w:t>
      </w:r>
      <w:r>
        <w:t xml:space="preserve"> can refer to a change in the rate of flow of data. Given many data processes generate a surge in the amount of data arriving in a given amount of time, new techniques are needed for efficiently handling this data. This need is often tied up with the automatic provisioning of additional virtualized resources in a cloud environment. The techniques used here are again outside our scope, and more appropriate to a discussion of operational cloud architectures.</w:t>
      </w:r>
    </w:p>
    <w:p w14:paraId="46FDA779" w14:textId="77777777" w:rsidR="00DF76B4" w:rsidRDefault="00DF76B4" w:rsidP="00DF76B4"/>
    <w:p w14:paraId="0C0E9AA9" w14:textId="45BECF10" w:rsidR="00DF76B4" w:rsidRDefault="00DF76B4" w:rsidP="00DF76B4">
      <w:pPr>
        <w:pStyle w:val="Heading2"/>
      </w:pPr>
      <w:bookmarkStart w:id="430" w:name="_Toc246925903"/>
      <w:r>
        <w:t xml:space="preserve">Data Science </w:t>
      </w:r>
      <w:bookmarkEnd w:id="430"/>
    </w:p>
    <w:p w14:paraId="275006BC" w14:textId="77777777" w:rsidR="00DF76B4" w:rsidRDefault="00DF76B4" w:rsidP="00DF76B4"/>
    <w:p w14:paraId="1AC339B9" w14:textId="77777777" w:rsidR="009267F1" w:rsidRDefault="009A3131" w:rsidP="00DF76B4">
      <w:r>
        <w:t>As discussed in Section 2.2, Data Science refers to a shift in analytics to an empirical mindset, considering the data system as the “equipment”. As such Data Science is a superset of analytics, which typically refers to the focus on the processes for the conversion of organized information into actionable knowledge. Data Science is concerned with the end-to-end data lifecycle to achieve actionable results for the enterprise.</w:t>
      </w:r>
      <w:r w:rsidR="009267F1">
        <w:t xml:space="preserve"> </w:t>
      </w:r>
      <w:r>
        <w:t>We can distinguish a number of analytic approaches for the empirical analysis of data</w:t>
      </w:r>
      <w:r w:rsidR="009267F1">
        <w:t xml:space="preserve"> to facilitate better communication</w:t>
      </w:r>
      <w:r>
        <w:t xml:space="preserve">. </w:t>
      </w:r>
    </w:p>
    <w:p w14:paraId="6487E1EC" w14:textId="4E8A3CE2" w:rsidR="009A3131" w:rsidRDefault="009A3131" w:rsidP="00DF76B4">
      <w:r w:rsidRPr="009267F1">
        <w:rPr>
          <w:b/>
          <w:i/>
        </w:rPr>
        <w:lastRenderedPageBreak/>
        <w:t>Blue Sky Data Science</w:t>
      </w:r>
      <w:r>
        <w:t xml:space="preserve"> is a term used to indicate an open-ended discovery process. </w:t>
      </w:r>
      <w:proofErr w:type="gramStart"/>
      <w:r>
        <w:t>Hard</w:t>
      </w:r>
      <w:r w:rsidR="009267F1">
        <w:t xml:space="preserve"> lessons learned from the Data M</w:t>
      </w:r>
      <w:r>
        <w:t>ining community suggests</w:t>
      </w:r>
      <w:proofErr w:type="gramEnd"/>
      <w:r>
        <w:t xml:space="preserve"> that this type of activity be approached with caution. It is far better to follow a rapid hypothesis-exploratory confirmation cycle than to assume you can merely browse data and find actionable insights. It is more efficient to first hypothesize and then browse to get an initial sense if the hypothesis is worth pursuing.</w:t>
      </w:r>
    </w:p>
    <w:p w14:paraId="4518C07E" w14:textId="2C60C9AE" w:rsidR="009A3131" w:rsidRDefault="009267F1" w:rsidP="00DF76B4">
      <w:r w:rsidRPr="009267F1">
        <w:rPr>
          <w:b/>
        </w:rPr>
        <w:t>Basic Data Science</w:t>
      </w:r>
      <w:r>
        <w:t xml:space="preserve"> would refer to the more traditional analytics approach, where there is a specific goal in mind. This would more nearly align with traditional statistics and data mining methods.</w:t>
      </w:r>
    </w:p>
    <w:p w14:paraId="1825F20D" w14:textId="10BC1DDC" w:rsidR="009267F1" w:rsidRDefault="009267F1" w:rsidP="00DF76B4">
      <w:pPr>
        <w:rPr>
          <w:ins w:id="431" w:author="Nancy Grady" w:date="2014-02-04T21:17:00Z"/>
        </w:rPr>
      </w:pPr>
      <w:r w:rsidRPr="009267F1">
        <w:rPr>
          <w:b/>
        </w:rPr>
        <w:t>Applied Data Science</w:t>
      </w:r>
      <w:r>
        <w:t xml:space="preserve"> would then refer to the encoding of the end-to-end data transformations and analytics into a repeatable, operational system.</w:t>
      </w:r>
    </w:p>
    <w:p w14:paraId="62672686" w14:textId="77777777" w:rsidR="00347E5E" w:rsidRDefault="00347E5E" w:rsidP="00DF76B4"/>
    <w:p w14:paraId="5CF7CC7D" w14:textId="181B17A7" w:rsidR="00DF76B4" w:rsidDel="00347E5E" w:rsidRDefault="00956BB0" w:rsidP="00DF76B4">
      <w:pPr>
        <w:rPr>
          <w:del w:id="432" w:author="Nancy Grady" w:date="2014-02-04T21:17:00Z"/>
        </w:rPr>
      </w:pPr>
      <w:del w:id="433" w:author="Nancy Grady" w:date="2014-02-04T21:17:00Z">
        <w:r w:rsidRPr="003E0C25" w:rsidDel="00347E5E">
          <w:rPr>
            <w:highlight w:val="yellow"/>
          </w:rPr>
          <w:delText>----------edited only down to here -------------</w:delText>
        </w:r>
      </w:del>
    </w:p>
    <w:p w14:paraId="296CAFAD" w14:textId="77777777" w:rsidR="00E51087" w:rsidRDefault="00E51087" w:rsidP="00E51087">
      <w:pPr>
        <w:pStyle w:val="Heading2"/>
      </w:pPr>
      <w:bookmarkStart w:id="434" w:name="_Toc246925904"/>
      <w:r>
        <w:t>Big Data Analytics</w:t>
      </w:r>
      <w:bookmarkEnd w:id="434"/>
    </w:p>
    <w:p w14:paraId="57778C5C" w14:textId="77777777" w:rsidR="00364874" w:rsidRDefault="00364874" w:rsidP="00E51087">
      <w:pPr>
        <w:rPr>
          <w:ins w:id="435" w:author="Nancy Grady" w:date="2014-02-04T12:19:00Z"/>
        </w:rPr>
      </w:pPr>
    </w:p>
    <w:p w14:paraId="0B7388D6" w14:textId="34EA339C" w:rsidR="00763713" w:rsidRDefault="00364874" w:rsidP="00E51087">
      <w:pPr>
        <w:rPr>
          <w:ins w:id="436" w:author="Nancy Grady" w:date="2014-02-04T15:03:00Z"/>
        </w:rPr>
      </w:pPr>
      <w:ins w:id="437" w:author="Nancy Grady" w:date="2014-02-04T12:20:00Z">
        <w:r>
          <w:t>The new technologies provide changes to the characteristics of the analytics that are possible</w:t>
        </w:r>
      </w:ins>
      <w:ins w:id="438" w:author="Nancy Grady" w:date="2014-02-04T12:21:00Z">
        <w:r>
          <w:t xml:space="preserve">, but </w:t>
        </w:r>
      </w:ins>
      <w:ins w:id="439" w:author="Nancy Grady" w:date="2014-02-04T13:47:00Z">
        <w:r w:rsidR="00780BC7">
          <w:t>are not directly ties to completely</w:t>
        </w:r>
      </w:ins>
      <w:ins w:id="440" w:author="Nancy Grady" w:date="2014-02-04T12:21:00Z">
        <w:r>
          <w:t xml:space="preserve"> </w:t>
        </w:r>
      </w:ins>
      <w:ins w:id="441" w:author="Nancy Grady" w:date="2014-02-04T13:48:00Z">
        <w:r w:rsidR="00780BC7">
          <w:t>new</w:t>
        </w:r>
      </w:ins>
      <w:ins w:id="442" w:author="Nancy Grady" w:date="2014-02-04T12:21:00Z">
        <w:r>
          <w:t xml:space="preserve"> types of analytics</w:t>
        </w:r>
      </w:ins>
      <w:ins w:id="443" w:author="Nancy Grady" w:date="2014-02-04T13:48:00Z">
        <w:r w:rsidR="00780BC7">
          <w:t xml:space="preserve"> never done before</w:t>
        </w:r>
      </w:ins>
      <w:ins w:id="444" w:author="Nancy Grady" w:date="2014-02-04T12:20:00Z">
        <w:r>
          <w:t xml:space="preserve">. </w:t>
        </w:r>
      </w:ins>
      <w:ins w:id="445" w:author="Nancy Grady" w:date="2014-02-04T13:48:00Z">
        <w:r w:rsidR="00780BC7">
          <w:t>However, g</w:t>
        </w:r>
      </w:ins>
      <w:ins w:id="446" w:author="Nancy Grady" w:date="2014-02-04T12:20:00Z">
        <w:r>
          <w:t xml:space="preserve">iven the retrieval speeds, </w:t>
        </w:r>
      </w:ins>
      <w:ins w:id="447" w:author="Nancy Grady" w:date="2014-02-04T12:31:00Z">
        <w:r>
          <w:t>analysts</w:t>
        </w:r>
      </w:ins>
      <w:ins w:id="448" w:author="Nancy Grady" w:date="2014-02-04T12:20:00Z">
        <w:r>
          <w:t xml:space="preserve"> </w:t>
        </w:r>
      </w:ins>
      <w:ins w:id="449" w:author="Nancy Grady" w:date="2014-02-04T12:31:00Z">
        <w:r>
          <w:t xml:space="preserve">are able to interact with their data in ways that were not previously possible. In addition, greater emphasis is being placed on the value of correlation. Most traditional analytics has </w:t>
        </w:r>
      </w:ins>
      <w:ins w:id="450" w:author="Nancy Grady" w:date="2014-02-04T12:33:00Z">
        <w:r>
          <w:t>focused</w:t>
        </w:r>
      </w:ins>
      <w:ins w:id="451" w:author="Nancy Grady" w:date="2014-02-04T12:31:00Z">
        <w:r>
          <w:t xml:space="preserve"> </w:t>
        </w:r>
      </w:ins>
      <w:ins w:id="452" w:author="Nancy Grady" w:date="2014-02-04T12:33:00Z">
        <w:r>
          <w:t xml:space="preserve">on causation, being able to describe why something is happening. There are cases where it is enough to know the direction of a trend to take action. </w:t>
        </w:r>
      </w:ins>
    </w:p>
    <w:p w14:paraId="57CAAE47" w14:textId="2A3DE01C" w:rsidR="009B0550" w:rsidRDefault="009B0550" w:rsidP="00E51087">
      <w:pPr>
        <w:rPr>
          <w:ins w:id="453" w:author="Nancy Grady" w:date="2014-02-04T12:35:00Z"/>
        </w:rPr>
      </w:pPr>
      <w:ins w:id="454" w:author="Nancy Grady" w:date="2014-02-04T15:03:00Z">
        <w:r>
          <w:t>Some techniques are being applied differently, to downsize or summarize before you can take information from big data systems and work with it in an analytics application</w:t>
        </w:r>
      </w:ins>
    </w:p>
    <w:p w14:paraId="116F28B8" w14:textId="4ADB3F9D" w:rsidR="00763713" w:rsidRDefault="00763713" w:rsidP="00E51087">
      <w:ins w:id="455" w:author="Nancy Grady" w:date="2014-02-04T12:35:00Z">
        <w:r>
          <w:t>While the analytics that are being done have otherwise not changed, the analytics tools have to adapt to run against the distributed data repositories. One of the mech</w:t>
        </w:r>
      </w:ins>
      <w:ins w:id="456" w:author="Nancy Grady" w:date="2014-02-04T12:36:00Z">
        <w:r>
          <w:t>a</w:t>
        </w:r>
      </w:ins>
      <w:ins w:id="457" w:author="Nancy Grady" w:date="2014-02-04T12:35:00Z">
        <w:r>
          <w:t>nisms for this</w:t>
        </w:r>
      </w:ins>
      <w:ins w:id="458" w:author="Nancy Grady" w:date="2014-02-04T12:31:00Z">
        <w:r>
          <w:t xml:space="preserve"> is </w:t>
        </w:r>
      </w:ins>
      <w:ins w:id="459" w:author="Nancy Grady" w:date="2014-02-04T21:18:00Z">
        <w:r w:rsidR="00347E5E">
          <w:t>a divide an</w:t>
        </w:r>
      </w:ins>
      <w:ins w:id="460" w:author="Nancy Grady" w:date="2014-02-04T21:19:00Z">
        <w:r w:rsidR="001C2FE6">
          <w:t>d</w:t>
        </w:r>
      </w:ins>
      <w:ins w:id="461" w:author="Nancy Grady" w:date="2014-02-04T21:18:00Z">
        <w:r w:rsidR="001C2FE6">
          <w:t xml:space="preserve"> conquer algorithm known as </w:t>
        </w:r>
        <w:proofErr w:type="spellStart"/>
        <w:r w:rsidR="001C2FE6">
          <w:t>MapReduce</w:t>
        </w:r>
        <w:proofErr w:type="spellEnd"/>
        <w:r w:rsidR="001C2FE6">
          <w:t xml:space="preserve">. </w:t>
        </w:r>
      </w:ins>
    </w:p>
    <w:p w14:paraId="62E838E4" w14:textId="3224DA66" w:rsidR="0054590C" w:rsidDel="001C2FE6" w:rsidRDefault="0054590C" w:rsidP="00E51087">
      <w:pPr>
        <w:rPr>
          <w:del w:id="462" w:author="Nancy Grady" w:date="2014-02-04T21:20:00Z"/>
        </w:rPr>
      </w:pPr>
      <w:proofErr w:type="spellStart"/>
      <w:r>
        <w:t>MapReduce</w:t>
      </w:r>
      <w:proofErr w:type="spellEnd"/>
      <w:ins w:id="463" w:author="Nancy Grady" w:date="2014-02-04T21:19:00Z">
        <w:r w:rsidR="001C2FE6">
          <w:t xml:space="preserve"> is a method of splitting a query and subsequent analytics task into code that runs on individual data nodes, with a corresponding method of combining the results from each node into a final result of the query and analytics. </w:t>
        </w:r>
      </w:ins>
      <w:del w:id="464" w:author="Nancy Grady" w:date="2014-02-04T21:19:00Z">
        <w:r w:rsidDel="001C2FE6">
          <w:delText>/Hadoop</w:delText>
        </w:r>
      </w:del>
    </w:p>
    <w:p w14:paraId="01DB6BA8" w14:textId="77777777" w:rsidR="0054590C" w:rsidRDefault="0054590C" w:rsidP="00E51087">
      <w:pPr>
        <w:rPr>
          <w:ins w:id="465" w:author="Nancy Grady" w:date="2014-02-04T13:51:00Z"/>
        </w:rPr>
      </w:pPr>
    </w:p>
    <w:p w14:paraId="43BCAF57" w14:textId="0437AFBF" w:rsidR="00780BC7" w:rsidRDefault="00780BC7" w:rsidP="00E51087">
      <w:pPr>
        <w:rPr>
          <w:ins w:id="466" w:author="Nancy Grady" w:date="2014-02-04T13:53:00Z"/>
        </w:rPr>
      </w:pPr>
      <w:ins w:id="467" w:author="Nancy Grady" w:date="2014-02-04T13:51:00Z">
        <w:r>
          <w:t xml:space="preserve">While a number of “V”s have been proposed to relate to analytics in the big data realm, primarily these attributes are not different in kind </w:t>
        </w:r>
      </w:ins>
      <w:ins w:id="468" w:author="Nancy Grady" w:date="2014-02-04T13:53:00Z">
        <w:r>
          <w:t>from what they have always been.</w:t>
        </w:r>
      </w:ins>
    </w:p>
    <w:p w14:paraId="55D0AEA1" w14:textId="3722F036" w:rsidR="00261314" w:rsidRDefault="00780BC7" w:rsidP="00E51087">
      <w:pPr>
        <w:rPr>
          <w:ins w:id="469" w:author="Nancy Grady" w:date="2014-02-04T13:58:00Z"/>
        </w:rPr>
      </w:pPr>
      <w:ins w:id="470" w:author="Nancy Grady" w:date="2014-02-04T13:53:00Z">
        <w:r w:rsidRPr="00253805">
          <w:rPr>
            <w:b/>
            <w:i/>
            <w:rPrChange w:id="471" w:author="Nancy Grady" w:date="2014-02-04T21:37:00Z">
              <w:rPr/>
            </w:rPrChange>
          </w:rPr>
          <w:t>Veracity</w:t>
        </w:r>
      </w:ins>
      <w:ins w:id="472" w:author="Nancy Grady" w:date="2014-02-04T13:55:00Z">
        <w:r w:rsidR="00261314">
          <w:t xml:space="preserve"> refers to the </w:t>
        </w:r>
      </w:ins>
      <w:ins w:id="473" w:author="Nancy Grady" w:date="2014-02-04T13:53:00Z">
        <w:r>
          <w:t xml:space="preserve">completeness </w:t>
        </w:r>
      </w:ins>
      <w:ins w:id="474" w:author="Nancy Grady" w:date="2014-02-04T13:54:00Z">
        <w:r w:rsidR="00261314">
          <w:t xml:space="preserve">and accuracy of the data.  </w:t>
        </w:r>
      </w:ins>
      <w:ins w:id="475" w:author="Nancy Grady" w:date="2014-02-04T13:56:00Z">
        <w:r w:rsidR="00261314">
          <w:t xml:space="preserve">This relates to the “garbage-in garbage-out” issue that has been with us for a long time.  </w:t>
        </w:r>
      </w:ins>
      <w:ins w:id="476" w:author="Nancy Grady" w:date="2014-02-04T13:58:00Z">
        <w:r w:rsidR="00261314">
          <w:t>If the analytics are causal, then the quality of every data element is critically important. If the analytics are correlations or trending over massive volume datasets, then individual bad elements will be lost in the overall counts</w:t>
        </w:r>
        <w:r w:rsidR="00E23CE0">
          <w:t xml:space="preserve"> and the trend will still be accurate. In between there are many conversations whether there is a point where more data beats better algorithms.</w:t>
        </w:r>
        <w:r w:rsidR="00261314">
          <w:t xml:space="preserve"> </w:t>
        </w:r>
      </w:ins>
    </w:p>
    <w:p w14:paraId="59927972" w14:textId="52660AAD" w:rsidR="00780BC7" w:rsidRDefault="00261314" w:rsidP="00E51087">
      <w:ins w:id="477" w:author="Nancy Grady" w:date="2014-02-04T13:57:00Z">
        <w:r>
          <w:lastRenderedPageBreak/>
          <w:t xml:space="preserve">The </w:t>
        </w:r>
        <w:r w:rsidRPr="00253805">
          <w:rPr>
            <w:b/>
            <w:i/>
            <w:rPrChange w:id="478" w:author="Nancy Grady" w:date="2014-02-04T21:37:00Z">
              <w:rPr/>
            </w:rPrChange>
          </w:rPr>
          <w:t>provenance</w:t>
        </w:r>
        <w:r>
          <w:t xml:space="preserve"> or history of the data is becoming more prominent in big data analytics</w:t>
        </w:r>
      </w:ins>
      <w:ins w:id="479" w:author="Nancy Grady" w:date="2014-02-04T14:10:00Z">
        <w:r w:rsidR="00E23CE0">
          <w:t>. As more data is being re-purposed for new types of analytics. As the usage of data persists far beyond the control of the data producers, it becomes ever more critical that metadata about the full creation and processing history is made available along with the data.</w:t>
        </w:r>
      </w:ins>
    </w:p>
    <w:p w14:paraId="0E01486C" w14:textId="2FB47E7E" w:rsidR="00E51087" w:rsidDel="00E23CE0" w:rsidRDefault="00E51087" w:rsidP="00E51087">
      <w:pPr>
        <w:rPr>
          <w:del w:id="480" w:author="Nancy Grady" w:date="2014-02-04T14:13:00Z"/>
        </w:rPr>
      </w:pPr>
      <w:del w:id="481" w:author="Nancy Grady" w:date="2014-02-04T14:13:00Z">
        <w:r w:rsidDel="00E23CE0">
          <w:delText>Need to add to prose?</w:delText>
        </w:r>
      </w:del>
    </w:p>
    <w:p w14:paraId="62441D97" w14:textId="3A6573FA" w:rsidR="00E51087" w:rsidDel="00E23CE0" w:rsidRDefault="00E51087" w:rsidP="00E51087">
      <w:pPr>
        <w:pStyle w:val="ListParagraph"/>
        <w:numPr>
          <w:ilvl w:val="0"/>
          <w:numId w:val="17"/>
        </w:numPr>
        <w:rPr>
          <w:del w:id="482" w:author="Nancy Grady" w:date="2014-02-04T14:13:00Z"/>
        </w:rPr>
      </w:pPr>
      <w:del w:id="483" w:author="Nancy Grady" w:date="2014-02-04T14:13:00Z">
        <w:r w:rsidDel="00E23CE0">
          <w:delText>Veracity, provenance, leakage?</w:delText>
        </w:r>
      </w:del>
    </w:p>
    <w:p w14:paraId="6A301932" w14:textId="611F0D3E" w:rsidR="00E51087" w:rsidDel="00E23CE0" w:rsidRDefault="00E51087" w:rsidP="00E51087">
      <w:pPr>
        <w:pStyle w:val="ListParagraph"/>
        <w:numPr>
          <w:ilvl w:val="0"/>
          <w:numId w:val="17"/>
        </w:numPr>
        <w:rPr>
          <w:del w:id="484" w:author="Nancy Grady" w:date="2014-02-04T14:13:00Z"/>
        </w:rPr>
      </w:pPr>
      <w:del w:id="485" w:author="Nancy Grady" w:date="2014-02-04T14:13:00Z">
        <w:r w:rsidDel="00E23CE0">
          <w:delText>Veracity – incompleteness, ambiguities, etc</w:delText>
        </w:r>
      </w:del>
    </w:p>
    <w:p w14:paraId="52439038" w14:textId="1F9166C4" w:rsidR="00E51087" w:rsidDel="00E23CE0" w:rsidRDefault="00E51087" w:rsidP="00E51087">
      <w:pPr>
        <w:pStyle w:val="ListParagraph"/>
        <w:numPr>
          <w:ilvl w:val="0"/>
          <w:numId w:val="17"/>
        </w:numPr>
        <w:rPr>
          <w:del w:id="486" w:author="Nancy Grady" w:date="2014-02-04T14:13:00Z"/>
        </w:rPr>
      </w:pPr>
      <w:del w:id="487" w:author="Nancy Grady" w:date="2014-02-04T14:13:00Z">
        <w:r w:rsidDel="00E23CE0">
          <w:delText>Dynamisity – timeliness, lifetime of data utility, latency,…</w:delText>
        </w:r>
      </w:del>
    </w:p>
    <w:p w14:paraId="05009442" w14:textId="28202DDE" w:rsidR="00E51087" w:rsidDel="00E23CE0" w:rsidRDefault="00E51087" w:rsidP="00E51087">
      <w:pPr>
        <w:pStyle w:val="ListParagraph"/>
        <w:rPr>
          <w:del w:id="488" w:author="Nancy Grady" w:date="2014-02-04T14:13:00Z"/>
        </w:rPr>
      </w:pPr>
      <w:del w:id="489" w:author="Nancy Grady" w:date="2014-02-04T14:13:00Z">
        <w:r w:rsidDel="00E23CE0">
          <w:delText>Value</w:delText>
        </w:r>
      </w:del>
    </w:p>
    <w:p w14:paraId="02444846" w14:textId="758C6E1E" w:rsidR="00E51087" w:rsidDel="00E23CE0" w:rsidRDefault="00E51087" w:rsidP="00E51087">
      <w:pPr>
        <w:rPr>
          <w:del w:id="490" w:author="Nancy Grady" w:date="2014-02-04T14:13:00Z"/>
          <w:u w:val="single"/>
        </w:rPr>
      </w:pPr>
      <w:del w:id="491" w:author="Nancy Grady" w:date="2014-02-04T14:13:00Z">
        <w:r w:rsidDel="00E23CE0">
          <w:rPr>
            <w:u w:val="single"/>
          </w:rPr>
          <w:delText>&lt;new terms to consider&gt;</w:delText>
        </w:r>
      </w:del>
    </w:p>
    <w:p w14:paraId="109563EC" w14:textId="1436F2C3" w:rsidR="00E51087" w:rsidDel="00E23CE0" w:rsidRDefault="00E51087" w:rsidP="00E51087">
      <w:pPr>
        <w:rPr>
          <w:del w:id="492" w:author="Nancy Grady" w:date="2014-02-04T14:13:00Z"/>
        </w:rPr>
      </w:pPr>
      <w:del w:id="493" w:author="Nancy Grady" w:date="2014-02-04T14:13:00Z">
        <w:r w:rsidRPr="003C7FAC" w:rsidDel="00E23CE0">
          <w:rPr>
            <w:u w:val="single"/>
          </w:rPr>
          <w:delText>Viscosity</w:delText>
        </w:r>
        <w:r w:rsidDel="00E23CE0">
          <w:delText xml:space="preserve"> – measuring resistance to flow, friction from integration (related to latency?)</w:delText>
        </w:r>
      </w:del>
    </w:p>
    <w:p w14:paraId="4E271AF2" w14:textId="33F26784" w:rsidR="00E51087" w:rsidDel="00E23CE0" w:rsidRDefault="00E51087" w:rsidP="00E51087">
      <w:pPr>
        <w:rPr>
          <w:del w:id="494" w:author="Nancy Grady" w:date="2014-02-04T14:13:00Z"/>
        </w:rPr>
      </w:pPr>
      <w:del w:id="495" w:author="Nancy Grady" w:date="2014-02-04T14:13:00Z">
        <w:r w:rsidRPr="003C7FAC" w:rsidDel="00E23CE0">
          <w:rPr>
            <w:u w:val="single"/>
          </w:rPr>
          <w:delText>Virality</w:delText>
        </w:r>
        <w:r w:rsidDel="00E23CE0">
          <w:delText xml:space="preserve"> – rapidity of sharing/knowledge of information</w:delText>
        </w:r>
      </w:del>
    </w:p>
    <w:p w14:paraId="4D4187F6" w14:textId="757A049F" w:rsidR="00E51087" w:rsidDel="00E23CE0" w:rsidRDefault="00E51087" w:rsidP="00E51087">
      <w:pPr>
        <w:rPr>
          <w:del w:id="496" w:author="Nancy Grady" w:date="2014-02-04T14:13:00Z"/>
        </w:rPr>
      </w:pPr>
    </w:p>
    <w:p w14:paraId="6609BE3C" w14:textId="77777777" w:rsidR="002F06E6" w:rsidRDefault="002F06E6" w:rsidP="002B03A2"/>
    <w:p w14:paraId="1ED3E3C8" w14:textId="77777777" w:rsidR="000C50BE" w:rsidRDefault="000C50BE" w:rsidP="000C50BE">
      <w:pPr>
        <w:pStyle w:val="Heading2"/>
      </w:pPr>
      <w:bookmarkStart w:id="497" w:name="_Toc246925905"/>
      <w:r>
        <w:t>Big Data Metrics</w:t>
      </w:r>
      <w:bookmarkEnd w:id="497"/>
      <w:r>
        <w:t xml:space="preserve"> </w:t>
      </w:r>
    </w:p>
    <w:p w14:paraId="41D63D48" w14:textId="77777777" w:rsidR="002B03A2" w:rsidRPr="002B03A2" w:rsidRDefault="002B03A2" w:rsidP="002B03A2"/>
    <w:p w14:paraId="25192185" w14:textId="3CF861CD" w:rsidR="00DF48F5" w:rsidRDefault="00E23CE0" w:rsidP="00E455DC">
      <w:pPr>
        <w:rPr>
          <w:ins w:id="498" w:author="Nancy Grady" w:date="2014-02-04T14:13:00Z"/>
        </w:rPr>
      </w:pPr>
      <w:ins w:id="499" w:author="Nancy Grady" w:date="2014-02-04T14:13:00Z">
        <w:r>
          <w:t xml:space="preserve">One of our most fundamental questions was </w:t>
        </w:r>
      </w:ins>
      <w:ins w:id="500" w:author="Nancy Grady" w:date="2014-02-04T16:49:00Z">
        <w:r w:rsidR="005E01CA">
          <w:t>actually the first one asked…</w:t>
        </w:r>
      </w:ins>
      <w:ins w:id="501" w:author="Nancy Grady" w:date="2014-02-04T14:13:00Z">
        <w:r>
          <w:t>‘how big doe</w:t>
        </w:r>
        <w:r w:rsidR="005E01CA">
          <w:t>s it have to be in order to be Big D</w:t>
        </w:r>
        <w:r>
          <w:t xml:space="preserve">ata’?  The unsatisfactory response is that it depends. </w:t>
        </w:r>
        <w:r w:rsidR="00DF48F5">
          <w:t>The simplistic answer is whenever the data system begins to span horizontally scaled systems, then you have moved into needing big data technology. Another way this is often expressed is that you have a big data problem when the size of the data is itself a significant part of the problem.</w:t>
        </w:r>
      </w:ins>
    </w:p>
    <w:p w14:paraId="52F9D3E3" w14:textId="2D67B748" w:rsidR="00E455DC" w:rsidRDefault="00DF48F5" w:rsidP="00E455DC">
      <w:ins w:id="502" w:author="Nancy Grady" w:date="2014-02-04T14:18:00Z">
        <w:r>
          <w:t xml:space="preserve">In any case this is something that needs more careful thought and </w:t>
        </w:r>
      </w:ins>
      <w:ins w:id="503" w:author="Nancy Grady" w:date="2014-02-04T14:20:00Z">
        <w:r>
          <w:t>delineation</w:t>
        </w:r>
      </w:ins>
      <w:ins w:id="504" w:author="Nancy Grady" w:date="2014-02-04T14:18:00Z">
        <w:r>
          <w:t>,</w:t>
        </w:r>
      </w:ins>
      <w:ins w:id="505" w:author="Nancy Grady" w:date="2014-02-04T14:20:00Z">
        <w:r>
          <w:t xml:space="preserve"> and </w:t>
        </w:r>
      </w:ins>
      <w:ins w:id="506" w:author="Nancy Grady" w:date="2014-02-04T16:49:00Z">
        <w:r w:rsidR="005E01CA">
          <w:t>will be a focus in future</w:t>
        </w:r>
      </w:ins>
      <w:ins w:id="507" w:author="Nancy Grady" w:date="2014-02-04T14:20:00Z">
        <w:r>
          <w:t xml:space="preserve"> phases of the working group. </w:t>
        </w:r>
      </w:ins>
      <w:del w:id="508" w:author="Nancy Grady" w:date="2014-02-04T14:13:00Z">
        <w:r w:rsidR="002F06E6" w:rsidDel="00E23CE0">
          <w:delText>&lt;how big must something be to be called “Big”&gt;</w:delText>
        </w:r>
      </w:del>
    </w:p>
    <w:p w14:paraId="55429869" w14:textId="77777777" w:rsidR="002F06E6" w:rsidRDefault="002F06E6" w:rsidP="00E455DC"/>
    <w:p w14:paraId="76DDD207" w14:textId="77777777" w:rsidR="002F06E6" w:rsidRDefault="002F06E6" w:rsidP="002F06E6">
      <w:pPr>
        <w:pStyle w:val="Heading2"/>
      </w:pPr>
      <w:bookmarkStart w:id="509" w:name="_Toc246925906"/>
      <w:r>
        <w:t>Big Data Security and Protection</w:t>
      </w:r>
      <w:bookmarkEnd w:id="509"/>
      <w:r>
        <w:t xml:space="preserve"> </w:t>
      </w:r>
    </w:p>
    <w:p w14:paraId="36CF473C" w14:textId="77777777" w:rsidR="002F06E6" w:rsidRDefault="002F06E6" w:rsidP="00E455DC"/>
    <w:p w14:paraId="48ECA9D4" w14:textId="3B84DDAA" w:rsidR="002F06E6" w:rsidDel="00DF48F5" w:rsidRDefault="002F06E6" w:rsidP="00E455DC">
      <w:pPr>
        <w:rPr>
          <w:del w:id="510" w:author="Nancy Grady" w:date="2014-02-04T14:21:00Z"/>
        </w:rPr>
      </w:pPr>
      <w:del w:id="511" w:author="Nancy Grady" w:date="2014-02-04T14:21:00Z">
        <w:r w:rsidDel="00DF48F5">
          <w:delText xml:space="preserve">&lt;concepts needed here from security, again only what is </w:delText>
        </w:r>
        <w:r w:rsidRPr="002F06E6" w:rsidDel="00DF48F5">
          <w:rPr>
            <w:u w:val="single"/>
          </w:rPr>
          <w:delText>different</w:delText>
        </w:r>
        <w:r w:rsidDel="00DF48F5">
          <w:delText xml:space="preserve"> about Big Data&gt;</w:delText>
        </w:r>
      </w:del>
    </w:p>
    <w:p w14:paraId="3A3C0C79" w14:textId="7DE7AF43" w:rsidR="002F06E6" w:rsidRDefault="002F06E6" w:rsidP="00E455DC">
      <w:del w:id="512" w:author="Nancy Grady" w:date="2014-02-04T14:21:00Z">
        <w:r w:rsidDel="00DF48F5">
          <w:delText>Define implicit PII</w:delText>
        </w:r>
      </w:del>
      <w:ins w:id="513" w:author="Nancy Grady" w:date="2014-02-04T14:21:00Z">
        <w:r w:rsidR="00DF48F5">
          <w:t>The security and privacy components and concerns are discussed in the NIST Big Data Working Group Security and Privacy report.</w:t>
        </w:r>
      </w:ins>
    </w:p>
    <w:p w14:paraId="2CB74B5C" w14:textId="77777777" w:rsidR="002F06E6" w:rsidRDefault="002F06E6" w:rsidP="00E455DC"/>
    <w:p w14:paraId="0ED2D441" w14:textId="446A4248" w:rsidR="00573193" w:rsidRDefault="00573193" w:rsidP="00573193">
      <w:pPr>
        <w:pStyle w:val="Heading1"/>
      </w:pPr>
      <w:bookmarkStart w:id="514" w:name="_Toc246925907"/>
      <w:r>
        <w:t xml:space="preserve">Big Data </w:t>
      </w:r>
      <w:bookmarkEnd w:id="514"/>
      <w:r w:rsidR="0011386A">
        <w:t>Patterns</w:t>
      </w:r>
    </w:p>
    <w:p w14:paraId="49256E32" w14:textId="77777777" w:rsidR="00C426E1" w:rsidRDefault="00C426E1" w:rsidP="00C426E1"/>
    <w:p w14:paraId="3C0150ED" w14:textId="0CBD136F" w:rsidR="00C426E1" w:rsidRPr="00C426E1" w:rsidRDefault="00C426E1" w:rsidP="00C426E1">
      <w:r>
        <w:t xml:space="preserve">To provide definitions of the differences in big data technologies, we </w:t>
      </w:r>
      <w:del w:id="515" w:author="Nancy Grady" w:date="2014-02-04T16:50:00Z">
        <w:r w:rsidDel="005E01CA">
          <w:delText xml:space="preserve">will </w:delText>
        </w:r>
      </w:del>
      <w:ins w:id="516" w:author="Nancy Grady" w:date="2014-02-04T16:50:00Z">
        <w:r w:rsidR="005E01CA">
          <w:t>want to</w:t>
        </w:r>
        <w:r w:rsidR="005E01CA">
          <w:t xml:space="preserve"> </w:t>
        </w:r>
      </w:ins>
      <w:r>
        <w:t xml:space="preserve">describe different “templates” </w:t>
      </w:r>
      <w:ins w:id="517" w:author="Nancy Grady" w:date="2014-02-04T21:21:00Z">
        <w:r w:rsidR="001C2FE6">
          <w:t xml:space="preserve">or “patterns” </w:t>
        </w:r>
      </w:ins>
      <w:r>
        <w:t>that describe methods related to the data characteristics described in section 3. These templates describe the technical use cases for the processes in the big data architecture that can be used to categorize and therefore better understand the different use cases presented in the NIST Big Data Use Cases and Reference Architecture document.</w:t>
      </w:r>
      <w:ins w:id="518" w:author="Nancy Grady" w:date="2014-02-04T21:21:00Z">
        <w:r w:rsidR="001C2FE6">
          <w:t xml:space="preserve"> While these patterns will be explored more fully in later stages of the working group’s discussions, we introduce some of the fundamental concepts here.</w:t>
        </w:r>
      </w:ins>
    </w:p>
    <w:p w14:paraId="198A68FE" w14:textId="77777777" w:rsidR="00573193" w:rsidRDefault="00573193" w:rsidP="00573193">
      <w:pPr>
        <w:pStyle w:val="Heading2"/>
      </w:pPr>
      <w:bookmarkStart w:id="519" w:name="_Toc246925908"/>
      <w:r>
        <w:t>Data Processes</w:t>
      </w:r>
      <w:bookmarkEnd w:id="519"/>
    </w:p>
    <w:p w14:paraId="6DEAAA64" w14:textId="77777777" w:rsidR="00573193" w:rsidRDefault="00573193" w:rsidP="00573193"/>
    <w:p w14:paraId="5E97C187" w14:textId="77777777" w:rsidR="00573193" w:rsidRDefault="00573193" w:rsidP="00573193">
      <w:r>
        <w:lastRenderedPageBreak/>
        <w:t>From the data’s perspective, it goes through a number of processes during each of the four stages of a Data Lifecycle</w:t>
      </w:r>
    </w:p>
    <w:p w14:paraId="7EE833FA" w14:textId="3EB2CDC5" w:rsidR="00573193" w:rsidRDefault="00573193" w:rsidP="00573193">
      <w:pPr>
        <w:pStyle w:val="ListParagraph"/>
        <w:numPr>
          <w:ilvl w:val="0"/>
          <w:numId w:val="10"/>
        </w:numPr>
      </w:pPr>
      <w:r>
        <w:t>Collection</w:t>
      </w:r>
      <w:ins w:id="520" w:author="Nancy Grady" w:date="2014-02-04T21:22:00Z">
        <w:r w:rsidR="001C2FE6">
          <w:t>: results in “</w:t>
        </w:r>
      </w:ins>
      <w:del w:id="521" w:author="Nancy Grady" w:date="2014-02-04T21:22:00Z">
        <w:r w:rsidDel="001C2FE6">
          <w:delText xml:space="preserve"> –&gt; </w:delText>
        </w:r>
      </w:del>
      <w:r>
        <w:t>raw</w:t>
      </w:r>
      <w:ins w:id="522" w:author="Nancy Grady" w:date="2014-02-04T21:22:00Z">
        <w:r w:rsidR="001C2FE6">
          <w:t>”</w:t>
        </w:r>
      </w:ins>
      <w:r>
        <w:t xml:space="preserve"> data</w:t>
      </w:r>
      <w:ins w:id="523" w:author="Nancy Grady" w:date="2014-02-04T21:22:00Z">
        <w:r w:rsidR="001C2FE6">
          <w:t>, or data in its original form</w:t>
        </w:r>
      </w:ins>
      <w:del w:id="524" w:author="Nancy Grady" w:date="2014-02-04T21:22:00Z">
        <w:r w:rsidDel="001C2FE6">
          <w:delText xml:space="preserve"> </w:delText>
        </w:r>
      </w:del>
    </w:p>
    <w:p w14:paraId="2D1EF927" w14:textId="6F1824D3" w:rsidR="00573193" w:rsidRDefault="001C2FE6" w:rsidP="00573193">
      <w:pPr>
        <w:pStyle w:val="ListParagraph"/>
        <w:numPr>
          <w:ilvl w:val="0"/>
          <w:numId w:val="10"/>
        </w:numPr>
      </w:pPr>
      <w:ins w:id="525" w:author="Nancy Grady" w:date="2014-02-04T21:22:00Z">
        <w:r>
          <w:t xml:space="preserve">Preparation: is the collection of processes that take raw data and turn it into cleansed, </w:t>
        </w:r>
      </w:ins>
      <w:del w:id="526" w:author="Nancy Grady" w:date="2014-02-04T21:22:00Z">
        <w:r w:rsidR="00573193" w:rsidDel="001C2FE6">
          <w:delText>Curation –&gt;</w:delText>
        </w:r>
      </w:del>
      <w:r w:rsidR="00573193">
        <w:t xml:space="preserve"> organized information </w:t>
      </w:r>
    </w:p>
    <w:p w14:paraId="18492669" w14:textId="02930AFB" w:rsidR="00573193" w:rsidRDefault="00573193" w:rsidP="00573193">
      <w:pPr>
        <w:pStyle w:val="ListParagraph"/>
        <w:numPr>
          <w:ilvl w:val="0"/>
          <w:numId w:val="10"/>
        </w:numPr>
      </w:pPr>
      <w:r>
        <w:t>Analysis</w:t>
      </w:r>
      <w:del w:id="527" w:author="Nancy Grady" w:date="2014-02-04T21:23:00Z">
        <w:r w:rsidDel="001C2FE6">
          <w:delText xml:space="preserve"> –&gt;</w:delText>
        </w:r>
      </w:del>
      <w:ins w:id="528" w:author="Nancy Grady" w:date="2014-02-04T21:23:00Z">
        <w:r w:rsidR="001C2FE6">
          <w:t>: the techniques that take organized information and produce</w:t>
        </w:r>
      </w:ins>
      <w:r>
        <w:t xml:space="preserve"> synthesized knowledge</w:t>
      </w:r>
    </w:p>
    <w:p w14:paraId="49534A6F" w14:textId="13BEE7EC" w:rsidR="00573193" w:rsidDel="001C2FE6" w:rsidRDefault="00573193" w:rsidP="00573193">
      <w:pPr>
        <w:pStyle w:val="ListParagraph"/>
        <w:numPr>
          <w:ilvl w:val="0"/>
          <w:numId w:val="10"/>
        </w:numPr>
        <w:rPr>
          <w:del w:id="529" w:author="Nancy Grady" w:date="2014-02-04T21:23:00Z"/>
        </w:rPr>
      </w:pPr>
      <w:r>
        <w:t>Action</w:t>
      </w:r>
      <w:ins w:id="530" w:author="Nancy Grady" w:date="2014-02-04T21:23:00Z">
        <w:r w:rsidR="001C2FE6">
          <w:t>: the processes that take the synthesized or created knowledge and put them to use in the generation of value for the enterprise.</w:t>
        </w:r>
      </w:ins>
      <w:del w:id="531" w:author="Nancy Grady" w:date="2014-02-04T21:23:00Z">
        <w:r w:rsidDel="001C2FE6">
          <w:delText xml:space="preserve"> -&gt; value</w:delText>
        </w:r>
      </w:del>
    </w:p>
    <w:p w14:paraId="1B5B5852" w14:textId="77777777" w:rsidR="00C426E1" w:rsidRPr="002B03A2" w:rsidRDefault="00C426E1" w:rsidP="00573193">
      <w:pPr>
        <w:pStyle w:val="ListParagraph"/>
        <w:numPr>
          <w:ilvl w:val="0"/>
          <w:numId w:val="10"/>
        </w:numPr>
        <w:pPrChange w:id="532" w:author="Nancy Grady" w:date="2014-02-04T21:23:00Z">
          <w:pPr/>
        </w:pPrChange>
      </w:pPr>
    </w:p>
    <w:p w14:paraId="1A580D05" w14:textId="77777777" w:rsidR="00573193" w:rsidRDefault="00573193" w:rsidP="00573193">
      <w:pPr>
        <w:pStyle w:val="Heading2"/>
      </w:pPr>
      <w:bookmarkStart w:id="533" w:name="_Toc246925909"/>
      <w:r>
        <w:t xml:space="preserve">Data Process </w:t>
      </w:r>
      <w:r w:rsidR="00C426E1">
        <w:t xml:space="preserve">Ordering </w:t>
      </w:r>
      <w:r>
        <w:t>Changes</w:t>
      </w:r>
      <w:bookmarkEnd w:id="533"/>
    </w:p>
    <w:p w14:paraId="3EF83A61" w14:textId="77777777" w:rsidR="00573193" w:rsidRDefault="00573193" w:rsidP="00573193"/>
    <w:p w14:paraId="53E4729B" w14:textId="209AD5F4" w:rsidR="00573193" w:rsidRDefault="00573193" w:rsidP="00573193">
      <w:del w:id="534" w:author="Nancy Grady" w:date="2014-02-04T15:00:00Z">
        <w:r w:rsidDel="009B0550">
          <w:delText xml:space="preserve">In a traditional data warehouse, storage follows curation, and the storage requirements are specified to optimize the </w:delText>
        </w:r>
      </w:del>
      <w:del w:id="535" w:author="Nancy Grady" w:date="2014-02-04T14:22:00Z">
        <w:r w:rsidDel="00DF48F5">
          <w:delText xml:space="preserve">specified </w:delText>
        </w:r>
      </w:del>
      <w:del w:id="536" w:author="Nancy Grady" w:date="2014-02-04T15:00:00Z">
        <w:r w:rsidDel="009B0550">
          <w:delText>analytics.</w:delText>
        </w:r>
      </w:del>
      <w:ins w:id="537" w:author="Nancy Grady" w:date="2014-02-04T15:00:00Z">
        <w:r w:rsidR="009B0550">
          <w:t xml:space="preserve">In the traditional data warehouse, you collected, prepared, </w:t>
        </w:r>
      </w:ins>
      <w:ins w:id="538" w:author="Nancy Grady" w:date="2014-02-04T15:01:00Z">
        <w:r w:rsidR="009B0550">
          <w:t>and then</w:t>
        </w:r>
      </w:ins>
      <w:ins w:id="539" w:author="Nancy Grady" w:date="2014-02-04T15:00:00Z">
        <w:r w:rsidR="009B0550">
          <w:t xml:space="preserve"> stored the data. The data was stored in a way that optimized the intended analytics.</w:t>
        </w:r>
      </w:ins>
      <w:ins w:id="540" w:author="Nancy Grady" w:date="2014-02-04T15:02:00Z">
        <w:r w:rsidR="009B0550">
          <w:t xml:space="preserve">  Given the different big data characteristics, </w:t>
        </w:r>
      </w:ins>
      <w:ins w:id="541" w:author="Nancy Grady" w:date="2014-02-04T21:24:00Z">
        <w:r w:rsidR="001C2FE6">
          <w:t>the</w:t>
        </w:r>
      </w:ins>
      <w:ins w:id="542" w:author="Nancy Grady" w:date="2014-02-04T15:02:00Z">
        <w:r w:rsidR="009B0550">
          <w:t xml:space="preserve"> ordering </w:t>
        </w:r>
      </w:ins>
      <w:ins w:id="543" w:author="Nancy Grady" w:date="2014-02-04T21:25:00Z">
        <w:r w:rsidR="001C2FE6">
          <w:t xml:space="preserve">of the processes </w:t>
        </w:r>
      </w:ins>
      <w:ins w:id="544" w:author="Nancy Grady" w:date="2014-02-04T15:02:00Z">
        <w:r w:rsidR="001C2FE6">
          <w:t>change, in particular with respect to the step after which the data is stored in a persistent repository</w:t>
        </w:r>
        <w:proofErr w:type="gramStart"/>
        <w:r w:rsidR="001C2FE6">
          <w:t>.</w:t>
        </w:r>
        <w:r w:rsidR="009B0550">
          <w:t>.</w:t>
        </w:r>
      </w:ins>
      <w:proofErr w:type="gramEnd"/>
    </w:p>
    <w:p w14:paraId="7E0D7634" w14:textId="23B63DDF" w:rsidR="00573193" w:rsidRDefault="00573193" w:rsidP="00573193">
      <w:pPr>
        <w:pStyle w:val="ListParagraph"/>
        <w:numPr>
          <w:ilvl w:val="0"/>
          <w:numId w:val="10"/>
        </w:numPr>
      </w:pPr>
      <w:r w:rsidRPr="00DF48F5">
        <w:rPr>
          <w:b/>
          <w:rPrChange w:id="545" w:author="Nancy Grady" w:date="2014-02-04T14:24:00Z">
            <w:rPr/>
          </w:rPrChange>
        </w:rPr>
        <w:t>Data Warehouse</w:t>
      </w:r>
      <w:del w:id="546" w:author="Nancy Grady" w:date="2014-02-04T14:23:00Z">
        <w:r w:rsidDel="00DF48F5">
          <w:delText xml:space="preserve"> -&gt;</w:delText>
        </w:r>
      </w:del>
      <w:ins w:id="547" w:author="Nancy Grady" w:date="2014-02-04T14:23:00Z">
        <w:r w:rsidR="00DF48F5">
          <w:t xml:space="preserve">: </w:t>
        </w:r>
      </w:ins>
      <w:r>
        <w:t xml:space="preserve"> </w:t>
      </w:r>
      <w:proofErr w:type="spellStart"/>
      <w:r>
        <w:t>Curation</w:t>
      </w:r>
      <w:proofErr w:type="spellEnd"/>
      <w:r>
        <w:t>=ETL</w:t>
      </w:r>
      <w:del w:id="548" w:author="Nancy Grady" w:date="2014-02-04T14:23:00Z">
        <w:r w:rsidDel="00DF48F5">
          <w:delText xml:space="preserve"> </w:delText>
        </w:r>
      </w:del>
      <w:ins w:id="549" w:author="Nancy Grady" w:date="2014-02-04T14:23:00Z">
        <w:r w:rsidR="00DF48F5">
          <w:t xml:space="preserve">, </w:t>
        </w:r>
      </w:ins>
      <w:r>
        <w:t xml:space="preserve">with storage </w:t>
      </w:r>
      <w:ins w:id="550" w:author="Nancy Grady" w:date="2014-02-04T14:23:00Z">
        <w:r w:rsidR="00DF48F5">
          <w:t xml:space="preserve">coming </w:t>
        </w:r>
      </w:ins>
      <w:r>
        <w:t xml:space="preserve">after </w:t>
      </w:r>
      <w:proofErr w:type="spellStart"/>
      <w:r>
        <w:t>curation</w:t>
      </w:r>
      <w:proofErr w:type="spellEnd"/>
      <w:r>
        <w:t xml:space="preserve"> </w:t>
      </w:r>
    </w:p>
    <w:p w14:paraId="657C972F" w14:textId="21704DB5" w:rsidR="00573193" w:rsidRDefault="00573193" w:rsidP="00573193">
      <w:pPr>
        <w:pStyle w:val="ListParagraph"/>
        <w:numPr>
          <w:ilvl w:val="0"/>
          <w:numId w:val="10"/>
        </w:numPr>
      </w:pPr>
      <w:r w:rsidRPr="00DF48F5">
        <w:rPr>
          <w:b/>
          <w:rPrChange w:id="551" w:author="Nancy Grady" w:date="2014-02-04T14:24:00Z">
            <w:rPr/>
          </w:rPrChange>
        </w:rPr>
        <w:t>Volume</w:t>
      </w:r>
      <w:ins w:id="552" w:author="Nancy Grady" w:date="2014-02-04T14:24:00Z">
        <w:r w:rsidR="00DF48F5">
          <w:t xml:space="preserve"> </w:t>
        </w:r>
        <w:r w:rsidR="00DF48F5" w:rsidRPr="00DF48F5">
          <w:rPr>
            <w:b/>
            <w:rPrChange w:id="553" w:author="Nancy Grady" w:date="2014-02-04T14:24:00Z">
              <w:rPr/>
            </w:rPrChange>
          </w:rPr>
          <w:t>application</w:t>
        </w:r>
      </w:ins>
      <w:ins w:id="554" w:author="Nancy Grady" w:date="2014-02-04T14:23:00Z">
        <w:r w:rsidR="00DF48F5">
          <w:t>:</w:t>
        </w:r>
      </w:ins>
      <w:r>
        <w:t xml:space="preserve"> </w:t>
      </w:r>
      <w:ins w:id="555" w:author="Nancy Grady" w:date="2014-02-04T14:23:00Z">
        <w:r w:rsidR="00DF48F5">
          <w:t xml:space="preserve">the data is </w:t>
        </w:r>
      </w:ins>
      <w:del w:id="556" w:author="Nancy Grady" w:date="2014-02-04T14:23:00Z">
        <w:r w:rsidDel="00DF48F5">
          <w:delText xml:space="preserve">-&gt; </w:delText>
        </w:r>
      </w:del>
      <w:r>
        <w:t>stor</w:t>
      </w:r>
      <w:del w:id="557" w:author="Nancy Grady" w:date="2014-02-04T14:23:00Z">
        <w:r w:rsidDel="00DF48F5">
          <w:delText>ag</w:delText>
        </w:r>
      </w:del>
      <w:proofErr w:type="gramStart"/>
      <w:r>
        <w:t>e</w:t>
      </w:r>
      <w:ins w:id="558" w:author="Nancy Grady" w:date="2014-02-04T14:23:00Z">
        <w:r w:rsidR="00DF48F5">
          <w:t>d</w:t>
        </w:r>
        <w:proofErr w:type="gramEnd"/>
        <w:r w:rsidR="00DF48F5">
          <w:t xml:space="preserve"> immediately,</w:t>
        </w:r>
      </w:ins>
      <w:r>
        <w:t xml:space="preserve"> before </w:t>
      </w:r>
      <w:proofErr w:type="spellStart"/>
      <w:r>
        <w:t>curation</w:t>
      </w:r>
      <w:proofErr w:type="spellEnd"/>
      <w:del w:id="559" w:author="Nancy Grady" w:date="2014-02-04T14:23:00Z">
        <w:r w:rsidDel="00DF48F5">
          <w:delText>;</w:delText>
        </w:r>
      </w:del>
      <w:ins w:id="560" w:author="Nancy Grady" w:date="2014-02-04T14:23:00Z">
        <w:r w:rsidR="00DF48F5">
          <w:t>.</w:t>
        </w:r>
      </w:ins>
      <w:r>
        <w:t xml:space="preserve"> </w:t>
      </w:r>
      <w:del w:id="561" w:author="Nancy Grady" w:date="2014-02-04T14:23:00Z">
        <w:r w:rsidDel="00DF48F5">
          <w:delText>storing raw data;</w:delText>
        </w:r>
      </w:del>
      <w:r>
        <w:t xml:space="preserve"> </w:t>
      </w:r>
      <w:ins w:id="562" w:author="Nancy Grady" w:date="2014-02-04T14:23:00Z">
        <w:r w:rsidR="00DF48F5">
          <w:t xml:space="preserve">In this case </w:t>
        </w:r>
      </w:ins>
      <w:proofErr w:type="spellStart"/>
      <w:r>
        <w:t>curation</w:t>
      </w:r>
      <w:proofErr w:type="spellEnd"/>
      <w:r>
        <w:t xml:space="preserve"> occurs on read</w:t>
      </w:r>
      <w:ins w:id="563" w:author="Nancy Grady" w:date="2014-02-04T14:24:00Z">
        <w:r w:rsidR="00DF48F5">
          <w:t>, and is refe</w:t>
        </w:r>
      </w:ins>
      <w:ins w:id="564" w:author="Nancy Grady" w:date="2014-02-04T15:02:00Z">
        <w:r w:rsidR="009B0550">
          <w:t>r</w:t>
        </w:r>
      </w:ins>
      <w:ins w:id="565" w:author="Nancy Grady" w:date="2014-02-04T14:24:00Z">
        <w:r w:rsidR="00DF48F5">
          <w:t>red to as “</w:t>
        </w:r>
      </w:ins>
      <w:del w:id="566" w:author="Nancy Grady" w:date="2014-02-04T14:24:00Z">
        <w:r w:rsidDel="00DF48F5">
          <w:delText xml:space="preserve"> (</w:delText>
        </w:r>
      </w:del>
      <w:r>
        <w:t>schema on read</w:t>
      </w:r>
      <w:ins w:id="567" w:author="Nancy Grady" w:date="2014-02-04T14:24:00Z">
        <w:r w:rsidR="00DF48F5">
          <w:t>’</w:t>
        </w:r>
      </w:ins>
      <w:del w:id="568" w:author="Nancy Grady" w:date="2014-02-04T14:24:00Z">
        <w:r w:rsidDel="00DF48F5">
          <w:delText>)</w:delText>
        </w:r>
      </w:del>
    </w:p>
    <w:p w14:paraId="77C0CE4C" w14:textId="5BE19EF8" w:rsidR="00573193" w:rsidRDefault="00573193" w:rsidP="00573193">
      <w:pPr>
        <w:pStyle w:val="ListParagraph"/>
        <w:numPr>
          <w:ilvl w:val="0"/>
          <w:numId w:val="10"/>
        </w:numPr>
      </w:pPr>
      <w:r w:rsidRPr="009B0550">
        <w:rPr>
          <w:b/>
          <w:rPrChange w:id="569" w:author="Nancy Grady" w:date="2014-02-04T15:02:00Z">
            <w:rPr/>
          </w:rPrChange>
        </w:rPr>
        <w:t>Velocity</w:t>
      </w:r>
      <w:ins w:id="570" w:author="Nancy Grady" w:date="2014-02-04T14:24:00Z">
        <w:r w:rsidR="00DF48F5">
          <w:t xml:space="preserve"> </w:t>
        </w:r>
        <w:r w:rsidR="00DF48F5" w:rsidRPr="009B0550">
          <w:rPr>
            <w:b/>
            <w:rPrChange w:id="571" w:author="Nancy Grady" w:date="2014-02-04T15:02:00Z">
              <w:rPr/>
            </w:rPrChange>
          </w:rPr>
          <w:t>application</w:t>
        </w:r>
        <w:r w:rsidR="00DF48F5">
          <w:t>:</w:t>
        </w:r>
      </w:ins>
      <w:del w:id="572" w:author="Nancy Grady" w:date="2014-02-04T14:24:00Z">
        <w:r w:rsidDel="00DF48F5">
          <w:delText xml:space="preserve"> -&gt;</w:delText>
        </w:r>
      </w:del>
      <w:r>
        <w:t xml:space="preserve"> </w:t>
      </w:r>
      <w:ins w:id="573" w:author="Nancy Grady" w:date="2014-02-04T14:26:00Z">
        <w:r w:rsidR="00E806EA">
          <w:t xml:space="preserve">do </w:t>
        </w:r>
      </w:ins>
      <w:r>
        <w:t>collection</w:t>
      </w:r>
      <w:ins w:id="574" w:author="Nancy Grady" w:date="2014-02-04T14:27:00Z">
        <w:r w:rsidR="00E806EA">
          <w:t xml:space="preserve"> and </w:t>
        </w:r>
      </w:ins>
      <w:del w:id="575" w:author="Nancy Grady" w:date="2014-02-04T14:27:00Z">
        <w:r w:rsidDel="00E806EA">
          <w:delText>+</w:delText>
        </w:r>
      </w:del>
      <w:proofErr w:type="spellStart"/>
      <w:r>
        <w:t>curation</w:t>
      </w:r>
      <w:proofErr w:type="spellEnd"/>
      <w:ins w:id="576" w:author="Nancy Grady" w:date="2014-02-04T14:27:00Z">
        <w:r w:rsidR="00E806EA">
          <w:t xml:space="preserve"> and </w:t>
        </w:r>
      </w:ins>
      <w:del w:id="577" w:author="Nancy Grady" w:date="2014-02-04T14:27:00Z">
        <w:r w:rsidDel="00E806EA">
          <w:delText>+</w:delText>
        </w:r>
      </w:del>
      <w:r>
        <w:t xml:space="preserve">analytics (alerting) </w:t>
      </w:r>
      <w:ins w:id="578" w:author="Nancy Grady" w:date="2014-02-04T14:27:00Z">
        <w:r w:rsidR="00E806EA">
          <w:t xml:space="preserve">on the fly, </w:t>
        </w:r>
      </w:ins>
      <w:r>
        <w:t xml:space="preserve">and possibly </w:t>
      </w:r>
      <w:ins w:id="579" w:author="Nancy Grady" w:date="2014-02-04T14:27:00Z">
        <w:r w:rsidR="00E806EA">
          <w:t xml:space="preserve">some </w:t>
        </w:r>
      </w:ins>
      <w:r>
        <w:t xml:space="preserve">summarization or aggregation </w:t>
      </w:r>
      <w:del w:id="580" w:author="Nancy Grady" w:date="2014-02-04T14:27:00Z">
        <w:r w:rsidDel="00E806EA">
          <w:delText xml:space="preserve">before </w:delText>
        </w:r>
      </w:del>
      <w:ins w:id="581" w:author="Nancy Grady" w:date="2014-02-04T14:27:00Z">
        <w:r w:rsidR="00E806EA">
          <w:t>prior to</w:t>
        </w:r>
        <w:r w:rsidR="00E806EA">
          <w:t xml:space="preserve"> </w:t>
        </w:r>
      </w:ins>
      <w:r>
        <w:t>storage</w:t>
      </w:r>
    </w:p>
    <w:p w14:paraId="3AB72CDA" w14:textId="03DB4BF3" w:rsidR="00573193" w:rsidDel="009B0550" w:rsidRDefault="00573193" w:rsidP="009B0550">
      <w:pPr>
        <w:rPr>
          <w:del w:id="582" w:author="Nancy Grady" w:date="2014-02-04T15:03:00Z"/>
        </w:rPr>
        <w:pPrChange w:id="583" w:author="Nancy Grady" w:date="2014-02-04T15:04:00Z">
          <w:pPr>
            <w:pStyle w:val="ListParagraph"/>
            <w:numPr>
              <w:numId w:val="10"/>
            </w:numPr>
            <w:ind w:hanging="720"/>
          </w:pPr>
        </w:pPrChange>
      </w:pPr>
      <w:del w:id="584" w:author="Nancy Grady" w:date="2014-02-04T15:03:00Z">
        <w:r w:rsidDel="009B0550">
          <w:delText>Downsizing methods such as aggregation or summarization before connecting big data resources to non-big data resources</w:delText>
        </w:r>
      </w:del>
    </w:p>
    <w:p w14:paraId="204068C3" w14:textId="0EA53C67" w:rsidR="00573193" w:rsidDel="009B0550" w:rsidRDefault="00573193" w:rsidP="009B0550">
      <w:pPr>
        <w:rPr>
          <w:del w:id="585" w:author="Nancy Grady" w:date="2014-02-04T15:05:00Z"/>
        </w:rPr>
        <w:pPrChange w:id="586" w:author="Nancy Grady" w:date="2014-02-04T15:04:00Z">
          <w:pPr>
            <w:pStyle w:val="ListParagraph"/>
            <w:numPr>
              <w:numId w:val="10"/>
            </w:numPr>
            <w:ind w:hanging="720"/>
          </w:pPr>
        </w:pPrChange>
      </w:pPr>
      <w:r>
        <w:t>Just as simulations split the analytical processing across clusters of processors, here data processes are redesigned to splitting data transformations</w:t>
      </w:r>
      <w:ins w:id="587" w:author="Nancy Grady" w:date="2014-02-04T15:05:00Z">
        <w:r w:rsidR="009B0550">
          <w:t xml:space="preserve">. </w:t>
        </w:r>
      </w:ins>
      <w:del w:id="588" w:author="Nancy Grady" w:date="2014-02-04T15:05:00Z">
        <w:r w:rsidDel="009B0550">
          <w:delText xml:space="preserve">, </w:delText>
        </w:r>
      </w:del>
    </w:p>
    <w:p w14:paraId="61FFB1D7" w14:textId="77777777" w:rsidR="00573193" w:rsidDel="001C2FE6" w:rsidRDefault="00573193" w:rsidP="009B0550">
      <w:pPr>
        <w:rPr>
          <w:del w:id="589" w:author="Nancy Grady" w:date="2014-02-04T21:25:00Z"/>
        </w:rPr>
        <w:pPrChange w:id="590" w:author="Nancy Grady" w:date="2014-02-04T15:05:00Z">
          <w:pPr>
            <w:pStyle w:val="ListParagraph"/>
            <w:numPr>
              <w:numId w:val="10"/>
            </w:numPr>
            <w:ind w:hanging="720"/>
          </w:pPr>
        </w:pPrChange>
      </w:pPr>
      <w:r>
        <w:t>Because the data may be too big to move, the transformation code may be sent across the data persistence resources, rather that the data be extracted and brought to the transformation servers</w:t>
      </w:r>
    </w:p>
    <w:p w14:paraId="29567D5E" w14:textId="77777777" w:rsidR="00573193" w:rsidRDefault="00573193" w:rsidP="00573193"/>
    <w:p w14:paraId="76144714" w14:textId="3B1F3349" w:rsidR="00573193" w:rsidDel="005E01CA" w:rsidRDefault="00C426E1" w:rsidP="00C426E1">
      <w:pPr>
        <w:pStyle w:val="Heading2"/>
        <w:rPr>
          <w:del w:id="591" w:author="Nancy Grady" w:date="2014-02-04T16:48:00Z"/>
        </w:rPr>
      </w:pPr>
      <w:bookmarkStart w:id="592" w:name="_Toc246925910"/>
      <w:del w:id="593" w:author="Nancy Grady" w:date="2014-02-04T16:48:00Z">
        <w:r w:rsidDel="005E01CA">
          <w:delText xml:space="preserve">Data </w:delText>
        </w:r>
        <w:r w:rsidR="0011386A" w:rsidDel="005E01CA">
          <w:delText xml:space="preserve">Communication </w:delText>
        </w:r>
        <w:bookmarkEnd w:id="592"/>
        <w:r w:rsidR="0011386A" w:rsidDel="005E01CA">
          <w:delText>Patterns</w:delText>
        </w:r>
      </w:del>
    </w:p>
    <w:p w14:paraId="02F7B27F" w14:textId="36FF5E06" w:rsidR="00C426E1" w:rsidDel="005E01CA" w:rsidRDefault="00C426E1" w:rsidP="00E455DC">
      <w:pPr>
        <w:rPr>
          <w:del w:id="594" w:author="Nancy Grady" w:date="2014-02-04T16:48:00Z"/>
        </w:rPr>
      </w:pPr>
    </w:p>
    <w:p w14:paraId="2D544F3D" w14:textId="1810D64D" w:rsidR="0011386A" w:rsidDel="005E01CA" w:rsidRDefault="0011386A" w:rsidP="00E455DC">
      <w:pPr>
        <w:rPr>
          <w:del w:id="595" w:author="Nancy Grady" w:date="2014-02-04T16:48:00Z"/>
          <w:highlight w:val="yellow"/>
        </w:rPr>
      </w:pPr>
      <w:del w:id="596" w:author="Nancy Grady" w:date="2014-02-04T15:05:00Z">
        <w:r w:rsidDel="009B0550">
          <w:rPr>
            <w:highlight w:val="yellow"/>
          </w:rPr>
          <w:delText>Describe the ways the horizontal nodes exchange messages for the eventual consistency of data across nodes (including master and slave)</w:delText>
        </w:r>
      </w:del>
    </w:p>
    <w:p w14:paraId="1670B31A" w14:textId="58F9F47B" w:rsidR="0011386A" w:rsidDel="005E01CA" w:rsidRDefault="0011386A" w:rsidP="00E455DC">
      <w:pPr>
        <w:rPr>
          <w:del w:id="597" w:author="Nancy Grady" w:date="2014-02-04T16:48:00Z"/>
          <w:highlight w:val="yellow"/>
        </w:rPr>
      </w:pPr>
    </w:p>
    <w:p w14:paraId="7C939B0C" w14:textId="0824E87B" w:rsidR="0011386A" w:rsidRPr="003E0C25" w:rsidDel="005E01CA" w:rsidRDefault="0011386A" w:rsidP="003E0C25">
      <w:pPr>
        <w:pStyle w:val="Heading2"/>
        <w:rPr>
          <w:del w:id="598" w:author="Nancy Grady" w:date="2014-02-04T16:48:00Z"/>
        </w:rPr>
      </w:pPr>
      <w:del w:id="599" w:author="Nancy Grady" w:date="2014-02-04T16:48:00Z">
        <w:r w:rsidRPr="003E0C25" w:rsidDel="005E01CA">
          <w:delText>Data Analytics Patterns</w:delText>
        </w:r>
      </w:del>
    </w:p>
    <w:p w14:paraId="0C15BEE7" w14:textId="0AF76957" w:rsidR="0011386A" w:rsidDel="005E01CA" w:rsidRDefault="0011386A" w:rsidP="00E455DC">
      <w:pPr>
        <w:rPr>
          <w:del w:id="600" w:author="Nancy Grady" w:date="2014-02-04T16:48:00Z"/>
          <w:highlight w:val="yellow"/>
        </w:rPr>
      </w:pPr>
    </w:p>
    <w:p w14:paraId="32AB9C50" w14:textId="5090D9FD" w:rsidR="00265DF9" w:rsidDel="005E01CA" w:rsidRDefault="00265DF9" w:rsidP="00E455DC">
      <w:pPr>
        <w:rPr>
          <w:del w:id="601" w:author="Nancy Grady" w:date="2014-02-04T16:48:00Z"/>
          <w:highlight w:val="yellow"/>
        </w:rPr>
      </w:pPr>
      <w:del w:id="602" w:author="Nancy Grady" w:date="2014-02-04T16:48:00Z">
        <w:r w:rsidDel="005E01CA">
          <w:rPr>
            <w:highlight w:val="yellow"/>
          </w:rPr>
          <w:delText>Describe the ways processing is split across nodes.</w:delText>
        </w:r>
      </w:del>
    </w:p>
    <w:p w14:paraId="30C28BA4" w14:textId="1F75E42C" w:rsidR="00265DF9" w:rsidDel="005E01CA" w:rsidRDefault="00265DF9" w:rsidP="00E455DC">
      <w:pPr>
        <w:rPr>
          <w:del w:id="603" w:author="Nancy Grady" w:date="2014-02-04T16:48:00Z"/>
          <w:highlight w:val="yellow"/>
        </w:rPr>
      </w:pPr>
      <w:del w:id="604" w:author="Nancy Grady" w:date="2014-02-04T16:48:00Z">
        <w:r w:rsidDel="005E01CA">
          <w:rPr>
            <w:highlight w:val="yellow"/>
          </w:rPr>
          <w:delText>There is “moving the processing to the data”, as well as the divide and conquer</w:delText>
        </w:r>
      </w:del>
    </w:p>
    <w:p w14:paraId="7C987A82" w14:textId="08BF381D" w:rsidR="00265DF9" w:rsidDel="005E01CA" w:rsidRDefault="00265DF9" w:rsidP="00E455DC">
      <w:pPr>
        <w:rPr>
          <w:del w:id="605" w:author="Nancy Grady" w:date="2014-02-04T16:48:00Z"/>
          <w:highlight w:val="yellow"/>
        </w:rPr>
      </w:pPr>
    </w:p>
    <w:p w14:paraId="00A0B814" w14:textId="2AD878FE" w:rsidR="00265DF9" w:rsidDel="005E01CA" w:rsidRDefault="00265DF9" w:rsidP="00E455DC">
      <w:pPr>
        <w:rPr>
          <w:del w:id="606" w:author="Nancy Grady" w:date="2014-02-04T16:48:00Z"/>
          <w:highlight w:val="yellow"/>
        </w:rPr>
      </w:pPr>
    </w:p>
    <w:p w14:paraId="738758B9" w14:textId="05D21B9E" w:rsidR="00C426E1" w:rsidDel="005E01CA" w:rsidRDefault="00C426E1" w:rsidP="00E455DC">
      <w:pPr>
        <w:rPr>
          <w:del w:id="607" w:author="Nancy Grady" w:date="2014-02-04T16:48:00Z"/>
        </w:rPr>
      </w:pPr>
      <w:del w:id="608" w:author="Nancy Grady" w:date="2014-02-04T16:48:00Z">
        <w:r w:rsidRPr="00C426E1" w:rsidDel="005E01CA">
          <w:rPr>
            <w:highlight w:val="yellow"/>
          </w:rPr>
          <w:delText>I put the following graphic in not to represent YARN, but as a possible way to describe templates.</w:delText>
        </w:r>
      </w:del>
    </w:p>
    <w:p w14:paraId="2A639FF4" w14:textId="687A406E" w:rsidR="00C426E1" w:rsidDel="005E01CA" w:rsidRDefault="00C426E1" w:rsidP="00E455DC">
      <w:pPr>
        <w:rPr>
          <w:del w:id="609" w:author="Nancy Grady" w:date="2014-02-04T16:48:00Z"/>
        </w:rPr>
      </w:pPr>
    </w:p>
    <w:p w14:paraId="4AFC3007" w14:textId="5E05ED95" w:rsidR="00C426E1" w:rsidDel="005E01CA" w:rsidRDefault="00C426E1" w:rsidP="00E455DC">
      <w:pPr>
        <w:rPr>
          <w:del w:id="610" w:author="Nancy Grady" w:date="2014-02-04T16:48:00Z"/>
        </w:rPr>
      </w:pPr>
      <w:del w:id="611" w:author="Nancy Grady" w:date="2014-02-04T16:48:00Z">
        <w:r w:rsidDel="005E01CA">
          <w:rPr>
            <w:noProof/>
          </w:rPr>
          <w:drawing>
            <wp:inline distT="0" distB="0" distL="0" distR="0" wp14:anchorId="41731B28" wp14:editId="77E5B441">
              <wp:extent cx="5943600" cy="2037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RN.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037715"/>
                      </a:xfrm>
                      <a:prstGeom prst="rect">
                        <a:avLst/>
                      </a:prstGeom>
                    </pic:spPr>
                  </pic:pic>
                </a:graphicData>
              </a:graphic>
            </wp:inline>
          </w:drawing>
        </w:r>
      </w:del>
    </w:p>
    <w:p w14:paraId="47CB54F5" w14:textId="247867CA" w:rsidR="00B77B1A" w:rsidDel="005E01CA" w:rsidRDefault="00B77B1A" w:rsidP="00E455DC">
      <w:pPr>
        <w:rPr>
          <w:del w:id="612" w:author="Nancy Grady" w:date="2014-02-04T16:48:00Z"/>
        </w:rPr>
      </w:pPr>
    </w:p>
    <w:p w14:paraId="425938EA" w14:textId="3A32711F" w:rsidR="00265DF9" w:rsidDel="005E01CA" w:rsidRDefault="00265DF9" w:rsidP="003E0C25">
      <w:pPr>
        <w:pStyle w:val="Heading2"/>
        <w:rPr>
          <w:del w:id="613" w:author="Nancy Grady" w:date="2014-02-04T16:48:00Z"/>
        </w:rPr>
      </w:pPr>
      <w:del w:id="614" w:author="Nancy Grady" w:date="2014-02-04T16:48:00Z">
        <w:r w:rsidDel="005E01CA">
          <w:delText>Data Analytics Time Window</w:delText>
        </w:r>
      </w:del>
    </w:p>
    <w:p w14:paraId="73E94DEF" w14:textId="3C2A89B4" w:rsidR="00265DF9" w:rsidDel="005E01CA" w:rsidRDefault="00265DF9" w:rsidP="00E455DC">
      <w:pPr>
        <w:rPr>
          <w:del w:id="615" w:author="Nancy Grady" w:date="2014-02-04T16:48:00Z"/>
        </w:rPr>
      </w:pPr>
    </w:p>
    <w:p w14:paraId="6BF07638" w14:textId="085A41A0" w:rsidR="00265DF9" w:rsidDel="005E01CA" w:rsidRDefault="00265DF9" w:rsidP="00E455DC">
      <w:pPr>
        <w:rPr>
          <w:del w:id="616" w:author="Nancy Grady" w:date="2014-02-04T16:48:00Z"/>
        </w:rPr>
      </w:pPr>
      <w:del w:id="617" w:author="Nancy Grady" w:date="2014-02-04T16:48:00Z">
        <w:r w:rsidRPr="003E0C25" w:rsidDel="005E01CA">
          <w:rPr>
            <w:highlight w:val="yellow"/>
          </w:rPr>
          <w:delText>One concept that is needed is the difference in architectures for the allowed end-to-end time window for the generation of results. This speed from raw data to actionable results affects the architecture.</w:delText>
        </w:r>
      </w:del>
    </w:p>
    <w:p w14:paraId="5E8721BB" w14:textId="16866412" w:rsidR="00C426E1" w:rsidDel="005E01CA" w:rsidRDefault="00B77B1A" w:rsidP="00E455DC">
      <w:pPr>
        <w:rPr>
          <w:del w:id="618" w:author="Nancy Grady" w:date="2014-02-04T16:48:00Z"/>
        </w:rPr>
      </w:pPr>
      <w:del w:id="619" w:author="Nancy Grady" w:date="2014-02-04T16:48:00Z">
        <w:r w:rsidDel="005E01CA">
          <w:delText>Volume and/or diversity</w:delText>
        </w:r>
      </w:del>
    </w:p>
    <w:p w14:paraId="0125DDE7" w14:textId="3CB9D1D8" w:rsidR="00C426E1" w:rsidDel="005E01CA" w:rsidRDefault="00C426E1" w:rsidP="00B77B1A">
      <w:pPr>
        <w:pStyle w:val="ListParagraph"/>
        <w:numPr>
          <w:ilvl w:val="0"/>
          <w:numId w:val="31"/>
        </w:numPr>
        <w:rPr>
          <w:del w:id="620" w:author="Nancy Grady" w:date="2014-02-04T16:48:00Z"/>
        </w:rPr>
      </w:pPr>
      <w:del w:id="621" w:author="Nancy Grady" w:date="2014-02-04T16:48:00Z">
        <w:r w:rsidDel="005E01CA">
          <w:delText xml:space="preserve">Batch </w:delText>
        </w:r>
      </w:del>
    </w:p>
    <w:p w14:paraId="24BE87AA" w14:textId="3FB41400" w:rsidR="00B77B1A" w:rsidDel="005E01CA" w:rsidRDefault="00B77B1A" w:rsidP="00E455DC">
      <w:pPr>
        <w:pStyle w:val="ListParagraph"/>
        <w:numPr>
          <w:ilvl w:val="0"/>
          <w:numId w:val="31"/>
        </w:numPr>
        <w:rPr>
          <w:del w:id="622" w:author="Nancy Grady" w:date="2014-02-04T16:48:00Z"/>
        </w:rPr>
      </w:pPr>
      <w:del w:id="623" w:author="Nancy Grady" w:date="2014-02-04T16:48:00Z">
        <w:r w:rsidDel="005E01CA">
          <w:delText>Online</w:delText>
        </w:r>
      </w:del>
    </w:p>
    <w:p w14:paraId="3C6746B2" w14:textId="7A70173E" w:rsidR="00C426E1" w:rsidDel="005E01CA" w:rsidRDefault="00C426E1" w:rsidP="00E455DC">
      <w:pPr>
        <w:pStyle w:val="ListParagraph"/>
        <w:numPr>
          <w:ilvl w:val="0"/>
          <w:numId w:val="31"/>
        </w:numPr>
        <w:rPr>
          <w:del w:id="624" w:author="Nancy Grady" w:date="2014-02-04T16:48:00Z"/>
        </w:rPr>
      </w:pPr>
      <w:del w:id="625" w:author="Nancy Grady" w:date="2014-02-04T16:48:00Z">
        <w:r w:rsidDel="005E01CA">
          <w:delText xml:space="preserve">Interactive </w:delText>
        </w:r>
      </w:del>
    </w:p>
    <w:p w14:paraId="610FFA02" w14:textId="39389E29" w:rsidR="00B77B1A" w:rsidDel="005E01CA" w:rsidRDefault="00B77B1A" w:rsidP="00E455DC">
      <w:pPr>
        <w:rPr>
          <w:del w:id="626" w:author="Nancy Grady" w:date="2014-02-04T16:48:00Z"/>
        </w:rPr>
      </w:pPr>
      <w:del w:id="627" w:author="Nancy Grady" w:date="2014-02-04T16:48:00Z">
        <w:r w:rsidDel="005E01CA">
          <w:delText>Velocity</w:delText>
        </w:r>
      </w:del>
    </w:p>
    <w:p w14:paraId="3CF71111" w14:textId="4C184F74" w:rsidR="00C426E1" w:rsidDel="005E01CA" w:rsidRDefault="00C426E1" w:rsidP="00B77B1A">
      <w:pPr>
        <w:pStyle w:val="ListParagraph"/>
        <w:numPr>
          <w:ilvl w:val="0"/>
          <w:numId w:val="32"/>
        </w:numPr>
        <w:rPr>
          <w:del w:id="628" w:author="Nancy Grady" w:date="2014-02-04T16:48:00Z"/>
        </w:rPr>
      </w:pPr>
      <w:del w:id="629" w:author="Nancy Grady" w:date="2014-02-04T16:48:00Z">
        <w:r w:rsidDel="005E01CA">
          <w:delText xml:space="preserve">Streaming </w:delText>
        </w:r>
      </w:del>
    </w:p>
    <w:p w14:paraId="6D569A0E" w14:textId="5BACF6B2" w:rsidR="00B77B1A" w:rsidDel="005E01CA" w:rsidRDefault="00B77B1A" w:rsidP="00E455DC">
      <w:pPr>
        <w:rPr>
          <w:del w:id="630" w:author="Nancy Grady" w:date="2014-02-04T16:48:00Z"/>
        </w:rPr>
      </w:pPr>
      <w:del w:id="631" w:author="Nancy Grady" w:date="2014-02-04T16:48:00Z">
        <w:r w:rsidDel="005E01CA">
          <w:delText>Complexity</w:delText>
        </w:r>
      </w:del>
    </w:p>
    <w:p w14:paraId="2E6105F8" w14:textId="1580F78A" w:rsidR="00C426E1" w:rsidDel="005E01CA" w:rsidRDefault="00C426E1" w:rsidP="00B77B1A">
      <w:pPr>
        <w:pStyle w:val="ListParagraph"/>
        <w:numPr>
          <w:ilvl w:val="0"/>
          <w:numId w:val="32"/>
        </w:numPr>
        <w:rPr>
          <w:del w:id="632" w:author="Nancy Grady" w:date="2014-02-04T16:48:00Z"/>
        </w:rPr>
      </w:pPr>
      <w:del w:id="633" w:author="Nancy Grady" w:date="2014-02-04T16:48:00Z">
        <w:r w:rsidDel="005E01CA">
          <w:delText>Graph</w:delText>
        </w:r>
      </w:del>
    </w:p>
    <w:p w14:paraId="5B2ED0BC" w14:textId="0FA519B1" w:rsidR="00C426E1" w:rsidDel="005E01CA" w:rsidRDefault="00C426E1" w:rsidP="00E455DC">
      <w:pPr>
        <w:rPr>
          <w:del w:id="634" w:author="Nancy Grady" w:date="2014-02-04T16:48:00Z"/>
        </w:rPr>
      </w:pPr>
      <w:del w:id="635" w:author="Nancy Grady" w:date="2014-02-04T16:48:00Z">
        <w:r w:rsidDel="005E01CA">
          <w:delText>In-memory</w:delText>
        </w:r>
      </w:del>
    </w:p>
    <w:p w14:paraId="2E0AADBD" w14:textId="1C410DA0" w:rsidR="00C426E1" w:rsidDel="005E01CA" w:rsidRDefault="00C426E1" w:rsidP="00E455DC">
      <w:pPr>
        <w:rPr>
          <w:del w:id="636" w:author="Nancy Grady" w:date="2014-02-04T16:48:00Z"/>
        </w:rPr>
      </w:pPr>
      <w:del w:id="637" w:author="Nancy Grady" w:date="2014-02-04T16:48:00Z">
        <w:r w:rsidDel="005E01CA">
          <w:delText>HPC MPI (computationally intensive)</w:delText>
        </w:r>
      </w:del>
    </w:p>
    <w:p w14:paraId="6AB805A6" w14:textId="06B472BE" w:rsidR="00C426E1" w:rsidDel="005E01CA" w:rsidRDefault="00C426E1" w:rsidP="00E455DC">
      <w:pPr>
        <w:rPr>
          <w:del w:id="638" w:author="Nancy Grady" w:date="2014-02-04T16:48:00Z"/>
        </w:rPr>
      </w:pPr>
      <w:del w:id="639" w:author="Nancy Grady" w:date="2014-02-04T16:48:00Z">
        <w:r w:rsidDel="005E01CA">
          <w:delText>Other (Search, weave…)</w:delText>
        </w:r>
      </w:del>
    </w:p>
    <w:p w14:paraId="7688A635" w14:textId="77777777" w:rsidR="009E3D22" w:rsidDel="001C2FE6" w:rsidRDefault="009E3D22" w:rsidP="00E455DC">
      <w:pPr>
        <w:rPr>
          <w:del w:id="640" w:author="Nancy Grady" w:date="2014-02-04T21:25:00Z"/>
        </w:rPr>
      </w:pPr>
    </w:p>
    <w:p w14:paraId="735D430D" w14:textId="77777777" w:rsidR="009E3D22" w:rsidDel="009B0550" w:rsidRDefault="009E3D22" w:rsidP="00E455DC">
      <w:pPr>
        <w:rPr>
          <w:del w:id="641" w:author="Nancy Grady" w:date="2014-02-04T15:07:00Z"/>
        </w:rPr>
      </w:pPr>
    </w:p>
    <w:p w14:paraId="10667B70" w14:textId="6DC4CFA6" w:rsidR="009E3D22" w:rsidDel="009B0550" w:rsidRDefault="009E3D22" w:rsidP="009E3D22">
      <w:pPr>
        <w:pStyle w:val="Heading2"/>
        <w:rPr>
          <w:del w:id="642" w:author="Nancy Grady" w:date="2014-02-04T15:07:00Z"/>
        </w:rPr>
      </w:pPr>
      <w:del w:id="643" w:author="Nancy Grady" w:date="2014-02-04T15:07:00Z">
        <w:r w:rsidDel="009B0550">
          <w:delText>CAP/ACID/BASE</w:delText>
        </w:r>
      </w:del>
    </w:p>
    <w:p w14:paraId="469A3461" w14:textId="77777777" w:rsidR="009E3D22" w:rsidRDefault="009E3D22" w:rsidP="009E3D22"/>
    <w:p w14:paraId="0CF69D2C" w14:textId="77777777" w:rsidR="009B0550" w:rsidRDefault="009B0550" w:rsidP="009B0550">
      <w:pPr>
        <w:pStyle w:val="Heading2"/>
        <w:rPr>
          <w:ins w:id="644" w:author="Nancy Grady" w:date="2014-02-04T15:07:00Z"/>
        </w:rPr>
      </w:pPr>
      <w:ins w:id="645" w:author="Nancy Grady" w:date="2014-02-04T15:07:00Z">
        <w:r>
          <w:t>Transactions</w:t>
        </w:r>
      </w:ins>
    </w:p>
    <w:p w14:paraId="6BF84FD0" w14:textId="77777777" w:rsidR="009B0550" w:rsidRDefault="009B0550" w:rsidP="009B0550">
      <w:pPr>
        <w:rPr>
          <w:ins w:id="646" w:author="Nancy Grady" w:date="2014-02-04T15:07:00Z"/>
        </w:rPr>
      </w:pPr>
      <w:ins w:id="647" w:author="Nancy Grady" w:date="2014-02-04T15:07:00Z">
        <w:r>
          <w:t>Relational databases have traditionally supported the ACID transaction model. Big Data has introduced BASE transactions. Distributed Big Data is subject to Brewer’s CAP theorem.</w:t>
        </w:r>
      </w:ins>
    </w:p>
    <w:p w14:paraId="301ACC8F" w14:textId="77777777" w:rsidR="009B0550" w:rsidRDefault="009B0550" w:rsidP="009B0550">
      <w:pPr>
        <w:pStyle w:val="Heading3"/>
        <w:rPr>
          <w:ins w:id="648" w:author="Nancy Grady" w:date="2014-02-04T15:07:00Z"/>
        </w:rPr>
      </w:pPr>
      <w:ins w:id="649" w:author="Nancy Grady" w:date="2014-02-04T15:07:00Z">
        <w:r>
          <w:t>ACID Transactions</w:t>
        </w:r>
      </w:ins>
    </w:p>
    <w:p w14:paraId="0F26564E" w14:textId="77777777" w:rsidR="009B0550" w:rsidRPr="00A001A4" w:rsidRDefault="009B0550" w:rsidP="009B0550">
      <w:pPr>
        <w:rPr>
          <w:ins w:id="650" w:author="Nancy Grady" w:date="2014-02-04T15:07:00Z"/>
        </w:rPr>
      </w:pPr>
      <w:ins w:id="651" w:author="Nancy Grady" w:date="2014-02-04T15:07:00Z">
        <w:r>
          <w:t>Relational and SQL databases typically support online transaction processing using ACID transactions. The ACID acronym stands for:</w:t>
        </w:r>
      </w:ins>
    </w:p>
    <w:p w14:paraId="4CC9A555" w14:textId="77777777" w:rsidR="009B0550" w:rsidRDefault="009B0550" w:rsidP="009B0550">
      <w:pPr>
        <w:pStyle w:val="ListParagraph"/>
        <w:numPr>
          <w:ilvl w:val="0"/>
          <w:numId w:val="34"/>
        </w:numPr>
        <w:rPr>
          <w:ins w:id="652" w:author="Nancy Grady" w:date="2014-02-04T15:07:00Z"/>
        </w:rPr>
      </w:pPr>
      <w:ins w:id="653" w:author="Nancy Grady" w:date="2014-02-04T15:07:00Z">
        <w:r>
          <w:t>Atomic – All of the work in a transaction completes (commit) or none of it completes (rollback)</w:t>
        </w:r>
      </w:ins>
    </w:p>
    <w:p w14:paraId="6ED89427" w14:textId="77777777" w:rsidR="009B0550" w:rsidRDefault="009B0550" w:rsidP="009B0550">
      <w:pPr>
        <w:pStyle w:val="ListParagraph"/>
        <w:numPr>
          <w:ilvl w:val="0"/>
          <w:numId w:val="34"/>
        </w:numPr>
        <w:rPr>
          <w:ins w:id="654" w:author="Nancy Grady" w:date="2014-02-04T15:07:00Z"/>
        </w:rPr>
      </w:pPr>
      <w:ins w:id="655" w:author="Nancy Grady" w:date="2014-02-04T15:07:00Z">
        <w:r>
          <w:t>Consistent – A transaction transforms the database from one consistent state to another consistent state. Consistency is defined in terms of database constraints.</w:t>
        </w:r>
      </w:ins>
    </w:p>
    <w:p w14:paraId="05B89A0D" w14:textId="77777777" w:rsidR="009B0550" w:rsidRDefault="009B0550" w:rsidP="009B0550">
      <w:pPr>
        <w:pStyle w:val="ListParagraph"/>
        <w:numPr>
          <w:ilvl w:val="0"/>
          <w:numId w:val="34"/>
        </w:numPr>
        <w:rPr>
          <w:ins w:id="656" w:author="Nancy Grady" w:date="2014-02-04T15:07:00Z"/>
        </w:rPr>
      </w:pPr>
      <w:ins w:id="657" w:author="Nancy Grady" w:date="2014-02-04T15:07:00Z">
        <w:r>
          <w:t xml:space="preserve">Isolated – The results of any changes made during a transaction are not visible until the transaction has committed. </w:t>
        </w:r>
      </w:ins>
    </w:p>
    <w:p w14:paraId="15FA9E32" w14:textId="77777777" w:rsidR="009B0550" w:rsidRDefault="009B0550" w:rsidP="009B0550">
      <w:pPr>
        <w:pStyle w:val="ListParagraph"/>
        <w:numPr>
          <w:ilvl w:val="0"/>
          <w:numId w:val="34"/>
        </w:numPr>
        <w:rPr>
          <w:ins w:id="658" w:author="Nancy Grady" w:date="2014-02-04T15:07:00Z"/>
        </w:rPr>
      </w:pPr>
      <w:ins w:id="659" w:author="Nancy Grady" w:date="2014-02-04T15:07:00Z">
        <w:r>
          <w:lastRenderedPageBreak/>
          <w:t>Durable – The results of a committed transaction survive failures.</w:t>
        </w:r>
      </w:ins>
    </w:p>
    <w:p w14:paraId="4A93A3DA" w14:textId="77777777" w:rsidR="009B0550" w:rsidRDefault="009B0550" w:rsidP="009B0550">
      <w:pPr>
        <w:pStyle w:val="BodyText"/>
        <w:rPr>
          <w:ins w:id="660" w:author="Nancy Grady" w:date="2014-02-04T15:07:00Z"/>
        </w:rPr>
      </w:pPr>
      <w:ins w:id="661" w:author="Nancy Grady" w:date="2014-02-04T15:07:00Z">
        <w:r>
          <w:t>The SQL Standard defines four transaction isolation levels in terms of three phenomena that could occur between two concurrent transactions:</w:t>
        </w:r>
      </w:ins>
    </w:p>
    <w:p w14:paraId="1D01CB2C" w14:textId="77777777" w:rsidR="009B0550" w:rsidRDefault="009B0550" w:rsidP="009B0550">
      <w:pPr>
        <w:pStyle w:val="BodyText"/>
        <w:numPr>
          <w:ilvl w:val="0"/>
          <w:numId w:val="35"/>
        </w:numPr>
        <w:spacing w:after="120" w:line="240" w:lineRule="auto"/>
        <w:rPr>
          <w:ins w:id="662" w:author="Nancy Grady" w:date="2014-02-04T15:07:00Z"/>
        </w:rPr>
      </w:pPr>
      <w:ins w:id="663" w:author="Nancy Grady" w:date="2014-02-04T15:07:00Z">
        <w:r>
          <w:t>Dirty Reads – T1 reads data modified by T2 but not yet committed</w:t>
        </w:r>
      </w:ins>
    </w:p>
    <w:p w14:paraId="68DC1CD1" w14:textId="77777777" w:rsidR="009B0550" w:rsidRDefault="009B0550" w:rsidP="009B0550">
      <w:pPr>
        <w:pStyle w:val="BodyText"/>
        <w:numPr>
          <w:ilvl w:val="0"/>
          <w:numId w:val="35"/>
        </w:numPr>
        <w:spacing w:after="120" w:line="240" w:lineRule="auto"/>
        <w:rPr>
          <w:ins w:id="664" w:author="Nancy Grady" w:date="2014-02-04T15:07:00Z"/>
        </w:rPr>
      </w:pPr>
      <w:ins w:id="665" w:author="Nancy Grady" w:date="2014-02-04T15:07:00Z">
        <w:r>
          <w:t xml:space="preserve">Unrepeatable reads – T1 rereads data and see effects of dataT2 has modified or deleted AND committed </w:t>
        </w:r>
      </w:ins>
    </w:p>
    <w:p w14:paraId="5F4A62DA" w14:textId="77777777" w:rsidR="009B0550" w:rsidRDefault="009B0550" w:rsidP="009B0550">
      <w:pPr>
        <w:pStyle w:val="BodyText"/>
        <w:numPr>
          <w:ilvl w:val="0"/>
          <w:numId w:val="35"/>
        </w:numPr>
        <w:spacing w:after="120" w:line="240" w:lineRule="auto"/>
        <w:rPr>
          <w:ins w:id="666" w:author="Nancy Grady" w:date="2014-02-04T15:07:00Z"/>
        </w:rPr>
      </w:pPr>
      <w:ins w:id="667" w:author="Nancy Grady" w:date="2014-02-04T15:07:00Z">
        <w:r>
          <w:t>Phantom reads – T1 rereads data and sees data T2 has inserted AND committed.</w:t>
        </w:r>
      </w:ins>
    </w:p>
    <w:p w14:paraId="43BF38BC" w14:textId="77777777" w:rsidR="009B0550" w:rsidRDefault="009B0550" w:rsidP="009B0550">
      <w:pPr>
        <w:pStyle w:val="BodyText"/>
        <w:rPr>
          <w:ins w:id="668" w:author="Nancy Grady" w:date="2014-02-04T15:07:00Z"/>
        </w:rPr>
      </w:pPr>
      <w:ins w:id="669" w:author="Nancy Grady" w:date="2014-02-04T15:07:00Z">
        <w:r>
          <w:t>The following chart shows for each theoretical isolation level which phenomena are possible:</w:t>
        </w:r>
      </w:ins>
    </w:p>
    <w:tbl>
      <w:tblPr>
        <w:tblStyle w:val="TableGrid"/>
        <w:tblW w:w="0" w:type="auto"/>
        <w:tblLook w:val="04A0" w:firstRow="1" w:lastRow="0" w:firstColumn="1" w:lastColumn="0" w:noHBand="0" w:noVBand="1"/>
      </w:tblPr>
      <w:tblGrid>
        <w:gridCol w:w="2214"/>
        <w:gridCol w:w="2214"/>
        <w:gridCol w:w="2214"/>
        <w:gridCol w:w="2214"/>
      </w:tblGrid>
      <w:tr w:rsidR="009B0550" w14:paraId="5237F13F" w14:textId="77777777" w:rsidTr="005279F0">
        <w:trPr>
          <w:ins w:id="670" w:author="Nancy Grady" w:date="2014-02-04T15:07:00Z"/>
        </w:trPr>
        <w:tc>
          <w:tcPr>
            <w:tcW w:w="2214" w:type="dxa"/>
          </w:tcPr>
          <w:p w14:paraId="19F06196" w14:textId="77777777" w:rsidR="009B0550" w:rsidRPr="005A0418" w:rsidRDefault="009B0550" w:rsidP="005279F0">
            <w:pPr>
              <w:pStyle w:val="BodyText"/>
              <w:rPr>
                <w:ins w:id="671" w:author="Nancy Grady" w:date="2014-02-04T15:07:00Z"/>
                <w:b/>
              </w:rPr>
            </w:pPr>
            <w:ins w:id="672" w:author="Nancy Grady" w:date="2014-02-04T15:07:00Z">
              <w:r w:rsidRPr="005A0418">
                <w:rPr>
                  <w:b/>
                </w:rPr>
                <w:t>Isolation Level</w:t>
              </w:r>
            </w:ins>
          </w:p>
        </w:tc>
        <w:tc>
          <w:tcPr>
            <w:tcW w:w="2214" w:type="dxa"/>
          </w:tcPr>
          <w:p w14:paraId="35DC7070" w14:textId="77777777" w:rsidR="009B0550" w:rsidRPr="005A0418" w:rsidRDefault="009B0550" w:rsidP="005279F0">
            <w:pPr>
              <w:pStyle w:val="BodyText"/>
              <w:jc w:val="center"/>
              <w:rPr>
                <w:ins w:id="673" w:author="Nancy Grady" w:date="2014-02-04T15:07:00Z"/>
                <w:b/>
              </w:rPr>
            </w:pPr>
            <w:ins w:id="674" w:author="Nancy Grady" w:date="2014-02-04T15:07:00Z">
              <w:r w:rsidRPr="005A0418">
                <w:rPr>
                  <w:b/>
                </w:rPr>
                <w:t>Dirty Read</w:t>
              </w:r>
            </w:ins>
          </w:p>
        </w:tc>
        <w:tc>
          <w:tcPr>
            <w:tcW w:w="2214" w:type="dxa"/>
          </w:tcPr>
          <w:p w14:paraId="64D25453" w14:textId="77777777" w:rsidR="009B0550" w:rsidRPr="005A0418" w:rsidRDefault="009B0550" w:rsidP="005279F0">
            <w:pPr>
              <w:pStyle w:val="BodyText"/>
              <w:jc w:val="center"/>
              <w:rPr>
                <w:ins w:id="675" w:author="Nancy Grady" w:date="2014-02-04T15:07:00Z"/>
                <w:b/>
              </w:rPr>
            </w:pPr>
            <w:ins w:id="676" w:author="Nancy Grady" w:date="2014-02-04T15:07:00Z">
              <w:r>
                <w:rPr>
                  <w:b/>
                </w:rPr>
                <w:t>Un</w:t>
              </w:r>
              <w:r w:rsidRPr="005A0418">
                <w:rPr>
                  <w:b/>
                </w:rPr>
                <w:t>repeatable Read</w:t>
              </w:r>
            </w:ins>
          </w:p>
        </w:tc>
        <w:tc>
          <w:tcPr>
            <w:tcW w:w="2214" w:type="dxa"/>
          </w:tcPr>
          <w:p w14:paraId="73F9D39C" w14:textId="77777777" w:rsidR="009B0550" w:rsidRPr="005A0418" w:rsidRDefault="009B0550" w:rsidP="005279F0">
            <w:pPr>
              <w:pStyle w:val="BodyText"/>
              <w:jc w:val="center"/>
              <w:rPr>
                <w:ins w:id="677" w:author="Nancy Grady" w:date="2014-02-04T15:07:00Z"/>
                <w:b/>
              </w:rPr>
            </w:pPr>
            <w:ins w:id="678" w:author="Nancy Grady" w:date="2014-02-04T15:07:00Z">
              <w:r w:rsidRPr="005A0418">
                <w:rPr>
                  <w:b/>
                </w:rPr>
                <w:t>Phantom Read</w:t>
              </w:r>
            </w:ins>
          </w:p>
        </w:tc>
      </w:tr>
      <w:tr w:rsidR="009B0550" w14:paraId="7941A900" w14:textId="77777777" w:rsidTr="005279F0">
        <w:trPr>
          <w:ins w:id="679" w:author="Nancy Grady" w:date="2014-02-04T15:07:00Z"/>
        </w:trPr>
        <w:tc>
          <w:tcPr>
            <w:tcW w:w="2214" w:type="dxa"/>
          </w:tcPr>
          <w:p w14:paraId="472ED52E" w14:textId="77777777" w:rsidR="009B0550" w:rsidRDefault="009B0550" w:rsidP="005279F0">
            <w:pPr>
              <w:pStyle w:val="BodyText"/>
              <w:rPr>
                <w:ins w:id="680" w:author="Nancy Grady" w:date="2014-02-04T15:07:00Z"/>
              </w:rPr>
            </w:pPr>
            <w:ins w:id="681" w:author="Nancy Grady" w:date="2014-02-04T15:07:00Z">
              <w:r>
                <w:t>Read uncommitted</w:t>
              </w:r>
            </w:ins>
          </w:p>
        </w:tc>
        <w:tc>
          <w:tcPr>
            <w:tcW w:w="2214" w:type="dxa"/>
          </w:tcPr>
          <w:p w14:paraId="6AB510A3" w14:textId="77777777" w:rsidR="009B0550" w:rsidRDefault="009B0550" w:rsidP="005279F0">
            <w:pPr>
              <w:pStyle w:val="BodyText"/>
              <w:jc w:val="center"/>
              <w:rPr>
                <w:ins w:id="682" w:author="Nancy Grady" w:date="2014-02-04T15:07:00Z"/>
              </w:rPr>
            </w:pPr>
            <w:ins w:id="683" w:author="Nancy Grady" w:date="2014-02-04T15:07:00Z">
              <w:r>
                <w:t>Yes</w:t>
              </w:r>
            </w:ins>
          </w:p>
        </w:tc>
        <w:tc>
          <w:tcPr>
            <w:tcW w:w="2214" w:type="dxa"/>
          </w:tcPr>
          <w:p w14:paraId="3F4C2FA1" w14:textId="77777777" w:rsidR="009B0550" w:rsidRDefault="009B0550" w:rsidP="005279F0">
            <w:pPr>
              <w:pStyle w:val="BodyText"/>
              <w:jc w:val="center"/>
              <w:rPr>
                <w:ins w:id="684" w:author="Nancy Grady" w:date="2014-02-04T15:07:00Z"/>
              </w:rPr>
            </w:pPr>
            <w:ins w:id="685" w:author="Nancy Grady" w:date="2014-02-04T15:07:00Z">
              <w:r>
                <w:t>Yes</w:t>
              </w:r>
            </w:ins>
          </w:p>
        </w:tc>
        <w:tc>
          <w:tcPr>
            <w:tcW w:w="2214" w:type="dxa"/>
          </w:tcPr>
          <w:p w14:paraId="68CC1B56" w14:textId="77777777" w:rsidR="009B0550" w:rsidRDefault="009B0550" w:rsidP="005279F0">
            <w:pPr>
              <w:pStyle w:val="BodyText"/>
              <w:jc w:val="center"/>
              <w:rPr>
                <w:ins w:id="686" w:author="Nancy Grady" w:date="2014-02-04T15:07:00Z"/>
              </w:rPr>
            </w:pPr>
            <w:ins w:id="687" w:author="Nancy Grady" w:date="2014-02-04T15:07:00Z">
              <w:r>
                <w:t>Yes</w:t>
              </w:r>
            </w:ins>
          </w:p>
        </w:tc>
      </w:tr>
      <w:tr w:rsidR="009B0550" w14:paraId="7760F254" w14:textId="77777777" w:rsidTr="005279F0">
        <w:trPr>
          <w:ins w:id="688" w:author="Nancy Grady" w:date="2014-02-04T15:07:00Z"/>
        </w:trPr>
        <w:tc>
          <w:tcPr>
            <w:tcW w:w="2214" w:type="dxa"/>
          </w:tcPr>
          <w:p w14:paraId="66FD6161" w14:textId="77777777" w:rsidR="009B0550" w:rsidRDefault="009B0550" w:rsidP="005279F0">
            <w:pPr>
              <w:pStyle w:val="BodyText"/>
              <w:rPr>
                <w:ins w:id="689" w:author="Nancy Grady" w:date="2014-02-04T15:07:00Z"/>
              </w:rPr>
            </w:pPr>
            <w:ins w:id="690" w:author="Nancy Grady" w:date="2014-02-04T15:07:00Z">
              <w:r>
                <w:t>Read committed</w:t>
              </w:r>
            </w:ins>
          </w:p>
        </w:tc>
        <w:tc>
          <w:tcPr>
            <w:tcW w:w="2214" w:type="dxa"/>
          </w:tcPr>
          <w:p w14:paraId="218DB429" w14:textId="77777777" w:rsidR="009B0550" w:rsidRDefault="009B0550" w:rsidP="005279F0">
            <w:pPr>
              <w:pStyle w:val="BodyText"/>
              <w:jc w:val="center"/>
              <w:rPr>
                <w:ins w:id="691" w:author="Nancy Grady" w:date="2014-02-04T15:07:00Z"/>
              </w:rPr>
            </w:pPr>
            <w:ins w:id="692" w:author="Nancy Grady" w:date="2014-02-04T15:07:00Z">
              <w:r>
                <w:t>No</w:t>
              </w:r>
            </w:ins>
          </w:p>
        </w:tc>
        <w:tc>
          <w:tcPr>
            <w:tcW w:w="2214" w:type="dxa"/>
          </w:tcPr>
          <w:p w14:paraId="54454E47" w14:textId="77777777" w:rsidR="009B0550" w:rsidRDefault="009B0550" w:rsidP="005279F0">
            <w:pPr>
              <w:pStyle w:val="BodyText"/>
              <w:jc w:val="center"/>
              <w:rPr>
                <w:ins w:id="693" w:author="Nancy Grady" w:date="2014-02-04T15:07:00Z"/>
              </w:rPr>
            </w:pPr>
            <w:ins w:id="694" w:author="Nancy Grady" w:date="2014-02-04T15:07:00Z">
              <w:r>
                <w:t>Yes</w:t>
              </w:r>
            </w:ins>
          </w:p>
        </w:tc>
        <w:tc>
          <w:tcPr>
            <w:tcW w:w="2214" w:type="dxa"/>
          </w:tcPr>
          <w:p w14:paraId="01D8DB47" w14:textId="77777777" w:rsidR="009B0550" w:rsidRDefault="009B0550" w:rsidP="005279F0">
            <w:pPr>
              <w:pStyle w:val="BodyText"/>
              <w:jc w:val="center"/>
              <w:rPr>
                <w:ins w:id="695" w:author="Nancy Grady" w:date="2014-02-04T15:07:00Z"/>
              </w:rPr>
            </w:pPr>
            <w:ins w:id="696" w:author="Nancy Grady" w:date="2014-02-04T15:07:00Z">
              <w:r>
                <w:t>Yes</w:t>
              </w:r>
            </w:ins>
          </w:p>
        </w:tc>
      </w:tr>
      <w:tr w:rsidR="009B0550" w14:paraId="0FE61126" w14:textId="77777777" w:rsidTr="005279F0">
        <w:trPr>
          <w:ins w:id="697" w:author="Nancy Grady" w:date="2014-02-04T15:07:00Z"/>
        </w:trPr>
        <w:tc>
          <w:tcPr>
            <w:tcW w:w="2214" w:type="dxa"/>
          </w:tcPr>
          <w:p w14:paraId="5D3D81EB" w14:textId="77777777" w:rsidR="009B0550" w:rsidRDefault="009B0550" w:rsidP="005279F0">
            <w:pPr>
              <w:pStyle w:val="BodyText"/>
              <w:rPr>
                <w:ins w:id="698" w:author="Nancy Grady" w:date="2014-02-04T15:07:00Z"/>
              </w:rPr>
            </w:pPr>
            <w:ins w:id="699" w:author="Nancy Grady" w:date="2014-02-04T15:07:00Z">
              <w:r>
                <w:t>Repeatable read</w:t>
              </w:r>
            </w:ins>
          </w:p>
        </w:tc>
        <w:tc>
          <w:tcPr>
            <w:tcW w:w="2214" w:type="dxa"/>
          </w:tcPr>
          <w:p w14:paraId="1BADF974" w14:textId="77777777" w:rsidR="009B0550" w:rsidRDefault="009B0550" w:rsidP="005279F0">
            <w:pPr>
              <w:pStyle w:val="BodyText"/>
              <w:jc w:val="center"/>
              <w:rPr>
                <w:ins w:id="700" w:author="Nancy Grady" w:date="2014-02-04T15:07:00Z"/>
              </w:rPr>
            </w:pPr>
            <w:ins w:id="701" w:author="Nancy Grady" w:date="2014-02-04T15:07:00Z">
              <w:r>
                <w:t>No</w:t>
              </w:r>
            </w:ins>
          </w:p>
        </w:tc>
        <w:tc>
          <w:tcPr>
            <w:tcW w:w="2214" w:type="dxa"/>
          </w:tcPr>
          <w:p w14:paraId="7C478BE3" w14:textId="77777777" w:rsidR="009B0550" w:rsidRDefault="009B0550" w:rsidP="005279F0">
            <w:pPr>
              <w:pStyle w:val="BodyText"/>
              <w:jc w:val="center"/>
              <w:rPr>
                <w:ins w:id="702" w:author="Nancy Grady" w:date="2014-02-04T15:07:00Z"/>
              </w:rPr>
            </w:pPr>
            <w:ins w:id="703" w:author="Nancy Grady" w:date="2014-02-04T15:07:00Z">
              <w:r>
                <w:t>No</w:t>
              </w:r>
            </w:ins>
          </w:p>
        </w:tc>
        <w:tc>
          <w:tcPr>
            <w:tcW w:w="2214" w:type="dxa"/>
          </w:tcPr>
          <w:p w14:paraId="5FCE7EDF" w14:textId="77777777" w:rsidR="009B0550" w:rsidRDefault="009B0550" w:rsidP="005279F0">
            <w:pPr>
              <w:pStyle w:val="BodyText"/>
              <w:jc w:val="center"/>
              <w:rPr>
                <w:ins w:id="704" w:author="Nancy Grady" w:date="2014-02-04T15:07:00Z"/>
              </w:rPr>
            </w:pPr>
            <w:ins w:id="705" w:author="Nancy Grady" w:date="2014-02-04T15:07:00Z">
              <w:r>
                <w:t>Yes</w:t>
              </w:r>
            </w:ins>
          </w:p>
        </w:tc>
      </w:tr>
      <w:tr w:rsidR="009B0550" w14:paraId="01060CF8" w14:textId="77777777" w:rsidTr="005279F0">
        <w:trPr>
          <w:ins w:id="706" w:author="Nancy Grady" w:date="2014-02-04T15:07:00Z"/>
        </w:trPr>
        <w:tc>
          <w:tcPr>
            <w:tcW w:w="2214" w:type="dxa"/>
          </w:tcPr>
          <w:p w14:paraId="082C9402" w14:textId="77777777" w:rsidR="009B0550" w:rsidRDefault="009B0550" w:rsidP="005279F0">
            <w:pPr>
              <w:pStyle w:val="BodyText"/>
              <w:rPr>
                <w:ins w:id="707" w:author="Nancy Grady" w:date="2014-02-04T15:07:00Z"/>
              </w:rPr>
            </w:pPr>
            <w:proofErr w:type="spellStart"/>
            <w:ins w:id="708" w:author="Nancy Grady" w:date="2014-02-04T15:07:00Z">
              <w:r>
                <w:t>Serializable</w:t>
              </w:r>
              <w:proofErr w:type="spellEnd"/>
            </w:ins>
          </w:p>
        </w:tc>
        <w:tc>
          <w:tcPr>
            <w:tcW w:w="2214" w:type="dxa"/>
          </w:tcPr>
          <w:p w14:paraId="3136C2DB" w14:textId="77777777" w:rsidR="009B0550" w:rsidRDefault="009B0550" w:rsidP="005279F0">
            <w:pPr>
              <w:pStyle w:val="BodyText"/>
              <w:jc w:val="center"/>
              <w:rPr>
                <w:ins w:id="709" w:author="Nancy Grady" w:date="2014-02-04T15:07:00Z"/>
              </w:rPr>
            </w:pPr>
            <w:ins w:id="710" w:author="Nancy Grady" w:date="2014-02-04T15:07:00Z">
              <w:r>
                <w:t>No</w:t>
              </w:r>
            </w:ins>
          </w:p>
        </w:tc>
        <w:tc>
          <w:tcPr>
            <w:tcW w:w="2214" w:type="dxa"/>
          </w:tcPr>
          <w:p w14:paraId="1CDE12E5" w14:textId="77777777" w:rsidR="009B0550" w:rsidRDefault="009B0550" w:rsidP="005279F0">
            <w:pPr>
              <w:pStyle w:val="BodyText"/>
              <w:jc w:val="center"/>
              <w:rPr>
                <w:ins w:id="711" w:author="Nancy Grady" w:date="2014-02-04T15:07:00Z"/>
              </w:rPr>
            </w:pPr>
            <w:ins w:id="712" w:author="Nancy Grady" w:date="2014-02-04T15:07:00Z">
              <w:r>
                <w:t>No</w:t>
              </w:r>
            </w:ins>
          </w:p>
        </w:tc>
        <w:tc>
          <w:tcPr>
            <w:tcW w:w="2214" w:type="dxa"/>
          </w:tcPr>
          <w:p w14:paraId="0E878BAC" w14:textId="77777777" w:rsidR="009B0550" w:rsidRDefault="009B0550" w:rsidP="005279F0">
            <w:pPr>
              <w:pStyle w:val="BodyText"/>
              <w:jc w:val="center"/>
              <w:rPr>
                <w:ins w:id="713" w:author="Nancy Grady" w:date="2014-02-04T15:07:00Z"/>
              </w:rPr>
            </w:pPr>
            <w:ins w:id="714" w:author="Nancy Grady" w:date="2014-02-04T15:07:00Z">
              <w:r>
                <w:t>No</w:t>
              </w:r>
            </w:ins>
          </w:p>
        </w:tc>
      </w:tr>
    </w:tbl>
    <w:p w14:paraId="602C4482" w14:textId="77777777" w:rsidR="009B0550" w:rsidRDefault="009B0550" w:rsidP="009B0550">
      <w:pPr>
        <w:rPr>
          <w:ins w:id="715" w:author="Nancy Grady" w:date="2014-02-04T15:07:00Z"/>
        </w:rPr>
      </w:pPr>
    </w:p>
    <w:p w14:paraId="1D4D14D5" w14:textId="77777777" w:rsidR="009B0550" w:rsidRDefault="009B0550" w:rsidP="009B0550">
      <w:pPr>
        <w:rPr>
          <w:ins w:id="716" w:author="Nancy Grady" w:date="2014-02-04T15:07:00Z"/>
        </w:rPr>
      </w:pPr>
      <w:ins w:id="717" w:author="Nancy Grady" w:date="2014-02-04T15:07:00Z">
        <w:r>
          <w:t>SQL implementations support transactions and isolation levels using a variety of mechanisms. These mechanisms typically require some amount of overhead. This overhead is often viewed as an impediment to highly scalable databases.</w:t>
        </w:r>
      </w:ins>
    </w:p>
    <w:p w14:paraId="3124FA02" w14:textId="77777777" w:rsidR="009B0550" w:rsidRDefault="009B0550" w:rsidP="009B0550">
      <w:pPr>
        <w:pStyle w:val="Heading3"/>
        <w:rPr>
          <w:ins w:id="718" w:author="Nancy Grady" w:date="2014-02-04T15:07:00Z"/>
        </w:rPr>
      </w:pPr>
      <w:ins w:id="719" w:author="Nancy Grady" w:date="2014-02-04T15:07:00Z">
        <w:r>
          <w:t>BASE Transactions</w:t>
        </w:r>
      </w:ins>
    </w:p>
    <w:p w14:paraId="7297F544" w14:textId="77777777" w:rsidR="009B0550" w:rsidRDefault="009B0550" w:rsidP="009B0550">
      <w:pPr>
        <w:rPr>
          <w:ins w:id="720" w:author="Nancy Grady" w:date="2014-02-04T15:07:00Z"/>
        </w:rPr>
      </w:pPr>
      <w:ins w:id="721" w:author="Nancy Grady" w:date="2014-02-04T15:07:00Z">
        <w:r>
          <w:t xml:space="preserve">The BASE Acronym is often used to describe the types of transactions typically supported by </w:t>
        </w:r>
        <w:proofErr w:type="spellStart"/>
        <w:r>
          <w:t>NoSQL</w:t>
        </w:r>
        <w:proofErr w:type="spellEnd"/>
        <w:r>
          <w:t xml:space="preserve"> databases. BASE is specifically contrived to be the opposite of ACID:</w:t>
        </w:r>
      </w:ins>
    </w:p>
    <w:p w14:paraId="4AA92A0A" w14:textId="77777777" w:rsidR="009B0550" w:rsidRDefault="009B0550" w:rsidP="009B0550">
      <w:pPr>
        <w:pStyle w:val="ListParagraph"/>
        <w:numPr>
          <w:ilvl w:val="0"/>
          <w:numId w:val="36"/>
        </w:numPr>
        <w:rPr>
          <w:ins w:id="722" w:author="Nancy Grady" w:date="2014-02-04T15:07:00Z"/>
        </w:rPr>
      </w:pPr>
      <w:ins w:id="723" w:author="Nancy Grady" w:date="2014-02-04T15:07:00Z">
        <w:r>
          <w:t>Basically Available,</w:t>
        </w:r>
      </w:ins>
    </w:p>
    <w:p w14:paraId="56BE90AE" w14:textId="77777777" w:rsidR="009B0550" w:rsidRDefault="009B0550" w:rsidP="009B0550">
      <w:pPr>
        <w:pStyle w:val="ListParagraph"/>
        <w:numPr>
          <w:ilvl w:val="0"/>
          <w:numId w:val="36"/>
        </w:numPr>
        <w:rPr>
          <w:ins w:id="724" w:author="Nancy Grady" w:date="2014-02-04T15:07:00Z"/>
        </w:rPr>
      </w:pPr>
      <w:ins w:id="725" w:author="Nancy Grady" w:date="2014-02-04T15:07:00Z">
        <w:r>
          <w:t>Soft state,</w:t>
        </w:r>
      </w:ins>
    </w:p>
    <w:p w14:paraId="67C15540" w14:textId="77777777" w:rsidR="009B0550" w:rsidRDefault="009B0550" w:rsidP="009B0550">
      <w:pPr>
        <w:pStyle w:val="ListParagraph"/>
        <w:numPr>
          <w:ilvl w:val="0"/>
          <w:numId w:val="36"/>
        </w:numPr>
        <w:rPr>
          <w:ins w:id="726" w:author="Nancy Grady" w:date="2014-02-04T15:07:00Z"/>
        </w:rPr>
      </w:pPr>
      <w:ins w:id="727" w:author="Nancy Grady" w:date="2014-02-04T15:07:00Z">
        <w:r>
          <w:t>Eventually Consistent</w:t>
        </w:r>
      </w:ins>
    </w:p>
    <w:p w14:paraId="7EF0639E" w14:textId="77777777" w:rsidR="009B0550" w:rsidRDefault="009B0550" w:rsidP="009B0550">
      <w:pPr>
        <w:rPr>
          <w:ins w:id="728" w:author="Nancy Grady" w:date="2014-02-04T15:07:00Z"/>
        </w:rPr>
      </w:pPr>
      <w:ins w:id="729" w:author="Nancy Grady" w:date="2014-02-04T15:07:00Z">
        <w:r>
          <w:t xml:space="preserve">While ACID transactions must be consistent at the end of the transaction, BASE transactions allow a database to be in a temporarily inconsistent state that will eventually be resolved.  </w:t>
        </w:r>
      </w:ins>
    </w:p>
    <w:p w14:paraId="672AAFC3" w14:textId="77777777" w:rsidR="009B0550" w:rsidRDefault="009B0550" w:rsidP="009B0550">
      <w:pPr>
        <w:rPr>
          <w:ins w:id="730" w:author="Nancy Grady" w:date="2014-02-04T15:07:00Z"/>
        </w:rPr>
      </w:pPr>
      <w:ins w:id="731" w:author="Nancy Grady" w:date="2014-02-04T15:07:00Z">
        <w:r>
          <w:t>BASE transactions are the other end of a continuum from ACID transactions where the continuum is in part described by Brewer’s CAP theorem.</w:t>
        </w:r>
      </w:ins>
    </w:p>
    <w:p w14:paraId="6BA5C658" w14:textId="77777777" w:rsidR="009B0550" w:rsidRDefault="009B0550" w:rsidP="009B0550">
      <w:pPr>
        <w:pStyle w:val="Heading3"/>
        <w:rPr>
          <w:ins w:id="732" w:author="Nancy Grady" w:date="2014-02-04T15:07:00Z"/>
        </w:rPr>
      </w:pPr>
      <w:ins w:id="733" w:author="Nancy Grady" w:date="2014-02-04T15:07:00Z">
        <w:r>
          <w:t>Brewer’s CAP Theorem</w:t>
        </w:r>
      </w:ins>
    </w:p>
    <w:p w14:paraId="51B71D7F" w14:textId="77777777" w:rsidR="009B0550" w:rsidRDefault="009B0550" w:rsidP="009B0550">
      <w:pPr>
        <w:rPr>
          <w:ins w:id="734" w:author="Nancy Grady" w:date="2014-02-04T15:07:00Z"/>
        </w:rPr>
      </w:pPr>
      <w:ins w:id="735" w:author="Nancy Grady" w:date="2014-02-04T15:07:00Z">
        <w:r>
          <w:t>Brewer’s CAP Theorem (or conjecture) says that a distributed system can support only two of the following three characteristics:</w:t>
        </w:r>
      </w:ins>
    </w:p>
    <w:p w14:paraId="78F370F8" w14:textId="77777777" w:rsidR="009B0550" w:rsidRDefault="009B0550" w:rsidP="009B0550">
      <w:pPr>
        <w:pStyle w:val="ListParagraph"/>
        <w:numPr>
          <w:ilvl w:val="0"/>
          <w:numId w:val="37"/>
        </w:numPr>
        <w:rPr>
          <w:ins w:id="736" w:author="Nancy Grady" w:date="2014-02-04T15:07:00Z"/>
        </w:rPr>
      </w:pPr>
      <w:ins w:id="737" w:author="Nancy Grady" w:date="2014-02-04T15:07:00Z">
        <w:r>
          <w:t>Consistency</w:t>
        </w:r>
      </w:ins>
    </w:p>
    <w:p w14:paraId="2E41C026" w14:textId="77777777" w:rsidR="009B0550" w:rsidRDefault="009B0550" w:rsidP="009B0550">
      <w:pPr>
        <w:pStyle w:val="ListParagraph"/>
        <w:numPr>
          <w:ilvl w:val="0"/>
          <w:numId w:val="37"/>
        </w:numPr>
        <w:rPr>
          <w:ins w:id="738" w:author="Nancy Grady" w:date="2014-02-04T15:07:00Z"/>
        </w:rPr>
      </w:pPr>
      <w:ins w:id="739" w:author="Nancy Grady" w:date="2014-02-04T15:07:00Z">
        <w:r>
          <w:t>Availability</w:t>
        </w:r>
      </w:ins>
    </w:p>
    <w:p w14:paraId="2B753491" w14:textId="77777777" w:rsidR="009B0550" w:rsidRDefault="009B0550" w:rsidP="009B0550">
      <w:pPr>
        <w:pStyle w:val="ListParagraph"/>
        <w:numPr>
          <w:ilvl w:val="0"/>
          <w:numId w:val="37"/>
        </w:numPr>
        <w:rPr>
          <w:ins w:id="740" w:author="Nancy Grady" w:date="2014-02-04T15:07:00Z"/>
        </w:rPr>
      </w:pPr>
      <w:ins w:id="741" w:author="Nancy Grady" w:date="2014-02-04T15:07:00Z">
        <w:r>
          <w:t>Partition tolerance</w:t>
        </w:r>
      </w:ins>
    </w:p>
    <w:p w14:paraId="4A6E7272" w14:textId="77777777" w:rsidR="009B0550" w:rsidRDefault="009B0550" w:rsidP="009B0550">
      <w:pPr>
        <w:rPr>
          <w:ins w:id="742" w:author="Nancy Grady" w:date="2014-02-04T15:07:00Z"/>
        </w:rPr>
      </w:pPr>
      <w:ins w:id="743" w:author="Nancy Grady" w:date="2014-02-04T15:07:00Z">
        <w:r>
          <w:lastRenderedPageBreak/>
          <w:t xml:space="preserve">The slides from Brewer’s July 2000 talk do not define these characteristics. Additional definition can be found in Wikipedia articles and “BASE: An Acid Alternative”, Dan Pritchett, </w:t>
        </w:r>
        <w:proofErr w:type="spellStart"/>
        <w:r>
          <w:t>ACMQueue</w:t>
        </w:r>
        <w:proofErr w:type="spellEnd"/>
        <w:r>
          <w:t>, July 28, 2008:</w:t>
        </w:r>
      </w:ins>
    </w:p>
    <w:p w14:paraId="0A295C1B" w14:textId="77777777" w:rsidR="009B0550" w:rsidRPr="00D9780A" w:rsidRDefault="009B0550" w:rsidP="009B0550">
      <w:pPr>
        <w:pStyle w:val="ListParagraph"/>
        <w:numPr>
          <w:ilvl w:val="0"/>
          <w:numId w:val="38"/>
        </w:numPr>
        <w:rPr>
          <w:ins w:id="744" w:author="Nancy Grady" w:date="2014-02-04T15:07:00Z"/>
          <w:b/>
        </w:rPr>
      </w:pPr>
      <w:ins w:id="745" w:author="Nancy Grady" w:date="2014-02-04T15:07:00Z">
        <w:r w:rsidRPr="00D9780A">
          <w:rPr>
            <w:b/>
          </w:rPr>
          <w:t>Consistency</w:t>
        </w:r>
      </w:ins>
    </w:p>
    <w:p w14:paraId="6FBF1F5E" w14:textId="77777777" w:rsidR="009B0550" w:rsidRDefault="009B0550" w:rsidP="009B0550">
      <w:pPr>
        <w:pStyle w:val="ListParagraph"/>
        <w:numPr>
          <w:ilvl w:val="1"/>
          <w:numId w:val="38"/>
        </w:numPr>
        <w:rPr>
          <w:ins w:id="746" w:author="Nancy Grady" w:date="2014-02-04T15:07:00Z"/>
        </w:rPr>
      </w:pPr>
      <w:proofErr w:type="gramStart"/>
      <w:ins w:id="747" w:author="Nancy Grady" w:date="2014-02-04T15:07:00Z">
        <w:r>
          <w:t>all</w:t>
        </w:r>
        <w:proofErr w:type="gramEnd"/>
        <w:r>
          <w:t xml:space="preserve"> nodes see the same data at the same time – Wikipedia</w:t>
        </w:r>
      </w:ins>
    </w:p>
    <w:p w14:paraId="122355C2" w14:textId="77777777" w:rsidR="009B0550" w:rsidRDefault="009B0550" w:rsidP="009B0550">
      <w:pPr>
        <w:pStyle w:val="ListParagraph"/>
        <w:numPr>
          <w:ilvl w:val="1"/>
          <w:numId w:val="38"/>
        </w:numPr>
        <w:rPr>
          <w:ins w:id="748" w:author="Nancy Grady" w:date="2014-02-04T15:07:00Z"/>
        </w:rPr>
      </w:pPr>
      <w:proofErr w:type="gramStart"/>
      <w:ins w:id="749" w:author="Nancy Grady" w:date="2014-02-04T15:07:00Z">
        <w:r>
          <w:t>client</w:t>
        </w:r>
        <w:proofErr w:type="gramEnd"/>
        <w:r>
          <w:t xml:space="preserve"> perceives that a set of operations has occurred all at once – Pritchett</w:t>
        </w:r>
      </w:ins>
    </w:p>
    <w:p w14:paraId="709DA9A6" w14:textId="77777777" w:rsidR="009B0550" w:rsidRDefault="009B0550" w:rsidP="009B0550">
      <w:pPr>
        <w:ind w:left="720"/>
        <w:rPr>
          <w:ins w:id="750" w:author="Nancy Grady" w:date="2014-02-04T15:07:00Z"/>
        </w:rPr>
      </w:pPr>
      <w:ins w:id="751" w:author="Nancy Grady" w:date="2014-02-04T15:07:00Z">
        <w:r>
          <w:t>This use of “consistency” is similar to the Atomic property in ACID transactions.</w:t>
        </w:r>
      </w:ins>
    </w:p>
    <w:p w14:paraId="6B822BA8" w14:textId="77777777" w:rsidR="009B0550" w:rsidRPr="00D9780A" w:rsidRDefault="009B0550" w:rsidP="009B0550">
      <w:pPr>
        <w:pStyle w:val="ListParagraph"/>
        <w:numPr>
          <w:ilvl w:val="0"/>
          <w:numId w:val="38"/>
        </w:numPr>
        <w:rPr>
          <w:ins w:id="752" w:author="Nancy Grady" w:date="2014-02-04T15:07:00Z"/>
          <w:b/>
        </w:rPr>
      </w:pPr>
      <w:ins w:id="753" w:author="Nancy Grady" w:date="2014-02-04T15:07:00Z">
        <w:r w:rsidRPr="00D9780A">
          <w:rPr>
            <w:b/>
          </w:rPr>
          <w:t>Availability</w:t>
        </w:r>
      </w:ins>
    </w:p>
    <w:p w14:paraId="7BD1AAAA" w14:textId="77777777" w:rsidR="009B0550" w:rsidRDefault="009B0550" w:rsidP="009B0550">
      <w:pPr>
        <w:pStyle w:val="ListParagraph"/>
        <w:numPr>
          <w:ilvl w:val="1"/>
          <w:numId w:val="38"/>
        </w:numPr>
        <w:rPr>
          <w:ins w:id="754" w:author="Nancy Grady" w:date="2014-02-04T15:07:00Z"/>
        </w:rPr>
      </w:pPr>
      <w:ins w:id="755" w:author="Nancy Grady" w:date="2014-02-04T15:07:00Z">
        <w:r>
          <w:t>Node failures do not prevent survivors from continuing to operate – Wikipedia</w:t>
        </w:r>
      </w:ins>
    </w:p>
    <w:p w14:paraId="358D257C" w14:textId="77777777" w:rsidR="009B0550" w:rsidRDefault="009B0550" w:rsidP="009B0550">
      <w:pPr>
        <w:pStyle w:val="ListParagraph"/>
        <w:numPr>
          <w:ilvl w:val="1"/>
          <w:numId w:val="38"/>
        </w:numPr>
        <w:rPr>
          <w:ins w:id="756" w:author="Nancy Grady" w:date="2014-02-04T15:07:00Z"/>
        </w:rPr>
      </w:pPr>
      <w:ins w:id="757" w:author="Nancy Grady" w:date="2014-02-04T15:07:00Z">
        <w:r>
          <w:t>Every operation must terminate in an intended response – Pritchett</w:t>
        </w:r>
      </w:ins>
    </w:p>
    <w:p w14:paraId="02E3C4EA" w14:textId="77777777" w:rsidR="009B0550" w:rsidRPr="00D9780A" w:rsidRDefault="009B0550" w:rsidP="009B0550">
      <w:pPr>
        <w:pStyle w:val="ListParagraph"/>
        <w:numPr>
          <w:ilvl w:val="0"/>
          <w:numId w:val="38"/>
        </w:numPr>
        <w:rPr>
          <w:ins w:id="758" w:author="Nancy Grady" w:date="2014-02-04T15:07:00Z"/>
          <w:b/>
        </w:rPr>
      </w:pPr>
      <w:ins w:id="759" w:author="Nancy Grady" w:date="2014-02-04T15:07:00Z">
        <w:r w:rsidRPr="00D9780A">
          <w:rPr>
            <w:b/>
          </w:rPr>
          <w:t>Partition Tolerance</w:t>
        </w:r>
      </w:ins>
    </w:p>
    <w:p w14:paraId="770607B1" w14:textId="77777777" w:rsidR="009B0550" w:rsidRDefault="009B0550" w:rsidP="009B0550">
      <w:pPr>
        <w:pStyle w:val="ListParagraph"/>
        <w:numPr>
          <w:ilvl w:val="1"/>
          <w:numId w:val="38"/>
        </w:numPr>
        <w:rPr>
          <w:ins w:id="760" w:author="Nancy Grady" w:date="2014-02-04T15:07:00Z"/>
        </w:rPr>
      </w:pPr>
      <w:ins w:id="761" w:author="Nancy Grady" w:date="2014-02-04T15:07:00Z">
        <w:r>
          <w:t>The system continues to operate despite arbitrary message loss – Wikipedia</w:t>
        </w:r>
      </w:ins>
    </w:p>
    <w:p w14:paraId="3D620478" w14:textId="77777777" w:rsidR="009B0550" w:rsidRDefault="009B0550" w:rsidP="009B0550">
      <w:pPr>
        <w:pStyle w:val="ListParagraph"/>
        <w:numPr>
          <w:ilvl w:val="1"/>
          <w:numId w:val="38"/>
        </w:numPr>
        <w:rPr>
          <w:ins w:id="762" w:author="Nancy Grady" w:date="2014-02-04T15:07:00Z"/>
        </w:rPr>
      </w:pPr>
      <w:ins w:id="763" w:author="Nancy Grady" w:date="2014-02-04T15:07:00Z">
        <w:r>
          <w:t>Operations will complete, even if individual components are unavailable – Pritchett</w:t>
        </w:r>
      </w:ins>
    </w:p>
    <w:p w14:paraId="7452410A" w14:textId="77777777" w:rsidR="009B0550" w:rsidRDefault="009B0550" w:rsidP="009B0550">
      <w:pPr>
        <w:rPr>
          <w:ins w:id="764" w:author="Nancy Grady" w:date="2014-02-04T15:07:00Z"/>
        </w:rPr>
      </w:pPr>
      <w:ins w:id="765" w:author="Nancy Grady" w:date="2014-02-04T15:07:00Z">
        <w:r>
          <w:t>Database implementations that support consistency and availability will not be able to tolerate partitioning. Database implementations that support partitioning (</w:t>
        </w:r>
        <w:proofErr w:type="spellStart"/>
        <w:r>
          <w:t>sharding</w:t>
        </w:r>
        <w:proofErr w:type="spellEnd"/>
        <w:r>
          <w:t>) across multiple nodes in a network will be able to support either consistency or availability, but not both.</w:t>
        </w:r>
      </w:ins>
    </w:p>
    <w:p w14:paraId="1296077C" w14:textId="77777777" w:rsidR="009B0550" w:rsidRDefault="009B0550" w:rsidP="009B0550">
      <w:pPr>
        <w:pStyle w:val="Heading3"/>
        <w:rPr>
          <w:ins w:id="766" w:author="Nancy Grady" w:date="2014-02-04T15:07:00Z"/>
        </w:rPr>
      </w:pPr>
      <w:ins w:id="767" w:author="Nancy Grady" w:date="2014-02-04T15:07:00Z">
        <w:r>
          <w:t>Read versus Write Transactions</w:t>
        </w:r>
      </w:ins>
    </w:p>
    <w:p w14:paraId="20A9D46D" w14:textId="77777777" w:rsidR="009B0550" w:rsidRDefault="009B0550" w:rsidP="009B0550">
      <w:pPr>
        <w:rPr>
          <w:ins w:id="768" w:author="Nancy Grady" w:date="2014-02-04T15:07:00Z"/>
        </w:rPr>
      </w:pPr>
      <w:ins w:id="769" w:author="Nancy Grady" w:date="2014-02-04T15:07:00Z">
        <w:r>
          <w:t>In many database applications, the ACID transaction characteristics are critical for transactions that write (or modify) one or more rows in one or more tables. For some applications the ACID transaction properties are also critical for transactions that only read data. For these applications, it is critical for the data to effectively remain unchanged across the life of the transactions.</w:t>
        </w:r>
      </w:ins>
    </w:p>
    <w:p w14:paraId="2E470BCD" w14:textId="77777777" w:rsidR="009B0550" w:rsidRDefault="009B0550" w:rsidP="009B0550">
      <w:pPr>
        <w:rPr>
          <w:ins w:id="770" w:author="Nancy Grady" w:date="2014-02-04T15:07:00Z"/>
        </w:rPr>
      </w:pPr>
      <w:ins w:id="771" w:author="Nancy Grady" w:date="2014-02-04T15:07:00Z">
        <w:r>
          <w:t>However, many applications can tolerate changes to the underlying data being read during a transaction. A statistical analysis of a billion rows/documents/etc. is unlikely to be significantly affected by the addition or modification of a small percentage of the underlying data. For these applications, it may be reasonable to operate in a read uncommitted mode.</w:t>
        </w:r>
      </w:ins>
    </w:p>
    <w:p w14:paraId="7E10DF2D" w14:textId="77777777" w:rsidR="005E01CA" w:rsidRDefault="005E01CA" w:rsidP="005E01CA">
      <w:pPr>
        <w:rPr>
          <w:ins w:id="772" w:author="Nancy Grady" w:date="2014-02-04T16:48:00Z"/>
        </w:rPr>
      </w:pPr>
    </w:p>
    <w:p w14:paraId="684ECE5C" w14:textId="77777777" w:rsidR="005E01CA" w:rsidRDefault="005E01CA" w:rsidP="005E01CA">
      <w:pPr>
        <w:pStyle w:val="Heading2"/>
        <w:rPr>
          <w:ins w:id="773" w:author="Nancy Grady" w:date="2014-02-04T16:48:00Z"/>
        </w:rPr>
      </w:pPr>
      <w:ins w:id="774" w:author="Nancy Grady" w:date="2014-02-04T16:48:00Z">
        <w:r>
          <w:t>Data Analytics Time Window</w:t>
        </w:r>
      </w:ins>
    </w:p>
    <w:p w14:paraId="324F99EE" w14:textId="77777777" w:rsidR="005E01CA" w:rsidRDefault="005E01CA" w:rsidP="005E01CA">
      <w:pPr>
        <w:rPr>
          <w:ins w:id="775" w:author="Nancy Grady" w:date="2014-02-04T16:53:00Z"/>
        </w:rPr>
      </w:pPr>
    </w:p>
    <w:p w14:paraId="36DB4112" w14:textId="1DD88892" w:rsidR="005E01CA" w:rsidRDefault="005E01CA" w:rsidP="005E01CA">
      <w:pPr>
        <w:rPr>
          <w:ins w:id="776" w:author="Nancy Grady" w:date="2014-02-04T21:26:00Z"/>
        </w:rPr>
      </w:pPr>
      <w:ins w:id="777" w:author="Nancy Grady" w:date="2014-02-04T16:53:00Z">
        <w:r>
          <w:t xml:space="preserve">One area that </w:t>
        </w:r>
      </w:ins>
      <w:ins w:id="778" w:author="Nancy Grady" w:date="2014-02-04T16:54:00Z">
        <w:r>
          <w:t xml:space="preserve">needs more differentiation is the affects of the analytics or data lifecycle time window on the possible architectures. </w:t>
        </w:r>
      </w:ins>
      <w:ins w:id="779" w:author="Nancy Grady" w:date="2014-02-04T21:26:00Z">
        <w:r w:rsidR="000D2411">
          <w:t xml:space="preserve"> The big data characteristic velocity was discussed earlier, and refers to the rate at which information is flowing into and through the system. An additional time span for consideration is in the speed of interaction between the analytics processes and the person or process responsible for delivering the actionable insight.  </w:t>
        </w:r>
      </w:ins>
      <w:ins w:id="780" w:author="Nancy Grady" w:date="2014-02-04T21:27:00Z">
        <w:r w:rsidR="000D2411">
          <w:t xml:space="preserve">While the three broadest categories of </w:t>
        </w:r>
      </w:ins>
      <w:ins w:id="781" w:author="Nancy Grady" w:date="2014-02-04T21:28:00Z">
        <w:r w:rsidR="000D2411">
          <w:t xml:space="preserve">batch (or offline) processing, online processing, and interactive processing are not </w:t>
        </w:r>
        <w:proofErr w:type="gramStart"/>
        <w:r w:rsidR="000D2411">
          <w:t>new,</w:t>
        </w:r>
        <w:proofErr w:type="gramEnd"/>
        <w:r w:rsidR="000D2411">
          <w:t xml:space="preserve"> they are a large factor in the choice of architecture and component tools to be used. Given the greater query and analytic speeds within big data, due to the horizontal scaling, there is an increasing emphasis on the interactive </w:t>
        </w:r>
      </w:ins>
      <w:ins w:id="782" w:author="Nancy Grady" w:date="2014-02-04T21:29:00Z">
        <w:r w:rsidR="000D2411">
          <w:lastRenderedPageBreak/>
          <w:t>category</w:t>
        </w:r>
      </w:ins>
      <w:ins w:id="783" w:author="Nancy Grady" w:date="2014-02-04T21:28:00Z">
        <w:r w:rsidR="000D2411">
          <w:t>.</w:t>
        </w:r>
      </w:ins>
      <w:ins w:id="784" w:author="Nancy Grady" w:date="2014-02-04T21:29:00Z">
        <w:r w:rsidR="000D2411">
          <w:t xml:space="preserve"> Rapid analytics cycles allow an analyst to do exploratory </w:t>
        </w:r>
      </w:ins>
      <w:ins w:id="785" w:author="Nancy Grady" w:date="2014-02-04T21:31:00Z">
        <w:r w:rsidR="000D2411">
          <w:t>discovery</w:t>
        </w:r>
      </w:ins>
      <w:ins w:id="786" w:author="Nancy Grady" w:date="2014-02-04T21:29:00Z">
        <w:r w:rsidR="000D2411">
          <w:t xml:space="preserve"> on the data, browsing more of the data space than might otherwise have been examined for the task at hand.</w:t>
        </w:r>
      </w:ins>
    </w:p>
    <w:p w14:paraId="4C35A0B8" w14:textId="77777777" w:rsidR="000D2411" w:rsidRDefault="000D2411" w:rsidP="005E01CA">
      <w:pPr>
        <w:rPr>
          <w:ins w:id="787" w:author="Nancy Grady" w:date="2014-02-04T21:27:00Z"/>
        </w:rPr>
      </w:pPr>
    </w:p>
    <w:p w14:paraId="491864B7" w14:textId="16FC1C70" w:rsidR="000D2411" w:rsidRDefault="000D2411" w:rsidP="000D2411">
      <w:pPr>
        <w:pStyle w:val="Heading2"/>
        <w:rPr>
          <w:ins w:id="788" w:author="Nancy Grady" w:date="2014-02-04T21:27:00Z"/>
        </w:rPr>
        <w:pPrChange w:id="789" w:author="Nancy Grady" w:date="2014-02-04T21:32:00Z">
          <w:pPr/>
        </w:pPrChange>
      </w:pPr>
      <w:ins w:id="790" w:author="Nancy Grady" w:date="2014-02-04T21:32:00Z">
        <w:r>
          <w:t>Storage Medium Changes</w:t>
        </w:r>
      </w:ins>
    </w:p>
    <w:p w14:paraId="47DCA615" w14:textId="77777777" w:rsidR="000D2411" w:rsidRDefault="000D2411" w:rsidP="005E01CA">
      <w:pPr>
        <w:rPr>
          <w:ins w:id="791" w:author="Nancy Grady" w:date="2014-02-04T21:32:00Z"/>
        </w:rPr>
      </w:pPr>
    </w:p>
    <w:p w14:paraId="7F9B7CE0" w14:textId="77777777" w:rsidR="00253805" w:rsidRDefault="000D2411" w:rsidP="005E01CA">
      <w:pPr>
        <w:rPr>
          <w:ins w:id="792" w:author="Nancy Grady" w:date="2014-02-04T21:36:00Z"/>
        </w:rPr>
      </w:pPr>
      <w:ins w:id="793" w:author="Nancy Grady" w:date="2014-02-04T21:32:00Z">
        <w:r>
          <w:t xml:space="preserve">Another area to be explored in the patterning approach to explaining different methods and methodologies is the use of a broad range of storage capacities. Expanding the choices for big data include the use of the spectrum from in-memory techniques, to caching techniques, to local disk, to remote disk, to archival storage.   </w:t>
        </w:r>
      </w:ins>
      <w:ins w:id="794" w:author="Nancy Grady" w:date="2014-02-04T21:34:00Z">
        <w:r w:rsidR="00253805">
          <w:t>As mentioned in Section 3.2, t</w:t>
        </w:r>
        <w:r>
          <w:t>his is an area that ne</w:t>
        </w:r>
        <w:r w:rsidR="00253805">
          <w:t xml:space="preserve">eds </w:t>
        </w:r>
      </w:ins>
      <w:ins w:id="795" w:author="Nancy Grady" w:date="2014-02-04T21:36:00Z">
        <w:r w:rsidR="00253805">
          <w:t>to be described into the patterns that are used and the benefits of each.</w:t>
        </w:r>
      </w:ins>
    </w:p>
    <w:p w14:paraId="6226001A" w14:textId="77777777" w:rsidR="00253805" w:rsidRDefault="00253805" w:rsidP="005E01CA">
      <w:pPr>
        <w:rPr>
          <w:ins w:id="796" w:author="Nancy Grady" w:date="2014-02-04T21:37:00Z"/>
        </w:rPr>
      </w:pPr>
    </w:p>
    <w:p w14:paraId="66DED815" w14:textId="77777777" w:rsidR="00253805" w:rsidRDefault="00253805" w:rsidP="00253805">
      <w:pPr>
        <w:pStyle w:val="Heading1"/>
        <w:rPr>
          <w:ins w:id="797" w:author="Nancy Grady" w:date="2014-02-04T21:37:00Z"/>
        </w:rPr>
        <w:pPrChange w:id="798" w:author="Nancy Grady" w:date="2014-02-04T21:39:00Z">
          <w:pPr/>
        </w:pPrChange>
      </w:pPr>
      <w:ins w:id="799" w:author="Nancy Grady" w:date="2014-02-04T21:37:00Z">
        <w:r>
          <w:t>Conclusion</w:t>
        </w:r>
      </w:ins>
    </w:p>
    <w:p w14:paraId="6904C86A" w14:textId="77777777" w:rsidR="00253805" w:rsidRDefault="00253805" w:rsidP="005E01CA">
      <w:pPr>
        <w:rPr>
          <w:ins w:id="800" w:author="Nancy Grady" w:date="2014-02-04T21:39:00Z"/>
        </w:rPr>
      </w:pPr>
    </w:p>
    <w:p w14:paraId="60DBAE88" w14:textId="778974AE" w:rsidR="000D2411" w:rsidRDefault="00253805" w:rsidP="005E01CA">
      <w:pPr>
        <w:rPr>
          <w:ins w:id="801" w:author="Nancy Grady" w:date="2014-02-04T16:48:00Z"/>
        </w:rPr>
      </w:pPr>
      <w:ins w:id="802" w:author="Nancy Grady" w:date="2014-02-04T21:37:00Z">
        <w:r>
          <w:t>In this document, we have explored the fundamental concepts</w:t>
        </w:r>
      </w:ins>
      <w:ins w:id="803" w:author="Nancy Grady" w:date="2014-02-04T21:34:00Z">
        <w:r w:rsidR="000D2411">
          <w:t xml:space="preserve"> </w:t>
        </w:r>
      </w:ins>
      <w:ins w:id="804" w:author="Nancy Grady" w:date="2014-02-04T21:39:00Z">
        <w:r>
          <w:t>needed to understand the new paradigm for data applications, collectively known as Big Data, and the analytic processes collectively known as Data Science. In future working group discussions, greater detail will be given to many of the features of big data systems to describe the patterns that are followed to achieve greater performance and capaiblities.</w:t>
        </w:r>
      </w:ins>
      <w:bookmarkStart w:id="805" w:name="_GoBack"/>
      <w:bookmarkEnd w:id="805"/>
    </w:p>
    <w:p w14:paraId="24D84C06" w14:textId="143CDAA9" w:rsidR="009E3D22" w:rsidDel="009B0550" w:rsidRDefault="009E3D22" w:rsidP="009E3D22">
      <w:pPr>
        <w:rPr>
          <w:del w:id="806" w:author="Nancy Grady" w:date="2014-02-04T15:07:00Z"/>
        </w:rPr>
      </w:pPr>
      <w:del w:id="807" w:author="Nancy Grady" w:date="2014-02-04T15:07:00Z">
        <w:r w:rsidRPr="006E76C6" w:rsidDel="009B0550">
          <w:rPr>
            <w:highlight w:val="yellow"/>
          </w:rPr>
          <w:delText>We can potentially lift here from the roadmap (logical storage models, columnar, etc)</w:delText>
        </w:r>
      </w:del>
    </w:p>
    <w:p w14:paraId="18E95368" w14:textId="7D9D4A07" w:rsidR="009E3D22" w:rsidDel="009B0550" w:rsidRDefault="009E3D22" w:rsidP="009E3D22">
      <w:pPr>
        <w:rPr>
          <w:del w:id="808" w:author="Nancy Grady" w:date="2014-02-04T15:07:00Z"/>
        </w:rPr>
      </w:pPr>
    </w:p>
    <w:p w14:paraId="4A316C5C" w14:textId="77A08FFF" w:rsidR="009E3D22" w:rsidDel="009B0550" w:rsidRDefault="009E3D22" w:rsidP="009E3D22">
      <w:pPr>
        <w:rPr>
          <w:del w:id="809" w:author="Nancy Grady" w:date="2014-02-04T15:07:00Z"/>
        </w:rPr>
      </w:pPr>
      <w:del w:id="810" w:author="Nancy Grady" w:date="2014-02-04T15:07:00Z">
        <w:r w:rsidRPr="006E76C6" w:rsidDel="009B0550">
          <w:rPr>
            <w:highlight w:val="yellow"/>
          </w:rPr>
          <w:delText>Keith will take a first crack at it</w:delText>
        </w:r>
      </w:del>
    </w:p>
    <w:p w14:paraId="6516EC5F" w14:textId="65C12E42" w:rsidR="009E3D22" w:rsidDel="009B0550" w:rsidRDefault="009E3D22" w:rsidP="009E3D22">
      <w:pPr>
        <w:rPr>
          <w:del w:id="811" w:author="Nancy Grady" w:date="2014-02-04T15:07:00Z"/>
        </w:rPr>
      </w:pPr>
      <w:del w:id="812" w:author="Nancy Grady" w:date="2014-02-04T15:07:00Z">
        <w:r w:rsidDel="009B0550">
          <w:delText>Consistency changes when used in CAP or ACID</w:delText>
        </w:r>
      </w:del>
    </w:p>
    <w:p w14:paraId="3B76E861" w14:textId="3F18874C" w:rsidR="009E3D22" w:rsidDel="009B0550" w:rsidRDefault="009E3D22" w:rsidP="009E3D22">
      <w:pPr>
        <w:rPr>
          <w:del w:id="813" w:author="Nancy Grady" w:date="2014-02-04T15:07:00Z"/>
        </w:rPr>
      </w:pPr>
    </w:p>
    <w:p w14:paraId="5BBDB258" w14:textId="6AFB548B" w:rsidR="009E3D22" w:rsidDel="009B0550" w:rsidRDefault="009E3D22" w:rsidP="009E3D22">
      <w:pPr>
        <w:rPr>
          <w:del w:id="814" w:author="Nancy Grady" w:date="2014-02-04T15:07:00Z"/>
        </w:rPr>
      </w:pPr>
      <w:del w:id="815" w:author="Nancy Grady" w:date="2014-02-04T15:07:00Z">
        <w:r w:rsidDel="009B0550">
          <w:delText>Need to differentiate between reading and writing</w:delText>
        </w:r>
      </w:del>
    </w:p>
    <w:p w14:paraId="176FC365" w14:textId="2FDEAF44" w:rsidR="009E3D22" w:rsidRPr="006E76C6" w:rsidDel="009B0550" w:rsidRDefault="009E3D22" w:rsidP="009E3D22">
      <w:pPr>
        <w:rPr>
          <w:del w:id="816" w:author="Nancy Grady" w:date="2014-02-04T15:07:00Z"/>
        </w:rPr>
      </w:pPr>
      <w:del w:id="817" w:author="Nancy Grady" w:date="2014-02-04T15:07:00Z">
        <w:r w:rsidDel="009B0550">
          <w:delText>Multiple data stores more of an issue on query</w:delText>
        </w:r>
      </w:del>
    </w:p>
    <w:p w14:paraId="5BE2370B" w14:textId="551275BB" w:rsidR="009E3D22" w:rsidRPr="00E455DC" w:rsidDel="000D2411" w:rsidRDefault="009E3D22" w:rsidP="00E455DC">
      <w:pPr>
        <w:rPr>
          <w:del w:id="818" w:author="Nancy Grady" w:date="2014-02-04T21:34:00Z"/>
        </w:rPr>
      </w:pPr>
    </w:p>
    <w:p w14:paraId="30BD90EA" w14:textId="77777777" w:rsidR="00EA0550" w:rsidRPr="00EA0550" w:rsidRDefault="00EA0550" w:rsidP="00EA0550">
      <w:pPr>
        <w:pStyle w:val="ListParagraph"/>
        <w:keepNext/>
        <w:keepLines/>
        <w:numPr>
          <w:ilvl w:val="0"/>
          <w:numId w:val="3"/>
        </w:numPr>
        <w:spacing w:before="200" w:after="0"/>
        <w:contextualSpacing w:val="0"/>
        <w:outlineLvl w:val="1"/>
        <w:rPr>
          <w:rFonts w:eastAsia="Times New Roman" w:cs="Calibri"/>
          <w:b/>
          <w:bCs/>
          <w:vanish/>
          <w:color w:val="4F81BD"/>
          <w:sz w:val="24"/>
          <w:szCs w:val="24"/>
        </w:rPr>
      </w:pPr>
      <w:bookmarkStart w:id="819" w:name="_Toc361688795"/>
      <w:bookmarkStart w:id="820" w:name="_Toc361722980"/>
      <w:bookmarkStart w:id="821" w:name="_Toc361806899"/>
      <w:bookmarkStart w:id="822" w:name="_Toc361809806"/>
      <w:bookmarkStart w:id="823" w:name="_Toc361810299"/>
      <w:bookmarkStart w:id="824" w:name="_Toc361810998"/>
      <w:bookmarkStart w:id="825" w:name="_Toc361811993"/>
      <w:bookmarkStart w:id="826" w:name="_Toc361813954"/>
      <w:bookmarkStart w:id="827" w:name="_Toc361814013"/>
      <w:bookmarkStart w:id="828" w:name="_Toc361833452"/>
      <w:bookmarkStart w:id="829" w:name="_Toc361833847"/>
      <w:bookmarkStart w:id="830" w:name="_Toc361835458"/>
      <w:bookmarkStart w:id="831" w:name="_Toc361835588"/>
      <w:bookmarkStart w:id="832" w:name="_Toc361836047"/>
      <w:bookmarkStart w:id="833" w:name="_Toc361836112"/>
      <w:bookmarkStart w:id="834" w:name="_Toc361836220"/>
      <w:bookmarkStart w:id="835" w:name="_Toc361902229"/>
      <w:bookmarkStart w:id="836" w:name="_Toc361903711"/>
      <w:bookmarkStart w:id="837" w:name="_Toc361904118"/>
      <w:bookmarkStart w:id="838" w:name="_Toc361934118"/>
      <w:bookmarkStart w:id="839" w:name="_Toc361994440"/>
      <w:bookmarkStart w:id="840" w:name="_Toc361994499"/>
      <w:bookmarkStart w:id="841" w:name="_Toc361994558"/>
      <w:bookmarkStart w:id="842" w:name="_Toc362005819"/>
      <w:bookmarkStart w:id="843" w:name="_Toc362007159"/>
      <w:bookmarkStart w:id="844" w:name="_Toc362007865"/>
      <w:bookmarkStart w:id="845" w:name="_Toc361688796"/>
      <w:bookmarkStart w:id="846" w:name="_Toc361722981"/>
      <w:bookmarkStart w:id="847" w:name="_Toc361806900"/>
      <w:bookmarkStart w:id="848" w:name="_Toc361809807"/>
      <w:bookmarkStart w:id="849" w:name="_Toc361810300"/>
      <w:bookmarkStart w:id="850" w:name="_Toc361810999"/>
      <w:bookmarkStart w:id="851" w:name="_Toc361811994"/>
      <w:bookmarkStart w:id="852" w:name="_Toc361813955"/>
      <w:bookmarkStart w:id="853" w:name="_Toc361814014"/>
      <w:bookmarkStart w:id="854" w:name="_Toc361833453"/>
      <w:bookmarkStart w:id="855" w:name="_Toc361833848"/>
      <w:bookmarkStart w:id="856" w:name="_Toc361835459"/>
      <w:bookmarkStart w:id="857" w:name="_Toc361835589"/>
      <w:bookmarkStart w:id="858" w:name="_Toc361836048"/>
      <w:bookmarkStart w:id="859" w:name="_Toc361836113"/>
      <w:bookmarkStart w:id="860" w:name="_Toc361836221"/>
      <w:bookmarkStart w:id="861" w:name="_Toc361902230"/>
      <w:bookmarkStart w:id="862" w:name="_Toc361903712"/>
      <w:bookmarkStart w:id="863" w:name="_Toc361904119"/>
      <w:bookmarkStart w:id="864" w:name="_Toc361934119"/>
      <w:bookmarkStart w:id="865" w:name="_Toc361994441"/>
      <w:bookmarkStart w:id="866" w:name="_Toc361994500"/>
      <w:bookmarkStart w:id="867" w:name="_Toc361994559"/>
      <w:bookmarkStart w:id="868" w:name="_Toc362005820"/>
      <w:bookmarkStart w:id="869" w:name="_Toc362007160"/>
      <w:bookmarkStart w:id="870" w:name="_Toc362007866"/>
      <w:bookmarkStart w:id="871" w:name="_Toc362008129"/>
      <w:bookmarkStart w:id="872" w:name="_Toc362010145"/>
      <w:bookmarkStart w:id="873" w:name="_Toc362010205"/>
      <w:bookmarkStart w:id="874" w:name="_Toc362022710"/>
      <w:bookmarkStart w:id="875" w:name="_Toc362188579"/>
      <w:bookmarkStart w:id="876" w:name="_Toc362188822"/>
      <w:bookmarkStart w:id="877" w:name="_Toc362188879"/>
      <w:bookmarkStart w:id="878" w:name="_Toc362188980"/>
      <w:bookmarkStart w:id="879" w:name="_Toc362189038"/>
      <w:bookmarkStart w:id="880" w:name="_Toc362205801"/>
      <w:bookmarkStart w:id="881" w:name="_Toc362205900"/>
      <w:bookmarkStart w:id="882" w:name="_Toc362277210"/>
      <w:bookmarkStart w:id="883" w:name="_Toc362280337"/>
      <w:bookmarkStart w:id="884" w:name="_Toc362339276"/>
      <w:bookmarkStart w:id="885" w:name="_Toc362355085"/>
      <w:bookmarkStart w:id="886" w:name="_Toc362357621"/>
      <w:bookmarkStart w:id="887" w:name="_Toc362357688"/>
      <w:bookmarkStart w:id="888" w:name="_Toc362358862"/>
      <w:bookmarkStart w:id="889" w:name="_Toc362358979"/>
      <w:bookmarkStart w:id="890" w:name="_Toc362359361"/>
      <w:bookmarkStart w:id="891" w:name="_Toc362359447"/>
      <w:bookmarkStart w:id="892" w:name="_Toc362361081"/>
      <w:bookmarkStart w:id="893" w:name="_Toc362380635"/>
      <w:bookmarkStart w:id="894" w:name="_Toc362381003"/>
      <w:bookmarkStart w:id="895" w:name="_Toc362381060"/>
      <w:bookmarkStart w:id="896" w:name="_Toc362383845"/>
      <w:bookmarkStart w:id="897" w:name="_Toc362415055"/>
      <w:bookmarkStart w:id="898" w:name="_Toc362418297"/>
      <w:bookmarkStart w:id="899" w:name="_Toc362418360"/>
      <w:bookmarkStart w:id="900" w:name="_Toc363758904"/>
      <w:bookmarkStart w:id="901" w:name="_Toc364059944"/>
      <w:bookmarkStart w:id="902" w:name="_Toc364063375"/>
      <w:bookmarkStart w:id="903" w:name="_Toc364063437"/>
      <w:bookmarkStart w:id="904" w:name="_Toc364624802"/>
      <w:bookmarkStart w:id="905" w:name="_Toc367050925"/>
      <w:bookmarkStart w:id="906" w:name="_Toc36705484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p>
    <w:p w14:paraId="736D3227" w14:textId="77777777" w:rsidR="00E455DC" w:rsidRPr="00EA0550" w:rsidRDefault="00E455DC" w:rsidP="00E455DC">
      <w:pPr>
        <w:pStyle w:val="ListParagraph"/>
        <w:keepNext/>
        <w:keepLines/>
        <w:numPr>
          <w:ilvl w:val="0"/>
          <w:numId w:val="3"/>
        </w:numPr>
        <w:spacing w:before="200" w:after="0"/>
        <w:contextualSpacing w:val="0"/>
        <w:outlineLvl w:val="1"/>
        <w:rPr>
          <w:rFonts w:eastAsia="Times New Roman" w:cs="Calibri"/>
          <w:b/>
          <w:bCs/>
          <w:vanish/>
          <w:color w:val="4F81BD"/>
          <w:sz w:val="24"/>
          <w:szCs w:val="24"/>
        </w:rPr>
      </w:pPr>
      <w:bookmarkStart w:id="907" w:name="_Toc363932042"/>
      <w:bookmarkEnd w:id="907"/>
    </w:p>
    <w:sectPr w:rsidR="00E455DC" w:rsidRPr="00EA0550" w:rsidSect="005717D4">
      <w:footerReference w:type="default" r:id="rId19"/>
      <w:pgSz w:w="12240" w:h="15840" w:code="1"/>
      <w:pgMar w:top="1440" w:right="1440" w:bottom="1440" w:left="1440" w:header="576" w:footer="576"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8" w:author="Nancy Grady" w:date="2013-12-02T11:46:00Z" w:initials="NG">
    <w:p w14:paraId="6ADF8AD3" w14:textId="013F6EB1" w:rsidR="00261314" w:rsidRDefault="00261314">
      <w:pPr>
        <w:pStyle w:val="CommentText"/>
      </w:pPr>
      <w:r>
        <w:rPr>
          <w:rStyle w:val="CommentReference"/>
        </w:rPr>
        <w:annotationRef/>
      </w:r>
      <w:r>
        <w:t>Goes into management function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14045" w14:textId="77777777" w:rsidR="00261314" w:rsidRDefault="00261314" w:rsidP="00E741AC">
      <w:pPr>
        <w:spacing w:after="0" w:line="240" w:lineRule="auto"/>
      </w:pPr>
      <w:r>
        <w:separator/>
      </w:r>
    </w:p>
  </w:endnote>
  <w:endnote w:type="continuationSeparator" w:id="0">
    <w:p w14:paraId="7441EDC8" w14:textId="77777777" w:rsidR="00261314" w:rsidRDefault="00261314" w:rsidP="00E74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463525"/>
      <w:docPartObj>
        <w:docPartGallery w:val="Page Numbers (Bottom of Page)"/>
        <w:docPartUnique/>
      </w:docPartObj>
    </w:sdtPr>
    <w:sdtEndPr>
      <w:rPr>
        <w:noProof/>
      </w:rPr>
    </w:sdtEndPr>
    <w:sdtContent>
      <w:p w14:paraId="21C331C2" w14:textId="77777777" w:rsidR="00261314" w:rsidRDefault="00261314">
        <w:pPr>
          <w:pStyle w:val="Footer"/>
          <w:jc w:val="center"/>
        </w:pPr>
        <w:r>
          <w:fldChar w:fldCharType="begin"/>
        </w:r>
        <w:r>
          <w:instrText xml:space="preserve"> PAGE   \* MERGEFORMAT </w:instrText>
        </w:r>
        <w:r>
          <w:fldChar w:fldCharType="separate"/>
        </w:r>
        <w:r w:rsidR="00253805">
          <w:rPr>
            <w:noProof/>
          </w:rPr>
          <w:t>18</w:t>
        </w:r>
        <w:r>
          <w:rPr>
            <w:noProof/>
          </w:rPr>
          <w:fldChar w:fldCharType="end"/>
        </w:r>
      </w:p>
    </w:sdtContent>
  </w:sdt>
  <w:p w14:paraId="58589653" w14:textId="77777777" w:rsidR="00261314" w:rsidRDefault="0026131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4122F1" w14:textId="77777777" w:rsidR="00261314" w:rsidRDefault="00261314" w:rsidP="00E741AC">
      <w:pPr>
        <w:spacing w:after="0" w:line="240" w:lineRule="auto"/>
      </w:pPr>
      <w:r>
        <w:separator/>
      </w:r>
    </w:p>
  </w:footnote>
  <w:footnote w:type="continuationSeparator" w:id="0">
    <w:p w14:paraId="37045B13" w14:textId="77777777" w:rsidR="00261314" w:rsidRDefault="00261314" w:rsidP="00E741A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4A0C4088"/>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0FEEA35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000001"/>
    <w:multiLevelType w:val="multilevel"/>
    <w:tmpl w:val="894EE873"/>
    <w:lvl w:ilvl="0">
      <w:start w:val="1"/>
      <w:numFmt w:val="decimal"/>
      <w:isLgl/>
      <w:lvlText w:val="%1."/>
      <w:lvlJc w:val="left"/>
      <w:pPr>
        <w:tabs>
          <w:tab w:val="num" w:pos="500"/>
        </w:tabs>
        <w:ind w:left="500" w:firstLine="220"/>
      </w:pPr>
      <w:rPr>
        <w:color w:val="000000"/>
        <w:position w:val="0"/>
        <w:sz w:val="24"/>
      </w:rPr>
    </w:lvl>
    <w:lvl w:ilvl="1">
      <w:start w:val="1"/>
      <w:numFmt w:val="bullet"/>
      <w:suff w:val="nothing"/>
      <w:lvlText w:val=""/>
      <w:lvlJc w:val="left"/>
      <w:pPr>
        <w:ind w:left="0" w:firstLine="720"/>
      </w:pPr>
      <w:rPr>
        <w:color w:val="000000"/>
        <w:position w:val="0"/>
        <w:sz w:val="24"/>
      </w:rPr>
    </w:lvl>
    <w:lvl w:ilvl="2">
      <w:start w:val="1"/>
      <w:numFmt w:val="bullet"/>
      <w:suff w:val="nothing"/>
      <w:lvlText w:val=""/>
      <w:lvlJc w:val="left"/>
      <w:pPr>
        <w:ind w:left="0" w:firstLine="1440"/>
      </w:pPr>
      <w:rPr>
        <w:color w:val="000000"/>
        <w:position w:val="0"/>
        <w:sz w:val="24"/>
      </w:rPr>
    </w:lvl>
    <w:lvl w:ilvl="3">
      <w:start w:val="1"/>
      <w:numFmt w:val="bullet"/>
      <w:suff w:val="nothing"/>
      <w:lvlText w:val=""/>
      <w:lvlJc w:val="left"/>
      <w:pPr>
        <w:ind w:left="0" w:firstLine="2160"/>
      </w:pPr>
      <w:rPr>
        <w:color w:val="000000"/>
        <w:position w:val="0"/>
        <w:sz w:val="24"/>
      </w:rPr>
    </w:lvl>
    <w:lvl w:ilvl="4">
      <w:start w:val="1"/>
      <w:numFmt w:val="bullet"/>
      <w:suff w:val="nothing"/>
      <w:lvlText w:val=""/>
      <w:lvlJc w:val="left"/>
      <w:pPr>
        <w:ind w:left="0" w:firstLine="2880"/>
      </w:pPr>
      <w:rPr>
        <w:color w:val="000000"/>
        <w:position w:val="0"/>
        <w:sz w:val="24"/>
      </w:rPr>
    </w:lvl>
    <w:lvl w:ilvl="5">
      <w:start w:val="1"/>
      <w:numFmt w:val="bullet"/>
      <w:suff w:val="nothing"/>
      <w:lvlText w:val=""/>
      <w:lvlJc w:val="left"/>
      <w:pPr>
        <w:ind w:left="0" w:firstLine="3600"/>
      </w:pPr>
      <w:rPr>
        <w:color w:val="000000"/>
        <w:position w:val="0"/>
        <w:sz w:val="24"/>
      </w:rPr>
    </w:lvl>
    <w:lvl w:ilvl="6">
      <w:start w:val="1"/>
      <w:numFmt w:val="bullet"/>
      <w:suff w:val="nothing"/>
      <w:lvlText w:val=""/>
      <w:lvlJc w:val="left"/>
      <w:pPr>
        <w:ind w:left="0" w:firstLine="4320"/>
      </w:pPr>
      <w:rPr>
        <w:color w:val="000000"/>
        <w:position w:val="0"/>
        <w:sz w:val="24"/>
      </w:rPr>
    </w:lvl>
    <w:lvl w:ilvl="7">
      <w:start w:val="1"/>
      <w:numFmt w:val="bullet"/>
      <w:suff w:val="nothing"/>
      <w:lvlText w:val=""/>
      <w:lvlJc w:val="left"/>
      <w:pPr>
        <w:ind w:left="0" w:firstLine="5040"/>
      </w:pPr>
      <w:rPr>
        <w:color w:val="000000"/>
        <w:position w:val="0"/>
        <w:sz w:val="24"/>
      </w:rPr>
    </w:lvl>
    <w:lvl w:ilvl="8">
      <w:start w:val="1"/>
      <w:numFmt w:val="bullet"/>
      <w:suff w:val="nothing"/>
      <w:lvlText w:val=""/>
      <w:lvlJc w:val="left"/>
      <w:pPr>
        <w:ind w:left="0" w:firstLine="5760"/>
      </w:pPr>
      <w:rPr>
        <w:color w:val="000000"/>
        <w:position w:val="0"/>
        <w:sz w:val="24"/>
      </w:rPr>
    </w:lvl>
  </w:abstractNum>
  <w:abstractNum w:abstractNumId="3">
    <w:nsid w:val="00000002"/>
    <w:multiLevelType w:val="multilevel"/>
    <w:tmpl w:val="894EE874"/>
    <w:lvl w:ilvl="0">
      <w:start w:val="9"/>
      <w:numFmt w:val="decimal"/>
      <w:isLgl/>
      <w:lvlText w:val="%1."/>
      <w:lvlJc w:val="left"/>
      <w:pPr>
        <w:tabs>
          <w:tab w:val="num" w:pos="360"/>
        </w:tabs>
        <w:ind w:left="360" w:firstLine="0"/>
      </w:pPr>
      <w:rPr>
        <w:color w:val="000000"/>
        <w:position w:val="0"/>
        <w:sz w:val="24"/>
      </w:rPr>
    </w:lvl>
    <w:lvl w:ilvl="1">
      <w:start w:val="1"/>
      <w:numFmt w:val="lowerLetter"/>
      <w:suff w:val="nothing"/>
      <w:lvlText w:val="%2."/>
      <w:lvlJc w:val="left"/>
      <w:pPr>
        <w:ind w:left="0" w:firstLine="720"/>
      </w:pPr>
      <w:rPr>
        <w:color w:val="000000"/>
        <w:position w:val="0"/>
        <w:sz w:val="24"/>
      </w:rPr>
    </w:lvl>
    <w:lvl w:ilvl="2">
      <w:start w:val="1"/>
      <w:numFmt w:val="lowerRoman"/>
      <w:suff w:val="nothing"/>
      <w:lvlText w:val="%3."/>
      <w:lvlJc w:val="left"/>
      <w:pPr>
        <w:ind w:left="0" w:firstLine="1080"/>
      </w:pPr>
      <w:rPr>
        <w:color w:val="000000"/>
        <w:position w:val="0"/>
        <w:sz w:val="24"/>
      </w:rPr>
    </w:lvl>
    <w:lvl w:ilvl="3">
      <w:start w:val="1"/>
      <w:numFmt w:val="decimal"/>
      <w:isLgl/>
      <w:suff w:val="nothing"/>
      <w:lvlText w:val="%4."/>
      <w:lvlJc w:val="left"/>
      <w:pPr>
        <w:ind w:left="0" w:firstLine="1440"/>
      </w:pPr>
      <w:rPr>
        <w:color w:val="000000"/>
        <w:position w:val="0"/>
        <w:sz w:val="24"/>
      </w:rPr>
    </w:lvl>
    <w:lvl w:ilvl="4">
      <w:start w:val="1"/>
      <w:numFmt w:val="lowerLetter"/>
      <w:suff w:val="nothing"/>
      <w:lvlText w:val="%5."/>
      <w:lvlJc w:val="left"/>
      <w:pPr>
        <w:ind w:left="0" w:firstLine="1800"/>
      </w:pPr>
      <w:rPr>
        <w:color w:val="000000"/>
        <w:position w:val="0"/>
        <w:sz w:val="24"/>
      </w:rPr>
    </w:lvl>
    <w:lvl w:ilvl="5">
      <w:start w:val="1"/>
      <w:numFmt w:val="lowerRoman"/>
      <w:suff w:val="nothing"/>
      <w:lvlText w:val="%6."/>
      <w:lvlJc w:val="left"/>
      <w:pPr>
        <w:ind w:left="0" w:firstLine="2160"/>
      </w:pPr>
      <w:rPr>
        <w:color w:val="000000"/>
        <w:position w:val="0"/>
        <w:sz w:val="24"/>
      </w:rPr>
    </w:lvl>
    <w:lvl w:ilvl="6">
      <w:start w:val="1"/>
      <w:numFmt w:val="decimal"/>
      <w:isLgl/>
      <w:suff w:val="nothing"/>
      <w:lvlText w:val="%7."/>
      <w:lvlJc w:val="left"/>
      <w:pPr>
        <w:ind w:left="0" w:firstLine="2520"/>
      </w:pPr>
      <w:rPr>
        <w:color w:val="000000"/>
        <w:position w:val="0"/>
        <w:sz w:val="24"/>
      </w:rPr>
    </w:lvl>
    <w:lvl w:ilvl="7">
      <w:start w:val="1"/>
      <w:numFmt w:val="lowerLetter"/>
      <w:suff w:val="nothing"/>
      <w:lvlText w:val="%8."/>
      <w:lvlJc w:val="left"/>
      <w:pPr>
        <w:ind w:left="0" w:firstLine="2880"/>
      </w:pPr>
      <w:rPr>
        <w:color w:val="000000"/>
        <w:position w:val="0"/>
        <w:sz w:val="24"/>
      </w:rPr>
    </w:lvl>
    <w:lvl w:ilvl="8">
      <w:start w:val="1"/>
      <w:numFmt w:val="lowerRoman"/>
      <w:suff w:val="nothing"/>
      <w:lvlText w:val="%9."/>
      <w:lvlJc w:val="left"/>
      <w:pPr>
        <w:ind w:left="0" w:firstLine="3240"/>
      </w:pPr>
      <w:rPr>
        <w:color w:val="000000"/>
        <w:position w:val="0"/>
        <w:sz w:val="24"/>
      </w:rPr>
    </w:lvl>
  </w:abstractNum>
  <w:abstractNum w:abstractNumId="4">
    <w:nsid w:val="0623267C"/>
    <w:multiLevelType w:val="hybridMultilevel"/>
    <w:tmpl w:val="F3884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E02220"/>
    <w:multiLevelType w:val="hybridMultilevel"/>
    <w:tmpl w:val="BD109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8C4810"/>
    <w:multiLevelType w:val="hybridMultilevel"/>
    <w:tmpl w:val="C6DA2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362FCA"/>
    <w:multiLevelType w:val="hybridMultilevel"/>
    <w:tmpl w:val="0F34A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D5237E"/>
    <w:multiLevelType w:val="hybridMultilevel"/>
    <w:tmpl w:val="63BCA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43C5DD4"/>
    <w:multiLevelType w:val="hybridMultilevel"/>
    <w:tmpl w:val="95F6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8853BA"/>
    <w:multiLevelType w:val="hybridMultilevel"/>
    <w:tmpl w:val="6A3AB18A"/>
    <w:lvl w:ilvl="0" w:tplc="F1F264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7F4D91"/>
    <w:multiLevelType w:val="hybridMultilevel"/>
    <w:tmpl w:val="0652F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C06A96"/>
    <w:multiLevelType w:val="hybridMultilevel"/>
    <w:tmpl w:val="96E0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D975E2"/>
    <w:multiLevelType w:val="hybridMultilevel"/>
    <w:tmpl w:val="77A09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A27CD3"/>
    <w:multiLevelType w:val="hybridMultilevel"/>
    <w:tmpl w:val="09961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AC7EB8"/>
    <w:multiLevelType w:val="multilevel"/>
    <w:tmpl w:val="9F9C8EFA"/>
    <w:lvl w:ilvl="0">
      <w:start w:val="1"/>
      <w:numFmt w:val="decimal"/>
      <w:lvlText w:val="%1"/>
      <w:lvlJc w:val="left"/>
      <w:pPr>
        <w:tabs>
          <w:tab w:val="num" w:pos="432"/>
        </w:tabs>
        <w:ind w:left="0" w:firstLine="0"/>
      </w:pPr>
      <w:rPr>
        <w:rFonts w:hint="eastAsia"/>
        <w:b/>
        <w:i w:val="0"/>
      </w:rPr>
    </w:lvl>
    <w:lvl w:ilvl="1">
      <w:start w:val="1"/>
      <w:numFmt w:val="decimal"/>
      <w:lvlText w:val="%1.%2"/>
      <w:lvlJc w:val="left"/>
      <w:pPr>
        <w:tabs>
          <w:tab w:val="num" w:pos="0"/>
        </w:tabs>
        <w:ind w:left="0" w:firstLine="432"/>
      </w:pPr>
      <w:rPr>
        <w:rFonts w:hint="eastAsia"/>
        <w:b/>
        <w:i w:val="0"/>
      </w:rPr>
    </w:lvl>
    <w:lvl w:ilvl="2">
      <w:start w:val="1"/>
      <w:numFmt w:val="decimal"/>
      <w:lvlText w:val="%1.%2.%3"/>
      <w:lvlJc w:val="left"/>
      <w:pPr>
        <w:tabs>
          <w:tab w:val="num" w:pos="0"/>
        </w:tabs>
        <w:ind w:left="2160" w:hanging="1728"/>
      </w:pPr>
      <w:rPr>
        <w:rFonts w:hint="eastAsia"/>
        <w:b/>
        <w:i w:val="0"/>
        <w:sz w:val="22"/>
        <w:szCs w:val="22"/>
      </w:rPr>
    </w:lvl>
    <w:lvl w:ilvl="3">
      <w:start w:val="1"/>
      <w:numFmt w:val="decimal"/>
      <w:lvlText w:val="%1.%2.%3.%4"/>
      <w:lvlJc w:val="left"/>
      <w:pPr>
        <w:tabs>
          <w:tab w:val="num" w:pos="1080"/>
        </w:tabs>
        <w:ind w:left="0" w:firstLine="0"/>
      </w:pPr>
      <w:rPr>
        <w:rFonts w:hint="eastAsia"/>
        <w:b/>
        <w:i w:val="0"/>
      </w:rPr>
    </w:lvl>
    <w:lvl w:ilvl="4">
      <w:start w:val="1"/>
      <w:numFmt w:val="decimal"/>
      <w:lvlText w:val="%1.%2.%3.%4.%5"/>
      <w:lvlJc w:val="left"/>
      <w:pPr>
        <w:tabs>
          <w:tab w:val="num" w:pos="1080"/>
        </w:tabs>
        <w:ind w:left="0" w:firstLine="0"/>
      </w:pPr>
      <w:rPr>
        <w:rFonts w:hint="eastAsia"/>
        <w:b/>
        <w:i w:val="0"/>
      </w:rPr>
    </w:lvl>
    <w:lvl w:ilvl="5">
      <w:start w:val="1"/>
      <w:numFmt w:val="decimal"/>
      <w:lvlText w:val="%1.%2.%3.%4.%5.%6"/>
      <w:lvlJc w:val="left"/>
      <w:pPr>
        <w:tabs>
          <w:tab w:val="num" w:pos="1440"/>
        </w:tabs>
        <w:ind w:left="0" w:firstLine="0"/>
      </w:pPr>
      <w:rPr>
        <w:rFonts w:hint="eastAsia"/>
        <w:b/>
        <w:i w:val="0"/>
      </w:rPr>
    </w:lvl>
    <w:lvl w:ilvl="6">
      <w:start w:val="1"/>
      <w:numFmt w:val="decimal"/>
      <w:lvlText w:val="%1.%2.%3.%4.%5.%6.%7"/>
      <w:lvlJc w:val="left"/>
      <w:pPr>
        <w:tabs>
          <w:tab w:val="num" w:pos="1440"/>
        </w:tabs>
        <w:ind w:left="0" w:firstLine="0"/>
      </w:pPr>
      <w:rPr>
        <w:rFonts w:hint="eastAsia"/>
      </w:rPr>
    </w:lvl>
    <w:lvl w:ilvl="7">
      <w:start w:val="1"/>
      <w:numFmt w:val="decimal"/>
      <w:lvlText w:val="%1.%2.%3.%4.%5.%6.%7.%8"/>
      <w:lvlJc w:val="left"/>
      <w:pPr>
        <w:tabs>
          <w:tab w:val="num" w:pos="1800"/>
        </w:tabs>
        <w:ind w:left="0" w:firstLine="0"/>
      </w:pPr>
      <w:rPr>
        <w:rFonts w:hint="eastAsia"/>
      </w:rPr>
    </w:lvl>
    <w:lvl w:ilvl="8">
      <w:start w:val="1"/>
      <w:numFmt w:val="decimal"/>
      <w:lvlText w:val="%1.%2.%3.%4.%5.%6.%7.%8.%9"/>
      <w:lvlJc w:val="left"/>
      <w:pPr>
        <w:tabs>
          <w:tab w:val="num" w:pos="1800"/>
        </w:tabs>
        <w:ind w:left="0" w:firstLine="0"/>
      </w:pPr>
      <w:rPr>
        <w:rFonts w:hint="eastAsia"/>
      </w:rPr>
    </w:lvl>
  </w:abstractNum>
  <w:abstractNum w:abstractNumId="16">
    <w:nsid w:val="342473E1"/>
    <w:multiLevelType w:val="multilevel"/>
    <w:tmpl w:val="AF42ED4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nsid w:val="35C75B09"/>
    <w:multiLevelType w:val="hybridMultilevel"/>
    <w:tmpl w:val="52506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580952"/>
    <w:multiLevelType w:val="hybridMultilevel"/>
    <w:tmpl w:val="7F569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EC0643"/>
    <w:multiLevelType w:val="hybridMultilevel"/>
    <w:tmpl w:val="DA7C7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DB34CB"/>
    <w:multiLevelType w:val="hybridMultilevel"/>
    <w:tmpl w:val="0876E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6B7689"/>
    <w:multiLevelType w:val="hybridMultilevel"/>
    <w:tmpl w:val="A83ED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263A24"/>
    <w:multiLevelType w:val="hybridMultilevel"/>
    <w:tmpl w:val="873CA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FC4E38"/>
    <w:multiLevelType w:val="hybridMultilevel"/>
    <w:tmpl w:val="EF264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EC1AF3"/>
    <w:multiLevelType w:val="hybridMultilevel"/>
    <w:tmpl w:val="15A02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7A001DB"/>
    <w:multiLevelType w:val="hybridMultilevel"/>
    <w:tmpl w:val="CF626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1B55A9"/>
    <w:multiLevelType w:val="hybridMultilevel"/>
    <w:tmpl w:val="F54E3774"/>
    <w:lvl w:ilvl="0" w:tplc="00D67544">
      <w:numFmt w:val="bullet"/>
      <w:lvlText w:val="•"/>
      <w:lvlJc w:val="left"/>
      <w:pPr>
        <w:ind w:left="1080" w:hanging="72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371F0D"/>
    <w:multiLevelType w:val="hybridMultilevel"/>
    <w:tmpl w:val="EFBEE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0B3F68"/>
    <w:multiLevelType w:val="hybridMultilevel"/>
    <w:tmpl w:val="50265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4029A2"/>
    <w:multiLevelType w:val="hybridMultilevel"/>
    <w:tmpl w:val="A6E2CDAA"/>
    <w:lvl w:ilvl="0" w:tplc="00D67544">
      <w:numFmt w:val="bullet"/>
      <w:lvlText w:val="•"/>
      <w:lvlJc w:val="left"/>
      <w:pPr>
        <w:ind w:left="720" w:hanging="72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CB14EF4"/>
    <w:multiLevelType w:val="hybridMultilevel"/>
    <w:tmpl w:val="64E418F6"/>
    <w:lvl w:ilvl="0" w:tplc="00D67544">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8E0BE0"/>
    <w:multiLevelType w:val="hybridMultilevel"/>
    <w:tmpl w:val="96D27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EC1F52"/>
    <w:multiLevelType w:val="hybridMultilevel"/>
    <w:tmpl w:val="7A127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462EE9"/>
    <w:multiLevelType w:val="hybridMultilevel"/>
    <w:tmpl w:val="DC9273F8"/>
    <w:lvl w:ilvl="0" w:tplc="00D67544">
      <w:numFmt w:val="bullet"/>
      <w:lvlText w:val="•"/>
      <w:lvlJc w:val="left"/>
      <w:pPr>
        <w:ind w:left="720" w:hanging="72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44B24CC"/>
    <w:multiLevelType w:val="hybridMultilevel"/>
    <w:tmpl w:val="9BE05CF6"/>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CD318A"/>
    <w:multiLevelType w:val="hybridMultilevel"/>
    <w:tmpl w:val="2738D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BB17BB"/>
    <w:multiLevelType w:val="hybridMultilevel"/>
    <w:tmpl w:val="34C8309C"/>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A04A9A"/>
    <w:multiLevelType w:val="hybridMultilevel"/>
    <w:tmpl w:val="50DA3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5"/>
  </w:num>
  <w:num w:numId="4">
    <w:abstractNumId w:val="16"/>
  </w:num>
  <w:num w:numId="5">
    <w:abstractNumId w:val="2"/>
    <w:lvlOverride w:ilvl="0">
      <w:startOverride w:val="1"/>
    </w:lvlOverride>
    <w:lvlOverride w:ilvl="1"/>
    <w:lvlOverride w:ilvl="2"/>
    <w:lvlOverride w:ilvl="3"/>
    <w:lvlOverride w:ilvl="4"/>
    <w:lvlOverride w:ilvl="5"/>
    <w:lvlOverride w:ilvl="6"/>
    <w:lvlOverride w:ilvl="7"/>
    <w:lvlOverride w:ilvl="8"/>
  </w:num>
  <w:num w:numId="6">
    <w:abstractNumId w:val="3"/>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29"/>
  </w:num>
  <w:num w:numId="9">
    <w:abstractNumId w:val="30"/>
  </w:num>
  <w:num w:numId="10">
    <w:abstractNumId w:val="33"/>
  </w:num>
  <w:num w:numId="11">
    <w:abstractNumId w:val="26"/>
  </w:num>
  <w:num w:numId="12">
    <w:abstractNumId w:val="10"/>
  </w:num>
  <w:num w:numId="13">
    <w:abstractNumId w:val="25"/>
  </w:num>
  <w:num w:numId="14">
    <w:abstractNumId w:val="5"/>
  </w:num>
  <w:num w:numId="15">
    <w:abstractNumId w:val="6"/>
  </w:num>
  <w:num w:numId="16">
    <w:abstractNumId w:val="19"/>
  </w:num>
  <w:num w:numId="17">
    <w:abstractNumId w:val="4"/>
  </w:num>
  <w:num w:numId="18">
    <w:abstractNumId w:val="18"/>
  </w:num>
  <w:num w:numId="19">
    <w:abstractNumId w:val="11"/>
  </w:num>
  <w:num w:numId="20">
    <w:abstractNumId w:val="17"/>
  </w:num>
  <w:num w:numId="21">
    <w:abstractNumId w:val="20"/>
  </w:num>
  <w:num w:numId="22">
    <w:abstractNumId w:val="8"/>
  </w:num>
  <w:num w:numId="23">
    <w:abstractNumId w:val="14"/>
  </w:num>
  <w:num w:numId="24">
    <w:abstractNumId w:val="23"/>
  </w:num>
  <w:num w:numId="25">
    <w:abstractNumId w:val="13"/>
  </w:num>
  <w:num w:numId="26">
    <w:abstractNumId w:val="36"/>
  </w:num>
  <w:num w:numId="27">
    <w:abstractNumId w:val="35"/>
  </w:num>
  <w:num w:numId="28">
    <w:abstractNumId w:val="24"/>
  </w:num>
  <w:num w:numId="29">
    <w:abstractNumId w:val="34"/>
  </w:num>
  <w:num w:numId="30">
    <w:abstractNumId w:val="31"/>
  </w:num>
  <w:num w:numId="31">
    <w:abstractNumId w:val="21"/>
  </w:num>
  <w:num w:numId="32">
    <w:abstractNumId w:val="32"/>
  </w:num>
  <w:num w:numId="33">
    <w:abstractNumId w:val="12"/>
  </w:num>
  <w:num w:numId="34">
    <w:abstractNumId w:val="28"/>
  </w:num>
  <w:num w:numId="35">
    <w:abstractNumId w:val="22"/>
  </w:num>
  <w:num w:numId="36">
    <w:abstractNumId w:val="37"/>
  </w:num>
  <w:num w:numId="37">
    <w:abstractNumId w:val="27"/>
  </w:num>
  <w:num w:numId="38">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1AC"/>
    <w:rsid w:val="00003604"/>
    <w:rsid w:val="00016F09"/>
    <w:rsid w:val="000207AE"/>
    <w:rsid w:val="00020F79"/>
    <w:rsid w:val="0002787A"/>
    <w:rsid w:val="00055A05"/>
    <w:rsid w:val="00056172"/>
    <w:rsid w:val="0006159C"/>
    <w:rsid w:val="00065163"/>
    <w:rsid w:val="000679EB"/>
    <w:rsid w:val="000805C0"/>
    <w:rsid w:val="00094ABB"/>
    <w:rsid w:val="000B2498"/>
    <w:rsid w:val="000B41DF"/>
    <w:rsid w:val="000B737F"/>
    <w:rsid w:val="000B7833"/>
    <w:rsid w:val="000C50BE"/>
    <w:rsid w:val="000C674B"/>
    <w:rsid w:val="000C7874"/>
    <w:rsid w:val="000D2411"/>
    <w:rsid w:val="000E536E"/>
    <w:rsid w:val="000F0CD9"/>
    <w:rsid w:val="00100D41"/>
    <w:rsid w:val="00105A69"/>
    <w:rsid w:val="0011386A"/>
    <w:rsid w:val="00115B72"/>
    <w:rsid w:val="00115B84"/>
    <w:rsid w:val="0013417F"/>
    <w:rsid w:val="00136387"/>
    <w:rsid w:val="00145BFF"/>
    <w:rsid w:val="00170CBD"/>
    <w:rsid w:val="0017786F"/>
    <w:rsid w:val="0018166A"/>
    <w:rsid w:val="0018466B"/>
    <w:rsid w:val="00186A68"/>
    <w:rsid w:val="001904AC"/>
    <w:rsid w:val="00190F17"/>
    <w:rsid w:val="0019205F"/>
    <w:rsid w:val="0019460A"/>
    <w:rsid w:val="001A3EA1"/>
    <w:rsid w:val="001A3F56"/>
    <w:rsid w:val="001C2FE6"/>
    <w:rsid w:val="001C408B"/>
    <w:rsid w:val="001C6F79"/>
    <w:rsid w:val="001D2F66"/>
    <w:rsid w:val="001E312F"/>
    <w:rsid w:val="00234348"/>
    <w:rsid w:val="00244F9C"/>
    <w:rsid w:val="00253805"/>
    <w:rsid w:val="00261314"/>
    <w:rsid w:val="00265DF9"/>
    <w:rsid w:val="002737A5"/>
    <w:rsid w:val="002771A1"/>
    <w:rsid w:val="00277869"/>
    <w:rsid w:val="002803C9"/>
    <w:rsid w:val="002838B9"/>
    <w:rsid w:val="002844E6"/>
    <w:rsid w:val="00292E7E"/>
    <w:rsid w:val="00296F29"/>
    <w:rsid w:val="002A428B"/>
    <w:rsid w:val="002A5095"/>
    <w:rsid w:val="002B03A2"/>
    <w:rsid w:val="002C6C87"/>
    <w:rsid w:val="002D6591"/>
    <w:rsid w:val="002F06E6"/>
    <w:rsid w:val="0030081A"/>
    <w:rsid w:val="00312666"/>
    <w:rsid w:val="003277C2"/>
    <w:rsid w:val="0033232C"/>
    <w:rsid w:val="0034080E"/>
    <w:rsid w:val="00340B6B"/>
    <w:rsid w:val="00347E5E"/>
    <w:rsid w:val="003633C8"/>
    <w:rsid w:val="00364874"/>
    <w:rsid w:val="0037005D"/>
    <w:rsid w:val="00373D56"/>
    <w:rsid w:val="003769E4"/>
    <w:rsid w:val="00376FCC"/>
    <w:rsid w:val="00383E89"/>
    <w:rsid w:val="003A7A97"/>
    <w:rsid w:val="003C7FAC"/>
    <w:rsid w:val="003D2075"/>
    <w:rsid w:val="003E0C25"/>
    <w:rsid w:val="003E760E"/>
    <w:rsid w:val="003F3428"/>
    <w:rsid w:val="003F4AF5"/>
    <w:rsid w:val="00414F29"/>
    <w:rsid w:val="004175A7"/>
    <w:rsid w:val="004237E2"/>
    <w:rsid w:val="0043193D"/>
    <w:rsid w:val="00437C55"/>
    <w:rsid w:val="00447551"/>
    <w:rsid w:val="0045510F"/>
    <w:rsid w:val="004602E9"/>
    <w:rsid w:val="00462CC1"/>
    <w:rsid w:val="00471955"/>
    <w:rsid w:val="00473391"/>
    <w:rsid w:val="0047560E"/>
    <w:rsid w:val="004A1EB8"/>
    <w:rsid w:val="004A2F4C"/>
    <w:rsid w:val="004A5A5A"/>
    <w:rsid w:val="004A5B85"/>
    <w:rsid w:val="004A5BEE"/>
    <w:rsid w:val="004B622A"/>
    <w:rsid w:val="004D21C2"/>
    <w:rsid w:val="004D71A8"/>
    <w:rsid w:val="004E04D4"/>
    <w:rsid w:val="004E24E5"/>
    <w:rsid w:val="004F65AF"/>
    <w:rsid w:val="00537672"/>
    <w:rsid w:val="0054590C"/>
    <w:rsid w:val="00552DEC"/>
    <w:rsid w:val="00555397"/>
    <w:rsid w:val="005717D4"/>
    <w:rsid w:val="00572B61"/>
    <w:rsid w:val="00573193"/>
    <w:rsid w:val="005759A3"/>
    <w:rsid w:val="00577B78"/>
    <w:rsid w:val="00580148"/>
    <w:rsid w:val="005846DD"/>
    <w:rsid w:val="00584CCB"/>
    <w:rsid w:val="005A37E4"/>
    <w:rsid w:val="005A77E7"/>
    <w:rsid w:val="005B1617"/>
    <w:rsid w:val="005B6AFE"/>
    <w:rsid w:val="005D6FA0"/>
    <w:rsid w:val="005E01CA"/>
    <w:rsid w:val="005E5ACA"/>
    <w:rsid w:val="00611692"/>
    <w:rsid w:val="006228F7"/>
    <w:rsid w:val="00647769"/>
    <w:rsid w:val="00651994"/>
    <w:rsid w:val="00653BE2"/>
    <w:rsid w:val="00663D97"/>
    <w:rsid w:val="00672152"/>
    <w:rsid w:val="006733B1"/>
    <w:rsid w:val="00674F3C"/>
    <w:rsid w:val="006800B8"/>
    <w:rsid w:val="00681123"/>
    <w:rsid w:val="006835A7"/>
    <w:rsid w:val="00691B45"/>
    <w:rsid w:val="006969CA"/>
    <w:rsid w:val="00696FBB"/>
    <w:rsid w:val="006B189D"/>
    <w:rsid w:val="006B5A7A"/>
    <w:rsid w:val="006C03F9"/>
    <w:rsid w:val="006C15B6"/>
    <w:rsid w:val="006C6F82"/>
    <w:rsid w:val="006D65E8"/>
    <w:rsid w:val="006E6659"/>
    <w:rsid w:val="006F6C6D"/>
    <w:rsid w:val="00712518"/>
    <w:rsid w:val="007165BD"/>
    <w:rsid w:val="007273E5"/>
    <w:rsid w:val="00727CFE"/>
    <w:rsid w:val="00730B41"/>
    <w:rsid w:val="00741BE9"/>
    <w:rsid w:val="00741E2F"/>
    <w:rsid w:val="00752786"/>
    <w:rsid w:val="00761480"/>
    <w:rsid w:val="00763713"/>
    <w:rsid w:val="00780BC7"/>
    <w:rsid w:val="0079295F"/>
    <w:rsid w:val="007968B2"/>
    <w:rsid w:val="007A1998"/>
    <w:rsid w:val="007A2CE8"/>
    <w:rsid w:val="007B1568"/>
    <w:rsid w:val="007C0EC8"/>
    <w:rsid w:val="007E3004"/>
    <w:rsid w:val="007F4530"/>
    <w:rsid w:val="007F7257"/>
    <w:rsid w:val="00827417"/>
    <w:rsid w:val="00833A71"/>
    <w:rsid w:val="00843DB8"/>
    <w:rsid w:val="00857D21"/>
    <w:rsid w:val="00864D0F"/>
    <w:rsid w:val="008671C4"/>
    <w:rsid w:val="0087135B"/>
    <w:rsid w:val="0087135F"/>
    <w:rsid w:val="00885430"/>
    <w:rsid w:val="008A1A97"/>
    <w:rsid w:val="008A5570"/>
    <w:rsid w:val="008A5CD1"/>
    <w:rsid w:val="008C7FCC"/>
    <w:rsid w:val="008D11CB"/>
    <w:rsid w:val="008F3248"/>
    <w:rsid w:val="00903CB6"/>
    <w:rsid w:val="00906102"/>
    <w:rsid w:val="00912BB3"/>
    <w:rsid w:val="0091504D"/>
    <w:rsid w:val="00915C82"/>
    <w:rsid w:val="00915E60"/>
    <w:rsid w:val="00916009"/>
    <w:rsid w:val="009171C7"/>
    <w:rsid w:val="00924D98"/>
    <w:rsid w:val="009267F1"/>
    <w:rsid w:val="0092739B"/>
    <w:rsid w:val="009328E3"/>
    <w:rsid w:val="009363D2"/>
    <w:rsid w:val="0094441E"/>
    <w:rsid w:val="00950573"/>
    <w:rsid w:val="00956BB0"/>
    <w:rsid w:val="00970425"/>
    <w:rsid w:val="00970F9A"/>
    <w:rsid w:val="00971184"/>
    <w:rsid w:val="00984712"/>
    <w:rsid w:val="00990E9D"/>
    <w:rsid w:val="009A262B"/>
    <w:rsid w:val="009A3131"/>
    <w:rsid w:val="009B0550"/>
    <w:rsid w:val="009B401E"/>
    <w:rsid w:val="009B6C9B"/>
    <w:rsid w:val="009B7315"/>
    <w:rsid w:val="009E07FF"/>
    <w:rsid w:val="009E3D22"/>
    <w:rsid w:val="009E52C2"/>
    <w:rsid w:val="00A05213"/>
    <w:rsid w:val="00A110A9"/>
    <w:rsid w:val="00A164AE"/>
    <w:rsid w:val="00A22E18"/>
    <w:rsid w:val="00A27909"/>
    <w:rsid w:val="00A451AF"/>
    <w:rsid w:val="00A50B1B"/>
    <w:rsid w:val="00A606D1"/>
    <w:rsid w:val="00A82D76"/>
    <w:rsid w:val="00A8641D"/>
    <w:rsid w:val="00A868BC"/>
    <w:rsid w:val="00A93658"/>
    <w:rsid w:val="00AA2294"/>
    <w:rsid w:val="00AA384E"/>
    <w:rsid w:val="00AA6B3A"/>
    <w:rsid w:val="00AC3E20"/>
    <w:rsid w:val="00AD2679"/>
    <w:rsid w:val="00AE1263"/>
    <w:rsid w:val="00AE54DC"/>
    <w:rsid w:val="00AF077B"/>
    <w:rsid w:val="00AF2DC8"/>
    <w:rsid w:val="00AF4C9F"/>
    <w:rsid w:val="00B06F42"/>
    <w:rsid w:val="00B15147"/>
    <w:rsid w:val="00B235CB"/>
    <w:rsid w:val="00B31CAB"/>
    <w:rsid w:val="00B6427A"/>
    <w:rsid w:val="00B713AD"/>
    <w:rsid w:val="00B71958"/>
    <w:rsid w:val="00B72F20"/>
    <w:rsid w:val="00B77B1A"/>
    <w:rsid w:val="00B81845"/>
    <w:rsid w:val="00B83599"/>
    <w:rsid w:val="00BA6937"/>
    <w:rsid w:val="00BB3CA4"/>
    <w:rsid w:val="00BC2721"/>
    <w:rsid w:val="00BC79C3"/>
    <w:rsid w:val="00BE07E2"/>
    <w:rsid w:val="00BE09D0"/>
    <w:rsid w:val="00BE2351"/>
    <w:rsid w:val="00BF63FE"/>
    <w:rsid w:val="00C02D79"/>
    <w:rsid w:val="00C14AE9"/>
    <w:rsid w:val="00C16157"/>
    <w:rsid w:val="00C20310"/>
    <w:rsid w:val="00C23CB8"/>
    <w:rsid w:val="00C40847"/>
    <w:rsid w:val="00C41D1C"/>
    <w:rsid w:val="00C426E1"/>
    <w:rsid w:val="00C55550"/>
    <w:rsid w:val="00C817C7"/>
    <w:rsid w:val="00C83BE5"/>
    <w:rsid w:val="00C844A8"/>
    <w:rsid w:val="00C9354F"/>
    <w:rsid w:val="00C97B01"/>
    <w:rsid w:val="00CA6F1B"/>
    <w:rsid w:val="00CA767C"/>
    <w:rsid w:val="00CB5D7D"/>
    <w:rsid w:val="00CC13A7"/>
    <w:rsid w:val="00CC57FF"/>
    <w:rsid w:val="00CD7A22"/>
    <w:rsid w:val="00CE103B"/>
    <w:rsid w:val="00CE5E75"/>
    <w:rsid w:val="00CF15A3"/>
    <w:rsid w:val="00CF7E4B"/>
    <w:rsid w:val="00D04BB9"/>
    <w:rsid w:val="00D10C42"/>
    <w:rsid w:val="00D11D9E"/>
    <w:rsid w:val="00D43EEC"/>
    <w:rsid w:val="00D44C8C"/>
    <w:rsid w:val="00D4648F"/>
    <w:rsid w:val="00D520BF"/>
    <w:rsid w:val="00D76D6D"/>
    <w:rsid w:val="00D77144"/>
    <w:rsid w:val="00D92571"/>
    <w:rsid w:val="00D92738"/>
    <w:rsid w:val="00D932E3"/>
    <w:rsid w:val="00D94372"/>
    <w:rsid w:val="00DA0586"/>
    <w:rsid w:val="00DD7E7E"/>
    <w:rsid w:val="00DE2562"/>
    <w:rsid w:val="00DF48F5"/>
    <w:rsid w:val="00DF76B4"/>
    <w:rsid w:val="00E025DD"/>
    <w:rsid w:val="00E044D8"/>
    <w:rsid w:val="00E06658"/>
    <w:rsid w:val="00E23CE0"/>
    <w:rsid w:val="00E25E0E"/>
    <w:rsid w:val="00E324F8"/>
    <w:rsid w:val="00E4075A"/>
    <w:rsid w:val="00E41718"/>
    <w:rsid w:val="00E455DC"/>
    <w:rsid w:val="00E51087"/>
    <w:rsid w:val="00E57220"/>
    <w:rsid w:val="00E576CE"/>
    <w:rsid w:val="00E601B7"/>
    <w:rsid w:val="00E741AC"/>
    <w:rsid w:val="00E806EA"/>
    <w:rsid w:val="00E85B50"/>
    <w:rsid w:val="00E92F2B"/>
    <w:rsid w:val="00E93CC1"/>
    <w:rsid w:val="00EA0550"/>
    <w:rsid w:val="00EA615A"/>
    <w:rsid w:val="00EB025A"/>
    <w:rsid w:val="00EB1D40"/>
    <w:rsid w:val="00ED2EFA"/>
    <w:rsid w:val="00ED5C10"/>
    <w:rsid w:val="00ED5F83"/>
    <w:rsid w:val="00EE0AE4"/>
    <w:rsid w:val="00EF3CE6"/>
    <w:rsid w:val="00F014D5"/>
    <w:rsid w:val="00F052D3"/>
    <w:rsid w:val="00F0572E"/>
    <w:rsid w:val="00F07AE5"/>
    <w:rsid w:val="00F11C55"/>
    <w:rsid w:val="00F31756"/>
    <w:rsid w:val="00F324BE"/>
    <w:rsid w:val="00F35ACA"/>
    <w:rsid w:val="00F36DA2"/>
    <w:rsid w:val="00F41613"/>
    <w:rsid w:val="00F52792"/>
    <w:rsid w:val="00F61FF4"/>
    <w:rsid w:val="00F77B17"/>
    <w:rsid w:val="00F84AE6"/>
    <w:rsid w:val="00F9140D"/>
    <w:rsid w:val="00F967AD"/>
    <w:rsid w:val="00FA4C96"/>
    <w:rsid w:val="00FB1767"/>
    <w:rsid w:val="00FD1B43"/>
    <w:rsid w:val="00FD2CFC"/>
    <w:rsid w:val="00FE385D"/>
    <w:rsid w:val="00FE45DD"/>
    <w:rsid w:val="00FE567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68A4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Typewriter"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1AC"/>
    <w:rPr>
      <w:rFonts w:ascii="Calibri" w:eastAsia="Calibri" w:hAnsi="Calibri" w:cs="Times New Roman"/>
    </w:rPr>
  </w:style>
  <w:style w:type="paragraph" w:styleId="Heading1">
    <w:name w:val="heading 1"/>
    <w:aliases w:val="Heading U,H1,H11,Œ©o‚µ 1,Œ©,?co??E 1,h1,뙥,?c,?co?ƒÊ 1,?,Œ,Titre 1"/>
    <w:basedOn w:val="Normal"/>
    <w:next w:val="Normal"/>
    <w:link w:val="Heading1Char"/>
    <w:uiPriority w:val="9"/>
    <w:qFormat/>
    <w:rsid w:val="00E741AC"/>
    <w:pPr>
      <w:keepNext/>
      <w:keepLines/>
      <w:numPr>
        <w:numId w:val="4"/>
      </w:numPr>
      <w:spacing w:before="480" w:after="0"/>
      <w:outlineLvl w:val="0"/>
    </w:pPr>
    <w:rPr>
      <w:rFonts w:ascii="Cambria" w:eastAsia="Times New Roman" w:hAnsi="Cambria"/>
      <w:b/>
      <w:bCs/>
      <w:color w:val="365F91"/>
      <w:sz w:val="28"/>
      <w:szCs w:val="28"/>
    </w:rPr>
  </w:style>
  <w:style w:type="paragraph" w:styleId="Heading2">
    <w:name w:val="heading 2"/>
    <w:aliases w:val="H2,H21,Œ©o‚µ 2,Œ©1,?co??E 2,h2,뙥2,?c1,?co?ƒÊ 2,?2,Titre 2,Œ©_o‚µ 2,DO NOT USE_h2"/>
    <w:basedOn w:val="Heading1"/>
    <w:next w:val="Normal"/>
    <w:link w:val="Heading2Char"/>
    <w:uiPriority w:val="9"/>
    <w:unhideWhenUsed/>
    <w:qFormat/>
    <w:rsid w:val="00E741AC"/>
    <w:pPr>
      <w:numPr>
        <w:ilvl w:val="1"/>
      </w:numPr>
      <w:spacing w:before="200"/>
      <w:outlineLvl w:val="1"/>
    </w:pPr>
    <w:rPr>
      <w:color w:val="4F81BD"/>
      <w:sz w:val="26"/>
      <w:szCs w:val="26"/>
    </w:rPr>
  </w:style>
  <w:style w:type="paragraph" w:styleId="Heading3">
    <w:name w:val="heading 3"/>
    <w:aliases w:val="H3,H31,h3,Titre 3,Org Heading 1"/>
    <w:basedOn w:val="Heading1"/>
    <w:next w:val="Normal"/>
    <w:link w:val="Heading3Char"/>
    <w:uiPriority w:val="9"/>
    <w:unhideWhenUsed/>
    <w:qFormat/>
    <w:rsid w:val="00E741AC"/>
    <w:pPr>
      <w:numPr>
        <w:ilvl w:val="2"/>
      </w:numPr>
      <w:spacing w:before="200"/>
      <w:outlineLvl w:val="2"/>
    </w:pPr>
    <w:rPr>
      <w:color w:val="4F81BD"/>
      <w:sz w:val="22"/>
      <w:szCs w:val="22"/>
    </w:rPr>
  </w:style>
  <w:style w:type="paragraph" w:styleId="Heading4">
    <w:name w:val="heading 4"/>
    <w:aliases w:val="H4,H41,h4,Titre 4,Org Heading 2"/>
    <w:basedOn w:val="Heading3"/>
    <w:next w:val="Normal"/>
    <w:link w:val="Heading4Char"/>
    <w:uiPriority w:val="9"/>
    <w:semiHidden/>
    <w:unhideWhenUsed/>
    <w:qFormat/>
    <w:rsid w:val="00E741AC"/>
    <w:pPr>
      <w:numPr>
        <w:ilvl w:val="3"/>
      </w:numPr>
      <w:outlineLvl w:val="3"/>
    </w:pPr>
    <w:rPr>
      <w:i/>
      <w:iCs/>
    </w:rPr>
  </w:style>
  <w:style w:type="paragraph" w:styleId="Heading5">
    <w:name w:val="heading 5"/>
    <w:aliases w:val="H5,H51,h5,Titre 5,DO NOT USE_h5"/>
    <w:basedOn w:val="Heading4"/>
    <w:next w:val="Normal"/>
    <w:link w:val="Heading5Char"/>
    <w:uiPriority w:val="9"/>
    <w:semiHidden/>
    <w:unhideWhenUsed/>
    <w:qFormat/>
    <w:rsid w:val="00E741AC"/>
    <w:pPr>
      <w:numPr>
        <w:ilvl w:val="4"/>
      </w:numPr>
      <w:outlineLvl w:val="4"/>
    </w:pPr>
    <w:rPr>
      <w:b w:val="0"/>
      <w:bCs w:val="0"/>
      <w:i w:val="0"/>
      <w:iCs w:val="0"/>
      <w:color w:val="243F60"/>
    </w:rPr>
  </w:style>
  <w:style w:type="paragraph" w:styleId="Heading6">
    <w:name w:val="heading 6"/>
    <w:aliases w:val="H6,H61,h6,Titre 6"/>
    <w:basedOn w:val="Heading5"/>
    <w:next w:val="Normal"/>
    <w:link w:val="Heading6Char"/>
    <w:uiPriority w:val="9"/>
    <w:semiHidden/>
    <w:unhideWhenUsed/>
    <w:qFormat/>
    <w:rsid w:val="00E741AC"/>
    <w:pPr>
      <w:numPr>
        <w:ilvl w:val="5"/>
      </w:numPr>
      <w:outlineLvl w:val="5"/>
    </w:pPr>
    <w:rPr>
      <w:i/>
      <w:iCs/>
    </w:rPr>
  </w:style>
  <w:style w:type="paragraph" w:styleId="Heading7">
    <w:name w:val="heading 7"/>
    <w:basedOn w:val="Heading6"/>
    <w:next w:val="Normal"/>
    <w:link w:val="Heading7Char"/>
    <w:uiPriority w:val="9"/>
    <w:semiHidden/>
    <w:unhideWhenUsed/>
    <w:qFormat/>
    <w:rsid w:val="00E741AC"/>
    <w:pPr>
      <w:numPr>
        <w:ilvl w:val="6"/>
      </w:numPr>
      <w:outlineLvl w:val="6"/>
    </w:pPr>
    <w:rPr>
      <w:color w:val="404040"/>
    </w:rPr>
  </w:style>
  <w:style w:type="paragraph" w:styleId="Heading8">
    <w:name w:val="heading 8"/>
    <w:basedOn w:val="Heading6"/>
    <w:next w:val="Normal"/>
    <w:link w:val="Heading8Char"/>
    <w:uiPriority w:val="9"/>
    <w:semiHidden/>
    <w:unhideWhenUsed/>
    <w:qFormat/>
    <w:rsid w:val="00E741AC"/>
    <w:pPr>
      <w:numPr>
        <w:ilvl w:val="7"/>
      </w:numPr>
      <w:outlineLvl w:val="7"/>
    </w:pPr>
    <w:rPr>
      <w:i w:val="0"/>
      <w:iCs w:val="0"/>
      <w:color w:val="404040"/>
      <w:sz w:val="20"/>
      <w:szCs w:val="20"/>
    </w:rPr>
  </w:style>
  <w:style w:type="paragraph" w:styleId="Heading9">
    <w:name w:val="heading 9"/>
    <w:basedOn w:val="Heading6"/>
    <w:next w:val="Normal"/>
    <w:link w:val="Heading9Char"/>
    <w:uiPriority w:val="9"/>
    <w:semiHidden/>
    <w:unhideWhenUsed/>
    <w:qFormat/>
    <w:rsid w:val="00E741AC"/>
    <w:pPr>
      <w:numPr>
        <w:ilvl w:val="8"/>
      </w:numPr>
      <w:outlineLvl w:val="8"/>
    </w:pPr>
    <w:rPr>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U Char,H1 Char,H11 Char,Œ©o‚µ 1 Char,Œ© Char,?co??E 1 Char,h1 Char,뙥 Char,?c Char,?co?ƒÊ 1 Char,? Char,Œ Char,Titre 1 Char"/>
    <w:basedOn w:val="DefaultParagraphFont"/>
    <w:link w:val="Heading1"/>
    <w:uiPriority w:val="9"/>
    <w:rsid w:val="00E741AC"/>
    <w:rPr>
      <w:rFonts w:ascii="Cambria" w:eastAsia="Times New Roman" w:hAnsi="Cambria" w:cs="Times New Roman"/>
      <w:b/>
      <w:bCs/>
      <w:color w:val="365F91"/>
      <w:sz w:val="28"/>
      <w:szCs w:val="28"/>
    </w:rPr>
  </w:style>
  <w:style w:type="character" w:customStyle="1" w:styleId="Heading2Char">
    <w:name w:val="Heading 2 Char"/>
    <w:aliases w:val="H2 Char,H21 Char,Œ©o‚µ 2 Char,Œ©1 Char,?co??E 2 Char,h2 Char,뙥2 Char,?c1 Char,?co?ƒÊ 2 Char,?2 Char,Titre 2 Char,Œ©_o‚µ 2 Char,DO NOT USE_h2 Char"/>
    <w:basedOn w:val="DefaultParagraphFont"/>
    <w:link w:val="Heading2"/>
    <w:uiPriority w:val="9"/>
    <w:rsid w:val="00E741AC"/>
    <w:rPr>
      <w:rFonts w:ascii="Cambria" w:eastAsia="Times New Roman" w:hAnsi="Cambria" w:cs="Times New Roman"/>
      <w:b/>
      <w:bCs/>
      <w:color w:val="4F81BD"/>
      <w:sz w:val="26"/>
      <w:szCs w:val="26"/>
    </w:rPr>
  </w:style>
  <w:style w:type="character" w:customStyle="1" w:styleId="Heading3Char">
    <w:name w:val="Heading 3 Char"/>
    <w:aliases w:val="H3 Char,H31 Char,h3 Char,Titre 3 Char,Org Heading 1 Char"/>
    <w:basedOn w:val="DefaultParagraphFont"/>
    <w:link w:val="Heading3"/>
    <w:uiPriority w:val="9"/>
    <w:rsid w:val="00E741AC"/>
    <w:rPr>
      <w:rFonts w:ascii="Cambria" w:eastAsia="Times New Roman" w:hAnsi="Cambria" w:cs="Times New Roman"/>
      <w:b/>
      <w:bCs/>
      <w:color w:val="4F81BD"/>
    </w:rPr>
  </w:style>
  <w:style w:type="character" w:customStyle="1" w:styleId="Heading4Char">
    <w:name w:val="Heading 4 Char"/>
    <w:aliases w:val="H4 Char,H41 Char,h4 Char,Titre 4 Char,Org Heading 2 Char"/>
    <w:basedOn w:val="DefaultParagraphFont"/>
    <w:link w:val="Heading4"/>
    <w:uiPriority w:val="9"/>
    <w:semiHidden/>
    <w:rsid w:val="00E741AC"/>
    <w:rPr>
      <w:rFonts w:ascii="Cambria" w:eastAsia="Times New Roman" w:hAnsi="Cambria" w:cs="Times New Roman"/>
      <w:b/>
      <w:bCs/>
      <w:i/>
      <w:iCs/>
      <w:color w:val="4F81BD"/>
    </w:rPr>
  </w:style>
  <w:style w:type="character" w:customStyle="1" w:styleId="Heading5Char">
    <w:name w:val="Heading 5 Char"/>
    <w:aliases w:val="H5 Char,H51 Char,h5 Char,Titre 5 Char,DO NOT USE_h5 Char"/>
    <w:basedOn w:val="DefaultParagraphFont"/>
    <w:link w:val="Heading5"/>
    <w:uiPriority w:val="9"/>
    <w:semiHidden/>
    <w:rsid w:val="00E741AC"/>
    <w:rPr>
      <w:rFonts w:ascii="Cambria" w:eastAsia="Times New Roman" w:hAnsi="Cambria" w:cs="Times New Roman"/>
      <w:color w:val="243F60"/>
    </w:rPr>
  </w:style>
  <w:style w:type="character" w:customStyle="1" w:styleId="Heading6Char">
    <w:name w:val="Heading 6 Char"/>
    <w:aliases w:val="H6 Char,H61 Char,h6 Char,Titre 6 Char"/>
    <w:basedOn w:val="DefaultParagraphFont"/>
    <w:link w:val="Heading6"/>
    <w:uiPriority w:val="9"/>
    <w:semiHidden/>
    <w:rsid w:val="00E741AC"/>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E741AC"/>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E741AC"/>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741AC"/>
    <w:rPr>
      <w:rFonts w:ascii="Cambria" w:eastAsia="Times New Roman" w:hAnsi="Cambria" w:cs="Times New Roman"/>
      <w:i/>
      <w:iCs/>
      <w:color w:val="404040"/>
      <w:sz w:val="20"/>
      <w:szCs w:val="20"/>
    </w:rPr>
  </w:style>
  <w:style w:type="paragraph" w:styleId="TOC1">
    <w:name w:val="toc 1"/>
    <w:basedOn w:val="Normal"/>
    <w:next w:val="Normal"/>
    <w:autoRedefine/>
    <w:uiPriority w:val="39"/>
    <w:rsid w:val="00F324BE"/>
    <w:pPr>
      <w:tabs>
        <w:tab w:val="left" w:pos="480"/>
        <w:tab w:val="right" w:leader="dot" w:pos="9360"/>
      </w:tabs>
      <w:spacing w:after="0" w:line="240" w:lineRule="auto"/>
      <w:jc w:val="both"/>
    </w:pPr>
  </w:style>
  <w:style w:type="paragraph" w:styleId="TOC2">
    <w:name w:val="toc 2"/>
    <w:basedOn w:val="Normal"/>
    <w:next w:val="Normal"/>
    <w:autoRedefine/>
    <w:uiPriority w:val="39"/>
    <w:rsid w:val="00E741AC"/>
    <w:pPr>
      <w:tabs>
        <w:tab w:val="left" w:pos="1260"/>
        <w:tab w:val="right" w:leader="dot" w:pos="9360"/>
      </w:tabs>
      <w:spacing w:after="0" w:line="240" w:lineRule="auto"/>
      <w:ind w:left="518"/>
    </w:pPr>
  </w:style>
  <w:style w:type="character" w:styleId="Hyperlink">
    <w:name w:val="Hyperlink"/>
    <w:uiPriority w:val="99"/>
    <w:rsid w:val="00E741AC"/>
    <w:rPr>
      <w:color w:val="0000FF"/>
      <w:u w:val="single"/>
    </w:rPr>
  </w:style>
  <w:style w:type="paragraph" w:styleId="Footer">
    <w:name w:val="footer"/>
    <w:basedOn w:val="Normal"/>
    <w:link w:val="FooterChar"/>
    <w:uiPriority w:val="99"/>
    <w:rsid w:val="00E741AC"/>
    <w:pPr>
      <w:tabs>
        <w:tab w:val="center" w:pos="4320"/>
        <w:tab w:val="right" w:pos="8640"/>
      </w:tabs>
    </w:pPr>
  </w:style>
  <w:style w:type="character" w:customStyle="1" w:styleId="FooterChar">
    <w:name w:val="Footer Char"/>
    <w:basedOn w:val="DefaultParagraphFont"/>
    <w:link w:val="Footer"/>
    <w:uiPriority w:val="99"/>
    <w:rsid w:val="00E741AC"/>
    <w:rPr>
      <w:rFonts w:ascii="Calibri" w:eastAsia="Calibri" w:hAnsi="Calibri" w:cs="Times New Roman"/>
    </w:rPr>
  </w:style>
  <w:style w:type="character" w:styleId="PageNumber">
    <w:name w:val="page number"/>
    <w:basedOn w:val="DefaultParagraphFont"/>
    <w:rsid w:val="00E741AC"/>
  </w:style>
  <w:style w:type="paragraph" w:styleId="BodyText">
    <w:name w:val="Body Text"/>
    <w:basedOn w:val="Normal"/>
    <w:link w:val="BodyTextChar"/>
    <w:autoRedefine/>
    <w:rsid w:val="00E741AC"/>
    <w:rPr>
      <w:lang w:eastAsia="zh-CN"/>
    </w:rPr>
  </w:style>
  <w:style w:type="character" w:customStyle="1" w:styleId="BodyTextChar">
    <w:name w:val="Body Text Char"/>
    <w:basedOn w:val="DefaultParagraphFont"/>
    <w:link w:val="BodyText"/>
    <w:rsid w:val="00E741AC"/>
    <w:rPr>
      <w:rFonts w:ascii="Calibri" w:eastAsia="Calibri" w:hAnsi="Calibri" w:cs="Times New Roman"/>
      <w:lang w:eastAsia="zh-CN"/>
    </w:rPr>
  </w:style>
  <w:style w:type="paragraph" w:styleId="TOC3">
    <w:name w:val="toc 3"/>
    <w:basedOn w:val="Normal"/>
    <w:next w:val="Normal"/>
    <w:autoRedefine/>
    <w:uiPriority w:val="39"/>
    <w:rsid w:val="00E741AC"/>
    <w:pPr>
      <w:tabs>
        <w:tab w:val="left" w:pos="2205"/>
        <w:tab w:val="right" w:leader="dot" w:pos="9360"/>
      </w:tabs>
      <w:spacing w:after="0" w:line="240" w:lineRule="auto"/>
      <w:ind w:left="1253"/>
      <w:contextualSpacing/>
    </w:pPr>
  </w:style>
  <w:style w:type="character" w:customStyle="1" w:styleId="StyleArial">
    <w:name w:val="Style Arial"/>
    <w:rsid w:val="00E741AC"/>
    <w:rPr>
      <w:rFonts w:ascii="Arial" w:hAnsi="Arial"/>
      <w:sz w:val="20"/>
    </w:rPr>
  </w:style>
  <w:style w:type="paragraph" w:customStyle="1" w:styleId="StyleArialAfter6pt">
    <w:name w:val="Style Arial After:  6 pt"/>
    <w:basedOn w:val="Normal"/>
    <w:rsid w:val="00E741AC"/>
    <w:pPr>
      <w:spacing w:after="120"/>
    </w:pPr>
    <w:rPr>
      <w:rFonts w:ascii="Arial" w:eastAsia="Times New Roman" w:hAnsi="Arial"/>
      <w:sz w:val="20"/>
      <w:szCs w:val="20"/>
    </w:rPr>
  </w:style>
  <w:style w:type="paragraph" w:styleId="ListBullet">
    <w:name w:val="List Bullet"/>
    <w:basedOn w:val="Normal"/>
    <w:rsid w:val="00E741AC"/>
    <w:pPr>
      <w:numPr>
        <w:numId w:val="1"/>
      </w:numPr>
    </w:pPr>
  </w:style>
  <w:style w:type="paragraph" w:styleId="List">
    <w:name w:val="List"/>
    <w:basedOn w:val="Normal"/>
    <w:rsid w:val="00E741AC"/>
    <w:pPr>
      <w:ind w:left="360" w:hanging="360"/>
    </w:pPr>
  </w:style>
  <w:style w:type="paragraph" w:styleId="ListBullet2">
    <w:name w:val="List Bullet 2"/>
    <w:basedOn w:val="Normal"/>
    <w:rsid w:val="00E741AC"/>
    <w:pPr>
      <w:numPr>
        <w:numId w:val="2"/>
      </w:numPr>
    </w:pPr>
  </w:style>
  <w:style w:type="paragraph" w:styleId="BalloonText">
    <w:name w:val="Balloon Text"/>
    <w:basedOn w:val="Normal"/>
    <w:link w:val="BalloonTextChar"/>
    <w:semiHidden/>
    <w:rsid w:val="00E741AC"/>
    <w:rPr>
      <w:rFonts w:ascii="Tahoma" w:hAnsi="Tahoma" w:cs="Tahoma"/>
      <w:sz w:val="16"/>
      <w:szCs w:val="16"/>
    </w:rPr>
  </w:style>
  <w:style w:type="character" w:customStyle="1" w:styleId="BalloonTextChar">
    <w:name w:val="Balloon Text Char"/>
    <w:basedOn w:val="DefaultParagraphFont"/>
    <w:link w:val="BalloonText"/>
    <w:semiHidden/>
    <w:rsid w:val="00E741AC"/>
    <w:rPr>
      <w:rFonts w:ascii="Tahoma" w:eastAsia="Calibri" w:hAnsi="Tahoma" w:cs="Tahoma"/>
      <w:sz w:val="16"/>
      <w:szCs w:val="16"/>
    </w:rPr>
  </w:style>
  <w:style w:type="paragraph" w:styleId="BodyText2">
    <w:name w:val="Body Text 2"/>
    <w:basedOn w:val="Normal"/>
    <w:link w:val="BodyText2Char"/>
    <w:rsid w:val="00E741AC"/>
    <w:pPr>
      <w:spacing w:after="120" w:line="480" w:lineRule="auto"/>
    </w:pPr>
  </w:style>
  <w:style w:type="character" w:customStyle="1" w:styleId="BodyText2Char">
    <w:name w:val="Body Text 2 Char"/>
    <w:basedOn w:val="DefaultParagraphFont"/>
    <w:link w:val="BodyText2"/>
    <w:rsid w:val="00E741AC"/>
    <w:rPr>
      <w:rFonts w:ascii="Calibri" w:eastAsia="Calibri" w:hAnsi="Calibri" w:cs="Times New Roman"/>
    </w:rPr>
  </w:style>
  <w:style w:type="paragraph" w:styleId="NormalWeb">
    <w:name w:val="Normal (Web)"/>
    <w:basedOn w:val="Normal"/>
    <w:uiPriority w:val="99"/>
    <w:rsid w:val="00E741AC"/>
    <w:pPr>
      <w:spacing w:before="100" w:beforeAutospacing="1" w:after="100" w:afterAutospacing="1"/>
    </w:pPr>
    <w:rPr>
      <w:rFonts w:ascii="Arial Unicode MS" w:eastAsia="Arial Unicode MS" w:hAnsi="Arial Unicode MS" w:cs="Arial Unicode MS"/>
    </w:rPr>
  </w:style>
  <w:style w:type="paragraph" w:customStyle="1" w:styleId="Default">
    <w:name w:val="Default"/>
    <w:rsid w:val="00E741AC"/>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E741AC"/>
    <w:rPr>
      <w:rFonts w:eastAsia="Times New Roman"/>
      <w:sz w:val="20"/>
      <w:szCs w:val="20"/>
      <w:lang w:val="x-none" w:eastAsia="x-none"/>
    </w:rPr>
  </w:style>
  <w:style w:type="character" w:customStyle="1" w:styleId="FootnoteTextChar">
    <w:name w:val="Footnote Text Char"/>
    <w:basedOn w:val="DefaultParagraphFont"/>
    <w:link w:val="FootnoteText"/>
    <w:uiPriority w:val="99"/>
    <w:semiHidden/>
    <w:rsid w:val="00E741AC"/>
    <w:rPr>
      <w:rFonts w:ascii="Calibri" w:eastAsia="Times New Roman" w:hAnsi="Calibri" w:cs="Times New Roman"/>
      <w:sz w:val="20"/>
      <w:szCs w:val="20"/>
      <w:lang w:val="x-none" w:eastAsia="x-none"/>
    </w:rPr>
  </w:style>
  <w:style w:type="character" w:styleId="FootnoteReference">
    <w:name w:val="footnote reference"/>
    <w:uiPriority w:val="99"/>
    <w:semiHidden/>
    <w:rsid w:val="00E741AC"/>
    <w:rPr>
      <w:vertAlign w:val="superscript"/>
    </w:rPr>
  </w:style>
  <w:style w:type="character" w:styleId="HTMLTypewriter">
    <w:name w:val="HTML Typewriter"/>
    <w:rsid w:val="00E741AC"/>
    <w:rPr>
      <w:rFonts w:ascii="Courier New" w:eastAsia="Times New Roman" w:hAnsi="Courier New" w:cs="Courier New"/>
      <w:sz w:val="20"/>
      <w:szCs w:val="20"/>
    </w:rPr>
  </w:style>
  <w:style w:type="table" w:styleId="TableGrid">
    <w:name w:val="Table Grid"/>
    <w:basedOn w:val="TableNormal"/>
    <w:uiPriority w:val="59"/>
    <w:rsid w:val="00E741AC"/>
    <w:pPr>
      <w:widowControl w:val="0"/>
      <w:adjustRightInd w:val="0"/>
      <w:spacing w:after="0" w:line="360" w:lineRule="atLeast"/>
      <w:jc w:val="both"/>
      <w:textAlignment w:val="baseline"/>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E741AC"/>
    <w:pPr>
      <w:tabs>
        <w:tab w:val="center" w:pos="4320"/>
        <w:tab w:val="right" w:pos="8640"/>
      </w:tabs>
    </w:pPr>
  </w:style>
  <w:style w:type="character" w:customStyle="1" w:styleId="HeaderChar">
    <w:name w:val="Header Char"/>
    <w:basedOn w:val="DefaultParagraphFont"/>
    <w:link w:val="Header"/>
    <w:uiPriority w:val="99"/>
    <w:rsid w:val="00E741AC"/>
    <w:rPr>
      <w:rFonts w:ascii="Calibri" w:eastAsia="Calibri" w:hAnsi="Calibri" w:cs="Times New Roman"/>
    </w:rPr>
  </w:style>
  <w:style w:type="paragraph" w:customStyle="1" w:styleId="Noraml">
    <w:name w:val="Noraml"/>
    <w:basedOn w:val="Normal"/>
    <w:rsid w:val="00E741AC"/>
    <w:pPr>
      <w:jc w:val="both"/>
      <w:outlineLvl w:val="0"/>
    </w:pPr>
  </w:style>
  <w:style w:type="paragraph" w:styleId="BodyTextIndent">
    <w:name w:val="Body Text Indent"/>
    <w:basedOn w:val="Normal"/>
    <w:link w:val="BodyTextIndentChar"/>
    <w:rsid w:val="00E741AC"/>
    <w:pPr>
      <w:spacing w:after="120"/>
      <w:ind w:left="360"/>
    </w:pPr>
  </w:style>
  <w:style w:type="character" w:customStyle="1" w:styleId="BodyTextIndentChar">
    <w:name w:val="Body Text Indent Char"/>
    <w:basedOn w:val="DefaultParagraphFont"/>
    <w:link w:val="BodyTextIndent"/>
    <w:rsid w:val="00E741AC"/>
    <w:rPr>
      <w:rFonts w:ascii="Calibri" w:eastAsia="Calibri" w:hAnsi="Calibri" w:cs="Times New Roman"/>
    </w:rPr>
  </w:style>
  <w:style w:type="character" w:styleId="Strong">
    <w:name w:val="Strong"/>
    <w:uiPriority w:val="22"/>
    <w:qFormat/>
    <w:rsid w:val="00E741AC"/>
    <w:rPr>
      <w:b/>
      <w:bCs/>
    </w:rPr>
  </w:style>
  <w:style w:type="paragraph" w:customStyle="1" w:styleId="BlockQuotation">
    <w:name w:val="Block Quotation"/>
    <w:basedOn w:val="BodyText"/>
    <w:rsid w:val="00E741AC"/>
    <w:pPr>
      <w:keepLines/>
      <w:pBdr>
        <w:left w:val="threeDEmboss" w:sz="12" w:space="3" w:color="0000FF"/>
        <w:bottom w:val="single" w:sz="2" w:space="3" w:color="FFFFFF"/>
      </w:pBdr>
      <w:spacing w:after="60"/>
      <w:ind w:left="504"/>
    </w:pPr>
    <w:rPr>
      <w:i/>
      <w:sz w:val="24"/>
      <w:szCs w:val="24"/>
    </w:rPr>
  </w:style>
  <w:style w:type="paragraph" w:customStyle="1" w:styleId="Wo">
    <w:name w:val="Wo"/>
    <w:basedOn w:val="TOC1"/>
    <w:rsid w:val="00E741AC"/>
    <w:rPr>
      <w:rFonts w:ascii="Arial" w:hAnsi="Arial"/>
      <w:b/>
    </w:rPr>
  </w:style>
  <w:style w:type="paragraph" w:customStyle="1" w:styleId="head">
    <w:name w:val="head"/>
    <w:basedOn w:val="Normal"/>
    <w:rsid w:val="00E741AC"/>
    <w:pPr>
      <w:keepNext/>
      <w:spacing w:before="100" w:beforeAutospacing="1" w:after="100" w:afterAutospacing="1"/>
    </w:pPr>
    <w:rPr>
      <w:rFonts w:ascii="Arial" w:hAnsi="Arial" w:cs="Arial"/>
      <w:sz w:val="29"/>
      <w:szCs w:val="29"/>
      <w:lang w:eastAsia="zh-CN"/>
    </w:rPr>
  </w:style>
  <w:style w:type="paragraph" w:customStyle="1" w:styleId="body">
    <w:name w:val="body"/>
    <w:basedOn w:val="Normal"/>
    <w:rsid w:val="00E741AC"/>
    <w:pPr>
      <w:spacing w:before="100" w:beforeAutospacing="1" w:after="100" w:afterAutospacing="1"/>
    </w:pPr>
    <w:rPr>
      <w:rFonts w:ascii="Arial" w:hAnsi="Arial" w:cs="Arial"/>
      <w:sz w:val="19"/>
      <w:szCs w:val="19"/>
      <w:lang w:eastAsia="zh-CN"/>
    </w:rPr>
  </w:style>
  <w:style w:type="paragraph" w:customStyle="1" w:styleId="Caption1">
    <w:name w:val="Caption1"/>
    <w:basedOn w:val="Normal"/>
    <w:rsid w:val="00E741AC"/>
    <w:pPr>
      <w:spacing w:before="100" w:beforeAutospacing="1" w:after="100" w:afterAutospacing="1"/>
    </w:pPr>
    <w:rPr>
      <w:rFonts w:ascii="Arial" w:hAnsi="Arial" w:cs="Arial"/>
      <w:sz w:val="17"/>
      <w:szCs w:val="17"/>
      <w:lang w:eastAsia="zh-CN"/>
    </w:rPr>
  </w:style>
  <w:style w:type="character" w:styleId="Emphasis">
    <w:name w:val="Emphasis"/>
    <w:uiPriority w:val="20"/>
    <w:qFormat/>
    <w:rsid w:val="00E741AC"/>
    <w:rPr>
      <w:i/>
      <w:iCs/>
    </w:rPr>
  </w:style>
  <w:style w:type="paragraph" w:customStyle="1" w:styleId="CM7">
    <w:name w:val="CM7"/>
    <w:basedOn w:val="Default"/>
    <w:next w:val="Default"/>
    <w:uiPriority w:val="99"/>
    <w:rsid w:val="00E741AC"/>
    <w:pPr>
      <w:widowControl w:val="0"/>
    </w:pPr>
    <w:rPr>
      <w:rFonts w:ascii="Times New Roman" w:hAnsi="Times New Roman" w:cs="Times New Roman"/>
      <w:color w:val="auto"/>
    </w:rPr>
  </w:style>
  <w:style w:type="paragraph" w:customStyle="1" w:styleId="CM3">
    <w:name w:val="CM3"/>
    <w:basedOn w:val="Default"/>
    <w:next w:val="Default"/>
    <w:uiPriority w:val="99"/>
    <w:rsid w:val="00E741AC"/>
    <w:pPr>
      <w:widowControl w:val="0"/>
      <w:spacing w:line="278" w:lineRule="atLeast"/>
    </w:pPr>
    <w:rPr>
      <w:rFonts w:ascii="Times New Roman" w:hAnsi="Times New Roman" w:cs="Times New Roman"/>
      <w:color w:val="auto"/>
    </w:rPr>
  </w:style>
  <w:style w:type="paragraph" w:styleId="NoSpacing">
    <w:name w:val="No Spacing"/>
    <w:uiPriority w:val="1"/>
    <w:qFormat/>
    <w:rsid w:val="00E741AC"/>
    <w:pPr>
      <w:spacing w:after="0" w:line="240" w:lineRule="auto"/>
    </w:pPr>
    <w:rPr>
      <w:rFonts w:ascii="Calibri" w:eastAsia="Calibri" w:hAnsi="Calibri" w:cs="Times New Roman"/>
    </w:rPr>
  </w:style>
  <w:style w:type="paragraph" w:customStyle="1" w:styleId="ColorfulList-Accent11">
    <w:name w:val="Colorful List - Accent 11"/>
    <w:basedOn w:val="Normal"/>
    <w:uiPriority w:val="34"/>
    <w:qFormat/>
    <w:rsid w:val="00E741AC"/>
    <w:pPr>
      <w:ind w:left="720"/>
      <w:contextualSpacing/>
    </w:pPr>
  </w:style>
  <w:style w:type="character" w:styleId="CommentReference">
    <w:name w:val="annotation reference"/>
    <w:uiPriority w:val="99"/>
    <w:rsid w:val="00E741AC"/>
    <w:rPr>
      <w:sz w:val="18"/>
    </w:rPr>
  </w:style>
  <w:style w:type="paragraph" w:styleId="CommentText">
    <w:name w:val="annotation text"/>
    <w:basedOn w:val="Normal"/>
    <w:link w:val="CommentTextChar"/>
    <w:uiPriority w:val="99"/>
    <w:rsid w:val="00E741AC"/>
    <w:rPr>
      <w:lang w:val="x-none"/>
    </w:rPr>
  </w:style>
  <w:style w:type="character" w:customStyle="1" w:styleId="CommentTextChar">
    <w:name w:val="Comment Text Char"/>
    <w:basedOn w:val="DefaultParagraphFont"/>
    <w:link w:val="CommentText"/>
    <w:uiPriority w:val="99"/>
    <w:rsid w:val="00E741AC"/>
    <w:rPr>
      <w:rFonts w:ascii="Calibri" w:eastAsia="Calibri" w:hAnsi="Calibri" w:cs="Times New Roman"/>
      <w:lang w:val="x-none"/>
    </w:rPr>
  </w:style>
  <w:style w:type="paragraph" w:styleId="CommentSubject">
    <w:name w:val="annotation subject"/>
    <w:basedOn w:val="CommentText"/>
    <w:next w:val="CommentText"/>
    <w:link w:val="CommentSubjectChar"/>
    <w:rsid w:val="00E741AC"/>
    <w:rPr>
      <w:b/>
      <w:bCs/>
    </w:rPr>
  </w:style>
  <w:style w:type="character" w:customStyle="1" w:styleId="CommentSubjectChar">
    <w:name w:val="Comment Subject Char"/>
    <w:basedOn w:val="CommentTextChar"/>
    <w:link w:val="CommentSubject"/>
    <w:rsid w:val="00E741AC"/>
    <w:rPr>
      <w:rFonts w:ascii="Calibri" w:eastAsia="Calibri" w:hAnsi="Calibri" w:cs="Times New Roman"/>
      <w:b/>
      <w:bCs/>
      <w:lang w:val="x-none"/>
    </w:rPr>
  </w:style>
  <w:style w:type="character" w:styleId="FollowedHyperlink">
    <w:name w:val="FollowedHyperlink"/>
    <w:uiPriority w:val="99"/>
    <w:unhideWhenUsed/>
    <w:rsid w:val="00E741AC"/>
    <w:rPr>
      <w:color w:val="800080"/>
      <w:u w:val="single"/>
    </w:rPr>
  </w:style>
  <w:style w:type="paragraph" w:customStyle="1" w:styleId="xl65">
    <w:name w:val="xl65"/>
    <w:basedOn w:val="Normal"/>
    <w:rsid w:val="00E741A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20"/>
      <w:szCs w:val="20"/>
    </w:rPr>
  </w:style>
  <w:style w:type="paragraph" w:customStyle="1" w:styleId="xl66">
    <w:name w:val="xl66"/>
    <w:basedOn w:val="Normal"/>
    <w:rsid w:val="00E741AC"/>
    <w:pPr>
      <w:spacing w:before="100" w:beforeAutospacing="1" w:after="100" w:afterAutospacing="1"/>
      <w:textAlignment w:val="center"/>
    </w:pPr>
    <w:rPr>
      <w:rFonts w:eastAsia="Times New Roman"/>
    </w:rPr>
  </w:style>
  <w:style w:type="paragraph" w:customStyle="1" w:styleId="xl67">
    <w:name w:val="xl67"/>
    <w:basedOn w:val="Normal"/>
    <w:rsid w:val="00E741A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rPr>
  </w:style>
  <w:style w:type="paragraph" w:styleId="ListParagraph">
    <w:name w:val="List Paragraph"/>
    <w:basedOn w:val="Normal"/>
    <w:uiPriority w:val="34"/>
    <w:qFormat/>
    <w:rsid w:val="00E741AC"/>
    <w:pPr>
      <w:ind w:left="720"/>
      <w:contextualSpacing/>
    </w:pPr>
  </w:style>
  <w:style w:type="paragraph" w:styleId="Quote">
    <w:name w:val="Quote"/>
    <w:basedOn w:val="Normal"/>
    <w:next w:val="Normal"/>
    <w:link w:val="QuoteChar"/>
    <w:uiPriority w:val="29"/>
    <w:qFormat/>
    <w:rsid w:val="00E741AC"/>
    <w:rPr>
      <w:i/>
      <w:iCs/>
      <w:color w:val="000000"/>
    </w:rPr>
  </w:style>
  <w:style w:type="character" w:customStyle="1" w:styleId="QuoteChar">
    <w:name w:val="Quote Char"/>
    <w:basedOn w:val="DefaultParagraphFont"/>
    <w:link w:val="Quote"/>
    <w:uiPriority w:val="29"/>
    <w:rsid w:val="00E741AC"/>
    <w:rPr>
      <w:rFonts w:ascii="Calibri" w:eastAsia="Calibri" w:hAnsi="Calibri" w:cs="Times New Roman"/>
      <w:i/>
      <w:iCs/>
      <w:color w:val="000000"/>
    </w:rPr>
  </w:style>
  <w:style w:type="paragraph" w:styleId="EndnoteText">
    <w:name w:val="endnote text"/>
    <w:basedOn w:val="Normal"/>
    <w:link w:val="EndnoteTextChar"/>
    <w:uiPriority w:val="99"/>
    <w:semiHidden/>
    <w:unhideWhenUsed/>
    <w:rsid w:val="00E741AC"/>
    <w:rPr>
      <w:sz w:val="20"/>
      <w:szCs w:val="20"/>
      <w:lang w:val="x-none"/>
    </w:rPr>
  </w:style>
  <w:style w:type="character" w:customStyle="1" w:styleId="EndnoteTextChar">
    <w:name w:val="Endnote Text Char"/>
    <w:basedOn w:val="DefaultParagraphFont"/>
    <w:link w:val="EndnoteText"/>
    <w:uiPriority w:val="99"/>
    <w:semiHidden/>
    <w:rsid w:val="00E741AC"/>
    <w:rPr>
      <w:rFonts w:ascii="Calibri" w:eastAsia="Calibri" w:hAnsi="Calibri" w:cs="Times New Roman"/>
      <w:sz w:val="20"/>
      <w:szCs w:val="20"/>
      <w:lang w:val="x-none"/>
    </w:rPr>
  </w:style>
  <w:style w:type="character" w:styleId="EndnoteReference">
    <w:name w:val="endnote reference"/>
    <w:uiPriority w:val="99"/>
    <w:semiHidden/>
    <w:unhideWhenUsed/>
    <w:rsid w:val="00E741AC"/>
    <w:rPr>
      <w:vertAlign w:val="superscript"/>
    </w:rPr>
  </w:style>
  <w:style w:type="character" w:customStyle="1" w:styleId="st">
    <w:name w:val="st"/>
    <w:rsid w:val="00E741AC"/>
  </w:style>
  <w:style w:type="paragraph" w:styleId="Revision">
    <w:name w:val="Revision"/>
    <w:hidden/>
    <w:uiPriority w:val="99"/>
    <w:semiHidden/>
    <w:rsid w:val="00FD2CFC"/>
    <w:pPr>
      <w:spacing w:after="0" w:line="240" w:lineRule="auto"/>
    </w:pPr>
    <w:rPr>
      <w:rFonts w:ascii="Calibri" w:eastAsia="Calibri" w:hAnsi="Calibri" w:cs="Times New Roman"/>
    </w:rPr>
  </w:style>
  <w:style w:type="paragraph" w:customStyle="1" w:styleId="BodyA">
    <w:name w:val="Body A"/>
    <w:rsid w:val="000C50BE"/>
    <w:pPr>
      <w:spacing w:after="0" w:line="240" w:lineRule="auto"/>
    </w:pPr>
    <w:rPr>
      <w:rFonts w:ascii="Helvetica" w:eastAsia="ヒラギノ角ゴ Pro W3" w:hAnsi="Helvetica" w:cs="Times New Roman"/>
      <w:color w:val="000000"/>
      <w:sz w:val="24"/>
      <w:szCs w:val="20"/>
    </w:rPr>
  </w:style>
  <w:style w:type="paragraph" w:customStyle="1" w:styleId="FreeFormA">
    <w:name w:val="Free Form A"/>
    <w:autoRedefine/>
    <w:rsid w:val="000C50BE"/>
    <w:pPr>
      <w:spacing w:after="0" w:line="240" w:lineRule="auto"/>
    </w:pPr>
    <w:rPr>
      <w:rFonts w:ascii="Helvetica" w:eastAsia="ヒラギノ角ゴ Pro W3" w:hAnsi="Helvetica" w:cs="Times New Roman"/>
      <w:color w:val="000000"/>
      <w:sz w:val="24"/>
      <w:szCs w:val="20"/>
    </w:rPr>
  </w:style>
  <w:style w:type="paragraph" w:customStyle="1" w:styleId="BodyB">
    <w:name w:val="Body B"/>
    <w:rsid w:val="000C50BE"/>
    <w:pPr>
      <w:spacing w:after="0" w:line="240" w:lineRule="auto"/>
    </w:pPr>
    <w:rPr>
      <w:rFonts w:ascii="Helvetica" w:eastAsia="ヒラギノ角ゴ Pro W3" w:hAnsi="Helvetica" w:cs="Times New Roman"/>
      <w:color w:val="000000"/>
      <w:sz w:val="24"/>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Typewriter"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1AC"/>
    <w:rPr>
      <w:rFonts w:ascii="Calibri" w:eastAsia="Calibri" w:hAnsi="Calibri" w:cs="Times New Roman"/>
    </w:rPr>
  </w:style>
  <w:style w:type="paragraph" w:styleId="Heading1">
    <w:name w:val="heading 1"/>
    <w:aliases w:val="Heading U,H1,H11,Œ©o‚µ 1,Œ©,?co??E 1,h1,뙥,?c,?co?ƒÊ 1,?,Œ,Titre 1"/>
    <w:basedOn w:val="Normal"/>
    <w:next w:val="Normal"/>
    <w:link w:val="Heading1Char"/>
    <w:uiPriority w:val="9"/>
    <w:qFormat/>
    <w:rsid w:val="00E741AC"/>
    <w:pPr>
      <w:keepNext/>
      <w:keepLines/>
      <w:numPr>
        <w:numId w:val="4"/>
      </w:numPr>
      <w:spacing w:before="480" w:after="0"/>
      <w:outlineLvl w:val="0"/>
    </w:pPr>
    <w:rPr>
      <w:rFonts w:ascii="Cambria" w:eastAsia="Times New Roman" w:hAnsi="Cambria"/>
      <w:b/>
      <w:bCs/>
      <w:color w:val="365F91"/>
      <w:sz w:val="28"/>
      <w:szCs w:val="28"/>
    </w:rPr>
  </w:style>
  <w:style w:type="paragraph" w:styleId="Heading2">
    <w:name w:val="heading 2"/>
    <w:aliases w:val="H2,H21,Œ©o‚µ 2,Œ©1,?co??E 2,h2,뙥2,?c1,?co?ƒÊ 2,?2,Titre 2,Œ©_o‚µ 2,DO NOT USE_h2"/>
    <w:basedOn w:val="Heading1"/>
    <w:next w:val="Normal"/>
    <w:link w:val="Heading2Char"/>
    <w:uiPriority w:val="9"/>
    <w:unhideWhenUsed/>
    <w:qFormat/>
    <w:rsid w:val="00E741AC"/>
    <w:pPr>
      <w:numPr>
        <w:ilvl w:val="1"/>
      </w:numPr>
      <w:spacing w:before="200"/>
      <w:outlineLvl w:val="1"/>
    </w:pPr>
    <w:rPr>
      <w:color w:val="4F81BD"/>
      <w:sz w:val="26"/>
      <w:szCs w:val="26"/>
    </w:rPr>
  </w:style>
  <w:style w:type="paragraph" w:styleId="Heading3">
    <w:name w:val="heading 3"/>
    <w:aliases w:val="H3,H31,h3,Titre 3,Org Heading 1"/>
    <w:basedOn w:val="Heading1"/>
    <w:next w:val="Normal"/>
    <w:link w:val="Heading3Char"/>
    <w:uiPriority w:val="9"/>
    <w:unhideWhenUsed/>
    <w:qFormat/>
    <w:rsid w:val="00E741AC"/>
    <w:pPr>
      <w:numPr>
        <w:ilvl w:val="2"/>
      </w:numPr>
      <w:spacing w:before="200"/>
      <w:outlineLvl w:val="2"/>
    </w:pPr>
    <w:rPr>
      <w:color w:val="4F81BD"/>
      <w:sz w:val="22"/>
      <w:szCs w:val="22"/>
    </w:rPr>
  </w:style>
  <w:style w:type="paragraph" w:styleId="Heading4">
    <w:name w:val="heading 4"/>
    <w:aliases w:val="H4,H41,h4,Titre 4,Org Heading 2"/>
    <w:basedOn w:val="Heading3"/>
    <w:next w:val="Normal"/>
    <w:link w:val="Heading4Char"/>
    <w:uiPriority w:val="9"/>
    <w:semiHidden/>
    <w:unhideWhenUsed/>
    <w:qFormat/>
    <w:rsid w:val="00E741AC"/>
    <w:pPr>
      <w:numPr>
        <w:ilvl w:val="3"/>
      </w:numPr>
      <w:outlineLvl w:val="3"/>
    </w:pPr>
    <w:rPr>
      <w:i/>
      <w:iCs/>
    </w:rPr>
  </w:style>
  <w:style w:type="paragraph" w:styleId="Heading5">
    <w:name w:val="heading 5"/>
    <w:aliases w:val="H5,H51,h5,Titre 5,DO NOT USE_h5"/>
    <w:basedOn w:val="Heading4"/>
    <w:next w:val="Normal"/>
    <w:link w:val="Heading5Char"/>
    <w:uiPriority w:val="9"/>
    <w:semiHidden/>
    <w:unhideWhenUsed/>
    <w:qFormat/>
    <w:rsid w:val="00E741AC"/>
    <w:pPr>
      <w:numPr>
        <w:ilvl w:val="4"/>
      </w:numPr>
      <w:outlineLvl w:val="4"/>
    </w:pPr>
    <w:rPr>
      <w:b w:val="0"/>
      <w:bCs w:val="0"/>
      <w:i w:val="0"/>
      <w:iCs w:val="0"/>
      <w:color w:val="243F60"/>
    </w:rPr>
  </w:style>
  <w:style w:type="paragraph" w:styleId="Heading6">
    <w:name w:val="heading 6"/>
    <w:aliases w:val="H6,H61,h6,Titre 6"/>
    <w:basedOn w:val="Heading5"/>
    <w:next w:val="Normal"/>
    <w:link w:val="Heading6Char"/>
    <w:uiPriority w:val="9"/>
    <w:semiHidden/>
    <w:unhideWhenUsed/>
    <w:qFormat/>
    <w:rsid w:val="00E741AC"/>
    <w:pPr>
      <w:numPr>
        <w:ilvl w:val="5"/>
      </w:numPr>
      <w:outlineLvl w:val="5"/>
    </w:pPr>
    <w:rPr>
      <w:i/>
      <w:iCs/>
    </w:rPr>
  </w:style>
  <w:style w:type="paragraph" w:styleId="Heading7">
    <w:name w:val="heading 7"/>
    <w:basedOn w:val="Heading6"/>
    <w:next w:val="Normal"/>
    <w:link w:val="Heading7Char"/>
    <w:uiPriority w:val="9"/>
    <w:semiHidden/>
    <w:unhideWhenUsed/>
    <w:qFormat/>
    <w:rsid w:val="00E741AC"/>
    <w:pPr>
      <w:numPr>
        <w:ilvl w:val="6"/>
      </w:numPr>
      <w:outlineLvl w:val="6"/>
    </w:pPr>
    <w:rPr>
      <w:color w:val="404040"/>
    </w:rPr>
  </w:style>
  <w:style w:type="paragraph" w:styleId="Heading8">
    <w:name w:val="heading 8"/>
    <w:basedOn w:val="Heading6"/>
    <w:next w:val="Normal"/>
    <w:link w:val="Heading8Char"/>
    <w:uiPriority w:val="9"/>
    <w:semiHidden/>
    <w:unhideWhenUsed/>
    <w:qFormat/>
    <w:rsid w:val="00E741AC"/>
    <w:pPr>
      <w:numPr>
        <w:ilvl w:val="7"/>
      </w:numPr>
      <w:outlineLvl w:val="7"/>
    </w:pPr>
    <w:rPr>
      <w:i w:val="0"/>
      <w:iCs w:val="0"/>
      <w:color w:val="404040"/>
      <w:sz w:val="20"/>
      <w:szCs w:val="20"/>
    </w:rPr>
  </w:style>
  <w:style w:type="paragraph" w:styleId="Heading9">
    <w:name w:val="heading 9"/>
    <w:basedOn w:val="Heading6"/>
    <w:next w:val="Normal"/>
    <w:link w:val="Heading9Char"/>
    <w:uiPriority w:val="9"/>
    <w:semiHidden/>
    <w:unhideWhenUsed/>
    <w:qFormat/>
    <w:rsid w:val="00E741AC"/>
    <w:pPr>
      <w:numPr>
        <w:ilvl w:val="8"/>
      </w:numPr>
      <w:outlineLvl w:val="8"/>
    </w:pPr>
    <w:rPr>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U Char,H1 Char,H11 Char,Œ©o‚µ 1 Char,Œ© Char,?co??E 1 Char,h1 Char,뙥 Char,?c Char,?co?ƒÊ 1 Char,? Char,Œ Char,Titre 1 Char"/>
    <w:basedOn w:val="DefaultParagraphFont"/>
    <w:link w:val="Heading1"/>
    <w:uiPriority w:val="9"/>
    <w:rsid w:val="00E741AC"/>
    <w:rPr>
      <w:rFonts w:ascii="Cambria" w:eastAsia="Times New Roman" w:hAnsi="Cambria" w:cs="Times New Roman"/>
      <w:b/>
      <w:bCs/>
      <w:color w:val="365F91"/>
      <w:sz w:val="28"/>
      <w:szCs w:val="28"/>
    </w:rPr>
  </w:style>
  <w:style w:type="character" w:customStyle="1" w:styleId="Heading2Char">
    <w:name w:val="Heading 2 Char"/>
    <w:aliases w:val="H2 Char,H21 Char,Œ©o‚µ 2 Char,Œ©1 Char,?co??E 2 Char,h2 Char,뙥2 Char,?c1 Char,?co?ƒÊ 2 Char,?2 Char,Titre 2 Char,Œ©_o‚µ 2 Char,DO NOT USE_h2 Char"/>
    <w:basedOn w:val="DefaultParagraphFont"/>
    <w:link w:val="Heading2"/>
    <w:uiPriority w:val="9"/>
    <w:rsid w:val="00E741AC"/>
    <w:rPr>
      <w:rFonts w:ascii="Cambria" w:eastAsia="Times New Roman" w:hAnsi="Cambria" w:cs="Times New Roman"/>
      <w:b/>
      <w:bCs/>
      <w:color w:val="4F81BD"/>
      <w:sz w:val="26"/>
      <w:szCs w:val="26"/>
    </w:rPr>
  </w:style>
  <w:style w:type="character" w:customStyle="1" w:styleId="Heading3Char">
    <w:name w:val="Heading 3 Char"/>
    <w:aliases w:val="H3 Char,H31 Char,h3 Char,Titre 3 Char,Org Heading 1 Char"/>
    <w:basedOn w:val="DefaultParagraphFont"/>
    <w:link w:val="Heading3"/>
    <w:uiPriority w:val="9"/>
    <w:rsid w:val="00E741AC"/>
    <w:rPr>
      <w:rFonts w:ascii="Cambria" w:eastAsia="Times New Roman" w:hAnsi="Cambria" w:cs="Times New Roman"/>
      <w:b/>
      <w:bCs/>
      <w:color w:val="4F81BD"/>
    </w:rPr>
  </w:style>
  <w:style w:type="character" w:customStyle="1" w:styleId="Heading4Char">
    <w:name w:val="Heading 4 Char"/>
    <w:aliases w:val="H4 Char,H41 Char,h4 Char,Titre 4 Char,Org Heading 2 Char"/>
    <w:basedOn w:val="DefaultParagraphFont"/>
    <w:link w:val="Heading4"/>
    <w:uiPriority w:val="9"/>
    <w:semiHidden/>
    <w:rsid w:val="00E741AC"/>
    <w:rPr>
      <w:rFonts w:ascii="Cambria" w:eastAsia="Times New Roman" w:hAnsi="Cambria" w:cs="Times New Roman"/>
      <w:b/>
      <w:bCs/>
      <w:i/>
      <w:iCs/>
      <w:color w:val="4F81BD"/>
    </w:rPr>
  </w:style>
  <w:style w:type="character" w:customStyle="1" w:styleId="Heading5Char">
    <w:name w:val="Heading 5 Char"/>
    <w:aliases w:val="H5 Char,H51 Char,h5 Char,Titre 5 Char,DO NOT USE_h5 Char"/>
    <w:basedOn w:val="DefaultParagraphFont"/>
    <w:link w:val="Heading5"/>
    <w:uiPriority w:val="9"/>
    <w:semiHidden/>
    <w:rsid w:val="00E741AC"/>
    <w:rPr>
      <w:rFonts w:ascii="Cambria" w:eastAsia="Times New Roman" w:hAnsi="Cambria" w:cs="Times New Roman"/>
      <w:color w:val="243F60"/>
    </w:rPr>
  </w:style>
  <w:style w:type="character" w:customStyle="1" w:styleId="Heading6Char">
    <w:name w:val="Heading 6 Char"/>
    <w:aliases w:val="H6 Char,H61 Char,h6 Char,Titre 6 Char"/>
    <w:basedOn w:val="DefaultParagraphFont"/>
    <w:link w:val="Heading6"/>
    <w:uiPriority w:val="9"/>
    <w:semiHidden/>
    <w:rsid w:val="00E741AC"/>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E741AC"/>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E741AC"/>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741AC"/>
    <w:rPr>
      <w:rFonts w:ascii="Cambria" w:eastAsia="Times New Roman" w:hAnsi="Cambria" w:cs="Times New Roman"/>
      <w:i/>
      <w:iCs/>
      <w:color w:val="404040"/>
      <w:sz w:val="20"/>
      <w:szCs w:val="20"/>
    </w:rPr>
  </w:style>
  <w:style w:type="paragraph" w:styleId="TOC1">
    <w:name w:val="toc 1"/>
    <w:basedOn w:val="Normal"/>
    <w:next w:val="Normal"/>
    <w:autoRedefine/>
    <w:uiPriority w:val="39"/>
    <w:rsid w:val="00F324BE"/>
    <w:pPr>
      <w:tabs>
        <w:tab w:val="left" w:pos="480"/>
        <w:tab w:val="right" w:leader="dot" w:pos="9360"/>
      </w:tabs>
      <w:spacing w:after="0" w:line="240" w:lineRule="auto"/>
      <w:jc w:val="both"/>
    </w:pPr>
  </w:style>
  <w:style w:type="paragraph" w:styleId="TOC2">
    <w:name w:val="toc 2"/>
    <w:basedOn w:val="Normal"/>
    <w:next w:val="Normal"/>
    <w:autoRedefine/>
    <w:uiPriority w:val="39"/>
    <w:rsid w:val="00E741AC"/>
    <w:pPr>
      <w:tabs>
        <w:tab w:val="left" w:pos="1260"/>
        <w:tab w:val="right" w:leader="dot" w:pos="9360"/>
      </w:tabs>
      <w:spacing w:after="0" w:line="240" w:lineRule="auto"/>
      <w:ind w:left="518"/>
    </w:pPr>
  </w:style>
  <w:style w:type="character" w:styleId="Hyperlink">
    <w:name w:val="Hyperlink"/>
    <w:uiPriority w:val="99"/>
    <w:rsid w:val="00E741AC"/>
    <w:rPr>
      <w:color w:val="0000FF"/>
      <w:u w:val="single"/>
    </w:rPr>
  </w:style>
  <w:style w:type="paragraph" w:styleId="Footer">
    <w:name w:val="footer"/>
    <w:basedOn w:val="Normal"/>
    <w:link w:val="FooterChar"/>
    <w:uiPriority w:val="99"/>
    <w:rsid w:val="00E741AC"/>
    <w:pPr>
      <w:tabs>
        <w:tab w:val="center" w:pos="4320"/>
        <w:tab w:val="right" w:pos="8640"/>
      </w:tabs>
    </w:pPr>
  </w:style>
  <w:style w:type="character" w:customStyle="1" w:styleId="FooterChar">
    <w:name w:val="Footer Char"/>
    <w:basedOn w:val="DefaultParagraphFont"/>
    <w:link w:val="Footer"/>
    <w:uiPriority w:val="99"/>
    <w:rsid w:val="00E741AC"/>
    <w:rPr>
      <w:rFonts w:ascii="Calibri" w:eastAsia="Calibri" w:hAnsi="Calibri" w:cs="Times New Roman"/>
    </w:rPr>
  </w:style>
  <w:style w:type="character" w:styleId="PageNumber">
    <w:name w:val="page number"/>
    <w:basedOn w:val="DefaultParagraphFont"/>
    <w:rsid w:val="00E741AC"/>
  </w:style>
  <w:style w:type="paragraph" w:styleId="BodyText">
    <w:name w:val="Body Text"/>
    <w:basedOn w:val="Normal"/>
    <w:link w:val="BodyTextChar"/>
    <w:autoRedefine/>
    <w:rsid w:val="00E741AC"/>
    <w:rPr>
      <w:lang w:eastAsia="zh-CN"/>
    </w:rPr>
  </w:style>
  <w:style w:type="character" w:customStyle="1" w:styleId="BodyTextChar">
    <w:name w:val="Body Text Char"/>
    <w:basedOn w:val="DefaultParagraphFont"/>
    <w:link w:val="BodyText"/>
    <w:rsid w:val="00E741AC"/>
    <w:rPr>
      <w:rFonts w:ascii="Calibri" w:eastAsia="Calibri" w:hAnsi="Calibri" w:cs="Times New Roman"/>
      <w:lang w:eastAsia="zh-CN"/>
    </w:rPr>
  </w:style>
  <w:style w:type="paragraph" w:styleId="TOC3">
    <w:name w:val="toc 3"/>
    <w:basedOn w:val="Normal"/>
    <w:next w:val="Normal"/>
    <w:autoRedefine/>
    <w:uiPriority w:val="39"/>
    <w:rsid w:val="00E741AC"/>
    <w:pPr>
      <w:tabs>
        <w:tab w:val="left" w:pos="2205"/>
        <w:tab w:val="right" w:leader="dot" w:pos="9360"/>
      </w:tabs>
      <w:spacing w:after="0" w:line="240" w:lineRule="auto"/>
      <w:ind w:left="1253"/>
      <w:contextualSpacing/>
    </w:pPr>
  </w:style>
  <w:style w:type="character" w:customStyle="1" w:styleId="StyleArial">
    <w:name w:val="Style Arial"/>
    <w:rsid w:val="00E741AC"/>
    <w:rPr>
      <w:rFonts w:ascii="Arial" w:hAnsi="Arial"/>
      <w:sz w:val="20"/>
    </w:rPr>
  </w:style>
  <w:style w:type="paragraph" w:customStyle="1" w:styleId="StyleArialAfter6pt">
    <w:name w:val="Style Arial After:  6 pt"/>
    <w:basedOn w:val="Normal"/>
    <w:rsid w:val="00E741AC"/>
    <w:pPr>
      <w:spacing w:after="120"/>
    </w:pPr>
    <w:rPr>
      <w:rFonts w:ascii="Arial" w:eastAsia="Times New Roman" w:hAnsi="Arial"/>
      <w:sz w:val="20"/>
      <w:szCs w:val="20"/>
    </w:rPr>
  </w:style>
  <w:style w:type="paragraph" w:styleId="ListBullet">
    <w:name w:val="List Bullet"/>
    <w:basedOn w:val="Normal"/>
    <w:rsid w:val="00E741AC"/>
    <w:pPr>
      <w:numPr>
        <w:numId w:val="1"/>
      </w:numPr>
    </w:pPr>
  </w:style>
  <w:style w:type="paragraph" w:styleId="List">
    <w:name w:val="List"/>
    <w:basedOn w:val="Normal"/>
    <w:rsid w:val="00E741AC"/>
    <w:pPr>
      <w:ind w:left="360" w:hanging="360"/>
    </w:pPr>
  </w:style>
  <w:style w:type="paragraph" w:styleId="ListBullet2">
    <w:name w:val="List Bullet 2"/>
    <w:basedOn w:val="Normal"/>
    <w:rsid w:val="00E741AC"/>
    <w:pPr>
      <w:numPr>
        <w:numId w:val="2"/>
      </w:numPr>
    </w:pPr>
  </w:style>
  <w:style w:type="paragraph" w:styleId="BalloonText">
    <w:name w:val="Balloon Text"/>
    <w:basedOn w:val="Normal"/>
    <w:link w:val="BalloonTextChar"/>
    <w:semiHidden/>
    <w:rsid w:val="00E741AC"/>
    <w:rPr>
      <w:rFonts w:ascii="Tahoma" w:hAnsi="Tahoma" w:cs="Tahoma"/>
      <w:sz w:val="16"/>
      <w:szCs w:val="16"/>
    </w:rPr>
  </w:style>
  <w:style w:type="character" w:customStyle="1" w:styleId="BalloonTextChar">
    <w:name w:val="Balloon Text Char"/>
    <w:basedOn w:val="DefaultParagraphFont"/>
    <w:link w:val="BalloonText"/>
    <w:semiHidden/>
    <w:rsid w:val="00E741AC"/>
    <w:rPr>
      <w:rFonts w:ascii="Tahoma" w:eastAsia="Calibri" w:hAnsi="Tahoma" w:cs="Tahoma"/>
      <w:sz w:val="16"/>
      <w:szCs w:val="16"/>
    </w:rPr>
  </w:style>
  <w:style w:type="paragraph" w:styleId="BodyText2">
    <w:name w:val="Body Text 2"/>
    <w:basedOn w:val="Normal"/>
    <w:link w:val="BodyText2Char"/>
    <w:rsid w:val="00E741AC"/>
    <w:pPr>
      <w:spacing w:after="120" w:line="480" w:lineRule="auto"/>
    </w:pPr>
  </w:style>
  <w:style w:type="character" w:customStyle="1" w:styleId="BodyText2Char">
    <w:name w:val="Body Text 2 Char"/>
    <w:basedOn w:val="DefaultParagraphFont"/>
    <w:link w:val="BodyText2"/>
    <w:rsid w:val="00E741AC"/>
    <w:rPr>
      <w:rFonts w:ascii="Calibri" w:eastAsia="Calibri" w:hAnsi="Calibri" w:cs="Times New Roman"/>
    </w:rPr>
  </w:style>
  <w:style w:type="paragraph" w:styleId="NormalWeb">
    <w:name w:val="Normal (Web)"/>
    <w:basedOn w:val="Normal"/>
    <w:uiPriority w:val="99"/>
    <w:rsid w:val="00E741AC"/>
    <w:pPr>
      <w:spacing w:before="100" w:beforeAutospacing="1" w:after="100" w:afterAutospacing="1"/>
    </w:pPr>
    <w:rPr>
      <w:rFonts w:ascii="Arial Unicode MS" w:eastAsia="Arial Unicode MS" w:hAnsi="Arial Unicode MS" w:cs="Arial Unicode MS"/>
    </w:rPr>
  </w:style>
  <w:style w:type="paragraph" w:customStyle="1" w:styleId="Default">
    <w:name w:val="Default"/>
    <w:rsid w:val="00E741AC"/>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E741AC"/>
    <w:rPr>
      <w:rFonts w:eastAsia="Times New Roman"/>
      <w:sz w:val="20"/>
      <w:szCs w:val="20"/>
      <w:lang w:val="x-none" w:eastAsia="x-none"/>
    </w:rPr>
  </w:style>
  <w:style w:type="character" w:customStyle="1" w:styleId="FootnoteTextChar">
    <w:name w:val="Footnote Text Char"/>
    <w:basedOn w:val="DefaultParagraphFont"/>
    <w:link w:val="FootnoteText"/>
    <w:uiPriority w:val="99"/>
    <w:semiHidden/>
    <w:rsid w:val="00E741AC"/>
    <w:rPr>
      <w:rFonts w:ascii="Calibri" w:eastAsia="Times New Roman" w:hAnsi="Calibri" w:cs="Times New Roman"/>
      <w:sz w:val="20"/>
      <w:szCs w:val="20"/>
      <w:lang w:val="x-none" w:eastAsia="x-none"/>
    </w:rPr>
  </w:style>
  <w:style w:type="character" w:styleId="FootnoteReference">
    <w:name w:val="footnote reference"/>
    <w:uiPriority w:val="99"/>
    <w:semiHidden/>
    <w:rsid w:val="00E741AC"/>
    <w:rPr>
      <w:vertAlign w:val="superscript"/>
    </w:rPr>
  </w:style>
  <w:style w:type="character" w:styleId="HTMLTypewriter">
    <w:name w:val="HTML Typewriter"/>
    <w:rsid w:val="00E741AC"/>
    <w:rPr>
      <w:rFonts w:ascii="Courier New" w:eastAsia="Times New Roman" w:hAnsi="Courier New" w:cs="Courier New"/>
      <w:sz w:val="20"/>
      <w:szCs w:val="20"/>
    </w:rPr>
  </w:style>
  <w:style w:type="table" w:styleId="TableGrid">
    <w:name w:val="Table Grid"/>
    <w:basedOn w:val="TableNormal"/>
    <w:uiPriority w:val="59"/>
    <w:rsid w:val="00E741AC"/>
    <w:pPr>
      <w:widowControl w:val="0"/>
      <w:adjustRightInd w:val="0"/>
      <w:spacing w:after="0" w:line="360" w:lineRule="atLeast"/>
      <w:jc w:val="both"/>
      <w:textAlignment w:val="baseline"/>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E741AC"/>
    <w:pPr>
      <w:tabs>
        <w:tab w:val="center" w:pos="4320"/>
        <w:tab w:val="right" w:pos="8640"/>
      </w:tabs>
    </w:pPr>
  </w:style>
  <w:style w:type="character" w:customStyle="1" w:styleId="HeaderChar">
    <w:name w:val="Header Char"/>
    <w:basedOn w:val="DefaultParagraphFont"/>
    <w:link w:val="Header"/>
    <w:uiPriority w:val="99"/>
    <w:rsid w:val="00E741AC"/>
    <w:rPr>
      <w:rFonts w:ascii="Calibri" w:eastAsia="Calibri" w:hAnsi="Calibri" w:cs="Times New Roman"/>
    </w:rPr>
  </w:style>
  <w:style w:type="paragraph" w:customStyle="1" w:styleId="Noraml">
    <w:name w:val="Noraml"/>
    <w:basedOn w:val="Normal"/>
    <w:rsid w:val="00E741AC"/>
    <w:pPr>
      <w:jc w:val="both"/>
      <w:outlineLvl w:val="0"/>
    </w:pPr>
  </w:style>
  <w:style w:type="paragraph" w:styleId="BodyTextIndent">
    <w:name w:val="Body Text Indent"/>
    <w:basedOn w:val="Normal"/>
    <w:link w:val="BodyTextIndentChar"/>
    <w:rsid w:val="00E741AC"/>
    <w:pPr>
      <w:spacing w:after="120"/>
      <w:ind w:left="360"/>
    </w:pPr>
  </w:style>
  <w:style w:type="character" w:customStyle="1" w:styleId="BodyTextIndentChar">
    <w:name w:val="Body Text Indent Char"/>
    <w:basedOn w:val="DefaultParagraphFont"/>
    <w:link w:val="BodyTextIndent"/>
    <w:rsid w:val="00E741AC"/>
    <w:rPr>
      <w:rFonts w:ascii="Calibri" w:eastAsia="Calibri" w:hAnsi="Calibri" w:cs="Times New Roman"/>
    </w:rPr>
  </w:style>
  <w:style w:type="character" w:styleId="Strong">
    <w:name w:val="Strong"/>
    <w:uiPriority w:val="22"/>
    <w:qFormat/>
    <w:rsid w:val="00E741AC"/>
    <w:rPr>
      <w:b/>
      <w:bCs/>
    </w:rPr>
  </w:style>
  <w:style w:type="paragraph" w:customStyle="1" w:styleId="BlockQuotation">
    <w:name w:val="Block Quotation"/>
    <w:basedOn w:val="BodyText"/>
    <w:rsid w:val="00E741AC"/>
    <w:pPr>
      <w:keepLines/>
      <w:pBdr>
        <w:left w:val="threeDEmboss" w:sz="12" w:space="3" w:color="0000FF"/>
        <w:bottom w:val="single" w:sz="2" w:space="3" w:color="FFFFFF"/>
      </w:pBdr>
      <w:spacing w:after="60"/>
      <w:ind w:left="504"/>
    </w:pPr>
    <w:rPr>
      <w:i/>
      <w:sz w:val="24"/>
      <w:szCs w:val="24"/>
    </w:rPr>
  </w:style>
  <w:style w:type="paragraph" w:customStyle="1" w:styleId="Wo">
    <w:name w:val="Wo"/>
    <w:basedOn w:val="TOC1"/>
    <w:rsid w:val="00E741AC"/>
    <w:rPr>
      <w:rFonts w:ascii="Arial" w:hAnsi="Arial"/>
      <w:b/>
    </w:rPr>
  </w:style>
  <w:style w:type="paragraph" w:customStyle="1" w:styleId="head">
    <w:name w:val="head"/>
    <w:basedOn w:val="Normal"/>
    <w:rsid w:val="00E741AC"/>
    <w:pPr>
      <w:keepNext/>
      <w:spacing w:before="100" w:beforeAutospacing="1" w:after="100" w:afterAutospacing="1"/>
    </w:pPr>
    <w:rPr>
      <w:rFonts w:ascii="Arial" w:hAnsi="Arial" w:cs="Arial"/>
      <w:sz w:val="29"/>
      <w:szCs w:val="29"/>
      <w:lang w:eastAsia="zh-CN"/>
    </w:rPr>
  </w:style>
  <w:style w:type="paragraph" w:customStyle="1" w:styleId="body">
    <w:name w:val="body"/>
    <w:basedOn w:val="Normal"/>
    <w:rsid w:val="00E741AC"/>
    <w:pPr>
      <w:spacing w:before="100" w:beforeAutospacing="1" w:after="100" w:afterAutospacing="1"/>
    </w:pPr>
    <w:rPr>
      <w:rFonts w:ascii="Arial" w:hAnsi="Arial" w:cs="Arial"/>
      <w:sz w:val="19"/>
      <w:szCs w:val="19"/>
      <w:lang w:eastAsia="zh-CN"/>
    </w:rPr>
  </w:style>
  <w:style w:type="paragraph" w:customStyle="1" w:styleId="Caption1">
    <w:name w:val="Caption1"/>
    <w:basedOn w:val="Normal"/>
    <w:rsid w:val="00E741AC"/>
    <w:pPr>
      <w:spacing w:before="100" w:beforeAutospacing="1" w:after="100" w:afterAutospacing="1"/>
    </w:pPr>
    <w:rPr>
      <w:rFonts w:ascii="Arial" w:hAnsi="Arial" w:cs="Arial"/>
      <w:sz w:val="17"/>
      <w:szCs w:val="17"/>
      <w:lang w:eastAsia="zh-CN"/>
    </w:rPr>
  </w:style>
  <w:style w:type="character" w:styleId="Emphasis">
    <w:name w:val="Emphasis"/>
    <w:uiPriority w:val="20"/>
    <w:qFormat/>
    <w:rsid w:val="00E741AC"/>
    <w:rPr>
      <w:i/>
      <w:iCs/>
    </w:rPr>
  </w:style>
  <w:style w:type="paragraph" w:customStyle="1" w:styleId="CM7">
    <w:name w:val="CM7"/>
    <w:basedOn w:val="Default"/>
    <w:next w:val="Default"/>
    <w:uiPriority w:val="99"/>
    <w:rsid w:val="00E741AC"/>
    <w:pPr>
      <w:widowControl w:val="0"/>
    </w:pPr>
    <w:rPr>
      <w:rFonts w:ascii="Times New Roman" w:hAnsi="Times New Roman" w:cs="Times New Roman"/>
      <w:color w:val="auto"/>
    </w:rPr>
  </w:style>
  <w:style w:type="paragraph" w:customStyle="1" w:styleId="CM3">
    <w:name w:val="CM3"/>
    <w:basedOn w:val="Default"/>
    <w:next w:val="Default"/>
    <w:uiPriority w:val="99"/>
    <w:rsid w:val="00E741AC"/>
    <w:pPr>
      <w:widowControl w:val="0"/>
      <w:spacing w:line="278" w:lineRule="atLeast"/>
    </w:pPr>
    <w:rPr>
      <w:rFonts w:ascii="Times New Roman" w:hAnsi="Times New Roman" w:cs="Times New Roman"/>
      <w:color w:val="auto"/>
    </w:rPr>
  </w:style>
  <w:style w:type="paragraph" w:styleId="NoSpacing">
    <w:name w:val="No Spacing"/>
    <w:uiPriority w:val="1"/>
    <w:qFormat/>
    <w:rsid w:val="00E741AC"/>
    <w:pPr>
      <w:spacing w:after="0" w:line="240" w:lineRule="auto"/>
    </w:pPr>
    <w:rPr>
      <w:rFonts w:ascii="Calibri" w:eastAsia="Calibri" w:hAnsi="Calibri" w:cs="Times New Roman"/>
    </w:rPr>
  </w:style>
  <w:style w:type="paragraph" w:customStyle="1" w:styleId="ColorfulList-Accent11">
    <w:name w:val="Colorful List - Accent 11"/>
    <w:basedOn w:val="Normal"/>
    <w:uiPriority w:val="34"/>
    <w:qFormat/>
    <w:rsid w:val="00E741AC"/>
    <w:pPr>
      <w:ind w:left="720"/>
      <w:contextualSpacing/>
    </w:pPr>
  </w:style>
  <w:style w:type="character" w:styleId="CommentReference">
    <w:name w:val="annotation reference"/>
    <w:uiPriority w:val="99"/>
    <w:rsid w:val="00E741AC"/>
    <w:rPr>
      <w:sz w:val="18"/>
    </w:rPr>
  </w:style>
  <w:style w:type="paragraph" w:styleId="CommentText">
    <w:name w:val="annotation text"/>
    <w:basedOn w:val="Normal"/>
    <w:link w:val="CommentTextChar"/>
    <w:uiPriority w:val="99"/>
    <w:rsid w:val="00E741AC"/>
    <w:rPr>
      <w:lang w:val="x-none"/>
    </w:rPr>
  </w:style>
  <w:style w:type="character" w:customStyle="1" w:styleId="CommentTextChar">
    <w:name w:val="Comment Text Char"/>
    <w:basedOn w:val="DefaultParagraphFont"/>
    <w:link w:val="CommentText"/>
    <w:uiPriority w:val="99"/>
    <w:rsid w:val="00E741AC"/>
    <w:rPr>
      <w:rFonts w:ascii="Calibri" w:eastAsia="Calibri" w:hAnsi="Calibri" w:cs="Times New Roman"/>
      <w:lang w:val="x-none"/>
    </w:rPr>
  </w:style>
  <w:style w:type="paragraph" w:styleId="CommentSubject">
    <w:name w:val="annotation subject"/>
    <w:basedOn w:val="CommentText"/>
    <w:next w:val="CommentText"/>
    <w:link w:val="CommentSubjectChar"/>
    <w:rsid w:val="00E741AC"/>
    <w:rPr>
      <w:b/>
      <w:bCs/>
    </w:rPr>
  </w:style>
  <w:style w:type="character" w:customStyle="1" w:styleId="CommentSubjectChar">
    <w:name w:val="Comment Subject Char"/>
    <w:basedOn w:val="CommentTextChar"/>
    <w:link w:val="CommentSubject"/>
    <w:rsid w:val="00E741AC"/>
    <w:rPr>
      <w:rFonts w:ascii="Calibri" w:eastAsia="Calibri" w:hAnsi="Calibri" w:cs="Times New Roman"/>
      <w:b/>
      <w:bCs/>
      <w:lang w:val="x-none"/>
    </w:rPr>
  </w:style>
  <w:style w:type="character" w:styleId="FollowedHyperlink">
    <w:name w:val="FollowedHyperlink"/>
    <w:uiPriority w:val="99"/>
    <w:unhideWhenUsed/>
    <w:rsid w:val="00E741AC"/>
    <w:rPr>
      <w:color w:val="800080"/>
      <w:u w:val="single"/>
    </w:rPr>
  </w:style>
  <w:style w:type="paragraph" w:customStyle="1" w:styleId="xl65">
    <w:name w:val="xl65"/>
    <w:basedOn w:val="Normal"/>
    <w:rsid w:val="00E741A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20"/>
      <w:szCs w:val="20"/>
    </w:rPr>
  </w:style>
  <w:style w:type="paragraph" w:customStyle="1" w:styleId="xl66">
    <w:name w:val="xl66"/>
    <w:basedOn w:val="Normal"/>
    <w:rsid w:val="00E741AC"/>
    <w:pPr>
      <w:spacing w:before="100" w:beforeAutospacing="1" w:after="100" w:afterAutospacing="1"/>
      <w:textAlignment w:val="center"/>
    </w:pPr>
    <w:rPr>
      <w:rFonts w:eastAsia="Times New Roman"/>
    </w:rPr>
  </w:style>
  <w:style w:type="paragraph" w:customStyle="1" w:styleId="xl67">
    <w:name w:val="xl67"/>
    <w:basedOn w:val="Normal"/>
    <w:rsid w:val="00E741A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rPr>
  </w:style>
  <w:style w:type="paragraph" w:styleId="ListParagraph">
    <w:name w:val="List Paragraph"/>
    <w:basedOn w:val="Normal"/>
    <w:uiPriority w:val="34"/>
    <w:qFormat/>
    <w:rsid w:val="00E741AC"/>
    <w:pPr>
      <w:ind w:left="720"/>
      <w:contextualSpacing/>
    </w:pPr>
  </w:style>
  <w:style w:type="paragraph" w:styleId="Quote">
    <w:name w:val="Quote"/>
    <w:basedOn w:val="Normal"/>
    <w:next w:val="Normal"/>
    <w:link w:val="QuoteChar"/>
    <w:uiPriority w:val="29"/>
    <w:qFormat/>
    <w:rsid w:val="00E741AC"/>
    <w:rPr>
      <w:i/>
      <w:iCs/>
      <w:color w:val="000000"/>
    </w:rPr>
  </w:style>
  <w:style w:type="character" w:customStyle="1" w:styleId="QuoteChar">
    <w:name w:val="Quote Char"/>
    <w:basedOn w:val="DefaultParagraphFont"/>
    <w:link w:val="Quote"/>
    <w:uiPriority w:val="29"/>
    <w:rsid w:val="00E741AC"/>
    <w:rPr>
      <w:rFonts w:ascii="Calibri" w:eastAsia="Calibri" w:hAnsi="Calibri" w:cs="Times New Roman"/>
      <w:i/>
      <w:iCs/>
      <w:color w:val="000000"/>
    </w:rPr>
  </w:style>
  <w:style w:type="paragraph" w:styleId="EndnoteText">
    <w:name w:val="endnote text"/>
    <w:basedOn w:val="Normal"/>
    <w:link w:val="EndnoteTextChar"/>
    <w:uiPriority w:val="99"/>
    <w:semiHidden/>
    <w:unhideWhenUsed/>
    <w:rsid w:val="00E741AC"/>
    <w:rPr>
      <w:sz w:val="20"/>
      <w:szCs w:val="20"/>
      <w:lang w:val="x-none"/>
    </w:rPr>
  </w:style>
  <w:style w:type="character" w:customStyle="1" w:styleId="EndnoteTextChar">
    <w:name w:val="Endnote Text Char"/>
    <w:basedOn w:val="DefaultParagraphFont"/>
    <w:link w:val="EndnoteText"/>
    <w:uiPriority w:val="99"/>
    <w:semiHidden/>
    <w:rsid w:val="00E741AC"/>
    <w:rPr>
      <w:rFonts w:ascii="Calibri" w:eastAsia="Calibri" w:hAnsi="Calibri" w:cs="Times New Roman"/>
      <w:sz w:val="20"/>
      <w:szCs w:val="20"/>
      <w:lang w:val="x-none"/>
    </w:rPr>
  </w:style>
  <w:style w:type="character" w:styleId="EndnoteReference">
    <w:name w:val="endnote reference"/>
    <w:uiPriority w:val="99"/>
    <w:semiHidden/>
    <w:unhideWhenUsed/>
    <w:rsid w:val="00E741AC"/>
    <w:rPr>
      <w:vertAlign w:val="superscript"/>
    </w:rPr>
  </w:style>
  <w:style w:type="character" w:customStyle="1" w:styleId="st">
    <w:name w:val="st"/>
    <w:rsid w:val="00E741AC"/>
  </w:style>
  <w:style w:type="paragraph" w:styleId="Revision">
    <w:name w:val="Revision"/>
    <w:hidden/>
    <w:uiPriority w:val="99"/>
    <w:semiHidden/>
    <w:rsid w:val="00FD2CFC"/>
    <w:pPr>
      <w:spacing w:after="0" w:line="240" w:lineRule="auto"/>
    </w:pPr>
    <w:rPr>
      <w:rFonts w:ascii="Calibri" w:eastAsia="Calibri" w:hAnsi="Calibri" w:cs="Times New Roman"/>
    </w:rPr>
  </w:style>
  <w:style w:type="paragraph" w:customStyle="1" w:styleId="BodyA">
    <w:name w:val="Body A"/>
    <w:rsid w:val="000C50BE"/>
    <w:pPr>
      <w:spacing w:after="0" w:line="240" w:lineRule="auto"/>
    </w:pPr>
    <w:rPr>
      <w:rFonts w:ascii="Helvetica" w:eastAsia="ヒラギノ角ゴ Pro W3" w:hAnsi="Helvetica" w:cs="Times New Roman"/>
      <w:color w:val="000000"/>
      <w:sz w:val="24"/>
      <w:szCs w:val="20"/>
    </w:rPr>
  </w:style>
  <w:style w:type="paragraph" w:customStyle="1" w:styleId="FreeFormA">
    <w:name w:val="Free Form A"/>
    <w:autoRedefine/>
    <w:rsid w:val="000C50BE"/>
    <w:pPr>
      <w:spacing w:after="0" w:line="240" w:lineRule="auto"/>
    </w:pPr>
    <w:rPr>
      <w:rFonts w:ascii="Helvetica" w:eastAsia="ヒラギノ角ゴ Pro W3" w:hAnsi="Helvetica" w:cs="Times New Roman"/>
      <w:color w:val="000000"/>
      <w:sz w:val="24"/>
      <w:szCs w:val="20"/>
    </w:rPr>
  </w:style>
  <w:style w:type="paragraph" w:customStyle="1" w:styleId="BodyB">
    <w:name w:val="Body B"/>
    <w:rsid w:val="000C50BE"/>
    <w:pPr>
      <w:spacing w:after="0" w:line="240" w:lineRule="auto"/>
    </w:pPr>
    <w:rPr>
      <w:rFonts w:ascii="Helvetica" w:eastAsia="ヒラギノ角ゴ Pro W3" w:hAnsi="Helvetica"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08105">
      <w:bodyDiv w:val="1"/>
      <w:marLeft w:val="0"/>
      <w:marRight w:val="0"/>
      <w:marTop w:val="0"/>
      <w:marBottom w:val="0"/>
      <w:divBdr>
        <w:top w:val="none" w:sz="0" w:space="0" w:color="auto"/>
        <w:left w:val="none" w:sz="0" w:space="0" w:color="auto"/>
        <w:bottom w:val="none" w:sz="0" w:space="0" w:color="auto"/>
        <w:right w:val="none" w:sz="0" w:space="0" w:color="auto"/>
      </w:divBdr>
    </w:div>
    <w:div w:id="164245253">
      <w:bodyDiv w:val="1"/>
      <w:marLeft w:val="0"/>
      <w:marRight w:val="0"/>
      <w:marTop w:val="0"/>
      <w:marBottom w:val="0"/>
      <w:divBdr>
        <w:top w:val="none" w:sz="0" w:space="0" w:color="auto"/>
        <w:left w:val="none" w:sz="0" w:space="0" w:color="auto"/>
        <w:bottom w:val="none" w:sz="0" w:space="0" w:color="auto"/>
        <w:right w:val="none" w:sz="0" w:space="0" w:color="auto"/>
      </w:divBdr>
    </w:div>
    <w:div w:id="172306183">
      <w:bodyDiv w:val="1"/>
      <w:marLeft w:val="0"/>
      <w:marRight w:val="0"/>
      <w:marTop w:val="0"/>
      <w:marBottom w:val="0"/>
      <w:divBdr>
        <w:top w:val="none" w:sz="0" w:space="0" w:color="auto"/>
        <w:left w:val="none" w:sz="0" w:space="0" w:color="auto"/>
        <w:bottom w:val="none" w:sz="0" w:space="0" w:color="auto"/>
        <w:right w:val="none" w:sz="0" w:space="0" w:color="auto"/>
      </w:divBdr>
    </w:div>
    <w:div w:id="216167201">
      <w:bodyDiv w:val="1"/>
      <w:marLeft w:val="0"/>
      <w:marRight w:val="0"/>
      <w:marTop w:val="0"/>
      <w:marBottom w:val="0"/>
      <w:divBdr>
        <w:top w:val="none" w:sz="0" w:space="0" w:color="auto"/>
        <w:left w:val="none" w:sz="0" w:space="0" w:color="auto"/>
        <w:bottom w:val="none" w:sz="0" w:space="0" w:color="auto"/>
        <w:right w:val="none" w:sz="0" w:space="0" w:color="auto"/>
      </w:divBdr>
    </w:div>
    <w:div w:id="254362697">
      <w:bodyDiv w:val="1"/>
      <w:marLeft w:val="0"/>
      <w:marRight w:val="0"/>
      <w:marTop w:val="0"/>
      <w:marBottom w:val="0"/>
      <w:divBdr>
        <w:top w:val="none" w:sz="0" w:space="0" w:color="auto"/>
        <w:left w:val="none" w:sz="0" w:space="0" w:color="auto"/>
        <w:bottom w:val="none" w:sz="0" w:space="0" w:color="auto"/>
        <w:right w:val="none" w:sz="0" w:space="0" w:color="auto"/>
      </w:divBdr>
    </w:div>
    <w:div w:id="325935462">
      <w:bodyDiv w:val="1"/>
      <w:marLeft w:val="0"/>
      <w:marRight w:val="0"/>
      <w:marTop w:val="0"/>
      <w:marBottom w:val="0"/>
      <w:divBdr>
        <w:top w:val="none" w:sz="0" w:space="0" w:color="auto"/>
        <w:left w:val="none" w:sz="0" w:space="0" w:color="auto"/>
        <w:bottom w:val="none" w:sz="0" w:space="0" w:color="auto"/>
        <w:right w:val="none" w:sz="0" w:space="0" w:color="auto"/>
      </w:divBdr>
    </w:div>
    <w:div w:id="457991327">
      <w:bodyDiv w:val="1"/>
      <w:marLeft w:val="0"/>
      <w:marRight w:val="0"/>
      <w:marTop w:val="0"/>
      <w:marBottom w:val="0"/>
      <w:divBdr>
        <w:top w:val="none" w:sz="0" w:space="0" w:color="auto"/>
        <w:left w:val="none" w:sz="0" w:space="0" w:color="auto"/>
        <w:bottom w:val="none" w:sz="0" w:space="0" w:color="auto"/>
        <w:right w:val="none" w:sz="0" w:space="0" w:color="auto"/>
      </w:divBdr>
    </w:div>
    <w:div w:id="519589665">
      <w:bodyDiv w:val="1"/>
      <w:marLeft w:val="0"/>
      <w:marRight w:val="0"/>
      <w:marTop w:val="0"/>
      <w:marBottom w:val="0"/>
      <w:divBdr>
        <w:top w:val="none" w:sz="0" w:space="0" w:color="auto"/>
        <w:left w:val="none" w:sz="0" w:space="0" w:color="auto"/>
        <w:bottom w:val="none" w:sz="0" w:space="0" w:color="auto"/>
        <w:right w:val="none" w:sz="0" w:space="0" w:color="auto"/>
      </w:divBdr>
    </w:div>
    <w:div w:id="948700656">
      <w:bodyDiv w:val="1"/>
      <w:marLeft w:val="0"/>
      <w:marRight w:val="0"/>
      <w:marTop w:val="0"/>
      <w:marBottom w:val="0"/>
      <w:divBdr>
        <w:top w:val="none" w:sz="0" w:space="0" w:color="auto"/>
        <w:left w:val="none" w:sz="0" w:space="0" w:color="auto"/>
        <w:bottom w:val="none" w:sz="0" w:space="0" w:color="auto"/>
        <w:right w:val="none" w:sz="0" w:space="0" w:color="auto"/>
      </w:divBdr>
    </w:div>
    <w:div w:id="977227037">
      <w:bodyDiv w:val="1"/>
      <w:marLeft w:val="0"/>
      <w:marRight w:val="0"/>
      <w:marTop w:val="0"/>
      <w:marBottom w:val="0"/>
      <w:divBdr>
        <w:top w:val="none" w:sz="0" w:space="0" w:color="auto"/>
        <w:left w:val="none" w:sz="0" w:space="0" w:color="auto"/>
        <w:bottom w:val="none" w:sz="0" w:space="0" w:color="auto"/>
        <w:right w:val="none" w:sz="0" w:space="0" w:color="auto"/>
      </w:divBdr>
    </w:div>
    <w:div w:id="990526040">
      <w:bodyDiv w:val="1"/>
      <w:marLeft w:val="0"/>
      <w:marRight w:val="0"/>
      <w:marTop w:val="0"/>
      <w:marBottom w:val="0"/>
      <w:divBdr>
        <w:top w:val="none" w:sz="0" w:space="0" w:color="auto"/>
        <w:left w:val="none" w:sz="0" w:space="0" w:color="auto"/>
        <w:bottom w:val="none" w:sz="0" w:space="0" w:color="auto"/>
        <w:right w:val="none" w:sz="0" w:space="0" w:color="auto"/>
      </w:divBdr>
    </w:div>
    <w:div w:id="1197740988">
      <w:bodyDiv w:val="1"/>
      <w:marLeft w:val="0"/>
      <w:marRight w:val="0"/>
      <w:marTop w:val="0"/>
      <w:marBottom w:val="0"/>
      <w:divBdr>
        <w:top w:val="none" w:sz="0" w:space="0" w:color="auto"/>
        <w:left w:val="none" w:sz="0" w:space="0" w:color="auto"/>
        <w:bottom w:val="none" w:sz="0" w:space="0" w:color="auto"/>
        <w:right w:val="none" w:sz="0" w:space="0" w:color="auto"/>
      </w:divBdr>
    </w:div>
    <w:div w:id="1373656814">
      <w:bodyDiv w:val="1"/>
      <w:marLeft w:val="0"/>
      <w:marRight w:val="0"/>
      <w:marTop w:val="0"/>
      <w:marBottom w:val="0"/>
      <w:divBdr>
        <w:top w:val="none" w:sz="0" w:space="0" w:color="auto"/>
        <w:left w:val="none" w:sz="0" w:space="0" w:color="auto"/>
        <w:bottom w:val="none" w:sz="0" w:space="0" w:color="auto"/>
        <w:right w:val="none" w:sz="0" w:space="0" w:color="auto"/>
      </w:divBdr>
    </w:div>
    <w:div w:id="1381520320">
      <w:bodyDiv w:val="1"/>
      <w:marLeft w:val="0"/>
      <w:marRight w:val="0"/>
      <w:marTop w:val="0"/>
      <w:marBottom w:val="0"/>
      <w:divBdr>
        <w:top w:val="none" w:sz="0" w:space="0" w:color="auto"/>
        <w:left w:val="none" w:sz="0" w:space="0" w:color="auto"/>
        <w:bottom w:val="none" w:sz="0" w:space="0" w:color="auto"/>
        <w:right w:val="none" w:sz="0" w:space="0" w:color="auto"/>
      </w:divBdr>
    </w:div>
    <w:div w:id="1397624983">
      <w:bodyDiv w:val="1"/>
      <w:marLeft w:val="0"/>
      <w:marRight w:val="0"/>
      <w:marTop w:val="0"/>
      <w:marBottom w:val="0"/>
      <w:divBdr>
        <w:top w:val="none" w:sz="0" w:space="0" w:color="auto"/>
        <w:left w:val="none" w:sz="0" w:space="0" w:color="auto"/>
        <w:bottom w:val="none" w:sz="0" w:space="0" w:color="auto"/>
        <w:right w:val="none" w:sz="0" w:space="0" w:color="auto"/>
      </w:divBdr>
    </w:div>
    <w:div w:id="1607082506">
      <w:bodyDiv w:val="1"/>
      <w:marLeft w:val="0"/>
      <w:marRight w:val="0"/>
      <w:marTop w:val="0"/>
      <w:marBottom w:val="0"/>
      <w:divBdr>
        <w:top w:val="none" w:sz="0" w:space="0" w:color="auto"/>
        <w:left w:val="none" w:sz="0" w:space="0" w:color="auto"/>
        <w:bottom w:val="none" w:sz="0" w:space="0" w:color="auto"/>
        <w:right w:val="none" w:sz="0" w:space="0" w:color="auto"/>
      </w:divBdr>
    </w:div>
    <w:div w:id="1647315817">
      <w:bodyDiv w:val="1"/>
      <w:marLeft w:val="0"/>
      <w:marRight w:val="0"/>
      <w:marTop w:val="0"/>
      <w:marBottom w:val="0"/>
      <w:divBdr>
        <w:top w:val="none" w:sz="0" w:space="0" w:color="auto"/>
        <w:left w:val="none" w:sz="0" w:space="0" w:color="auto"/>
        <w:bottom w:val="none" w:sz="0" w:space="0" w:color="auto"/>
        <w:right w:val="none" w:sz="0" w:space="0" w:color="auto"/>
      </w:divBdr>
    </w:div>
    <w:div w:id="1658538644">
      <w:bodyDiv w:val="1"/>
      <w:marLeft w:val="0"/>
      <w:marRight w:val="0"/>
      <w:marTop w:val="0"/>
      <w:marBottom w:val="0"/>
      <w:divBdr>
        <w:top w:val="none" w:sz="0" w:space="0" w:color="auto"/>
        <w:left w:val="none" w:sz="0" w:space="0" w:color="auto"/>
        <w:bottom w:val="none" w:sz="0" w:space="0" w:color="auto"/>
        <w:right w:val="none" w:sz="0" w:space="0" w:color="auto"/>
      </w:divBdr>
    </w:div>
    <w:div w:id="1943485901">
      <w:bodyDiv w:val="1"/>
      <w:marLeft w:val="0"/>
      <w:marRight w:val="0"/>
      <w:marTop w:val="0"/>
      <w:marBottom w:val="0"/>
      <w:divBdr>
        <w:top w:val="none" w:sz="0" w:space="0" w:color="auto"/>
        <w:left w:val="none" w:sz="0" w:space="0" w:color="auto"/>
        <w:bottom w:val="none" w:sz="0" w:space="0" w:color="auto"/>
        <w:right w:val="none" w:sz="0" w:space="0" w:color="auto"/>
      </w:divBdr>
    </w:div>
    <w:div w:id="204204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emf"/><Relationship Id="rId12" Type="http://schemas.openxmlformats.org/officeDocument/2006/relationships/comments" Target="comments.xml"/><Relationship Id="rId13" Type="http://schemas.openxmlformats.org/officeDocument/2006/relationships/hyperlink" Target="http://searchdatamanagement.techtarget.com/definition/data" TargetMode="External"/><Relationship Id="rId14" Type="http://schemas.openxmlformats.org/officeDocument/2006/relationships/hyperlink" Target="http://searchstorage.techtarget.com/definition/storage" TargetMode="External"/><Relationship Id="rId15" Type="http://schemas.openxmlformats.org/officeDocument/2006/relationships/hyperlink" Target="http://searchstorage.techtarget.com/definition/storage-area-network-SAN" TargetMode="External"/><Relationship Id="rId16" Type="http://schemas.openxmlformats.org/officeDocument/2006/relationships/hyperlink" Target="http://www-01.ibm.com/software/data/bigdata/" TargetMode="External"/><Relationship Id="rId17" Type="http://schemas.openxmlformats.org/officeDocument/2006/relationships/hyperlink" Target="http://www.emc.com/leadership/programs/digital-universe.htm" TargetMode="External"/><Relationship Id="rId18" Type="http://schemas.openxmlformats.org/officeDocument/2006/relationships/image" Target="media/image3.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6C23F-71A8-A944-8ABF-498F5C945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18</Pages>
  <Words>8331</Words>
  <Characters>47490</Characters>
  <Application>Microsoft Macintosh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SAIC</Company>
  <LinksUpToDate>false</LinksUpToDate>
  <CharactersWithSpaces>55710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dc:creator>
  <cp:lastModifiedBy>Nancy Grady</cp:lastModifiedBy>
  <cp:revision>13</cp:revision>
  <cp:lastPrinted>2013-11-25T16:12:00Z</cp:lastPrinted>
  <dcterms:created xsi:type="dcterms:W3CDTF">2013-11-25T19:00:00Z</dcterms:created>
  <dcterms:modified xsi:type="dcterms:W3CDTF">2014-02-05T02:41:00Z</dcterms:modified>
</cp:coreProperties>
</file>