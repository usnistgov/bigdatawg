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7C5AA" w14:textId="27B5343D" w:rsidR="0060523C" w:rsidRPr="00124943" w:rsidRDefault="0060523C" w:rsidP="0060523C">
      <w:pPr>
        <w:jc w:val="right"/>
        <w:rPr>
          <w:b/>
          <w:sz w:val="44"/>
          <w:szCs w:val="44"/>
        </w:rPr>
      </w:pPr>
      <w:bookmarkStart w:id="0" w:name="_GoBack"/>
      <w:bookmarkEnd w:id="0"/>
      <w:r w:rsidRPr="00124943">
        <w:rPr>
          <w:b/>
          <w:sz w:val="44"/>
          <w:szCs w:val="44"/>
        </w:rPr>
        <w:t xml:space="preserve">NIST </w:t>
      </w:r>
      <w:r w:rsidR="000E5C60">
        <w:rPr>
          <w:b/>
          <w:sz w:val="44"/>
          <w:szCs w:val="44"/>
        </w:rPr>
        <w:t>Special Publication 1500-10</w:t>
      </w:r>
    </w:p>
    <w:p w14:paraId="3476D709" w14:textId="77777777" w:rsidR="0060523C" w:rsidRDefault="0060523C" w:rsidP="0060523C"/>
    <w:p w14:paraId="4E244AA9" w14:textId="77777777" w:rsidR="0060523C" w:rsidRDefault="0060523C" w:rsidP="0060523C"/>
    <w:p w14:paraId="003D85E4" w14:textId="77777777" w:rsidR="0060523C" w:rsidRDefault="0060523C" w:rsidP="0060523C">
      <w:pPr>
        <w:pBdr>
          <w:top w:val="threeDEngrave" w:sz="12" w:space="1" w:color="auto"/>
          <w:bottom w:val="threeDEngrave" w:sz="12" w:space="1" w:color="auto"/>
        </w:pBdr>
        <w:jc w:val="right"/>
        <w:rPr>
          <w:b/>
          <w:sz w:val="44"/>
        </w:rPr>
      </w:pPr>
    </w:p>
    <w:p w14:paraId="534638D2" w14:textId="152FB2F7" w:rsidR="0060523C" w:rsidRPr="00124943" w:rsidRDefault="0060523C" w:rsidP="0060523C">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NIST Big Data Interoperability </w:t>
      </w:r>
      <w:r w:rsidRPr="002E48B0">
        <w:rPr>
          <w:rFonts w:ascii="arial bold" w:hAnsi="arial bold"/>
          <w:b/>
          <w:sz w:val="52"/>
          <w:szCs w:val="52"/>
        </w:rPr>
        <w:t>Framework</w:t>
      </w:r>
      <w:r>
        <w:rPr>
          <w:rFonts w:ascii="arial bold" w:hAnsi="arial bold"/>
          <w:b/>
          <w:sz w:val="52"/>
          <w:szCs w:val="52"/>
        </w:rPr>
        <w:t xml:space="preserve">: </w:t>
      </w:r>
      <w:r w:rsidRPr="0060523C">
        <w:rPr>
          <w:rFonts w:ascii="arial bold" w:hAnsi="arial bold"/>
          <w:b/>
          <w:sz w:val="52"/>
          <w:szCs w:val="52"/>
        </w:rPr>
        <w:t>Volume 9, Adoption and Modernization</w:t>
      </w:r>
    </w:p>
    <w:p w14:paraId="47FEA496" w14:textId="77777777" w:rsidR="0060523C" w:rsidRPr="002D66C9" w:rsidRDefault="0060523C" w:rsidP="0060523C">
      <w:pPr>
        <w:pBdr>
          <w:top w:val="threeDEngrave" w:sz="12" w:space="1" w:color="auto"/>
          <w:bottom w:val="threeDEngrave" w:sz="12" w:space="1" w:color="auto"/>
        </w:pBdr>
        <w:jc w:val="right"/>
        <w:rPr>
          <w:b/>
          <w:sz w:val="44"/>
        </w:rPr>
      </w:pPr>
    </w:p>
    <w:p w14:paraId="0EFCDD9F" w14:textId="77777777" w:rsidR="0060523C" w:rsidRDefault="0060523C" w:rsidP="0060523C"/>
    <w:p w14:paraId="15CEC90C" w14:textId="77777777" w:rsidR="0060523C" w:rsidRDefault="0060523C" w:rsidP="0060523C"/>
    <w:p w14:paraId="3903923F" w14:textId="77777777" w:rsidR="0060523C" w:rsidRDefault="0060523C" w:rsidP="0060523C">
      <w:pPr>
        <w:spacing w:after="0"/>
        <w:jc w:val="right"/>
        <w:rPr>
          <w:sz w:val="24"/>
          <w:szCs w:val="24"/>
        </w:rPr>
      </w:pPr>
    </w:p>
    <w:p w14:paraId="590E6043" w14:textId="77777777" w:rsidR="0060523C" w:rsidRDefault="0060523C" w:rsidP="0060523C">
      <w:pPr>
        <w:spacing w:after="0"/>
        <w:jc w:val="right"/>
        <w:rPr>
          <w:sz w:val="24"/>
          <w:szCs w:val="24"/>
        </w:rPr>
      </w:pPr>
    </w:p>
    <w:p w14:paraId="178FE154" w14:textId="77777777" w:rsidR="0060523C" w:rsidRPr="006A07FD" w:rsidRDefault="0060523C" w:rsidP="0060523C">
      <w:pPr>
        <w:spacing w:after="0"/>
        <w:jc w:val="right"/>
        <w:rPr>
          <w:sz w:val="28"/>
        </w:rPr>
      </w:pPr>
      <w:r w:rsidRPr="006A07FD">
        <w:rPr>
          <w:sz w:val="28"/>
        </w:rPr>
        <w:t xml:space="preserve">NIST Big Data Public </w:t>
      </w:r>
      <w:r>
        <w:rPr>
          <w:sz w:val="28"/>
        </w:rPr>
        <w:t>Working Group</w:t>
      </w:r>
    </w:p>
    <w:p w14:paraId="05C41814" w14:textId="343EC005" w:rsidR="0060523C" w:rsidRPr="006A07FD" w:rsidRDefault="00A1251B" w:rsidP="0060523C">
      <w:pPr>
        <w:spacing w:after="0"/>
        <w:jc w:val="right"/>
        <w:rPr>
          <w:sz w:val="28"/>
          <w:szCs w:val="24"/>
        </w:rPr>
      </w:pPr>
      <w:r>
        <w:rPr>
          <w:sz w:val="28"/>
        </w:rPr>
        <w:t xml:space="preserve">Standards </w:t>
      </w:r>
      <w:r w:rsidR="0060523C">
        <w:rPr>
          <w:sz w:val="28"/>
        </w:rPr>
        <w:t>Roadmap</w:t>
      </w:r>
      <w:r w:rsidR="0060523C" w:rsidRPr="006A07FD">
        <w:rPr>
          <w:sz w:val="28"/>
        </w:rPr>
        <w:t xml:space="preserve"> Subgroup</w:t>
      </w:r>
    </w:p>
    <w:p w14:paraId="4EDC7275" w14:textId="77777777" w:rsidR="0060523C" w:rsidRDefault="0060523C" w:rsidP="0060523C">
      <w:pPr>
        <w:spacing w:after="0"/>
        <w:jc w:val="right"/>
      </w:pPr>
    </w:p>
    <w:p w14:paraId="7A1FDF5F" w14:textId="77777777" w:rsidR="0060523C" w:rsidRDefault="0060523C" w:rsidP="0060523C"/>
    <w:p w14:paraId="33C93CCB" w14:textId="77777777" w:rsidR="0060523C" w:rsidRDefault="0060523C" w:rsidP="0060523C"/>
    <w:p w14:paraId="4A2E0632" w14:textId="77777777" w:rsidR="0060523C" w:rsidRDefault="0060523C" w:rsidP="0060523C"/>
    <w:p w14:paraId="62B08CD2" w14:textId="46329438" w:rsidR="0060523C" w:rsidRPr="006A07FD" w:rsidRDefault="00BB43D0" w:rsidP="0060523C">
      <w:pPr>
        <w:spacing w:after="0"/>
        <w:jc w:val="right"/>
        <w:rPr>
          <w:sz w:val="28"/>
        </w:rPr>
      </w:pPr>
      <w:r>
        <w:rPr>
          <w:sz w:val="28"/>
        </w:rPr>
        <w:t xml:space="preserve">Draft </w:t>
      </w:r>
      <w:r w:rsidR="001B044D">
        <w:rPr>
          <w:sz w:val="28"/>
        </w:rPr>
        <w:t>Version 2</w:t>
      </w:r>
    </w:p>
    <w:p w14:paraId="2A173A45" w14:textId="22E261E5" w:rsidR="0060523C" w:rsidRPr="006A07FD" w:rsidRDefault="001B044D" w:rsidP="0060523C">
      <w:pPr>
        <w:jc w:val="right"/>
        <w:rPr>
          <w:sz w:val="28"/>
        </w:rPr>
      </w:pPr>
      <w:r>
        <w:rPr>
          <w:sz w:val="28"/>
        </w:rPr>
        <w:t>August 7</w:t>
      </w:r>
      <w:r w:rsidR="0060523C">
        <w:rPr>
          <w:sz w:val="28"/>
        </w:rPr>
        <w:t>, 2017</w:t>
      </w:r>
    </w:p>
    <w:p w14:paraId="582324B5" w14:textId="0ADD2A36" w:rsidR="0060523C" w:rsidRDefault="00A1251B" w:rsidP="0060523C">
      <w:pPr>
        <w:jc w:val="right"/>
      </w:pPr>
      <w:r w:rsidRPr="00A1251B">
        <w:t>https://bigdatawg.nist.gov/V2_output_docs.php</w:t>
      </w:r>
    </w:p>
    <w:p w14:paraId="57442412" w14:textId="77777777" w:rsidR="0060523C" w:rsidRDefault="0060523C" w:rsidP="0060523C"/>
    <w:p w14:paraId="6C28AB17" w14:textId="79D39298" w:rsidR="0060523C" w:rsidRDefault="001B044D" w:rsidP="0060523C">
      <w:r>
        <w:rPr>
          <w:noProof/>
        </w:rPr>
        <w:drawing>
          <wp:anchor distT="0" distB="0" distL="114300" distR="114300" simplePos="0" relativeHeight="251659264" behindDoc="0" locked="0" layoutInCell="1" allowOverlap="1" wp14:anchorId="43DAD270" wp14:editId="44ABCC67">
            <wp:simplePos x="0" y="0"/>
            <wp:positionH relativeFrom="margin">
              <wp:posOffset>4478655</wp:posOffset>
            </wp:positionH>
            <wp:positionV relativeFrom="paragraph">
              <wp:posOffset>602615</wp:posOffset>
            </wp:positionV>
            <wp:extent cx="1929130" cy="9423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6F38886A" w14:textId="4F11D2DF" w:rsidR="0060523C" w:rsidRDefault="0060523C" w:rsidP="0060523C"/>
    <w:p w14:paraId="66D63C79" w14:textId="03B86738" w:rsidR="0060523C" w:rsidRDefault="0060523C" w:rsidP="0060523C"/>
    <w:p w14:paraId="172A9E42" w14:textId="77777777" w:rsidR="001B044D" w:rsidRDefault="001B044D" w:rsidP="0060523C">
      <w:pPr>
        <w:spacing w:after="0"/>
        <w:jc w:val="right"/>
        <w:rPr>
          <w:sz w:val="24"/>
        </w:rPr>
        <w:sectPr w:rsidR="001B044D" w:rsidSect="00BB43D0">
          <w:headerReference w:type="default" r:id="rId9"/>
          <w:footerReference w:type="default" r:id="rId10"/>
          <w:footnotePr>
            <w:numFmt w:val="lowerLetter"/>
          </w:footnotePr>
          <w:endnotePr>
            <w:numFmt w:val="decimal"/>
          </w:endnotePr>
          <w:type w:val="continuous"/>
          <w:pgSz w:w="12240" w:h="15840" w:code="1"/>
          <w:pgMar w:top="1440" w:right="1080" w:bottom="1440" w:left="1080" w:header="720" w:footer="720" w:gutter="0"/>
          <w:pgNumType w:fmt="lowerRoman"/>
          <w:cols w:space="720"/>
          <w:titlePg/>
          <w:docGrid w:linePitch="360"/>
        </w:sectPr>
      </w:pPr>
    </w:p>
    <w:p w14:paraId="152696FF" w14:textId="462511D9" w:rsidR="0060523C" w:rsidRDefault="0060523C" w:rsidP="0060523C">
      <w:pPr>
        <w:spacing w:after="0"/>
        <w:jc w:val="right"/>
        <w:rPr>
          <w:sz w:val="24"/>
        </w:rPr>
      </w:pPr>
    </w:p>
    <w:p w14:paraId="047B77C7" w14:textId="3719C3DA" w:rsidR="0060523C" w:rsidRPr="008F1237" w:rsidRDefault="0060523C" w:rsidP="0060523C">
      <w:pPr>
        <w:spacing w:after="0"/>
        <w:jc w:val="right"/>
        <w:rPr>
          <w:sz w:val="24"/>
        </w:rPr>
      </w:pPr>
      <w:r w:rsidRPr="008F1237">
        <w:rPr>
          <w:sz w:val="24"/>
        </w:rPr>
        <w:t xml:space="preserve">NIST </w:t>
      </w:r>
      <w:r w:rsidR="00566649">
        <w:rPr>
          <w:sz w:val="24"/>
        </w:rPr>
        <w:t xml:space="preserve">Special </w:t>
      </w:r>
      <w:r w:rsidR="000E5C60">
        <w:rPr>
          <w:sz w:val="24"/>
        </w:rPr>
        <w:t>Publication 1500-10</w:t>
      </w:r>
    </w:p>
    <w:p w14:paraId="0FAEB72E" w14:textId="77777777" w:rsidR="0060523C" w:rsidRPr="008F1237" w:rsidRDefault="0060523C" w:rsidP="0060523C">
      <w:pPr>
        <w:spacing w:after="0"/>
        <w:jc w:val="right"/>
        <w:rPr>
          <w:sz w:val="24"/>
        </w:rPr>
      </w:pPr>
      <w:r>
        <w:rPr>
          <w:sz w:val="24"/>
        </w:rPr>
        <w:t>Information Technology Laboratory</w:t>
      </w:r>
    </w:p>
    <w:p w14:paraId="3CB627CB" w14:textId="77777777" w:rsidR="0060523C" w:rsidRDefault="0060523C" w:rsidP="0060523C">
      <w:pPr>
        <w:tabs>
          <w:tab w:val="left" w:pos="4248"/>
        </w:tabs>
        <w:spacing w:after="0"/>
        <w:ind w:left="-72"/>
        <w:jc w:val="right"/>
        <w:rPr>
          <w:sz w:val="24"/>
        </w:rPr>
      </w:pPr>
    </w:p>
    <w:p w14:paraId="3321668C" w14:textId="77777777" w:rsidR="0060523C" w:rsidRPr="008F1237" w:rsidRDefault="0060523C" w:rsidP="0060523C">
      <w:pPr>
        <w:tabs>
          <w:tab w:val="left" w:pos="4248"/>
        </w:tabs>
        <w:spacing w:after="0"/>
        <w:ind w:left="-72"/>
        <w:jc w:val="right"/>
        <w:rPr>
          <w:sz w:val="24"/>
        </w:rPr>
      </w:pPr>
    </w:p>
    <w:p w14:paraId="2367CD7F" w14:textId="77777777" w:rsidR="0060523C" w:rsidRPr="00F672D5" w:rsidRDefault="0060523C" w:rsidP="0060523C">
      <w:pPr>
        <w:spacing w:after="0"/>
        <w:ind w:left="-72"/>
        <w:jc w:val="right"/>
        <w:rPr>
          <w:b/>
          <w:sz w:val="44"/>
        </w:rPr>
      </w:pPr>
      <w:r>
        <w:rPr>
          <w:b/>
          <w:sz w:val="44"/>
        </w:rPr>
        <w:t xml:space="preserve">DRAFT </w:t>
      </w:r>
      <w:r w:rsidRPr="002E48B0">
        <w:rPr>
          <w:b/>
          <w:sz w:val="44"/>
        </w:rPr>
        <w:t>NIST Big Data Interoperability Framework</w:t>
      </w:r>
      <w:r>
        <w:rPr>
          <w:b/>
          <w:sz w:val="44"/>
        </w:rPr>
        <w:t>:</w:t>
      </w:r>
    </w:p>
    <w:p w14:paraId="6043434C" w14:textId="42C74218" w:rsidR="0060523C" w:rsidRDefault="0060523C" w:rsidP="0060523C">
      <w:pPr>
        <w:tabs>
          <w:tab w:val="left" w:pos="4248"/>
        </w:tabs>
        <w:spacing w:after="0"/>
        <w:ind w:left="-72"/>
        <w:jc w:val="right"/>
        <w:rPr>
          <w:b/>
          <w:sz w:val="44"/>
        </w:rPr>
      </w:pPr>
      <w:r w:rsidRPr="0060523C">
        <w:rPr>
          <w:b/>
          <w:sz w:val="44"/>
        </w:rPr>
        <w:t>Volume 9, Adoption and Modernization</w:t>
      </w:r>
    </w:p>
    <w:p w14:paraId="0F79A35D" w14:textId="77777777" w:rsidR="0060523C" w:rsidRDefault="0060523C" w:rsidP="0060523C">
      <w:pPr>
        <w:tabs>
          <w:tab w:val="left" w:pos="4248"/>
        </w:tabs>
        <w:spacing w:after="0"/>
        <w:ind w:left="-72"/>
        <w:jc w:val="right"/>
        <w:rPr>
          <w:sz w:val="24"/>
        </w:rPr>
      </w:pPr>
    </w:p>
    <w:p w14:paraId="487CD7B7" w14:textId="1C468A04" w:rsidR="0060523C" w:rsidRPr="0075376A" w:rsidRDefault="00BB43D0" w:rsidP="0060523C">
      <w:pPr>
        <w:spacing w:after="0"/>
        <w:jc w:val="right"/>
        <w:rPr>
          <w:b/>
          <w:sz w:val="36"/>
        </w:rPr>
      </w:pPr>
      <w:r>
        <w:rPr>
          <w:b/>
          <w:sz w:val="36"/>
        </w:rPr>
        <w:t>Draft Version 2</w:t>
      </w:r>
    </w:p>
    <w:p w14:paraId="6EA25232" w14:textId="77777777" w:rsidR="0060523C" w:rsidRPr="006A07FD" w:rsidRDefault="0060523C" w:rsidP="0060523C">
      <w:pPr>
        <w:spacing w:after="0"/>
        <w:jc w:val="right"/>
        <w:rPr>
          <w:sz w:val="28"/>
          <w:szCs w:val="24"/>
        </w:rPr>
      </w:pPr>
    </w:p>
    <w:p w14:paraId="56799FF9" w14:textId="77777777" w:rsidR="0060523C" w:rsidRDefault="0060523C" w:rsidP="0060523C">
      <w:pPr>
        <w:spacing w:after="0"/>
        <w:jc w:val="right"/>
        <w:rPr>
          <w:sz w:val="24"/>
        </w:rPr>
      </w:pPr>
    </w:p>
    <w:p w14:paraId="12FAFDA2" w14:textId="77777777" w:rsidR="0060523C" w:rsidRDefault="0060523C" w:rsidP="0060523C">
      <w:pPr>
        <w:spacing w:after="0"/>
        <w:jc w:val="right"/>
        <w:rPr>
          <w:sz w:val="24"/>
        </w:rPr>
      </w:pPr>
    </w:p>
    <w:p w14:paraId="41E0F217" w14:textId="77777777" w:rsidR="0060523C" w:rsidRDefault="0060523C" w:rsidP="0060523C">
      <w:pPr>
        <w:spacing w:after="0"/>
        <w:jc w:val="right"/>
        <w:rPr>
          <w:sz w:val="24"/>
        </w:rPr>
      </w:pPr>
    </w:p>
    <w:p w14:paraId="6DB425B5" w14:textId="77777777" w:rsidR="0060523C" w:rsidRPr="008F1237" w:rsidRDefault="0060523C" w:rsidP="0060523C">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14:paraId="33178A4A" w14:textId="61A900CE" w:rsidR="0060523C" w:rsidRPr="008F1237" w:rsidRDefault="00A1251B" w:rsidP="0060523C">
      <w:pPr>
        <w:spacing w:after="0"/>
        <w:jc w:val="right"/>
        <w:rPr>
          <w:sz w:val="24"/>
        </w:rPr>
      </w:pPr>
      <w:r>
        <w:rPr>
          <w:sz w:val="24"/>
        </w:rPr>
        <w:t>Standards</w:t>
      </w:r>
      <w:r w:rsidRPr="00666B07">
        <w:rPr>
          <w:sz w:val="24"/>
        </w:rPr>
        <w:t xml:space="preserve"> </w:t>
      </w:r>
      <w:r w:rsidR="0060523C" w:rsidRPr="00666B07">
        <w:rPr>
          <w:sz w:val="24"/>
        </w:rPr>
        <w:t xml:space="preserve">Roadmap </w:t>
      </w:r>
      <w:r w:rsidR="0060523C" w:rsidRPr="009A4CDE">
        <w:rPr>
          <w:sz w:val="24"/>
        </w:rPr>
        <w:t>Subgroup</w:t>
      </w:r>
    </w:p>
    <w:p w14:paraId="29210430" w14:textId="77777777" w:rsidR="0060523C" w:rsidRPr="008F1237" w:rsidRDefault="0060523C" w:rsidP="0060523C">
      <w:pPr>
        <w:spacing w:after="0"/>
        <w:jc w:val="right"/>
        <w:rPr>
          <w:sz w:val="24"/>
        </w:rPr>
      </w:pPr>
      <w:r w:rsidRPr="008F1237">
        <w:rPr>
          <w:sz w:val="24"/>
        </w:rPr>
        <w:t>National Institute of Standards and Technology</w:t>
      </w:r>
    </w:p>
    <w:p w14:paraId="72AA6DF7" w14:textId="77777777" w:rsidR="0060523C" w:rsidRPr="008F1237" w:rsidRDefault="0060523C" w:rsidP="0060523C">
      <w:pPr>
        <w:tabs>
          <w:tab w:val="left" w:pos="4248"/>
        </w:tabs>
        <w:spacing w:after="0"/>
        <w:ind w:left="-72"/>
        <w:jc w:val="right"/>
        <w:rPr>
          <w:sz w:val="24"/>
        </w:rPr>
      </w:pPr>
      <w:r w:rsidRPr="008F1237">
        <w:rPr>
          <w:sz w:val="24"/>
        </w:rPr>
        <w:t>Gaithersburg, MD 20899</w:t>
      </w:r>
    </w:p>
    <w:p w14:paraId="0F499658" w14:textId="77777777" w:rsidR="0060523C" w:rsidRDefault="0060523C" w:rsidP="0060523C">
      <w:pPr>
        <w:tabs>
          <w:tab w:val="left" w:pos="4248"/>
        </w:tabs>
        <w:spacing w:after="0"/>
        <w:ind w:left="-72"/>
        <w:jc w:val="right"/>
        <w:rPr>
          <w:sz w:val="24"/>
        </w:rPr>
      </w:pPr>
    </w:p>
    <w:p w14:paraId="151959F4" w14:textId="77777777" w:rsidR="0060523C" w:rsidRDefault="0060523C" w:rsidP="0060523C">
      <w:pPr>
        <w:tabs>
          <w:tab w:val="left" w:pos="4248"/>
        </w:tabs>
        <w:spacing w:after="0"/>
        <w:ind w:left="-72"/>
        <w:jc w:val="right"/>
        <w:rPr>
          <w:sz w:val="24"/>
        </w:rPr>
      </w:pPr>
    </w:p>
    <w:p w14:paraId="1D40E12F" w14:textId="77777777" w:rsidR="00A1251B" w:rsidRDefault="00A1251B" w:rsidP="0060523C">
      <w:pPr>
        <w:tabs>
          <w:tab w:val="left" w:pos="4248"/>
        </w:tabs>
        <w:spacing w:after="0"/>
        <w:ind w:left="-72"/>
        <w:jc w:val="right"/>
        <w:rPr>
          <w:sz w:val="24"/>
        </w:rPr>
      </w:pPr>
    </w:p>
    <w:p w14:paraId="175BFC4E" w14:textId="77777777" w:rsidR="00A1251B" w:rsidRDefault="00A1251B" w:rsidP="00A1251B">
      <w:pPr>
        <w:tabs>
          <w:tab w:val="left" w:pos="4248"/>
        </w:tabs>
        <w:spacing w:after="0"/>
        <w:ind w:left="-72"/>
        <w:jc w:val="right"/>
        <w:rPr>
          <w:sz w:val="24"/>
        </w:rPr>
      </w:pPr>
      <w:r>
        <w:rPr>
          <w:sz w:val="24"/>
        </w:rPr>
        <w:t>This draft publication is available free of charge from:</w:t>
      </w:r>
    </w:p>
    <w:p w14:paraId="3EEAFF3F" w14:textId="77777777" w:rsidR="00A1251B" w:rsidRDefault="00F54E07" w:rsidP="00A1251B">
      <w:pPr>
        <w:jc w:val="right"/>
      </w:pPr>
      <w:hyperlink r:id="rId11" w:history="1">
        <w:r w:rsidR="00A1251B" w:rsidRPr="00956E6F">
          <w:rPr>
            <w:rStyle w:val="Hyperlink"/>
          </w:rPr>
          <w:t>https://bigdatawg.nist.gov/V2_output_docs.php</w:t>
        </w:r>
      </w:hyperlink>
    </w:p>
    <w:p w14:paraId="7E3FDC50" w14:textId="77777777" w:rsidR="0060523C" w:rsidRDefault="0060523C" w:rsidP="0060523C">
      <w:pPr>
        <w:tabs>
          <w:tab w:val="left" w:pos="4248"/>
        </w:tabs>
        <w:spacing w:after="0"/>
        <w:ind w:left="-72"/>
        <w:jc w:val="right"/>
        <w:rPr>
          <w:sz w:val="24"/>
        </w:rPr>
      </w:pPr>
    </w:p>
    <w:p w14:paraId="72F3DE8C" w14:textId="77777777" w:rsidR="0060523C" w:rsidRPr="008F1237" w:rsidRDefault="0060523C" w:rsidP="0060523C">
      <w:pPr>
        <w:tabs>
          <w:tab w:val="left" w:pos="4248"/>
        </w:tabs>
        <w:spacing w:after="0"/>
        <w:ind w:left="-72"/>
        <w:jc w:val="right"/>
        <w:rPr>
          <w:sz w:val="24"/>
        </w:rPr>
      </w:pPr>
    </w:p>
    <w:p w14:paraId="10AD99DF" w14:textId="1E99DBD1" w:rsidR="0060523C" w:rsidRPr="008F1237" w:rsidRDefault="005A1E84" w:rsidP="0060523C">
      <w:pPr>
        <w:tabs>
          <w:tab w:val="left" w:pos="4248"/>
        </w:tabs>
        <w:spacing w:after="0"/>
        <w:ind w:left="-72"/>
        <w:jc w:val="right"/>
        <w:rPr>
          <w:sz w:val="24"/>
          <w:highlight w:val="yellow"/>
        </w:rPr>
      </w:pPr>
      <w:r>
        <w:rPr>
          <w:sz w:val="24"/>
        </w:rPr>
        <w:t>August</w:t>
      </w:r>
      <w:r w:rsidR="00A1251B">
        <w:rPr>
          <w:sz w:val="24"/>
        </w:rPr>
        <w:t xml:space="preserve"> </w:t>
      </w:r>
      <w:r w:rsidR="0060523C">
        <w:rPr>
          <w:sz w:val="24"/>
        </w:rPr>
        <w:t>2017</w:t>
      </w:r>
    </w:p>
    <w:p w14:paraId="6EF4C0F9" w14:textId="77777777" w:rsidR="0060523C" w:rsidRDefault="0060523C" w:rsidP="0060523C">
      <w:pPr>
        <w:tabs>
          <w:tab w:val="left" w:pos="4248"/>
        </w:tabs>
        <w:spacing w:after="0"/>
        <w:ind w:left="-72"/>
        <w:jc w:val="right"/>
        <w:rPr>
          <w:sz w:val="24"/>
        </w:rPr>
      </w:pPr>
    </w:p>
    <w:p w14:paraId="3E9BFCCE" w14:textId="77777777" w:rsidR="0060523C" w:rsidRDefault="0060523C" w:rsidP="0060523C">
      <w:pPr>
        <w:tabs>
          <w:tab w:val="left" w:pos="4248"/>
        </w:tabs>
        <w:spacing w:after="0"/>
        <w:ind w:left="-72"/>
        <w:jc w:val="right"/>
        <w:rPr>
          <w:sz w:val="24"/>
        </w:rPr>
      </w:pPr>
    </w:p>
    <w:p w14:paraId="013E3758" w14:textId="77777777" w:rsidR="0060523C" w:rsidRPr="008F1237" w:rsidRDefault="0060523C" w:rsidP="0060523C">
      <w:pPr>
        <w:tabs>
          <w:tab w:val="left" w:pos="4248"/>
        </w:tabs>
        <w:spacing w:after="0"/>
        <w:ind w:left="-72"/>
        <w:jc w:val="right"/>
        <w:rPr>
          <w:sz w:val="24"/>
        </w:rPr>
      </w:pPr>
    </w:p>
    <w:p w14:paraId="4ADDC98A" w14:textId="77777777" w:rsidR="0060523C" w:rsidRPr="008F1237" w:rsidRDefault="0060523C" w:rsidP="0060523C">
      <w:pPr>
        <w:tabs>
          <w:tab w:val="left" w:pos="4248"/>
        </w:tabs>
        <w:spacing w:after="0"/>
        <w:ind w:left="-72"/>
        <w:jc w:val="right"/>
        <w:rPr>
          <w:sz w:val="24"/>
        </w:rPr>
      </w:pPr>
      <w:r>
        <w:rPr>
          <w:noProof/>
        </w:rPr>
        <w:drawing>
          <wp:inline distT="0" distB="0" distL="0" distR="0" wp14:anchorId="67D121E5" wp14:editId="5D0E4028">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3989912B" w14:textId="77777777" w:rsidR="0060523C" w:rsidRDefault="0060523C" w:rsidP="0060523C">
      <w:pPr>
        <w:spacing w:after="0"/>
        <w:jc w:val="right"/>
        <w:rPr>
          <w:sz w:val="24"/>
        </w:rPr>
      </w:pPr>
      <w:r>
        <w:rPr>
          <w:sz w:val="24"/>
        </w:rPr>
        <w:t>U. S. Department of Commerce</w:t>
      </w:r>
    </w:p>
    <w:p w14:paraId="6D930259" w14:textId="7E4C2032" w:rsidR="0060523C" w:rsidRDefault="00566649" w:rsidP="0060523C">
      <w:pPr>
        <w:spacing w:after="0"/>
        <w:jc w:val="right"/>
        <w:rPr>
          <w:i/>
          <w:sz w:val="24"/>
        </w:rPr>
      </w:pPr>
      <w:r w:rsidRPr="00566649">
        <w:rPr>
          <w:i/>
          <w:sz w:val="24"/>
        </w:rPr>
        <w:t>Wilbur L. Ross, Jr.</w:t>
      </w:r>
      <w:r w:rsidR="0060523C" w:rsidRPr="00835703">
        <w:rPr>
          <w:i/>
          <w:sz w:val="24"/>
        </w:rPr>
        <w:t>, Secretary</w:t>
      </w:r>
    </w:p>
    <w:p w14:paraId="3BCE0778" w14:textId="77777777" w:rsidR="0060523C" w:rsidRPr="0092521E" w:rsidRDefault="0060523C" w:rsidP="0060523C">
      <w:pPr>
        <w:tabs>
          <w:tab w:val="left" w:pos="4248"/>
        </w:tabs>
        <w:spacing w:after="0"/>
        <w:ind w:left="-72"/>
        <w:jc w:val="right"/>
        <w:rPr>
          <w:i/>
          <w:sz w:val="24"/>
        </w:rPr>
      </w:pPr>
    </w:p>
    <w:p w14:paraId="6A015916" w14:textId="77777777" w:rsidR="0060523C" w:rsidRPr="00E2708B" w:rsidRDefault="0060523C" w:rsidP="0060523C">
      <w:pPr>
        <w:spacing w:after="0"/>
        <w:jc w:val="right"/>
        <w:rPr>
          <w:sz w:val="24"/>
        </w:rPr>
      </w:pPr>
      <w:r w:rsidRPr="00E2708B">
        <w:rPr>
          <w:sz w:val="24"/>
        </w:rPr>
        <w:t>National Institute of Standards and Technology</w:t>
      </w:r>
    </w:p>
    <w:p w14:paraId="4BE857F3" w14:textId="45635F1D" w:rsidR="00566649" w:rsidRDefault="00566649" w:rsidP="0060523C">
      <w:pPr>
        <w:spacing w:after="0"/>
        <w:ind w:left="-72"/>
        <w:jc w:val="right"/>
        <w:rPr>
          <w:i/>
          <w:sz w:val="24"/>
        </w:rPr>
      </w:pPr>
      <w:r w:rsidRPr="00566649">
        <w:rPr>
          <w:i/>
          <w:sz w:val="24"/>
        </w:rPr>
        <w:t>Dr. Kent Rochford</w:t>
      </w:r>
      <w:r w:rsidR="0060523C" w:rsidRPr="00835703">
        <w:rPr>
          <w:i/>
          <w:sz w:val="24"/>
        </w:rPr>
        <w:t>,</w:t>
      </w:r>
      <w:r w:rsidR="0060523C">
        <w:rPr>
          <w:i/>
          <w:sz w:val="24"/>
        </w:rPr>
        <w:t xml:space="preserve"> </w:t>
      </w:r>
      <w:r>
        <w:rPr>
          <w:i/>
          <w:sz w:val="24"/>
        </w:rPr>
        <w:t xml:space="preserve">Acting </w:t>
      </w:r>
      <w:r w:rsidR="0060523C" w:rsidRPr="00835703">
        <w:rPr>
          <w:i/>
          <w:sz w:val="24"/>
        </w:rPr>
        <w:t>Under Secretary</w:t>
      </w:r>
      <w:r w:rsidR="0060523C">
        <w:rPr>
          <w:i/>
          <w:sz w:val="24"/>
        </w:rPr>
        <w:t xml:space="preserve"> </w:t>
      </w:r>
      <w:r w:rsidR="0060523C" w:rsidRPr="00835703">
        <w:rPr>
          <w:i/>
          <w:sz w:val="24"/>
        </w:rPr>
        <w:t>of Commerce</w:t>
      </w:r>
      <w:r w:rsidR="0060523C">
        <w:rPr>
          <w:i/>
          <w:sz w:val="24"/>
        </w:rPr>
        <w:t xml:space="preserve"> </w:t>
      </w:r>
      <w:r w:rsidR="0060523C" w:rsidRPr="00835703">
        <w:rPr>
          <w:i/>
          <w:sz w:val="24"/>
        </w:rPr>
        <w:t xml:space="preserve">for Standards </w:t>
      </w:r>
      <w:r>
        <w:rPr>
          <w:i/>
          <w:sz w:val="24"/>
        </w:rPr>
        <w:t>and Technology</w:t>
      </w:r>
    </w:p>
    <w:p w14:paraId="1F6645B1" w14:textId="3B4BB932" w:rsidR="00304F45" w:rsidRDefault="00566649" w:rsidP="001B044D">
      <w:pPr>
        <w:spacing w:after="0"/>
        <w:ind w:left="-72"/>
        <w:jc w:val="right"/>
        <w:rPr>
          <w:i/>
          <w:sz w:val="24"/>
        </w:rPr>
      </w:pPr>
      <w:r>
        <w:rPr>
          <w:i/>
          <w:sz w:val="24"/>
        </w:rPr>
        <w:t xml:space="preserve"> and Acting</w:t>
      </w:r>
      <w:r w:rsidR="0060523C">
        <w:rPr>
          <w:i/>
          <w:sz w:val="24"/>
        </w:rPr>
        <w:t xml:space="preserve"> </w:t>
      </w:r>
      <w:r>
        <w:rPr>
          <w:i/>
          <w:sz w:val="24"/>
        </w:rPr>
        <w:t xml:space="preserve">NIST </w:t>
      </w:r>
      <w:r w:rsidR="0060523C" w:rsidRPr="00835703">
        <w:rPr>
          <w:i/>
          <w:sz w:val="24"/>
        </w:rPr>
        <w:t>Director</w:t>
      </w:r>
    </w:p>
    <w:p w14:paraId="20DD1939" w14:textId="77777777" w:rsidR="001B044D" w:rsidRDefault="001B044D" w:rsidP="00304F45"/>
    <w:p w14:paraId="2578CC50" w14:textId="77777777" w:rsidR="001B044D" w:rsidRDefault="001B044D" w:rsidP="00304F45"/>
    <w:p w14:paraId="71638A82" w14:textId="77777777" w:rsidR="001B044D" w:rsidRDefault="001B044D" w:rsidP="00304F45"/>
    <w:p w14:paraId="782515F2" w14:textId="77777777" w:rsidR="001B044D" w:rsidRDefault="001B044D" w:rsidP="00304F45">
      <w:pPr>
        <w:sectPr w:rsidR="001B044D" w:rsidSect="001B044D">
          <w:footnotePr>
            <w:numFmt w:val="lowerLetter"/>
          </w:footnotePr>
          <w:endnotePr>
            <w:numFmt w:val="decimal"/>
          </w:endnotePr>
          <w:pgSz w:w="12240" w:h="15840" w:code="1"/>
          <w:pgMar w:top="1440" w:right="1080" w:bottom="1440" w:left="1080" w:header="720" w:footer="720" w:gutter="0"/>
          <w:pgNumType w:fmt="lowerRoman"/>
          <w:cols w:space="720"/>
          <w:titlePg/>
          <w:docGrid w:linePitch="360"/>
        </w:sectPr>
      </w:pPr>
    </w:p>
    <w:p w14:paraId="731CAC69" w14:textId="63143525" w:rsidR="00304F45" w:rsidRDefault="00304F45" w:rsidP="00304F45"/>
    <w:p w14:paraId="2E0F3F77" w14:textId="363A31B6" w:rsidR="00304F45" w:rsidRPr="001137B8" w:rsidRDefault="00304F45" w:rsidP="00304F45">
      <w:pPr>
        <w:spacing w:after="0"/>
        <w:jc w:val="center"/>
        <w:rPr>
          <w:b/>
        </w:rPr>
      </w:pPr>
      <w:r w:rsidRPr="001137B8">
        <w:rPr>
          <w:b/>
        </w:rPr>
        <w:t xml:space="preserve">National Institute of Standards and Technology </w:t>
      </w:r>
      <w:r>
        <w:rPr>
          <w:b/>
        </w:rPr>
        <w:t>(</w:t>
      </w:r>
      <w:r w:rsidR="000E5C60">
        <w:rPr>
          <w:b/>
        </w:rPr>
        <w:t>NIST) Special Publication 1500-10</w:t>
      </w:r>
    </w:p>
    <w:p w14:paraId="1A0293B8" w14:textId="0F92AEC8" w:rsidR="00304F45" w:rsidRPr="001137B8" w:rsidRDefault="00433CF0" w:rsidP="00304F45">
      <w:pPr>
        <w:jc w:val="center"/>
      </w:pPr>
      <w:fldSimple w:instr=" NUMPAGES  \* Arabic  \* MERGEFORMAT ">
        <w:r w:rsidR="00AA4080">
          <w:rPr>
            <w:noProof/>
          </w:rPr>
          <w:t>33</w:t>
        </w:r>
      </w:fldSimple>
      <w:r w:rsidR="00304F45">
        <w:t xml:space="preserve"> </w:t>
      </w:r>
      <w:r w:rsidR="00304F45" w:rsidRPr="001137B8">
        <w:t>pages (</w:t>
      </w:r>
      <w:r w:rsidR="005A1E84">
        <w:t>August 3</w:t>
      </w:r>
      <w:r w:rsidR="00546FA8">
        <w:t xml:space="preserve">, </w:t>
      </w:r>
      <w:r w:rsidR="00304F45">
        <w:t>2017</w:t>
      </w:r>
      <w:r w:rsidR="00304F45" w:rsidRPr="001137B8">
        <w:t>)</w:t>
      </w:r>
    </w:p>
    <w:p w14:paraId="6FE9CB5D" w14:textId="77777777" w:rsidR="00304F45" w:rsidRDefault="00304F45" w:rsidP="00304F45"/>
    <w:p w14:paraId="772BA099" w14:textId="77777777" w:rsidR="00304F45" w:rsidRDefault="00304F45" w:rsidP="00304F45"/>
    <w:p w14:paraId="5FBD0A7C" w14:textId="77777777" w:rsidR="00304F45" w:rsidRPr="003F1CD6" w:rsidRDefault="00304F45" w:rsidP="00304F45">
      <w:pPr>
        <w:rPr>
          <w:sz w:val="20"/>
          <w:szCs w:val="20"/>
        </w:rPr>
      </w:pPr>
    </w:p>
    <w:p w14:paraId="72482F74"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5651715F"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0D772980"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3" w:history="1">
        <w:r w:rsidRPr="00BE2681">
          <w:rPr>
            <w:rStyle w:val="Hyperlink"/>
            <w:sz w:val="20"/>
            <w:szCs w:val="20"/>
          </w:rPr>
          <w:t>http://www.nist.gov/publication-portal.cfm</w:t>
        </w:r>
      </w:hyperlink>
      <w:r>
        <w:rPr>
          <w:sz w:val="20"/>
          <w:szCs w:val="20"/>
        </w:rPr>
        <w:t>.</w:t>
      </w:r>
    </w:p>
    <w:p w14:paraId="2F7FBAC4" w14:textId="77777777" w:rsidR="00304F45" w:rsidRPr="003F1CD6" w:rsidRDefault="00304F45" w:rsidP="00304F45">
      <w:pPr>
        <w:rPr>
          <w:sz w:val="20"/>
          <w:szCs w:val="20"/>
        </w:rPr>
      </w:pPr>
    </w:p>
    <w:p w14:paraId="522CAB92" w14:textId="77777777" w:rsidR="00304F45" w:rsidRDefault="00304F45" w:rsidP="00304F45"/>
    <w:p w14:paraId="16BEECFD" w14:textId="77777777" w:rsidR="00304F45" w:rsidRPr="003F45AC" w:rsidRDefault="00304F45" w:rsidP="00304F45">
      <w:pPr>
        <w:spacing w:after="0"/>
        <w:jc w:val="center"/>
        <w:rPr>
          <w:rFonts w:ascii="Arial" w:eastAsia="Times New Roman" w:hAnsi="Arial" w:cs="Arial"/>
          <w:b/>
        </w:rPr>
      </w:pPr>
    </w:p>
    <w:p w14:paraId="648B35A7" w14:textId="77777777" w:rsidR="00304F45" w:rsidRPr="003F45AC" w:rsidRDefault="00304F45" w:rsidP="00304F45">
      <w:pPr>
        <w:spacing w:after="0"/>
        <w:jc w:val="center"/>
        <w:rPr>
          <w:rFonts w:ascii="Arial" w:eastAsia="Times New Roman" w:hAnsi="Arial" w:cs="Arial"/>
          <w:b/>
        </w:rPr>
      </w:pPr>
    </w:p>
    <w:p w14:paraId="4B9628B3" w14:textId="77777777" w:rsidR="00304F45" w:rsidRPr="003F45AC" w:rsidRDefault="00304F45" w:rsidP="00304F45">
      <w:pPr>
        <w:spacing w:after="0"/>
        <w:jc w:val="center"/>
        <w:rPr>
          <w:rFonts w:ascii="Arial" w:eastAsia="Times New Roman" w:hAnsi="Arial" w:cs="Arial"/>
          <w:b/>
        </w:rPr>
      </w:pPr>
      <w:r w:rsidRPr="003F45AC">
        <w:rPr>
          <w:rFonts w:ascii="Arial" w:eastAsia="Times New Roman" w:hAnsi="Arial" w:cs="Arial"/>
          <w:b/>
        </w:rPr>
        <w:t xml:space="preserve">Comments on this </w:t>
      </w:r>
      <w:r>
        <w:rPr>
          <w:rFonts w:ascii="Arial" w:eastAsia="Times New Roman" w:hAnsi="Arial" w:cs="Arial"/>
          <w:b/>
        </w:rPr>
        <w:t>publication may be submitted to</w:t>
      </w:r>
      <w:r w:rsidRPr="003F45AC">
        <w:rPr>
          <w:rFonts w:ascii="Arial" w:eastAsia="Times New Roman" w:hAnsi="Arial" w:cs="Arial"/>
          <w:b/>
        </w:rPr>
        <w:t xml:space="preserve"> Wo Chang</w:t>
      </w:r>
    </w:p>
    <w:p w14:paraId="5AA43D7B" w14:textId="77777777" w:rsidR="00304F45" w:rsidRPr="003F45AC" w:rsidRDefault="00304F45" w:rsidP="00304F45">
      <w:pPr>
        <w:spacing w:after="0"/>
        <w:jc w:val="center"/>
        <w:rPr>
          <w:rFonts w:ascii="Arial" w:eastAsia="Times New Roman" w:hAnsi="Arial" w:cs="Arial"/>
          <w:b/>
        </w:rPr>
      </w:pPr>
    </w:p>
    <w:p w14:paraId="69D78B72"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National Institute of Standards and Technology</w:t>
      </w:r>
    </w:p>
    <w:p w14:paraId="0D0D869C"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Attn: Wo Chang, Information Technology Laboratory</w:t>
      </w:r>
    </w:p>
    <w:p w14:paraId="5AF1BB41"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100 Bureau Drive (Mail Stop 8900) Gaithersburg, MD 20899-8930</w:t>
      </w:r>
    </w:p>
    <w:p w14:paraId="06A98961" w14:textId="77777777" w:rsidR="00304F45" w:rsidRPr="003F1CD6"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Email: </w:t>
      </w:r>
      <w:hyperlink r:id="rId14" w:history="1">
        <w:r w:rsidRPr="00174C59">
          <w:rPr>
            <w:rStyle w:val="Hyperlink"/>
            <w:rFonts w:ascii="Arial" w:eastAsia="Times New Roman" w:hAnsi="Arial" w:cs="Arial"/>
            <w:sz w:val="20"/>
            <w:szCs w:val="20"/>
          </w:rPr>
          <w:t>SP1500comments@nist.gov</w:t>
        </w:r>
      </w:hyperlink>
      <w:r>
        <w:rPr>
          <w:rFonts w:ascii="Arial" w:eastAsia="Times New Roman" w:hAnsi="Arial" w:cs="Arial"/>
          <w:sz w:val="20"/>
          <w:szCs w:val="20"/>
        </w:rPr>
        <w:t xml:space="preserve"> </w:t>
      </w:r>
    </w:p>
    <w:p w14:paraId="3107FCC5" w14:textId="77777777" w:rsidR="00304F45" w:rsidRDefault="00304F45" w:rsidP="00304F45"/>
    <w:p w14:paraId="1A78E3B1" w14:textId="77777777" w:rsidR="00304F45" w:rsidRDefault="00304F45" w:rsidP="00304F45">
      <w:pPr>
        <w:spacing w:after="200" w:line="276" w:lineRule="auto"/>
      </w:pPr>
      <w:r>
        <w:br w:type="page"/>
      </w:r>
    </w:p>
    <w:p w14:paraId="0179FB62" w14:textId="77777777" w:rsidR="00546FA8" w:rsidRPr="00CE4898" w:rsidRDefault="00546FA8" w:rsidP="00546FA8">
      <w:pPr>
        <w:pStyle w:val="BDOtherTitles"/>
        <w:rPr>
          <w:del w:id="1" w:author="Laurie Aldape" w:date="2017-10-19T00:40:00Z"/>
        </w:rPr>
      </w:pPr>
      <w:del w:id="2" w:author="Laurie Aldape" w:date="2017-10-19T00:40:00Z">
        <w:r w:rsidRPr="00CE4898">
          <w:lastRenderedPageBreak/>
          <w:delText xml:space="preserve">Request for </w:delText>
        </w:r>
        <w:r>
          <w:delText>Contributions</w:delText>
        </w:r>
      </w:del>
    </w:p>
    <w:p w14:paraId="3FAD9108" w14:textId="77777777" w:rsidR="0031007B" w:rsidRDefault="0031007B" w:rsidP="0031007B">
      <w:pPr>
        <w:rPr>
          <w:del w:id="3" w:author="Laurie Aldape" w:date="2017-10-19T00:40:00Z"/>
        </w:rPr>
      </w:pPr>
      <w:del w:id="4" w:author="Laurie Aldape" w:date="2017-10-19T00:40:00Z">
        <w:r>
          <w:delText xml:space="preserve">The NIST Big Data Public Working Group (NBD-PWG) requests contributions to this draft Version 2 of the </w:delText>
        </w:r>
        <w:r w:rsidRPr="004C7837">
          <w:rPr>
            <w:i/>
          </w:rPr>
          <w:delText>NIST Big Data Interoperability Framework</w:delText>
        </w:r>
        <w:r>
          <w:rPr>
            <w:i/>
          </w:rPr>
          <w:delText xml:space="preserve"> (NBDIF): </w:delText>
        </w:r>
        <w:r w:rsidRPr="0031007B">
          <w:rPr>
            <w:i/>
          </w:rPr>
          <w:delText>Volume 9, Adoption and Modernization</w:delText>
        </w:r>
        <w:r>
          <w:rPr>
            <w:i/>
          </w:rPr>
          <w:delText>.</w:delText>
        </w:r>
        <w:r>
          <w:delText xml:space="preserve"> All contributions are welcome, especially comments or additional content for the current draft. </w:delText>
        </w:r>
      </w:del>
    </w:p>
    <w:p w14:paraId="00A1A840" w14:textId="77777777" w:rsidR="0031007B" w:rsidRDefault="0031007B" w:rsidP="0031007B">
      <w:pPr>
        <w:rPr>
          <w:del w:id="5" w:author="Laurie Aldape" w:date="2017-10-19T00:40:00Z"/>
        </w:rPr>
      </w:pPr>
      <w:del w:id="6" w:author="Laurie Aldape" w:date="2017-10-19T00:40:00Z">
        <w:r>
          <w:delText xml:space="preserve">The NBD-PWG is actively working to complete Version 2 of the set of </w:delText>
        </w:r>
        <w:r w:rsidRPr="00CD6A27">
          <w:delText>NBDIF</w:delText>
        </w:r>
        <w:r>
          <w:rPr>
            <w:i/>
          </w:rPr>
          <w:delText xml:space="preserve"> </w:delText>
        </w:r>
        <w:r>
          <w:delText>documents. The goals of Version 2 are to enhance the Version 1 content, d</w:delText>
        </w:r>
        <w:r w:rsidRPr="00C50B0B">
          <w:delText>efine ge</w:delText>
        </w:r>
        <w:r>
          <w:delText>neral interfaces between the NIST Big Data Reference Architecture (NBD</w:delText>
        </w:r>
        <w:r w:rsidRPr="00C50B0B">
          <w:delText>RA</w:delText>
        </w:r>
        <w:r>
          <w:delText>)</w:delText>
        </w:r>
        <w:r w:rsidRPr="00C50B0B">
          <w:delText xml:space="preserve"> components </w:delText>
        </w:r>
        <w:r>
          <w:delText xml:space="preserve">by aggregating </w:delText>
        </w:r>
        <w:r w:rsidRPr="00C50B0B">
          <w:delText>low-level interactions into high-level general interfaces</w:delText>
        </w:r>
        <w:r>
          <w:delText>,</w:delText>
        </w:r>
        <w:r w:rsidRPr="00C50B0B">
          <w:delText xml:space="preserve"> and </w:delText>
        </w:r>
        <w:r>
          <w:delText xml:space="preserve">demonstrate how the NBDRA can be used. </w:delText>
        </w:r>
      </w:del>
    </w:p>
    <w:p w14:paraId="54C05D4A" w14:textId="77777777" w:rsidR="0031007B" w:rsidRDefault="0031007B" w:rsidP="0031007B">
      <w:pPr>
        <w:rPr>
          <w:del w:id="7" w:author="Laurie Aldape" w:date="2017-10-19T00:40:00Z"/>
        </w:rPr>
      </w:pPr>
      <w:del w:id="8" w:author="Laurie Aldape" w:date="2017-10-19T00:40:00Z">
        <w:r>
          <w:delText>To contribute to this document, please follow the steps below as soon as possible but no later than September 21, 2017.</w:delText>
        </w:r>
      </w:del>
    </w:p>
    <w:p w14:paraId="72C7C901" w14:textId="77777777" w:rsidR="0031007B" w:rsidRDefault="0031007B" w:rsidP="0031007B">
      <w:pPr>
        <w:pStyle w:val="BDTextNumberedlist"/>
        <w:numPr>
          <w:ilvl w:val="0"/>
          <w:numId w:val="14"/>
        </w:numPr>
        <w:rPr>
          <w:del w:id="9" w:author="Laurie Aldape" w:date="2017-10-19T00:40:00Z"/>
        </w:rPr>
      </w:pPr>
      <w:del w:id="10" w:author="Laurie Aldape" w:date="2017-10-19T00:40:00Z">
        <w:r>
          <w:delText>Obtain your user ID by registering as a user of the NBD-PWG Portal (</w:delText>
        </w:r>
        <w:r w:rsidRPr="00660974">
          <w:rPr>
            <w:rStyle w:val="Hyperlink"/>
          </w:rPr>
          <w:delText>https://bigdatawg.nist.gov/newuser.php</w:delText>
        </w:r>
        <w:r>
          <w:delText>)</w:delText>
        </w:r>
      </w:del>
    </w:p>
    <w:p w14:paraId="757730F5" w14:textId="77777777" w:rsidR="0031007B" w:rsidRDefault="0031007B" w:rsidP="0031007B">
      <w:pPr>
        <w:pStyle w:val="BDTextNumberedlist"/>
        <w:numPr>
          <w:ilvl w:val="0"/>
          <w:numId w:val="14"/>
        </w:numPr>
        <w:rPr>
          <w:del w:id="11" w:author="Laurie Aldape" w:date="2017-10-19T00:40:00Z"/>
        </w:rPr>
      </w:pPr>
      <w:del w:id="12" w:author="Laurie Aldape" w:date="2017-10-19T00:40:00Z">
        <w:r>
          <w:delText>Record comments and/or additional content in one of the following methods:</w:delText>
        </w:r>
      </w:del>
    </w:p>
    <w:p w14:paraId="789E221C" w14:textId="77777777" w:rsidR="0031007B" w:rsidRDefault="0031007B" w:rsidP="0031007B">
      <w:pPr>
        <w:pStyle w:val="BDTextNumberedlist"/>
        <w:numPr>
          <w:ilvl w:val="1"/>
          <w:numId w:val="13"/>
        </w:numPr>
        <w:rPr>
          <w:del w:id="13" w:author="Laurie Aldape" w:date="2017-10-19T00:40:00Z"/>
        </w:rPr>
      </w:pPr>
      <w:del w:id="14" w:author="Laurie Aldape" w:date="2017-10-19T00:40:00Z">
        <w:r>
          <w:rPr>
            <w:b/>
            <w:bCs/>
            <w:u w:val="single"/>
          </w:rPr>
          <w:delText>TRACK CHANGES</w:delText>
        </w:r>
        <w:r>
          <w:delText>: make edits to and comments on the text directly into this Word document using track changes</w:delText>
        </w:r>
      </w:del>
    </w:p>
    <w:p w14:paraId="658F76CB" w14:textId="77777777" w:rsidR="0031007B" w:rsidRDefault="0031007B" w:rsidP="0031007B">
      <w:pPr>
        <w:pStyle w:val="BDTextNumberedlist"/>
        <w:numPr>
          <w:ilvl w:val="1"/>
          <w:numId w:val="13"/>
        </w:numPr>
        <w:rPr>
          <w:del w:id="15" w:author="Laurie Aldape" w:date="2017-10-19T00:40:00Z"/>
        </w:rPr>
      </w:pPr>
      <w:del w:id="16" w:author="Laurie Aldape" w:date="2017-10-19T00:40:00Z">
        <w:r w:rsidRPr="00F0336E">
          <w:rPr>
            <w:b/>
            <w:u w:val="single"/>
          </w:rPr>
          <w:delText>COMMENT TEMPLATE</w:delText>
        </w:r>
        <w:r>
          <w:delText>: capture specific edits using the Comment Template (</w:delText>
        </w:r>
        <w:r w:rsidR="00433CF0">
          <w:fldChar w:fldCharType="begin"/>
        </w:r>
        <w:r w:rsidR="00433CF0">
          <w:delInstrText xml:space="preserve"> HYPERLINK "http://bigdatawg.nist.gov/_uploadfiles/SP1500-1-to-7_comment_template.docx" </w:delInstrText>
        </w:r>
        <w:r w:rsidR="00433CF0">
          <w:fldChar w:fldCharType="separate"/>
        </w:r>
        <w:r>
          <w:rPr>
            <w:rStyle w:val="Hyperlink"/>
          </w:rPr>
          <w:delText>http://bigdatawg.nist.gov/_uploadfiles/SP1500-1-to-7_comment_template.docx</w:delText>
        </w:r>
        <w:r w:rsidR="00433CF0">
          <w:rPr>
            <w:rStyle w:val="Hyperlink"/>
          </w:rPr>
          <w:fldChar w:fldCharType="end"/>
        </w:r>
        <w:r>
          <w:delText>), which includes space for section number, page number, comment, and text edits</w:delText>
        </w:r>
      </w:del>
    </w:p>
    <w:p w14:paraId="4BCD35DE" w14:textId="77777777" w:rsidR="0031007B" w:rsidRDefault="0031007B" w:rsidP="0031007B">
      <w:pPr>
        <w:pStyle w:val="BDTextNumberedlist"/>
        <w:numPr>
          <w:ilvl w:val="0"/>
          <w:numId w:val="14"/>
        </w:numPr>
        <w:rPr>
          <w:del w:id="17" w:author="Laurie Aldape" w:date="2017-10-19T00:40:00Z"/>
        </w:rPr>
      </w:pPr>
      <w:del w:id="18" w:author="Laurie Aldape" w:date="2017-10-19T00:40:00Z">
        <w:r w:rsidRPr="008975ED">
          <w:delText xml:space="preserve">Submit the edited file from either method above </w:delText>
        </w:r>
        <w:r>
          <w:delText>by uploading the document to the NBD-PWG portal (</w:delText>
        </w:r>
        <w:r w:rsidRPr="00970AA7">
          <w:delText>https://bigdatawg.nist.gov/upload.php</w:delText>
        </w:r>
        <w:r>
          <w:delText xml:space="preserve">). Use the User ID (obtained in step 1) to upload documents. Alternatively, the edited file (from step 2) can be emailed </w:delText>
        </w:r>
        <w:r w:rsidRPr="008975ED">
          <w:delText xml:space="preserve">to </w:delText>
        </w:r>
        <w:r w:rsidRPr="00660974">
          <w:rPr>
            <w:rStyle w:val="Hyperlink"/>
          </w:rPr>
          <w:delText>SP1500comments@nist.gov</w:delText>
        </w:r>
        <w:r>
          <w:delText xml:space="preserve"> with the volume number in the subject line (e.g., Edits for Volume 1). </w:delText>
        </w:r>
      </w:del>
    </w:p>
    <w:p w14:paraId="1A98639C" w14:textId="77777777" w:rsidR="0031007B" w:rsidRPr="008975ED" w:rsidRDefault="0031007B" w:rsidP="0031007B">
      <w:pPr>
        <w:pStyle w:val="BDTextNumberedlist"/>
        <w:numPr>
          <w:ilvl w:val="0"/>
          <w:numId w:val="14"/>
        </w:numPr>
        <w:rPr>
          <w:del w:id="19" w:author="Laurie Aldape" w:date="2017-10-19T00:40:00Z"/>
        </w:rPr>
      </w:pPr>
      <w:del w:id="20" w:author="Laurie Aldape" w:date="2017-10-19T00:40:00Z">
        <w:r>
          <w:delText>Attend the weekly virtual meetings on Tuesdays for possible presentation and discussion of your submission. Virtual meeting logistics can be found at https://bigdatawg.nist.gov/program.php</w:delText>
        </w:r>
      </w:del>
    </w:p>
    <w:p w14:paraId="633228F8" w14:textId="77777777" w:rsidR="0031007B" w:rsidRDefault="0031007B" w:rsidP="0031007B">
      <w:pPr>
        <w:rPr>
          <w:del w:id="21" w:author="Laurie Aldape" w:date="2017-10-19T00:40:00Z"/>
        </w:rPr>
      </w:pPr>
      <w:del w:id="22" w:author="Laurie Aldape" w:date="2017-10-19T00:40:00Z">
        <w:r>
          <w:delTex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delText>
        </w:r>
      </w:del>
    </w:p>
    <w:p w14:paraId="165A8F02" w14:textId="77777777" w:rsidR="0031007B" w:rsidRDefault="0031007B" w:rsidP="0031007B">
      <w:pPr>
        <w:rPr>
          <w:del w:id="23" w:author="Laurie Aldape" w:date="2017-10-19T00:40:00Z"/>
        </w:rPr>
      </w:pPr>
      <w:del w:id="24" w:author="Laurie Aldape" w:date="2017-10-19T00:40:00Z">
        <w:r>
          <w:delText xml:space="preserve">The comments and additional content will be reviewed by the subgroup co-chair responsible for the volume in question. Comments and additional content may be presented and discussed by the NBD-PWG during the weekly virtual meetings on Tuesday. </w:delText>
        </w:r>
      </w:del>
    </w:p>
    <w:p w14:paraId="2B2CFC32" w14:textId="77777777" w:rsidR="0031007B" w:rsidRDefault="0031007B" w:rsidP="0031007B">
      <w:pPr>
        <w:rPr>
          <w:del w:id="25" w:author="Laurie Aldape" w:date="2017-10-19T00:40:00Z"/>
        </w:rPr>
      </w:pPr>
      <w:del w:id="26" w:author="Laurie Aldape" w:date="2017-10-19T00:40:00Z">
        <w:r>
          <w:delText>Three versions are planned for the NBDIF set of documents, with Versions 2 and 3 building on the first. Further explanation of the three planned versions, and the information contained therein, is included in Section 1 of each NBDIF document.</w:delText>
        </w:r>
      </w:del>
    </w:p>
    <w:p w14:paraId="77D3D40A" w14:textId="77777777" w:rsidR="0031007B" w:rsidRDefault="0031007B" w:rsidP="0031007B">
      <w:pPr>
        <w:rPr>
          <w:del w:id="27" w:author="Laurie Aldape" w:date="2017-10-19T00:40:00Z"/>
        </w:rPr>
      </w:pPr>
      <w:del w:id="28" w:author="Laurie Aldape" w:date="2017-10-19T00:40:00Z">
        <w:r>
          <w:delText>Please contact Wo Chang (</w:delText>
        </w:r>
        <w:r w:rsidR="00433CF0">
          <w:fldChar w:fldCharType="begin"/>
        </w:r>
        <w:r w:rsidR="00433CF0">
          <w:delInstrText xml:space="preserve"> HYPERLINK "mailto:wchang@nist.gov" </w:delInstrText>
        </w:r>
        <w:r w:rsidR="00433CF0">
          <w:fldChar w:fldCharType="separate"/>
        </w:r>
        <w:r w:rsidRPr="0053592C">
          <w:rPr>
            <w:rStyle w:val="Hyperlink"/>
            <w:iCs/>
          </w:rPr>
          <w:delText>wchang@nist.gov</w:delText>
        </w:r>
        <w:r w:rsidR="00433CF0">
          <w:rPr>
            <w:rStyle w:val="Hyperlink"/>
            <w:iCs/>
          </w:rPr>
          <w:fldChar w:fldCharType="end"/>
        </w:r>
        <w:r>
          <w:rPr>
            <w:iCs/>
          </w:rPr>
          <w:delText>)</w:delText>
        </w:r>
        <w:r w:rsidRPr="009C7017">
          <w:rPr>
            <w:i/>
            <w:iCs/>
          </w:rPr>
          <w:delText xml:space="preserve"> </w:delText>
        </w:r>
        <w:r>
          <w:delText xml:space="preserve">with any questions about the feedback submission process. </w:delText>
        </w:r>
      </w:del>
    </w:p>
    <w:p w14:paraId="147A8796" w14:textId="77777777" w:rsidR="00546FA8" w:rsidRDefault="0031007B" w:rsidP="0031007B">
      <w:pPr>
        <w:rPr>
          <w:del w:id="29" w:author="Laurie Aldape" w:date="2017-10-19T00:40:00Z"/>
        </w:rPr>
      </w:pPr>
      <w:del w:id="30" w:author="Laurie Aldape" w:date="2017-10-19T00:40:00Z">
        <w:r>
          <w:delText xml:space="preserve">Big Data professionals are always welcome to join the NBD-PWG to help craft the work contained in the volumes of the </w:delText>
        </w:r>
        <w:r w:rsidRPr="00BA054B">
          <w:delText>NBDIF</w:delText>
        </w:r>
        <w:r>
          <w:delText xml:space="preserve">. Additional information about the NBD-PWG can be found at </w:delText>
        </w:r>
        <w:r w:rsidR="00433CF0">
          <w:fldChar w:fldCharType="begin"/>
        </w:r>
        <w:r w:rsidR="00433CF0">
          <w:delInstrText xml:space="preserve"> HYPERLINK "http://bigdatawg.nist.gov" </w:delInstrText>
        </w:r>
        <w:r w:rsidR="00433CF0">
          <w:fldChar w:fldCharType="separate"/>
        </w:r>
        <w:r w:rsidRPr="007A33DE">
          <w:rPr>
            <w:rStyle w:val="Hyperlink"/>
          </w:rPr>
          <w:delText>http://bigdatawg.nist.gov</w:delText>
        </w:r>
        <w:r w:rsidR="00433CF0">
          <w:rPr>
            <w:rStyle w:val="Hyperlink"/>
          </w:rPr>
          <w:fldChar w:fldCharType="end"/>
        </w:r>
        <w:r>
          <w:delText xml:space="preserve">. Information about the weekly virtual meetings on Tuesday can be found at </w:delText>
        </w:r>
        <w:r w:rsidRPr="00660974">
          <w:rPr>
            <w:rStyle w:val="Hyperlink"/>
          </w:rPr>
          <w:delText>https:</w:delText>
        </w:r>
        <w:r>
          <w:rPr>
            <w:rStyle w:val="Hyperlink"/>
          </w:rPr>
          <w:delText>//bigdatawg.nist.gov/program.php</w:delText>
        </w:r>
      </w:del>
    </w:p>
    <w:p w14:paraId="3BB03406" w14:textId="77777777" w:rsidR="00546FA8" w:rsidRDefault="00546FA8" w:rsidP="00546FA8">
      <w:pPr>
        <w:rPr>
          <w:del w:id="31" w:author="Laurie Aldape" w:date="2017-10-19T00:40:00Z"/>
        </w:rPr>
      </w:pPr>
    </w:p>
    <w:p w14:paraId="71C89C4C" w14:textId="77777777" w:rsidR="00546FA8" w:rsidRPr="00546FA8" w:rsidRDefault="00546FA8" w:rsidP="00546FA8">
      <w:pPr>
        <w:rPr>
          <w:del w:id="32" w:author="Laurie Aldape" w:date="2017-10-19T00:40:00Z"/>
        </w:rPr>
      </w:pPr>
      <w:del w:id="33" w:author="Laurie Aldape" w:date="2017-10-19T00:40:00Z">
        <w:r w:rsidRPr="00546FA8">
          <w:br w:type="page"/>
        </w:r>
      </w:del>
    </w:p>
    <w:p w14:paraId="2AC3B3C6" w14:textId="348EDC9B" w:rsidR="00304F45" w:rsidRPr="00CD75E1" w:rsidRDefault="00304F45" w:rsidP="00304F45">
      <w:pPr>
        <w:pStyle w:val="BDOtherTitles"/>
      </w:pPr>
      <w:r w:rsidRPr="00CD75E1">
        <w:lastRenderedPageBreak/>
        <w:t>Reports on Computer Systems Technology</w:t>
      </w:r>
    </w:p>
    <w:p w14:paraId="30D48ECB" w14:textId="77777777" w:rsidR="00304F45" w:rsidRDefault="00304F45" w:rsidP="0060523C">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 ITL’s responsibilities include the development of management, administrative, technical, and physical standards and guidelines for the cost-effective security and privacy of other than national security-related information in Federal information systems. </w:t>
      </w:r>
      <w:r w:rsidRPr="00ED5140">
        <w:t xml:space="preserve">This document reports on ITL’s research, guidance, and outreach efforts in </w:t>
      </w:r>
      <w:r>
        <w:t>IT</w:t>
      </w:r>
      <w:r w:rsidRPr="00ED5140">
        <w:t xml:space="preserve"> and its collaborative activities with industry, government, and academic organizations.</w:t>
      </w:r>
    </w:p>
    <w:p w14:paraId="6576CFBF" w14:textId="77777777" w:rsidR="00304F45" w:rsidRDefault="00304F45" w:rsidP="00304F45"/>
    <w:p w14:paraId="1A0CAF9A" w14:textId="77777777" w:rsidR="00304F45" w:rsidRDefault="00304F45" w:rsidP="00304F45">
      <w:pPr>
        <w:pStyle w:val="BDOtherTitles"/>
      </w:pPr>
      <w:commentRangeStart w:id="34"/>
      <w:r>
        <w:t>Abstract</w:t>
      </w:r>
      <w:commentRangeEnd w:id="34"/>
      <w:r w:rsidR="00F66B7A">
        <w:rPr>
          <w:rStyle w:val="CommentReference"/>
          <w:rFonts w:ascii="Times New Roman" w:eastAsia="Calibri" w:hAnsi="Times New Roman" w:cs="Times New Roman"/>
          <w:b w:val="0"/>
        </w:rPr>
        <w:commentReference w:id="34"/>
      </w:r>
    </w:p>
    <w:p w14:paraId="2895357F" w14:textId="77777777" w:rsidR="00304F45" w:rsidRDefault="00304F45" w:rsidP="00304F45"/>
    <w:p w14:paraId="2425B643" w14:textId="77777777" w:rsidR="00A7408E" w:rsidRDefault="00A7408E" w:rsidP="00304F45"/>
    <w:p w14:paraId="55CDE0FC" w14:textId="77777777" w:rsidR="00A7408E" w:rsidRDefault="00A7408E" w:rsidP="00304F45"/>
    <w:p w14:paraId="7F3201DB" w14:textId="77777777" w:rsidR="00304F45" w:rsidRDefault="00304F45" w:rsidP="00304F45">
      <w:pPr>
        <w:pStyle w:val="BDOtherTitles"/>
      </w:pPr>
      <w:r>
        <w:t>Keywords</w:t>
      </w:r>
    </w:p>
    <w:p w14:paraId="4CF7C17D" w14:textId="068D6ED7" w:rsidR="00304F45" w:rsidRDefault="00E66DB8" w:rsidP="00304F45">
      <w:r>
        <w:t>Adoption, barriers, market maturity, project maturity, organizational maturity, implementation, system modernization</w:t>
      </w:r>
    </w:p>
    <w:p w14:paraId="2E242A88" w14:textId="77777777" w:rsidR="00E66DB8" w:rsidRDefault="00E66DB8" w:rsidP="00304F45"/>
    <w:p w14:paraId="3C807D52" w14:textId="77777777" w:rsidR="00E66DB8" w:rsidRDefault="00E66DB8" w:rsidP="00304F45"/>
    <w:p w14:paraId="57C6C0DC" w14:textId="77777777" w:rsidR="00304F45" w:rsidRDefault="00304F45" w:rsidP="00304F45">
      <w:pPr>
        <w:spacing w:after="200" w:line="276" w:lineRule="auto"/>
      </w:pPr>
      <w:r>
        <w:br w:type="page"/>
      </w:r>
    </w:p>
    <w:p w14:paraId="7EE199B3" w14:textId="77777777" w:rsidR="00304F45" w:rsidRDefault="00304F45" w:rsidP="00304F45">
      <w:pPr>
        <w:pStyle w:val="BDOtherTitles"/>
      </w:pPr>
      <w:r>
        <w:lastRenderedPageBreak/>
        <w:t>Acknowledgements</w:t>
      </w:r>
    </w:p>
    <w:p w14:paraId="0CA9F394" w14:textId="77777777" w:rsidR="0031007B" w:rsidRDefault="0031007B" w:rsidP="0031007B">
      <w:r w:rsidRPr="00615234">
        <w:t xml:space="preserve">This document reflects the contributions and discussions by the membership of the NBD-PWG, co-chaired by Wo Chang </w:t>
      </w:r>
      <w:r>
        <w:t>(</w:t>
      </w:r>
      <w:r w:rsidRPr="00615234">
        <w:t>NIST ITL</w:t>
      </w:r>
      <w:r>
        <w:t xml:space="preserve">), Bob Marcus (ET-Strategies), and Chaitan Baru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 xml:space="preserve">Natasha Balac (SDSC), and Eugene Luster (R2AD) for the Definitions and Taxonomies Subgroup; Geoffrey Fox (Indiana University) and </w:t>
      </w:r>
      <w:r w:rsidRPr="00076815">
        <w:t xml:space="preserve">Tsegereda Beyene (Cisco Systems) </w:t>
      </w:r>
      <w:r>
        <w:t xml:space="preserve">for the Use Cases and Requirements Subgroup; Arnab Roy (Fujitsu), Mark Underwood (Krypton Brothers; Synchrony Financial), and </w:t>
      </w:r>
      <w:r w:rsidRPr="00161808">
        <w:t>Akhil Manchanda (GE</w:t>
      </w:r>
      <w:r>
        <w:t xml:space="preserve">) for the Security and Privacy Subgroup; David Boyd (InCadence Strategic Solutions), Orit Levin (Microsoft), </w:t>
      </w:r>
      <w:r w:rsidRPr="002F7836">
        <w:t>Don Krapohl (Augmented Intelli</w:t>
      </w:r>
      <w:r>
        <w:t>gence), and James Ketner (AT&amp;T) for the Reference Architecture Subgroup; and Russell Reinsch (Center for Government Interoperability), David Boyd (InCadence Strategic Solutions), Carl Buffington (Vistronix), and Dan McClary (Oracle), for the Standards Roadmap Subgroup.</w:t>
      </w:r>
    </w:p>
    <w:p w14:paraId="6A63B909" w14:textId="77777777" w:rsidR="00C5382F" w:rsidRDefault="00C5382F" w:rsidP="00C5382F">
      <w:r>
        <w:t xml:space="preserve">The editors for this document were the following: </w:t>
      </w:r>
    </w:p>
    <w:p w14:paraId="33739909" w14:textId="1CC6778B" w:rsidR="00A1251B" w:rsidRDefault="00A1251B" w:rsidP="00A1251B">
      <w:pPr>
        <w:pStyle w:val="BDTextBulletList"/>
        <w:numPr>
          <w:ilvl w:val="0"/>
          <w:numId w:val="1"/>
        </w:numPr>
      </w:pPr>
      <w:r w:rsidRPr="00856BEA">
        <w:rPr>
          <w:b/>
          <w:i/>
        </w:rPr>
        <w:t>Version 1</w:t>
      </w:r>
      <w:r>
        <w:t xml:space="preserve">: This volume resulted from Stage 2 work and was not part of the Version 1 scope. </w:t>
      </w:r>
    </w:p>
    <w:p w14:paraId="74C2CFF9" w14:textId="1C8F2E69" w:rsidR="00A1251B" w:rsidRDefault="00A1251B" w:rsidP="00A1251B">
      <w:pPr>
        <w:pStyle w:val="BDTextBulletList"/>
        <w:numPr>
          <w:ilvl w:val="0"/>
          <w:numId w:val="1"/>
        </w:numPr>
      </w:pPr>
      <w:r w:rsidRPr="00856BEA">
        <w:rPr>
          <w:b/>
          <w:i/>
        </w:rPr>
        <w:t>Version 2</w:t>
      </w:r>
      <w:r>
        <w:t xml:space="preserve">: Russell Reinsch (Center for </w:t>
      </w:r>
      <w:r w:rsidR="00C327C1">
        <w:t xml:space="preserve">Government </w:t>
      </w:r>
      <w:r>
        <w:t>Interoperability) and Wo Chang (NIST)</w:t>
      </w:r>
    </w:p>
    <w:p w14:paraId="3A758B85" w14:textId="77777777" w:rsidR="00C5382F" w:rsidRDefault="00C5382F" w:rsidP="00C5382F">
      <w:r w:rsidRPr="00226C08">
        <w:t xml:space="preserve">Laurie Aldape (Energetics Incorporated) </w:t>
      </w:r>
      <w:r>
        <w:t>provided editorial assistance</w:t>
      </w:r>
      <w:r w:rsidRPr="00226C08">
        <w:t xml:space="preserve"> across all NBDIF </w:t>
      </w:r>
      <w:r>
        <w:t>volumes</w:t>
      </w:r>
      <w:r w:rsidRPr="00226C08">
        <w:t>.</w:t>
      </w:r>
    </w:p>
    <w:p w14:paraId="0C1113A9" w14:textId="7EA8DF44" w:rsidR="0031007B" w:rsidRPr="00615234" w:rsidRDefault="0031007B" w:rsidP="0031007B">
      <w:r w:rsidRPr="00615234">
        <w:t xml:space="preserve">NIST </w:t>
      </w:r>
      <w:r w:rsidR="000E5C60">
        <w:t>SP1500-10</w:t>
      </w:r>
      <w:r w:rsidRPr="00615234">
        <w:t xml:space="preserve">, Version 2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w:t>
      </w:r>
      <w:r>
        <w:t xml:space="preserve">Census, </w:t>
      </w:r>
      <w:r w:rsidRPr="00615234">
        <w:t>Health and Human Services, Homeland Security, Transportation, Treasury, and Veterans Affairs.</w:t>
      </w:r>
    </w:p>
    <w:p w14:paraId="33C03BCB" w14:textId="062C0088" w:rsidR="00C5382F" w:rsidRDefault="0031007B" w:rsidP="0031007B">
      <w:r w:rsidRPr="00615234">
        <w:t>NIST would like to acknowledge the specific contributions</w:t>
      </w:r>
      <w:r w:rsidRPr="00615234">
        <w:rPr>
          <w:vertAlign w:val="superscript"/>
        </w:rPr>
        <w:footnoteReference w:id="2"/>
      </w:r>
      <w:r w:rsidRPr="00615234">
        <w:t xml:space="preserve"> to this volume</w:t>
      </w:r>
      <w:r>
        <w:t>,</w:t>
      </w:r>
      <w:r w:rsidRPr="00615234">
        <w:t xml:space="preserve"> </w:t>
      </w:r>
      <w:r>
        <w:t xml:space="preserve">during Version 1 and/or Version 2 activities, </w:t>
      </w:r>
      <w:r w:rsidRPr="00615234">
        <w:t>by the following NBD-PWG members</w:t>
      </w:r>
      <w:r>
        <w:t>:</w:t>
      </w:r>
    </w:p>
    <w:tbl>
      <w:tblPr>
        <w:tblW w:w="0" w:type="auto"/>
        <w:tblLook w:val="04A0" w:firstRow="1" w:lastRow="0" w:firstColumn="1" w:lastColumn="0" w:noHBand="0" w:noVBand="1"/>
      </w:tblPr>
      <w:tblGrid>
        <w:gridCol w:w="3432"/>
        <w:gridCol w:w="3432"/>
        <w:gridCol w:w="3432"/>
      </w:tblGrid>
      <w:tr w:rsidR="00C5382F" w14:paraId="631F6BF7" w14:textId="77777777" w:rsidTr="00C5382F">
        <w:tc>
          <w:tcPr>
            <w:tcW w:w="3432" w:type="dxa"/>
          </w:tcPr>
          <w:p w14:paraId="636F5120" w14:textId="77777777" w:rsidR="00B43B80" w:rsidRPr="00D14A10" w:rsidRDefault="00B43B80" w:rsidP="00B43B80">
            <w:pPr>
              <w:spacing w:after="0"/>
              <w:rPr>
                <w:b/>
                <w:sz w:val="20"/>
                <w:szCs w:val="20"/>
              </w:rPr>
            </w:pPr>
            <w:r w:rsidRPr="003A6CE1">
              <w:rPr>
                <w:b/>
                <w:noProof/>
                <w:sz w:val="20"/>
                <w:szCs w:val="20"/>
              </w:rPr>
              <w:t>David</w:t>
            </w:r>
            <w:r w:rsidRPr="00D14A10">
              <w:rPr>
                <w:b/>
                <w:sz w:val="20"/>
                <w:szCs w:val="20"/>
              </w:rPr>
              <w:t xml:space="preserve"> </w:t>
            </w:r>
            <w:r w:rsidRPr="003A6CE1">
              <w:rPr>
                <w:b/>
                <w:noProof/>
                <w:sz w:val="20"/>
                <w:szCs w:val="20"/>
              </w:rPr>
              <w:t>Boyd</w:t>
            </w:r>
          </w:p>
          <w:p w14:paraId="408829D8" w14:textId="77777777" w:rsidR="00B43B80" w:rsidRPr="00D14A10" w:rsidRDefault="00B43B80" w:rsidP="00B43B80">
            <w:pPr>
              <w:spacing w:after="100"/>
              <w:rPr>
                <w:i/>
                <w:sz w:val="20"/>
                <w:szCs w:val="20"/>
              </w:rPr>
            </w:pPr>
            <w:r w:rsidRPr="003A6CE1">
              <w:rPr>
                <w:i/>
                <w:noProof/>
                <w:sz w:val="20"/>
                <w:szCs w:val="20"/>
              </w:rPr>
              <w:t>InCadence Strategic Solutions</w:t>
            </w:r>
          </w:p>
          <w:p w14:paraId="42BA088E" w14:textId="77777777" w:rsidR="00B43B80" w:rsidRPr="00D14A10" w:rsidRDefault="00B43B80" w:rsidP="00B43B80">
            <w:pPr>
              <w:spacing w:after="0"/>
              <w:rPr>
                <w:b/>
                <w:sz w:val="20"/>
                <w:szCs w:val="20"/>
              </w:rPr>
            </w:pPr>
            <w:r w:rsidRPr="003A6CE1">
              <w:rPr>
                <w:b/>
                <w:noProof/>
                <w:sz w:val="20"/>
                <w:szCs w:val="20"/>
              </w:rPr>
              <w:t>Frank</w:t>
            </w:r>
            <w:r w:rsidRPr="00D14A10">
              <w:rPr>
                <w:b/>
                <w:sz w:val="20"/>
                <w:szCs w:val="20"/>
              </w:rPr>
              <w:t xml:space="preserve"> </w:t>
            </w:r>
            <w:r w:rsidRPr="003A6CE1">
              <w:rPr>
                <w:b/>
                <w:noProof/>
                <w:sz w:val="20"/>
                <w:szCs w:val="20"/>
              </w:rPr>
              <w:t>Farance</w:t>
            </w:r>
          </w:p>
          <w:p w14:paraId="75E6F531" w14:textId="77777777" w:rsidR="00B43B80" w:rsidRPr="00D14A10" w:rsidRDefault="00B43B80" w:rsidP="00B43B80">
            <w:pPr>
              <w:spacing w:after="100"/>
              <w:rPr>
                <w:i/>
                <w:sz w:val="20"/>
                <w:szCs w:val="20"/>
              </w:rPr>
            </w:pPr>
            <w:r w:rsidRPr="003A6CE1">
              <w:rPr>
                <w:i/>
                <w:noProof/>
                <w:sz w:val="20"/>
                <w:szCs w:val="20"/>
              </w:rPr>
              <w:t>Consultant</w:t>
            </w:r>
          </w:p>
          <w:p w14:paraId="38594F30" w14:textId="77777777" w:rsidR="00B43B80" w:rsidRPr="00D14A10" w:rsidRDefault="00B43B80" w:rsidP="00B43B80">
            <w:pPr>
              <w:spacing w:after="0"/>
              <w:rPr>
                <w:b/>
                <w:sz w:val="20"/>
                <w:szCs w:val="20"/>
              </w:rPr>
            </w:pPr>
            <w:r w:rsidRPr="003A6CE1">
              <w:rPr>
                <w:b/>
                <w:noProof/>
                <w:sz w:val="20"/>
                <w:szCs w:val="20"/>
              </w:rPr>
              <w:t>Geoffrey</w:t>
            </w:r>
            <w:r w:rsidRPr="00D14A10">
              <w:rPr>
                <w:b/>
                <w:sz w:val="20"/>
                <w:szCs w:val="20"/>
              </w:rPr>
              <w:t xml:space="preserve"> </w:t>
            </w:r>
            <w:r w:rsidRPr="003A6CE1">
              <w:rPr>
                <w:b/>
                <w:noProof/>
                <w:sz w:val="20"/>
                <w:szCs w:val="20"/>
              </w:rPr>
              <w:t>Fox</w:t>
            </w:r>
          </w:p>
          <w:p w14:paraId="553FBDFA" w14:textId="77777777" w:rsidR="00B43B80" w:rsidRPr="00D14A10" w:rsidRDefault="00B43B80" w:rsidP="00B43B80">
            <w:pPr>
              <w:spacing w:after="100"/>
              <w:rPr>
                <w:i/>
                <w:sz w:val="20"/>
                <w:szCs w:val="20"/>
              </w:rPr>
            </w:pPr>
            <w:r w:rsidRPr="003A6CE1">
              <w:rPr>
                <w:i/>
                <w:noProof/>
                <w:sz w:val="20"/>
                <w:szCs w:val="20"/>
              </w:rPr>
              <w:t>Indiana University</w:t>
            </w:r>
          </w:p>
          <w:p w14:paraId="0967FBFC" w14:textId="77777777" w:rsidR="00B43B80" w:rsidRPr="00D14A10" w:rsidRDefault="00B43B80" w:rsidP="00B43B80">
            <w:pPr>
              <w:spacing w:after="0"/>
              <w:rPr>
                <w:b/>
                <w:sz w:val="20"/>
                <w:szCs w:val="20"/>
              </w:rPr>
            </w:pPr>
            <w:r w:rsidRPr="003A6CE1">
              <w:rPr>
                <w:b/>
                <w:noProof/>
                <w:sz w:val="20"/>
                <w:szCs w:val="20"/>
              </w:rPr>
              <w:t>Nancy</w:t>
            </w:r>
            <w:r w:rsidRPr="00D14A10">
              <w:rPr>
                <w:b/>
                <w:sz w:val="20"/>
                <w:szCs w:val="20"/>
              </w:rPr>
              <w:t xml:space="preserve"> </w:t>
            </w:r>
            <w:r w:rsidRPr="003A6CE1">
              <w:rPr>
                <w:b/>
                <w:noProof/>
                <w:sz w:val="20"/>
                <w:szCs w:val="20"/>
              </w:rPr>
              <w:t>Grady</w:t>
            </w:r>
          </w:p>
          <w:p w14:paraId="753AB60E" w14:textId="77777777" w:rsidR="00B43B80" w:rsidRPr="00D14A10" w:rsidRDefault="00B43B80" w:rsidP="00B43B80">
            <w:pPr>
              <w:spacing w:after="100"/>
              <w:rPr>
                <w:i/>
                <w:sz w:val="20"/>
                <w:szCs w:val="20"/>
              </w:rPr>
            </w:pPr>
            <w:r w:rsidRPr="003A6CE1">
              <w:rPr>
                <w:i/>
                <w:noProof/>
                <w:sz w:val="20"/>
                <w:szCs w:val="20"/>
              </w:rPr>
              <w:t>SAIC</w:t>
            </w:r>
          </w:p>
          <w:p w14:paraId="45CFF2F3" w14:textId="77777777" w:rsidR="00C5382F" w:rsidRDefault="00C5382F" w:rsidP="00B43B80">
            <w:pPr>
              <w:spacing w:after="100"/>
            </w:pPr>
          </w:p>
        </w:tc>
        <w:tc>
          <w:tcPr>
            <w:tcW w:w="3432" w:type="dxa"/>
          </w:tcPr>
          <w:p w14:paraId="2D8AEEE7" w14:textId="77777777" w:rsidR="00B43B80" w:rsidRPr="00D14A10" w:rsidRDefault="00B43B80" w:rsidP="00B43B80">
            <w:pPr>
              <w:spacing w:after="0"/>
              <w:rPr>
                <w:b/>
                <w:sz w:val="20"/>
                <w:szCs w:val="20"/>
              </w:rPr>
            </w:pPr>
            <w:r w:rsidRPr="003A6CE1">
              <w:rPr>
                <w:b/>
                <w:noProof/>
                <w:sz w:val="20"/>
                <w:szCs w:val="20"/>
              </w:rPr>
              <w:t>Zane</w:t>
            </w:r>
            <w:r w:rsidRPr="00D14A10">
              <w:rPr>
                <w:b/>
                <w:sz w:val="20"/>
                <w:szCs w:val="20"/>
              </w:rPr>
              <w:t xml:space="preserve"> </w:t>
            </w:r>
            <w:r w:rsidRPr="003A6CE1">
              <w:rPr>
                <w:b/>
                <w:noProof/>
                <w:sz w:val="20"/>
                <w:szCs w:val="20"/>
              </w:rPr>
              <w:t>Harvey</w:t>
            </w:r>
          </w:p>
          <w:p w14:paraId="45FBD003" w14:textId="77777777" w:rsidR="00B43B80" w:rsidRPr="00D14A10" w:rsidRDefault="00B43B80" w:rsidP="00B43B80">
            <w:pPr>
              <w:spacing w:after="100"/>
              <w:rPr>
                <w:i/>
                <w:sz w:val="20"/>
                <w:szCs w:val="20"/>
              </w:rPr>
            </w:pPr>
            <w:r w:rsidRPr="003A6CE1">
              <w:rPr>
                <w:i/>
                <w:noProof/>
                <w:sz w:val="20"/>
                <w:szCs w:val="20"/>
              </w:rPr>
              <w:t>QuantumS3</w:t>
            </w:r>
          </w:p>
          <w:p w14:paraId="6867D07D" w14:textId="77777777" w:rsidR="00B43B80" w:rsidRPr="00D14A10" w:rsidRDefault="00B43B80" w:rsidP="00B43B80">
            <w:pPr>
              <w:spacing w:after="0"/>
              <w:rPr>
                <w:b/>
                <w:sz w:val="20"/>
                <w:szCs w:val="20"/>
              </w:rPr>
            </w:pPr>
            <w:r w:rsidRPr="003A6CE1">
              <w:rPr>
                <w:b/>
                <w:noProof/>
                <w:sz w:val="20"/>
                <w:szCs w:val="20"/>
              </w:rPr>
              <w:t>Haiping</w:t>
            </w:r>
            <w:r w:rsidRPr="00D14A10">
              <w:rPr>
                <w:b/>
                <w:sz w:val="20"/>
                <w:szCs w:val="20"/>
              </w:rPr>
              <w:t xml:space="preserve"> </w:t>
            </w:r>
            <w:r w:rsidRPr="003A6CE1">
              <w:rPr>
                <w:b/>
                <w:noProof/>
                <w:sz w:val="20"/>
                <w:szCs w:val="20"/>
              </w:rPr>
              <w:t>Luo</w:t>
            </w:r>
          </w:p>
          <w:p w14:paraId="71B63D99" w14:textId="77777777" w:rsidR="00B43B80" w:rsidRPr="00D14A10" w:rsidRDefault="00B43B80" w:rsidP="00B43B80">
            <w:pPr>
              <w:spacing w:after="100"/>
              <w:rPr>
                <w:i/>
                <w:sz w:val="20"/>
                <w:szCs w:val="20"/>
              </w:rPr>
            </w:pPr>
            <w:r w:rsidRPr="003A6CE1">
              <w:rPr>
                <w:i/>
                <w:noProof/>
                <w:sz w:val="20"/>
                <w:szCs w:val="20"/>
              </w:rPr>
              <w:t>Department of the Treasury</w:t>
            </w:r>
          </w:p>
          <w:p w14:paraId="77660FE3" w14:textId="77777777" w:rsidR="00B43B80" w:rsidRPr="00D14A10" w:rsidRDefault="00B43B80" w:rsidP="00B43B80">
            <w:pPr>
              <w:spacing w:after="0"/>
              <w:rPr>
                <w:b/>
                <w:sz w:val="20"/>
                <w:szCs w:val="20"/>
              </w:rPr>
            </w:pPr>
            <w:r w:rsidRPr="003A6CE1">
              <w:rPr>
                <w:b/>
                <w:noProof/>
                <w:sz w:val="20"/>
                <w:szCs w:val="20"/>
              </w:rPr>
              <w:t>Russell</w:t>
            </w:r>
            <w:r w:rsidRPr="00D14A10">
              <w:rPr>
                <w:b/>
                <w:sz w:val="20"/>
                <w:szCs w:val="20"/>
              </w:rPr>
              <w:t xml:space="preserve"> </w:t>
            </w:r>
            <w:r w:rsidRPr="003A6CE1">
              <w:rPr>
                <w:b/>
                <w:noProof/>
                <w:sz w:val="20"/>
                <w:szCs w:val="20"/>
              </w:rPr>
              <w:t>Reinsch</w:t>
            </w:r>
          </w:p>
          <w:p w14:paraId="217C7AAB" w14:textId="7F97DBD5" w:rsidR="00B43B80" w:rsidRPr="00D14A10" w:rsidRDefault="0031007B" w:rsidP="00B43B80">
            <w:pPr>
              <w:spacing w:after="100"/>
              <w:rPr>
                <w:i/>
                <w:sz w:val="20"/>
                <w:szCs w:val="20"/>
              </w:rPr>
            </w:pPr>
            <w:r>
              <w:rPr>
                <w:i/>
                <w:noProof/>
                <w:sz w:val="20"/>
                <w:szCs w:val="20"/>
              </w:rPr>
              <w:t>Center for Governmen</w:t>
            </w:r>
            <w:r w:rsidR="00B43B80" w:rsidRPr="003A6CE1">
              <w:rPr>
                <w:i/>
                <w:noProof/>
                <w:sz w:val="20"/>
                <w:szCs w:val="20"/>
              </w:rPr>
              <w:t>t Interoperability</w:t>
            </w:r>
          </w:p>
          <w:p w14:paraId="3F7AA7B2" w14:textId="77777777" w:rsidR="00B43B80" w:rsidRPr="00D14A10" w:rsidRDefault="00B43B80" w:rsidP="00B43B80">
            <w:pPr>
              <w:spacing w:after="0"/>
              <w:rPr>
                <w:b/>
                <w:sz w:val="20"/>
                <w:szCs w:val="20"/>
              </w:rPr>
            </w:pPr>
            <w:r w:rsidRPr="003A6CE1">
              <w:rPr>
                <w:b/>
                <w:noProof/>
                <w:sz w:val="20"/>
                <w:szCs w:val="20"/>
              </w:rPr>
              <w:t>Arnab</w:t>
            </w:r>
            <w:r w:rsidRPr="00D14A10">
              <w:rPr>
                <w:b/>
                <w:sz w:val="20"/>
                <w:szCs w:val="20"/>
              </w:rPr>
              <w:t xml:space="preserve"> </w:t>
            </w:r>
            <w:r w:rsidRPr="003A6CE1">
              <w:rPr>
                <w:b/>
                <w:noProof/>
                <w:sz w:val="20"/>
                <w:szCs w:val="20"/>
              </w:rPr>
              <w:t>Roy</w:t>
            </w:r>
          </w:p>
          <w:p w14:paraId="6B50E3CD" w14:textId="371F95E2" w:rsidR="00B43B80" w:rsidRPr="00D14A10" w:rsidRDefault="00B43B80" w:rsidP="00B43B80">
            <w:pPr>
              <w:spacing w:after="100"/>
              <w:rPr>
                <w:i/>
                <w:sz w:val="20"/>
                <w:szCs w:val="20"/>
              </w:rPr>
            </w:pPr>
            <w:r w:rsidRPr="003A6CE1">
              <w:rPr>
                <w:i/>
                <w:noProof/>
                <w:sz w:val="20"/>
                <w:szCs w:val="20"/>
              </w:rPr>
              <w:t>Fujitsu</w:t>
            </w:r>
          </w:p>
          <w:p w14:paraId="55A81F5B" w14:textId="77777777" w:rsidR="00C5382F" w:rsidRDefault="00C5382F" w:rsidP="0060523C"/>
        </w:tc>
        <w:tc>
          <w:tcPr>
            <w:tcW w:w="3432" w:type="dxa"/>
          </w:tcPr>
          <w:p w14:paraId="73C056EE" w14:textId="77777777" w:rsidR="00B43B80" w:rsidRPr="00D14A10" w:rsidRDefault="00B43B80" w:rsidP="00B43B80">
            <w:pPr>
              <w:spacing w:after="0"/>
              <w:rPr>
                <w:b/>
                <w:sz w:val="20"/>
                <w:szCs w:val="20"/>
              </w:rPr>
            </w:pPr>
            <w:r w:rsidRPr="003A6CE1">
              <w:rPr>
                <w:b/>
                <w:noProof/>
                <w:sz w:val="20"/>
                <w:szCs w:val="20"/>
              </w:rPr>
              <w:t>Mark</w:t>
            </w:r>
            <w:r w:rsidRPr="00D14A10">
              <w:rPr>
                <w:b/>
                <w:sz w:val="20"/>
                <w:szCs w:val="20"/>
              </w:rPr>
              <w:t xml:space="preserve"> </w:t>
            </w:r>
            <w:r w:rsidRPr="003A6CE1">
              <w:rPr>
                <w:b/>
                <w:noProof/>
                <w:sz w:val="20"/>
                <w:szCs w:val="20"/>
              </w:rPr>
              <w:t>Underwood</w:t>
            </w:r>
          </w:p>
          <w:p w14:paraId="34D3E358" w14:textId="77777777" w:rsidR="00B43B80" w:rsidRPr="00D14A10" w:rsidRDefault="00B43B80" w:rsidP="00B43B80">
            <w:pPr>
              <w:spacing w:after="100"/>
              <w:rPr>
                <w:i/>
                <w:sz w:val="20"/>
                <w:szCs w:val="20"/>
              </w:rPr>
            </w:pPr>
            <w:r w:rsidRPr="003A6CE1">
              <w:rPr>
                <w:i/>
                <w:noProof/>
                <w:sz w:val="20"/>
                <w:szCs w:val="20"/>
              </w:rPr>
              <w:t>Krypton Brothers; Synchrony Financial</w:t>
            </w:r>
          </w:p>
          <w:p w14:paraId="3FC57C9D" w14:textId="77777777" w:rsidR="00B43B80" w:rsidRPr="00D14A10" w:rsidRDefault="00B43B80" w:rsidP="00B43B80">
            <w:pPr>
              <w:spacing w:after="0"/>
              <w:rPr>
                <w:b/>
                <w:sz w:val="20"/>
                <w:szCs w:val="20"/>
              </w:rPr>
            </w:pPr>
            <w:r w:rsidRPr="003A6CE1">
              <w:rPr>
                <w:b/>
                <w:noProof/>
                <w:sz w:val="20"/>
                <w:szCs w:val="20"/>
              </w:rPr>
              <w:t>Gregor</w:t>
            </w:r>
            <w:r w:rsidRPr="00D14A10">
              <w:rPr>
                <w:b/>
                <w:sz w:val="20"/>
                <w:szCs w:val="20"/>
              </w:rPr>
              <w:t xml:space="preserve"> </w:t>
            </w:r>
            <w:r w:rsidRPr="003A6CE1">
              <w:rPr>
                <w:b/>
                <w:noProof/>
                <w:sz w:val="20"/>
                <w:szCs w:val="20"/>
              </w:rPr>
              <w:t>von Lasewski</w:t>
            </w:r>
          </w:p>
          <w:p w14:paraId="164A5E1E" w14:textId="77777777" w:rsidR="00B43B80" w:rsidRPr="00D14A10" w:rsidRDefault="00B43B80" w:rsidP="00B43B80">
            <w:pPr>
              <w:spacing w:after="100"/>
              <w:rPr>
                <w:i/>
                <w:sz w:val="20"/>
                <w:szCs w:val="20"/>
              </w:rPr>
            </w:pPr>
            <w:r w:rsidRPr="003A6CE1">
              <w:rPr>
                <w:i/>
                <w:noProof/>
                <w:sz w:val="20"/>
                <w:szCs w:val="20"/>
              </w:rPr>
              <w:t>Indiana University</w:t>
            </w:r>
          </w:p>
          <w:p w14:paraId="3E095886" w14:textId="77777777" w:rsidR="00B43B80" w:rsidRPr="00D14A10" w:rsidRDefault="00B43B80" w:rsidP="00B43B80">
            <w:pPr>
              <w:spacing w:after="0"/>
              <w:rPr>
                <w:b/>
                <w:sz w:val="20"/>
                <w:szCs w:val="20"/>
              </w:rPr>
            </w:pPr>
            <w:r w:rsidRPr="003A6CE1">
              <w:rPr>
                <w:b/>
                <w:noProof/>
                <w:sz w:val="20"/>
                <w:szCs w:val="20"/>
              </w:rPr>
              <w:t>Timothy</w:t>
            </w:r>
            <w:r w:rsidRPr="00D14A10">
              <w:rPr>
                <w:b/>
                <w:sz w:val="20"/>
                <w:szCs w:val="20"/>
              </w:rPr>
              <w:t xml:space="preserve"> </w:t>
            </w:r>
            <w:r w:rsidRPr="003A6CE1">
              <w:rPr>
                <w:b/>
                <w:noProof/>
                <w:sz w:val="20"/>
                <w:szCs w:val="20"/>
              </w:rPr>
              <w:t>Zimmerlin</w:t>
            </w:r>
          </w:p>
          <w:p w14:paraId="2DC7C00D" w14:textId="70140A9B" w:rsidR="00C5382F" w:rsidRDefault="0031007B" w:rsidP="00B43B80">
            <w:pPr>
              <w:spacing w:after="100"/>
            </w:pPr>
            <w:r>
              <w:rPr>
                <w:i/>
                <w:noProof/>
                <w:sz w:val="20"/>
                <w:szCs w:val="20"/>
              </w:rPr>
              <w:t>Consultant</w:t>
            </w:r>
          </w:p>
        </w:tc>
      </w:tr>
    </w:tbl>
    <w:p w14:paraId="78B933D1" w14:textId="77777777" w:rsidR="00304F45" w:rsidRPr="00425D07" w:rsidRDefault="00304F45" w:rsidP="00304F45"/>
    <w:p w14:paraId="7405DF7E" w14:textId="77777777" w:rsidR="00304F45" w:rsidRDefault="00304F45" w:rsidP="00304F45">
      <w:pPr>
        <w:pStyle w:val="BDTOCHeader"/>
        <w:sectPr w:rsidR="00304F45" w:rsidSect="0031007B">
          <w:headerReference w:type="first" r:id="rId17"/>
          <w:footerReference w:type="first" r:id="rId18"/>
          <w:footnotePr>
            <w:numFmt w:val="lowerLetter"/>
          </w:footnotePr>
          <w:endnotePr>
            <w:numFmt w:val="decimal"/>
          </w:endnotePr>
          <w:pgSz w:w="12240" w:h="15840" w:code="1"/>
          <w:pgMar w:top="1440" w:right="1080" w:bottom="1440" w:left="1080" w:header="720" w:footer="720" w:gutter="0"/>
          <w:pgNumType w:fmt="lowerRoman" w:start="2"/>
          <w:cols w:space="720"/>
          <w:titlePg/>
          <w:docGrid w:linePitch="360"/>
        </w:sectPr>
      </w:pPr>
    </w:p>
    <w:p w14:paraId="205BEDAB" w14:textId="77777777" w:rsidR="00304F45" w:rsidRDefault="00304F45" w:rsidP="00F00FDB">
      <w:pPr>
        <w:pStyle w:val="BDTOCHeader"/>
      </w:pPr>
      <w:bookmarkStart w:id="35" w:name="_Toc474185489"/>
      <w:r>
        <w:lastRenderedPageBreak/>
        <w:t xml:space="preserve">Table of </w:t>
      </w:r>
      <w:r w:rsidRPr="00F00FDB">
        <w:t>Contents</w:t>
      </w:r>
      <w:bookmarkEnd w:id="35"/>
    </w:p>
    <w:p w14:paraId="68588E9A" w14:textId="6A7480CB" w:rsidR="00B26B52" w:rsidRDefault="00167B1B">
      <w:pPr>
        <w:pStyle w:val="TOC1"/>
        <w:tabs>
          <w:tab w:val="right" w:leader="dot" w:pos="1007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"2-4" \h \z \t "Heading 1,1,BD Appendices,1,BD Appendices2,2,BD Appendices3,3,BD HeaderNoNumber,1" </w:instrText>
      </w:r>
      <w:r>
        <w:rPr>
          <w:b w:val="0"/>
          <w:bCs w:val="0"/>
          <w:caps w:val="0"/>
        </w:rPr>
        <w:fldChar w:fldCharType="separate"/>
      </w:r>
      <w:hyperlink w:anchor="_Toc496136845" w:history="1">
        <w:r w:rsidR="00B26B52" w:rsidRPr="00830F27">
          <w:rPr>
            <w:rStyle w:val="Hyperlink"/>
            <w:noProof/>
          </w:rPr>
          <w:t>Executive Summary</w:t>
        </w:r>
        <w:r w:rsidR="00B26B52">
          <w:rPr>
            <w:noProof/>
            <w:webHidden/>
          </w:rPr>
          <w:tab/>
        </w:r>
        <w:r w:rsidR="00B26B52">
          <w:rPr>
            <w:noProof/>
            <w:webHidden/>
          </w:rPr>
          <w:fldChar w:fldCharType="begin"/>
        </w:r>
        <w:r w:rsidR="00B26B52">
          <w:rPr>
            <w:noProof/>
            <w:webHidden/>
          </w:rPr>
          <w:instrText xml:space="preserve"> PAGEREF _Toc496136845 \h </w:instrText>
        </w:r>
        <w:r w:rsidR="00B26B52">
          <w:rPr>
            <w:noProof/>
            <w:webHidden/>
          </w:rPr>
        </w:r>
        <w:r w:rsidR="00B26B52">
          <w:rPr>
            <w:noProof/>
            <w:webHidden/>
          </w:rPr>
          <w:fldChar w:fldCharType="separate"/>
        </w:r>
        <w:r w:rsidR="00B26B52">
          <w:rPr>
            <w:noProof/>
            <w:webHidden/>
          </w:rPr>
          <w:t>viii</w:t>
        </w:r>
        <w:r w:rsidR="00B26B52">
          <w:rPr>
            <w:noProof/>
            <w:webHidden/>
          </w:rPr>
          <w:fldChar w:fldCharType="end"/>
        </w:r>
      </w:hyperlink>
    </w:p>
    <w:p w14:paraId="286387D5" w14:textId="77777777" w:rsidR="00B26B52" w:rsidRDefault="00F54E07">
      <w:pPr>
        <w:pStyle w:val="TOC1"/>
        <w:tabs>
          <w:tab w:val="left" w:pos="440"/>
          <w:tab w:val="right" w:leader="dot" w:pos="10070"/>
        </w:tabs>
        <w:rPr>
          <w:rFonts w:eastAsiaTheme="minorEastAsia" w:cstheme="minorBidi"/>
          <w:b w:val="0"/>
          <w:bCs w:val="0"/>
          <w:caps w:val="0"/>
          <w:noProof/>
          <w:sz w:val="22"/>
          <w:szCs w:val="22"/>
        </w:rPr>
      </w:pPr>
      <w:hyperlink w:anchor="_Toc496136846" w:history="1">
        <w:r w:rsidR="00B26B52" w:rsidRPr="00830F27">
          <w:rPr>
            <w:rStyle w:val="Hyperlink"/>
            <w:rFonts w:ascii="Verdana" w:hAnsi="Verdana"/>
            <w:noProof/>
          </w:rPr>
          <w:t>1</w:t>
        </w:r>
        <w:r w:rsidR="00B26B52">
          <w:rPr>
            <w:rFonts w:eastAsiaTheme="minorEastAsia" w:cstheme="minorBidi"/>
            <w:b w:val="0"/>
            <w:bCs w:val="0"/>
            <w:caps w:val="0"/>
            <w:noProof/>
            <w:sz w:val="22"/>
            <w:szCs w:val="22"/>
          </w:rPr>
          <w:tab/>
        </w:r>
        <w:r w:rsidR="00B26B52" w:rsidRPr="00830F27">
          <w:rPr>
            <w:rStyle w:val="Hyperlink"/>
            <w:noProof/>
          </w:rPr>
          <w:t>Introduction</w:t>
        </w:r>
        <w:r w:rsidR="00B26B52">
          <w:rPr>
            <w:noProof/>
            <w:webHidden/>
          </w:rPr>
          <w:tab/>
        </w:r>
        <w:r w:rsidR="00B26B52">
          <w:rPr>
            <w:noProof/>
            <w:webHidden/>
          </w:rPr>
          <w:fldChar w:fldCharType="begin"/>
        </w:r>
        <w:r w:rsidR="00B26B52">
          <w:rPr>
            <w:noProof/>
            <w:webHidden/>
          </w:rPr>
          <w:instrText xml:space="preserve"> PAGEREF _Toc496136846 \h </w:instrText>
        </w:r>
        <w:r w:rsidR="00B26B52">
          <w:rPr>
            <w:noProof/>
            <w:webHidden/>
          </w:rPr>
        </w:r>
        <w:r w:rsidR="00B26B52">
          <w:rPr>
            <w:noProof/>
            <w:webHidden/>
          </w:rPr>
          <w:fldChar w:fldCharType="separate"/>
        </w:r>
        <w:r w:rsidR="00B26B52">
          <w:rPr>
            <w:noProof/>
            <w:webHidden/>
          </w:rPr>
          <w:t>1</w:t>
        </w:r>
        <w:r w:rsidR="00B26B52">
          <w:rPr>
            <w:noProof/>
            <w:webHidden/>
          </w:rPr>
          <w:fldChar w:fldCharType="end"/>
        </w:r>
      </w:hyperlink>
    </w:p>
    <w:p w14:paraId="0D5EC0B6"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47" w:history="1">
        <w:r w:rsidR="00B26B52" w:rsidRPr="00830F27">
          <w:rPr>
            <w:rStyle w:val="Hyperlink"/>
            <w:noProof/>
          </w:rPr>
          <w:t>1.1</w:t>
        </w:r>
        <w:r w:rsidR="00B26B52">
          <w:rPr>
            <w:rFonts w:eastAsiaTheme="minorEastAsia" w:cstheme="minorBidi"/>
            <w:smallCaps w:val="0"/>
            <w:noProof/>
            <w:sz w:val="22"/>
            <w:szCs w:val="22"/>
          </w:rPr>
          <w:tab/>
        </w:r>
        <w:r w:rsidR="00B26B52" w:rsidRPr="00830F27">
          <w:rPr>
            <w:rStyle w:val="Hyperlink"/>
            <w:noProof/>
          </w:rPr>
          <w:t>Background</w:t>
        </w:r>
        <w:r w:rsidR="00B26B52">
          <w:rPr>
            <w:noProof/>
            <w:webHidden/>
          </w:rPr>
          <w:tab/>
        </w:r>
        <w:r w:rsidR="00B26B52">
          <w:rPr>
            <w:noProof/>
            <w:webHidden/>
          </w:rPr>
          <w:fldChar w:fldCharType="begin"/>
        </w:r>
        <w:r w:rsidR="00B26B52">
          <w:rPr>
            <w:noProof/>
            <w:webHidden/>
          </w:rPr>
          <w:instrText xml:space="preserve"> PAGEREF _Toc496136847 \h </w:instrText>
        </w:r>
        <w:r w:rsidR="00B26B52">
          <w:rPr>
            <w:noProof/>
            <w:webHidden/>
          </w:rPr>
        </w:r>
        <w:r w:rsidR="00B26B52">
          <w:rPr>
            <w:noProof/>
            <w:webHidden/>
          </w:rPr>
          <w:fldChar w:fldCharType="separate"/>
        </w:r>
        <w:r w:rsidR="00B26B52">
          <w:rPr>
            <w:noProof/>
            <w:webHidden/>
          </w:rPr>
          <w:t>1</w:t>
        </w:r>
        <w:r w:rsidR="00B26B52">
          <w:rPr>
            <w:noProof/>
            <w:webHidden/>
          </w:rPr>
          <w:fldChar w:fldCharType="end"/>
        </w:r>
      </w:hyperlink>
    </w:p>
    <w:p w14:paraId="0713C0CA"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48" w:history="1">
        <w:r w:rsidR="00B26B52" w:rsidRPr="00830F27">
          <w:rPr>
            <w:rStyle w:val="Hyperlink"/>
            <w:noProof/>
          </w:rPr>
          <w:t>1.2</w:t>
        </w:r>
        <w:r w:rsidR="00B26B52">
          <w:rPr>
            <w:rFonts w:eastAsiaTheme="minorEastAsia" w:cstheme="minorBidi"/>
            <w:smallCaps w:val="0"/>
            <w:noProof/>
            <w:sz w:val="22"/>
            <w:szCs w:val="22"/>
          </w:rPr>
          <w:tab/>
        </w:r>
        <w:r w:rsidR="00B26B52" w:rsidRPr="00830F27">
          <w:rPr>
            <w:rStyle w:val="Hyperlink"/>
            <w:noProof/>
          </w:rPr>
          <w:t>Scope and Objectives of the Standards Roadmap Subgroup</w:t>
        </w:r>
        <w:r w:rsidR="00B26B52">
          <w:rPr>
            <w:noProof/>
            <w:webHidden/>
          </w:rPr>
          <w:tab/>
        </w:r>
        <w:r w:rsidR="00B26B52">
          <w:rPr>
            <w:noProof/>
            <w:webHidden/>
          </w:rPr>
          <w:fldChar w:fldCharType="begin"/>
        </w:r>
        <w:r w:rsidR="00B26B52">
          <w:rPr>
            <w:noProof/>
            <w:webHidden/>
          </w:rPr>
          <w:instrText xml:space="preserve"> PAGEREF _Toc496136848 \h </w:instrText>
        </w:r>
        <w:r w:rsidR="00B26B52">
          <w:rPr>
            <w:noProof/>
            <w:webHidden/>
          </w:rPr>
        </w:r>
        <w:r w:rsidR="00B26B52">
          <w:rPr>
            <w:noProof/>
            <w:webHidden/>
          </w:rPr>
          <w:fldChar w:fldCharType="separate"/>
        </w:r>
        <w:r w:rsidR="00B26B52">
          <w:rPr>
            <w:noProof/>
            <w:webHidden/>
          </w:rPr>
          <w:t>2</w:t>
        </w:r>
        <w:r w:rsidR="00B26B52">
          <w:rPr>
            <w:noProof/>
            <w:webHidden/>
          </w:rPr>
          <w:fldChar w:fldCharType="end"/>
        </w:r>
      </w:hyperlink>
    </w:p>
    <w:p w14:paraId="1BD7C17A"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49" w:history="1">
        <w:r w:rsidR="00B26B52" w:rsidRPr="00830F27">
          <w:rPr>
            <w:rStyle w:val="Hyperlink"/>
            <w:noProof/>
          </w:rPr>
          <w:t>1.3</w:t>
        </w:r>
        <w:r w:rsidR="00B26B52">
          <w:rPr>
            <w:rFonts w:eastAsiaTheme="minorEastAsia" w:cstheme="minorBidi"/>
            <w:smallCaps w:val="0"/>
            <w:noProof/>
            <w:sz w:val="22"/>
            <w:szCs w:val="22"/>
          </w:rPr>
          <w:tab/>
        </w:r>
        <w:r w:rsidR="00B26B52" w:rsidRPr="00830F27">
          <w:rPr>
            <w:rStyle w:val="Hyperlink"/>
            <w:noProof/>
          </w:rPr>
          <w:t>Report Production</w:t>
        </w:r>
        <w:r w:rsidR="00B26B52">
          <w:rPr>
            <w:noProof/>
            <w:webHidden/>
          </w:rPr>
          <w:tab/>
        </w:r>
        <w:r w:rsidR="00B26B52">
          <w:rPr>
            <w:noProof/>
            <w:webHidden/>
          </w:rPr>
          <w:fldChar w:fldCharType="begin"/>
        </w:r>
        <w:r w:rsidR="00B26B52">
          <w:rPr>
            <w:noProof/>
            <w:webHidden/>
          </w:rPr>
          <w:instrText xml:space="preserve"> PAGEREF _Toc496136849 \h </w:instrText>
        </w:r>
        <w:r w:rsidR="00B26B52">
          <w:rPr>
            <w:noProof/>
            <w:webHidden/>
          </w:rPr>
        </w:r>
        <w:r w:rsidR="00B26B52">
          <w:rPr>
            <w:noProof/>
            <w:webHidden/>
          </w:rPr>
          <w:fldChar w:fldCharType="separate"/>
        </w:r>
        <w:r w:rsidR="00B26B52">
          <w:rPr>
            <w:noProof/>
            <w:webHidden/>
          </w:rPr>
          <w:t>3</w:t>
        </w:r>
        <w:r w:rsidR="00B26B52">
          <w:rPr>
            <w:noProof/>
            <w:webHidden/>
          </w:rPr>
          <w:fldChar w:fldCharType="end"/>
        </w:r>
      </w:hyperlink>
    </w:p>
    <w:p w14:paraId="3F2632B9"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50" w:history="1">
        <w:r w:rsidR="00B26B52" w:rsidRPr="00830F27">
          <w:rPr>
            <w:rStyle w:val="Hyperlink"/>
            <w:noProof/>
          </w:rPr>
          <w:t>1.4</w:t>
        </w:r>
        <w:r w:rsidR="00B26B52">
          <w:rPr>
            <w:rFonts w:eastAsiaTheme="minorEastAsia" w:cstheme="minorBidi"/>
            <w:smallCaps w:val="0"/>
            <w:noProof/>
            <w:sz w:val="22"/>
            <w:szCs w:val="22"/>
          </w:rPr>
          <w:tab/>
        </w:r>
        <w:r w:rsidR="00B26B52" w:rsidRPr="00830F27">
          <w:rPr>
            <w:rStyle w:val="Hyperlink"/>
            <w:noProof/>
          </w:rPr>
          <w:t>Report Structure</w:t>
        </w:r>
        <w:r w:rsidR="00B26B52">
          <w:rPr>
            <w:noProof/>
            <w:webHidden/>
          </w:rPr>
          <w:tab/>
        </w:r>
        <w:r w:rsidR="00B26B52">
          <w:rPr>
            <w:noProof/>
            <w:webHidden/>
          </w:rPr>
          <w:fldChar w:fldCharType="begin"/>
        </w:r>
        <w:r w:rsidR="00B26B52">
          <w:rPr>
            <w:noProof/>
            <w:webHidden/>
          </w:rPr>
          <w:instrText xml:space="preserve"> PAGEREF _Toc496136850 \h </w:instrText>
        </w:r>
        <w:r w:rsidR="00B26B52">
          <w:rPr>
            <w:noProof/>
            <w:webHidden/>
          </w:rPr>
        </w:r>
        <w:r w:rsidR="00B26B52">
          <w:rPr>
            <w:noProof/>
            <w:webHidden/>
          </w:rPr>
          <w:fldChar w:fldCharType="separate"/>
        </w:r>
        <w:r w:rsidR="00B26B52">
          <w:rPr>
            <w:noProof/>
            <w:webHidden/>
          </w:rPr>
          <w:t>3</w:t>
        </w:r>
        <w:r w:rsidR="00B26B52">
          <w:rPr>
            <w:noProof/>
            <w:webHidden/>
          </w:rPr>
          <w:fldChar w:fldCharType="end"/>
        </w:r>
      </w:hyperlink>
    </w:p>
    <w:p w14:paraId="3774AF09"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51" w:history="1">
        <w:r w:rsidR="00B26B52" w:rsidRPr="00830F27">
          <w:rPr>
            <w:rStyle w:val="Hyperlink"/>
            <w:noProof/>
          </w:rPr>
          <w:t>1.5</w:t>
        </w:r>
        <w:r w:rsidR="00B26B52">
          <w:rPr>
            <w:rFonts w:eastAsiaTheme="minorEastAsia" w:cstheme="minorBidi"/>
            <w:smallCaps w:val="0"/>
            <w:noProof/>
            <w:sz w:val="22"/>
            <w:szCs w:val="22"/>
          </w:rPr>
          <w:tab/>
        </w:r>
        <w:r w:rsidR="00B26B52" w:rsidRPr="00830F27">
          <w:rPr>
            <w:rStyle w:val="Hyperlink"/>
            <w:noProof/>
          </w:rPr>
          <w:t>Future Work on this Volume</w:t>
        </w:r>
        <w:r w:rsidR="00B26B52">
          <w:rPr>
            <w:noProof/>
            <w:webHidden/>
          </w:rPr>
          <w:tab/>
        </w:r>
        <w:r w:rsidR="00B26B52">
          <w:rPr>
            <w:noProof/>
            <w:webHidden/>
          </w:rPr>
          <w:fldChar w:fldCharType="begin"/>
        </w:r>
        <w:r w:rsidR="00B26B52">
          <w:rPr>
            <w:noProof/>
            <w:webHidden/>
          </w:rPr>
          <w:instrText xml:space="preserve"> PAGEREF _Toc496136851 \h </w:instrText>
        </w:r>
        <w:r w:rsidR="00B26B52">
          <w:rPr>
            <w:noProof/>
            <w:webHidden/>
          </w:rPr>
        </w:r>
        <w:r w:rsidR="00B26B52">
          <w:rPr>
            <w:noProof/>
            <w:webHidden/>
          </w:rPr>
          <w:fldChar w:fldCharType="separate"/>
        </w:r>
        <w:r w:rsidR="00B26B52">
          <w:rPr>
            <w:noProof/>
            <w:webHidden/>
          </w:rPr>
          <w:t>4</w:t>
        </w:r>
        <w:r w:rsidR="00B26B52">
          <w:rPr>
            <w:noProof/>
            <w:webHidden/>
          </w:rPr>
          <w:fldChar w:fldCharType="end"/>
        </w:r>
      </w:hyperlink>
    </w:p>
    <w:p w14:paraId="126BBF38" w14:textId="77777777" w:rsidR="00B26B52" w:rsidRDefault="00F54E07">
      <w:pPr>
        <w:pStyle w:val="TOC1"/>
        <w:tabs>
          <w:tab w:val="left" w:pos="440"/>
          <w:tab w:val="right" w:leader="dot" w:pos="10070"/>
        </w:tabs>
        <w:rPr>
          <w:rFonts w:eastAsiaTheme="minorEastAsia" w:cstheme="minorBidi"/>
          <w:b w:val="0"/>
          <w:bCs w:val="0"/>
          <w:caps w:val="0"/>
          <w:noProof/>
          <w:sz w:val="22"/>
          <w:szCs w:val="22"/>
        </w:rPr>
      </w:pPr>
      <w:hyperlink w:anchor="_Toc496136852" w:history="1">
        <w:r w:rsidR="00B26B52" w:rsidRPr="00830F27">
          <w:rPr>
            <w:rStyle w:val="Hyperlink"/>
            <w:rFonts w:ascii="Verdana" w:hAnsi="Verdana"/>
            <w:noProof/>
          </w:rPr>
          <w:t>2</w:t>
        </w:r>
        <w:r w:rsidR="00B26B52">
          <w:rPr>
            <w:rFonts w:eastAsiaTheme="minorEastAsia" w:cstheme="minorBidi"/>
            <w:b w:val="0"/>
            <w:bCs w:val="0"/>
            <w:caps w:val="0"/>
            <w:noProof/>
            <w:sz w:val="22"/>
            <w:szCs w:val="22"/>
          </w:rPr>
          <w:tab/>
        </w:r>
        <w:r w:rsidR="00B26B52" w:rsidRPr="00830F27">
          <w:rPr>
            <w:rStyle w:val="Hyperlink"/>
            <w:noProof/>
          </w:rPr>
          <w:t>Landscape Perspective</w:t>
        </w:r>
        <w:r w:rsidR="00B26B52">
          <w:rPr>
            <w:noProof/>
            <w:webHidden/>
          </w:rPr>
          <w:tab/>
        </w:r>
        <w:r w:rsidR="00B26B52">
          <w:rPr>
            <w:noProof/>
            <w:webHidden/>
          </w:rPr>
          <w:fldChar w:fldCharType="begin"/>
        </w:r>
        <w:r w:rsidR="00B26B52">
          <w:rPr>
            <w:noProof/>
            <w:webHidden/>
          </w:rPr>
          <w:instrText xml:space="preserve"> PAGEREF _Toc496136852 \h </w:instrText>
        </w:r>
        <w:r w:rsidR="00B26B52">
          <w:rPr>
            <w:noProof/>
            <w:webHidden/>
          </w:rPr>
        </w:r>
        <w:r w:rsidR="00B26B52">
          <w:rPr>
            <w:noProof/>
            <w:webHidden/>
          </w:rPr>
          <w:fldChar w:fldCharType="separate"/>
        </w:r>
        <w:r w:rsidR="00B26B52">
          <w:rPr>
            <w:noProof/>
            <w:webHidden/>
          </w:rPr>
          <w:t>5</w:t>
        </w:r>
        <w:r w:rsidR="00B26B52">
          <w:rPr>
            <w:noProof/>
            <w:webHidden/>
          </w:rPr>
          <w:fldChar w:fldCharType="end"/>
        </w:r>
      </w:hyperlink>
    </w:p>
    <w:p w14:paraId="4A937DBE" w14:textId="77777777" w:rsidR="00B26B52" w:rsidRDefault="00F54E07">
      <w:pPr>
        <w:pStyle w:val="TOC1"/>
        <w:tabs>
          <w:tab w:val="left" w:pos="440"/>
          <w:tab w:val="right" w:leader="dot" w:pos="10070"/>
        </w:tabs>
        <w:rPr>
          <w:rFonts w:eastAsiaTheme="minorEastAsia" w:cstheme="minorBidi"/>
          <w:b w:val="0"/>
          <w:bCs w:val="0"/>
          <w:caps w:val="0"/>
          <w:noProof/>
          <w:sz w:val="22"/>
          <w:szCs w:val="22"/>
        </w:rPr>
      </w:pPr>
      <w:hyperlink w:anchor="_Toc496136853" w:history="1">
        <w:r w:rsidR="00B26B52" w:rsidRPr="00830F27">
          <w:rPr>
            <w:rStyle w:val="Hyperlink"/>
            <w:rFonts w:ascii="Verdana" w:hAnsi="Verdana"/>
            <w:noProof/>
          </w:rPr>
          <w:t>3</w:t>
        </w:r>
        <w:r w:rsidR="00B26B52">
          <w:rPr>
            <w:rFonts w:eastAsiaTheme="minorEastAsia" w:cstheme="minorBidi"/>
            <w:b w:val="0"/>
            <w:bCs w:val="0"/>
            <w:caps w:val="0"/>
            <w:noProof/>
            <w:sz w:val="22"/>
            <w:szCs w:val="22"/>
          </w:rPr>
          <w:tab/>
        </w:r>
        <w:r w:rsidR="00B26B52" w:rsidRPr="00830F27">
          <w:rPr>
            <w:rStyle w:val="Hyperlink"/>
            <w:noProof/>
          </w:rPr>
          <w:t>Adoption and Barriers</w:t>
        </w:r>
        <w:r w:rsidR="00B26B52">
          <w:rPr>
            <w:noProof/>
            <w:webHidden/>
          </w:rPr>
          <w:tab/>
        </w:r>
        <w:r w:rsidR="00B26B52">
          <w:rPr>
            <w:noProof/>
            <w:webHidden/>
          </w:rPr>
          <w:fldChar w:fldCharType="begin"/>
        </w:r>
        <w:r w:rsidR="00B26B52">
          <w:rPr>
            <w:noProof/>
            <w:webHidden/>
          </w:rPr>
          <w:instrText xml:space="preserve"> PAGEREF _Toc496136853 \h </w:instrText>
        </w:r>
        <w:r w:rsidR="00B26B52">
          <w:rPr>
            <w:noProof/>
            <w:webHidden/>
          </w:rPr>
        </w:r>
        <w:r w:rsidR="00B26B52">
          <w:rPr>
            <w:noProof/>
            <w:webHidden/>
          </w:rPr>
          <w:fldChar w:fldCharType="separate"/>
        </w:r>
        <w:r w:rsidR="00B26B52">
          <w:rPr>
            <w:noProof/>
            <w:webHidden/>
          </w:rPr>
          <w:t>6</w:t>
        </w:r>
        <w:r w:rsidR="00B26B52">
          <w:rPr>
            <w:noProof/>
            <w:webHidden/>
          </w:rPr>
          <w:fldChar w:fldCharType="end"/>
        </w:r>
      </w:hyperlink>
    </w:p>
    <w:p w14:paraId="174BB6EC"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54" w:history="1">
        <w:r w:rsidR="00B26B52" w:rsidRPr="00830F27">
          <w:rPr>
            <w:rStyle w:val="Hyperlink"/>
            <w:noProof/>
          </w:rPr>
          <w:t>3.1</w:t>
        </w:r>
        <w:r w:rsidR="00B26B52">
          <w:rPr>
            <w:rFonts w:eastAsiaTheme="minorEastAsia" w:cstheme="minorBidi"/>
            <w:smallCaps w:val="0"/>
            <w:noProof/>
            <w:sz w:val="22"/>
            <w:szCs w:val="22"/>
          </w:rPr>
          <w:tab/>
        </w:r>
        <w:r w:rsidR="00B26B52" w:rsidRPr="00830F27">
          <w:rPr>
            <w:rStyle w:val="Hyperlink"/>
            <w:noProof/>
          </w:rPr>
          <w:t>Exploring Big Data Adoption</w:t>
        </w:r>
        <w:r w:rsidR="00B26B52">
          <w:rPr>
            <w:noProof/>
            <w:webHidden/>
          </w:rPr>
          <w:tab/>
        </w:r>
        <w:r w:rsidR="00B26B52">
          <w:rPr>
            <w:noProof/>
            <w:webHidden/>
          </w:rPr>
          <w:fldChar w:fldCharType="begin"/>
        </w:r>
        <w:r w:rsidR="00B26B52">
          <w:rPr>
            <w:noProof/>
            <w:webHidden/>
          </w:rPr>
          <w:instrText xml:space="preserve"> PAGEREF _Toc496136854 \h </w:instrText>
        </w:r>
        <w:r w:rsidR="00B26B52">
          <w:rPr>
            <w:noProof/>
            <w:webHidden/>
          </w:rPr>
        </w:r>
        <w:r w:rsidR="00B26B52">
          <w:rPr>
            <w:noProof/>
            <w:webHidden/>
          </w:rPr>
          <w:fldChar w:fldCharType="separate"/>
        </w:r>
        <w:r w:rsidR="00B26B52">
          <w:rPr>
            <w:noProof/>
            <w:webHidden/>
          </w:rPr>
          <w:t>6</w:t>
        </w:r>
        <w:r w:rsidR="00B26B52">
          <w:rPr>
            <w:noProof/>
            <w:webHidden/>
          </w:rPr>
          <w:fldChar w:fldCharType="end"/>
        </w:r>
      </w:hyperlink>
    </w:p>
    <w:p w14:paraId="4EB5277E" w14:textId="77777777" w:rsidR="00B26B52" w:rsidRDefault="00F54E07">
      <w:pPr>
        <w:pStyle w:val="TOC3"/>
        <w:tabs>
          <w:tab w:val="left" w:pos="1100"/>
          <w:tab w:val="right" w:leader="dot" w:pos="10070"/>
        </w:tabs>
        <w:rPr>
          <w:rFonts w:eastAsiaTheme="minorEastAsia" w:cstheme="minorBidi"/>
          <w:i w:val="0"/>
          <w:iCs w:val="0"/>
          <w:noProof/>
          <w:sz w:val="22"/>
          <w:szCs w:val="22"/>
        </w:rPr>
      </w:pPr>
      <w:hyperlink w:anchor="_Toc496136855" w:history="1">
        <w:r w:rsidR="00B26B52" w:rsidRPr="00830F27">
          <w:rPr>
            <w:rStyle w:val="Hyperlink"/>
            <w:noProof/>
          </w:rPr>
          <w:t>3.1.1</w:t>
        </w:r>
        <w:r w:rsidR="00B26B52">
          <w:rPr>
            <w:rFonts w:eastAsiaTheme="minorEastAsia" w:cstheme="minorBidi"/>
            <w:i w:val="0"/>
            <w:iCs w:val="0"/>
            <w:noProof/>
            <w:sz w:val="22"/>
            <w:szCs w:val="22"/>
          </w:rPr>
          <w:tab/>
        </w:r>
        <w:r w:rsidR="00B26B52" w:rsidRPr="00830F27">
          <w:rPr>
            <w:rStyle w:val="Hyperlink"/>
            <w:noProof/>
          </w:rPr>
          <w:t>Adoption by Industry</w:t>
        </w:r>
        <w:r w:rsidR="00B26B52">
          <w:rPr>
            <w:noProof/>
            <w:webHidden/>
          </w:rPr>
          <w:tab/>
        </w:r>
        <w:r w:rsidR="00B26B52">
          <w:rPr>
            <w:noProof/>
            <w:webHidden/>
          </w:rPr>
          <w:fldChar w:fldCharType="begin"/>
        </w:r>
        <w:r w:rsidR="00B26B52">
          <w:rPr>
            <w:noProof/>
            <w:webHidden/>
          </w:rPr>
          <w:instrText xml:space="preserve"> PAGEREF _Toc496136855 \h </w:instrText>
        </w:r>
        <w:r w:rsidR="00B26B52">
          <w:rPr>
            <w:noProof/>
            <w:webHidden/>
          </w:rPr>
        </w:r>
        <w:r w:rsidR="00B26B52">
          <w:rPr>
            <w:noProof/>
            <w:webHidden/>
          </w:rPr>
          <w:fldChar w:fldCharType="separate"/>
        </w:r>
        <w:r w:rsidR="00B26B52">
          <w:rPr>
            <w:noProof/>
            <w:webHidden/>
          </w:rPr>
          <w:t>6</w:t>
        </w:r>
        <w:r w:rsidR="00B26B52">
          <w:rPr>
            <w:noProof/>
            <w:webHidden/>
          </w:rPr>
          <w:fldChar w:fldCharType="end"/>
        </w:r>
      </w:hyperlink>
    </w:p>
    <w:p w14:paraId="16B8E99D" w14:textId="77777777" w:rsidR="00B26B52" w:rsidRDefault="00F54E07">
      <w:pPr>
        <w:pStyle w:val="TOC3"/>
        <w:tabs>
          <w:tab w:val="left" w:pos="1100"/>
          <w:tab w:val="right" w:leader="dot" w:pos="10070"/>
        </w:tabs>
        <w:rPr>
          <w:rFonts w:eastAsiaTheme="minorEastAsia" w:cstheme="minorBidi"/>
          <w:i w:val="0"/>
          <w:iCs w:val="0"/>
          <w:noProof/>
          <w:sz w:val="22"/>
          <w:szCs w:val="22"/>
        </w:rPr>
      </w:pPr>
      <w:hyperlink w:anchor="_Toc496136856" w:history="1">
        <w:r w:rsidR="00B26B52" w:rsidRPr="00830F27">
          <w:rPr>
            <w:rStyle w:val="Hyperlink"/>
            <w:noProof/>
          </w:rPr>
          <w:t>3.1.2</w:t>
        </w:r>
        <w:r w:rsidR="00B26B52">
          <w:rPr>
            <w:rFonts w:eastAsiaTheme="minorEastAsia" w:cstheme="minorBidi"/>
            <w:i w:val="0"/>
            <w:iCs w:val="0"/>
            <w:noProof/>
            <w:sz w:val="22"/>
            <w:szCs w:val="22"/>
          </w:rPr>
          <w:tab/>
        </w:r>
        <w:r w:rsidR="00B26B52" w:rsidRPr="00830F27">
          <w:rPr>
            <w:rStyle w:val="Hyperlink"/>
            <w:noProof/>
          </w:rPr>
          <w:t>Functional Perspective of Adoption</w:t>
        </w:r>
        <w:r w:rsidR="00B26B52">
          <w:rPr>
            <w:noProof/>
            <w:webHidden/>
          </w:rPr>
          <w:tab/>
        </w:r>
        <w:r w:rsidR="00B26B52">
          <w:rPr>
            <w:noProof/>
            <w:webHidden/>
          </w:rPr>
          <w:fldChar w:fldCharType="begin"/>
        </w:r>
        <w:r w:rsidR="00B26B52">
          <w:rPr>
            <w:noProof/>
            <w:webHidden/>
          </w:rPr>
          <w:instrText xml:space="preserve"> PAGEREF _Toc496136856 \h </w:instrText>
        </w:r>
        <w:r w:rsidR="00B26B52">
          <w:rPr>
            <w:noProof/>
            <w:webHidden/>
          </w:rPr>
        </w:r>
        <w:r w:rsidR="00B26B52">
          <w:rPr>
            <w:noProof/>
            <w:webHidden/>
          </w:rPr>
          <w:fldChar w:fldCharType="separate"/>
        </w:r>
        <w:r w:rsidR="00B26B52">
          <w:rPr>
            <w:noProof/>
            <w:webHidden/>
          </w:rPr>
          <w:t>6</w:t>
        </w:r>
        <w:r w:rsidR="00B26B52">
          <w:rPr>
            <w:noProof/>
            <w:webHidden/>
          </w:rPr>
          <w:fldChar w:fldCharType="end"/>
        </w:r>
      </w:hyperlink>
    </w:p>
    <w:p w14:paraId="4EE6E189"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57" w:history="1">
        <w:r w:rsidR="00B26B52" w:rsidRPr="00830F27">
          <w:rPr>
            <w:rStyle w:val="Hyperlink"/>
            <w:noProof/>
          </w:rPr>
          <w:t>3.2</w:t>
        </w:r>
        <w:r w:rsidR="00B26B52">
          <w:rPr>
            <w:rFonts w:eastAsiaTheme="minorEastAsia" w:cstheme="minorBidi"/>
            <w:smallCaps w:val="0"/>
            <w:noProof/>
            <w:sz w:val="22"/>
            <w:szCs w:val="22"/>
          </w:rPr>
          <w:tab/>
        </w:r>
        <w:r w:rsidR="00B26B52" w:rsidRPr="00830F27">
          <w:rPr>
            <w:rStyle w:val="Hyperlink"/>
            <w:noProof/>
          </w:rPr>
          <w:t>Technical and non-technical Barriers to adoption</w:t>
        </w:r>
        <w:r w:rsidR="00B26B52">
          <w:rPr>
            <w:noProof/>
            <w:webHidden/>
          </w:rPr>
          <w:tab/>
        </w:r>
        <w:r w:rsidR="00B26B52">
          <w:rPr>
            <w:noProof/>
            <w:webHidden/>
          </w:rPr>
          <w:fldChar w:fldCharType="begin"/>
        </w:r>
        <w:r w:rsidR="00B26B52">
          <w:rPr>
            <w:noProof/>
            <w:webHidden/>
          </w:rPr>
          <w:instrText xml:space="preserve"> PAGEREF _Toc496136857 \h </w:instrText>
        </w:r>
        <w:r w:rsidR="00B26B52">
          <w:rPr>
            <w:noProof/>
            <w:webHidden/>
          </w:rPr>
        </w:r>
        <w:r w:rsidR="00B26B52">
          <w:rPr>
            <w:noProof/>
            <w:webHidden/>
          </w:rPr>
          <w:fldChar w:fldCharType="separate"/>
        </w:r>
        <w:r w:rsidR="00B26B52">
          <w:rPr>
            <w:noProof/>
            <w:webHidden/>
          </w:rPr>
          <w:t>6</w:t>
        </w:r>
        <w:r w:rsidR="00B26B52">
          <w:rPr>
            <w:noProof/>
            <w:webHidden/>
          </w:rPr>
          <w:fldChar w:fldCharType="end"/>
        </w:r>
      </w:hyperlink>
    </w:p>
    <w:p w14:paraId="0A6712C6" w14:textId="77777777" w:rsidR="00B26B52" w:rsidRDefault="00F54E07">
      <w:pPr>
        <w:pStyle w:val="TOC3"/>
        <w:tabs>
          <w:tab w:val="left" w:pos="1100"/>
          <w:tab w:val="right" w:leader="dot" w:pos="10070"/>
        </w:tabs>
        <w:rPr>
          <w:rFonts w:eastAsiaTheme="minorEastAsia" w:cstheme="minorBidi"/>
          <w:i w:val="0"/>
          <w:iCs w:val="0"/>
          <w:noProof/>
          <w:sz w:val="22"/>
          <w:szCs w:val="22"/>
        </w:rPr>
      </w:pPr>
      <w:hyperlink w:anchor="_Toc496136858" w:history="1">
        <w:r w:rsidR="00B26B52" w:rsidRPr="00830F27">
          <w:rPr>
            <w:rStyle w:val="Hyperlink"/>
            <w:noProof/>
          </w:rPr>
          <w:t>3.2.1</w:t>
        </w:r>
        <w:r w:rsidR="00B26B52">
          <w:rPr>
            <w:rFonts w:eastAsiaTheme="minorEastAsia" w:cstheme="minorBidi"/>
            <w:i w:val="0"/>
            <w:iCs w:val="0"/>
            <w:noProof/>
            <w:sz w:val="22"/>
            <w:szCs w:val="22"/>
          </w:rPr>
          <w:tab/>
        </w:r>
        <w:r w:rsidR="00B26B52" w:rsidRPr="00830F27">
          <w:rPr>
            <w:rStyle w:val="Hyperlink"/>
            <w:noProof/>
          </w:rPr>
          <w:t>Non-Technical Barriers</w:t>
        </w:r>
        <w:r w:rsidR="00B26B52">
          <w:rPr>
            <w:noProof/>
            <w:webHidden/>
          </w:rPr>
          <w:tab/>
        </w:r>
        <w:r w:rsidR="00B26B52">
          <w:rPr>
            <w:noProof/>
            <w:webHidden/>
          </w:rPr>
          <w:fldChar w:fldCharType="begin"/>
        </w:r>
        <w:r w:rsidR="00B26B52">
          <w:rPr>
            <w:noProof/>
            <w:webHidden/>
          </w:rPr>
          <w:instrText xml:space="preserve"> PAGEREF _Toc496136858 \h </w:instrText>
        </w:r>
        <w:r w:rsidR="00B26B52">
          <w:rPr>
            <w:noProof/>
            <w:webHidden/>
          </w:rPr>
        </w:r>
        <w:r w:rsidR="00B26B52">
          <w:rPr>
            <w:noProof/>
            <w:webHidden/>
          </w:rPr>
          <w:fldChar w:fldCharType="separate"/>
        </w:r>
        <w:r w:rsidR="00B26B52">
          <w:rPr>
            <w:noProof/>
            <w:webHidden/>
          </w:rPr>
          <w:t>7</w:t>
        </w:r>
        <w:r w:rsidR="00B26B52">
          <w:rPr>
            <w:noProof/>
            <w:webHidden/>
          </w:rPr>
          <w:fldChar w:fldCharType="end"/>
        </w:r>
      </w:hyperlink>
    </w:p>
    <w:p w14:paraId="2F47ECC7" w14:textId="77777777" w:rsidR="00B26B52" w:rsidRDefault="00F54E07">
      <w:pPr>
        <w:pStyle w:val="TOC3"/>
        <w:tabs>
          <w:tab w:val="left" w:pos="1100"/>
          <w:tab w:val="right" w:leader="dot" w:pos="10070"/>
        </w:tabs>
        <w:rPr>
          <w:rFonts w:eastAsiaTheme="minorEastAsia" w:cstheme="minorBidi"/>
          <w:i w:val="0"/>
          <w:iCs w:val="0"/>
          <w:noProof/>
          <w:sz w:val="22"/>
          <w:szCs w:val="22"/>
        </w:rPr>
      </w:pPr>
      <w:hyperlink w:anchor="_Toc496136859" w:history="1">
        <w:r w:rsidR="00B26B52" w:rsidRPr="00830F27">
          <w:rPr>
            <w:rStyle w:val="Hyperlink"/>
            <w:noProof/>
          </w:rPr>
          <w:t>3.2.2</w:t>
        </w:r>
        <w:r w:rsidR="00B26B52">
          <w:rPr>
            <w:rFonts w:eastAsiaTheme="minorEastAsia" w:cstheme="minorBidi"/>
            <w:i w:val="0"/>
            <w:iCs w:val="0"/>
            <w:noProof/>
            <w:sz w:val="22"/>
            <w:szCs w:val="22"/>
          </w:rPr>
          <w:tab/>
        </w:r>
        <w:r w:rsidR="00B26B52" w:rsidRPr="00830F27">
          <w:rPr>
            <w:rStyle w:val="Hyperlink"/>
            <w:noProof/>
          </w:rPr>
          <w:t>Technical Barriers to Adoption</w:t>
        </w:r>
        <w:r w:rsidR="00B26B52">
          <w:rPr>
            <w:noProof/>
            <w:webHidden/>
          </w:rPr>
          <w:tab/>
        </w:r>
        <w:r w:rsidR="00B26B52">
          <w:rPr>
            <w:noProof/>
            <w:webHidden/>
          </w:rPr>
          <w:fldChar w:fldCharType="begin"/>
        </w:r>
        <w:r w:rsidR="00B26B52">
          <w:rPr>
            <w:noProof/>
            <w:webHidden/>
          </w:rPr>
          <w:instrText xml:space="preserve"> PAGEREF _Toc496136859 \h </w:instrText>
        </w:r>
        <w:r w:rsidR="00B26B52">
          <w:rPr>
            <w:noProof/>
            <w:webHidden/>
          </w:rPr>
        </w:r>
        <w:r w:rsidR="00B26B52">
          <w:rPr>
            <w:noProof/>
            <w:webHidden/>
          </w:rPr>
          <w:fldChar w:fldCharType="separate"/>
        </w:r>
        <w:r w:rsidR="00B26B52">
          <w:rPr>
            <w:noProof/>
            <w:webHidden/>
          </w:rPr>
          <w:t>9</w:t>
        </w:r>
        <w:r w:rsidR="00B26B52">
          <w:rPr>
            <w:noProof/>
            <w:webHidden/>
          </w:rPr>
          <w:fldChar w:fldCharType="end"/>
        </w:r>
      </w:hyperlink>
    </w:p>
    <w:p w14:paraId="755366A1" w14:textId="77777777" w:rsidR="00B26B52" w:rsidRDefault="00F54E07">
      <w:pPr>
        <w:pStyle w:val="TOC1"/>
        <w:tabs>
          <w:tab w:val="left" w:pos="440"/>
          <w:tab w:val="right" w:leader="dot" w:pos="10070"/>
        </w:tabs>
        <w:rPr>
          <w:rFonts w:eastAsiaTheme="minorEastAsia" w:cstheme="minorBidi"/>
          <w:b w:val="0"/>
          <w:bCs w:val="0"/>
          <w:caps w:val="0"/>
          <w:noProof/>
          <w:sz w:val="22"/>
          <w:szCs w:val="22"/>
        </w:rPr>
      </w:pPr>
      <w:hyperlink w:anchor="_Toc496136860" w:history="1">
        <w:r w:rsidR="00B26B52" w:rsidRPr="00830F27">
          <w:rPr>
            <w:rStyle w:val="Hyperlink"/>
            <w:rFonts w:ascii="Verdana" w:hAnsi="Verdana"/>
            <w:noProof/>
          </w:rPr>
          <w:t>4</w:t>
        </w:r>
        <w:r w:rsidR="00B26B52">
          <w:rPr>
            <w:rFonts w:eastAsiaTheme="minorEastAsia" w:cstheme="minorBidi"/>
            <w:b w:val="0"/>
            <w:bCs w:val="0"/>
            <w:caps w:val="0"/>
            <w:noProof/>
            <w:sz w:val="22"/>
            <w:szCs w:val="22"/>
          </w:rPr>
          <w:tab/>
        </w:r>
        <w:r w:rsidR="00B26B52" w:rsidRPr="00830F27">
          <w:rPr>
            <w:rStyle w:val="Hyperlink"/>
            <w:noProof/>
          </w:rPr>
          <w:t>Maturity</w:t>
        </w:r>
        <w:r w:rsidR="00B26B52">
          <w:rPr>
            <w:noProof/>
            <w:webHidden/>
          </w:rPr>
          <w:tab/>
        </w:r>
        <w:r w:rsidR="00B26B52">
          <w:rPr>
            <w:noProof/>
            <w:webHidden/>
          </w:rPr>
          <w:fldChar w:fldCharType="begin"/>
        </w:r>
        <w:r w:rsidR="00B26B52">
          <w:rPr>
            <w:noProof/>
            <w:webHidden/>
          </w:rPr>
          <w:instrText xml:space="preserve"> PAGEREF _Toc496136860 \h </w:instrText>
        </w:r>
        <w:r w:rsidR="00B26B52">
          <w:rPr>
            <w:noProof/>
            <w:webHidden/>
          </w:rPr>
        </w:r>
        <w:r w:rsidR="00B26B52">
          <w:rPr>
            <w:noProof/>
            <w:webHidden/>
          </w:rPr>
          <w:fldChar w:fldCharType="separate"/>
        </w:r>
        <w:r w:rsidR="00B26B52">
          <w:rPr>
            <w:noProof/>
            <w:webHidden/>
          </w:rPr>
          <w:t>11</w:t>
        </w:r>
        <w:r w:rsidR="00B26B52">
          <w:rPr>
            <w:noProof/>
            <w:webHidden/>
          </w:rPr>
          <w:fldChar w:fldCharType="end"/>
        </w:r>
      </w:hyperlink>
    </w:p>
    <w:p w14:paraId="1B95349D"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61" w:history="1">
        <w:r w:rsidR="00B26B52" w:rsidRPr="00830F27">
          <w:rPr>
            <w:rStyle w:val="Hyperlink"/>
            <w:noProof/>
          </w:rPr>
          <w:t>4.1</w:t>
        </w:r>
        <w:r w:rsidR="00B26B52">
          <w:rPr>
            <w:rFonts w:eastAsiaTheme="minorEastAsia" w:cstheme="minorBidi"/>
            <w:smallCaps w:val="0"/>
            <w:noProof/>
            <w:sz w:val="22"/>
            <w:szCs w:val="22"/>
          </w:rPr>
          <w:tab/>
        </w:r>
        <w:r w:rsidR="00B26B52" w:rsidRPr="00830F27">
          <w:rPr>
            <w:rStyle w:val="Hyperlink"/>
            <w:noProof/>
          </w:rPr>
          <w:t>project maturity</w:t>
        </w:r>
        <w:r w:rsidR="00B26B52">
          <w:rPr>
            <w:noProof/>
            <w:webHidden/>
          </w:rPr>
          <w:tab/>
        </w:r>
        <w:r w:rsidR="00B26B52">
          <w:rPr>
            <w:noProof/>
            <w:webHidden/>
          </w:rPr>
          <w:fldChar w:fldCharType="begin"/>
        </w:r>
        <w:r w:rsidR="00B26B52">
          <w:rPr>
            <w:noProof/>
            <w:webHidden/>
          </w:rPr>
          <w:instrText xml:space="preserve"> PAGEREF _Toc496136861 \h </w:instrText>
        </w:r>
        <w:r w:rsidR="00B26B52">
          <w:rPr>
            <w:noProof/>
            <w:webHidden/>
          </w:rPr>
        </w:r>
        <w:r w:rsidR="00B26B52">
          <w:rPr>
            <w:noProof/>
            <w:webHidden/>
          </w:rPr>
          <w:fldChar w:fldCharType="separate"/>
        </w:r>
        <w:r w:rsidR="00B26B52">
          <w:rPr>
            <w:noProof/>
            <w:webHidden/>
          </w:rPr>
          <w:t>11</w:t>
        </w:r>
        <w:r w:rsidR="00B26B52">
          <w:rPr>
            <w:noProof/>
            <w:webHidden/>
          </w:rPr>
          <w:fldChar w:fldCharType="end"/>
        </w:r>
      </w:hyperlink>
    </w:p>
    <w:p w14:paraId="461023C1" w14:textId="77777777" w:rsidR="00B26B52" w:rsidRDefault="00F54E07">
      <w:pPr>
        <w:pStyle w:val="TOC3"/>
        <w:tabs>
          <w:tab w:val="left" w:pos="1100"/>
          <w:tab w:val="right" w:leader="dot" w:pos="10070"/>
        </w:tabs>
        <w:rPr>
          <w:rFonts w:eastAsiaTheme="minorEastAsia" w:cstheme="minorBidi"/>
          <w:i w:val="0"/>
          <w:iCs w:val="0"/>
          <w:noProof/>
          <w:sz w:val="22"/>
          <w:szCs w:val="22"/>
        </w:rPr>
      </w:pPr>
      <w:hyperlink w:anchor="_Toc496136862" w:history="1">
        <w:r w:rsidR="00B26B52" w:rsidRPr="00830F27">
          <w:rPr>
            <w:rStyle w:val="Hyperlink"/>
            <w:noProof/>
          </w:rPr>
          <w:t>4.1.1</w:t>
        </w:r>
        <w:r w:rsidR="00B26B52">
          <w:rPr>
            <w:rFonts w:eastAsiaTheme="minorEastAsia" w:cstheme="minorBidi"/>
            <w:i w:val="0"/>
            <w:iCs w:val="0"/>
            <w:noProof/>
            <w:sz w:val="22"/>
            <w:szCs w:val="22"/>
          </w:rPr>
          <w:tab/>
        </w:r>
        <w:r w:rsidR="00B26B52" w:rsidRPr="00830F27">
          <w:rPr>
            <w:rStyle w:val="Hyperlink"/>
            <w:noProof/>
          </w:rPr>
          <w:t>Level 1: Ad-hoc</w:t>
        </w:r>
        <w:r w:rsidR="00B26B52">
          <w:rPr>
            <w:noProof/>
            <w:webHidden/>
          </w:rPr>
          <w:tab/>
        </w:r>
        <w:r w:rsidR="00B26B52">
          <w:rPr>
            <w:noProof/>
            <w:webHidden/>
          </w:rPr>
          <w:fldChar w:fldCharType="begin"/>
        </w:r>
        <w:r w:rsidR="00B26B52">
          <w:rPr>
            <w:noProof/>
            <w:webHidden/>
          </w:rPr>
          <w:instrText xml:space="preserve"> PAGEREF _Toc496136862 \h </w:instrText>
        </w:r>
        <w:r w:rsidR="00B26B52">
          <w:rPr>
            <w:noProof/>
            <w:webHidden/>
          </w:rPr>
        </w:r>
        <w:r w:rsidR="00B26B52">
          <w:rPr>
            <w:noProof/>
            <w:webHidden/>
          </w:rPr>
          <w:fldChar w:fldCharType="separate"/>
        </w:r>
        <w:r w:rsidR="00B26B52">
          <w:rPr>
            <w:noProof/>
            <w:webHidden/>
          </w:rPr>
          <w:t>11</w:t>
        </w:r>
        <w:r w:rsidR="00B26B52">
          <w:rPr>
            <w:noProof/>
            <w:webHidden/>
          </w:rPr>
          <w:fldChar w:fldCharType="end"/>
        </w:r>
      </w:hyperlink>
    </w:p>
    <w:p w14:paraId="74389035" w14:textId="77777777" w:rsidR="00B26B52" w:rsidRDefault="00F54E07">
      <w:pPr>
        <w:pStyle w:val="TOC3"/>
        <w:tabs>
          <w:tab w:val="left" w:pos="1100"/>
          <w:tab w:val="right" w:leader="dot" w:pos="10070"/>
        </w:tabs>
        <w:rPr>
          <w:rFonts w:eastAsiaTheme="minorEastAsia" w:cstheme="minorBidi"/>
          <w:i w:val="0"/>
          <w:iCs w:val="0"/>
          <w:noProof/>
          <w:sz w:val="22"/>
          <w:szCs w:val="22"/>
        </w:rPr>
      </w:pPr>
      <w:hyperlink w:anchor="_Toc496136863" w:history="1">
        <w:r w:rsidR="00B26B52" w:rsidRPr="00830F27">
          <w:rPr>
            <w:rStyle w:val="Hyperlink"/>
            <w:noProof/>
          </w:rPr>
          <w:t>4.1.2</w:t>
        </w:r>
        <w:r w:rsidR="00B26B52">
          <w:rPr>
            <w:rFonts w:eastAsiaTheme="minorEastAsia" w:cstheme="minorBidi"/>
            <w:i w:val="0"/>
            <w:iCs w:val="0"/>
            <w:noProof/>
            <w:sz w:val="22"/>
            <w:szCs w:val="22"/>
          </w:rPr>
          <w:tab/>
        </w:r>
        <w:r w:rsidR="00B26B52" w:rsidRPr="00830F27">
          <w:rPr>
            <w:rStyle w:val="Hyperlink"/>
            <w:noProof/>
          </w:rPr>
          <w:t>Level 2: Department Adoption</w:t>
        </w:r>
        <w:r w:rsidR="00B26B52">
          <w:rPr>
            <w:noProof/>
            <w:webHidden/>
          </w:rPr>
          <w:tab/>
        </w:r>
        <w:r w:rsidR="00B26B52">
          <w:rPr>
            <w:noProof/>
            <w:webHidden/>
          </w:rPr>
          <w:fldChar w:fldCharType="begin"/>
        </w:r>
        <w:r w:rsidR="00B26B52">
          <w:rPr>
            <w:noProof/>
            <w:webHidden/>
          </w:rPr>
          <w:instrText xml:space="preserve"> PAGEREF _Toc496136863 \h </w:instrText>
        </w:r>
        <w:r w:rsidR="00B26B52">
          <w:rPr>
            <w:noProof/>
            <w:webHidden/>
          </w:rPr>
        </w:r>
        <w:r w:rsidR="00B26B52">
          <w:rPr>
            <w:noProof/>
            <w:webHidden/>
          </w:rPr>
          <w:fldChar w:fldCharType="separate"/>
        </w:r>
        <w:r w:rsidR="00B26B52">
          <w:rPr>
            <w:noProof/>
            <w:webHidden/>
          </w:rPr>
          <w:t>12</w:t>
        </w:r>
        <w:r w:rsidR="00B26B52">
          <w:rPr>
            <w:noProof/>
            <w:webHidden/>
          </w:rPr>
          <w:fldChar w:fldCharType="end"/>
        </w:r>
      </w:hyperlink>
    </w:p>
    <w:p w14:paraId="39012D14" w14:textId="77777777" w:rsidR="00B26B52" w:rsidRDefault="00F54E07">
      <w:pPr>
        <w:pStyle w:val="TOC3"/>
        <w:tabs>
          <w:tab w:val="left" w:pos="1100"/>
          <w:tab w:val="right" w:leader="dot" w:pos="10070"/>
        </w:tabs>
        <w:rPr>
          <w:rFonts w:eastAsiaTheme="minorEastAsia" w:cstheme="minorBidi"/>
          <w:i w:val="0"/>
          <w:iCs w:val="0"/>
          <w:noProof/>
          <w:sz w:val="22"/>
          <w:szCs w:val="22"/>
        </w:rPr>
      </w:pPr>
      <w:hyperlink w:anchor="_Toc496136864" w:history="1">
        <w:r w:rsidR="00B26B52" w:rsidRPr="00830F27">
          <w:rPr>
            <w:rStyle w:val="Hyperlink"/>
            <w:noProof/>
          </w:rPr>
          <w:t>4.1.3</w:t>
        </w:r>
        <w:r w:rsidR="00B26B52">
          <w:rPr>
            <w:rFonts w:eastAsiaTheme="minorEastAsia" w:cstheme="minorBidi"/>
            <w:i w:val="0"/>
            <w:iCs w:val="0"/>
            <w:noProof/>
            <w:sz w:val="22"/>
            <w:szCs w:val="22"/>
          </w:rPr>
          <w:tab/>
        </w:r>
        <w:r w:rsidR="00B26B52" w:rsidRPr="00830F27">
          <w:rPr>
            <w:rStyle w:val="Hyperlink"/>
            <w:noProof/>
          </w:rPr>
          <w:t>Level 3 Enterprise Adoption</w:t>
        </w:r>
        <w:r w:rsidR="00B26B52">
          <w:rPr>
            <w:noProof/>
            <w:webHidden/>
          </w:rPr>
          <w:tab/>
        </w:r>
        <w:r w:rsidR="00B26B52">
          <w:rPr>
            <w:noProof/>
            <w:webHidden/>
          </w:rPr>
          <w:fldChar w:fldCharType="begin"/>
        </w:r>
        <w:r w:rsidR="00B26B52">
          <w:rPr>
            <w:noProof/>
            <w:webHidden/>
          </w:rPr>
          <w:instrText xml:space="preserve"> PAGEREF _Toc496136864 \h </w:instrText>
        </w:r>
        <w:r w:rsidR="00B26B52">
          <w:rPr>
            <w:noProof/>
            <w:webHidden/>
          </w:rPr>
        </w:r>
        <w:r w:rsidR="00B26B52">
          <w:rPr>
            <w:noProof/>
            <w:webHidden/>
          </w:rPr>
          <w:fldChar w:fldCharType="separate"/>
        </w:r>
        <w:r w:rsidR="00B26B52">
          <w:rPr>
            <w:noProof/>
            <w:webHidden/>
          </w:rPr>
          <w:t>12</w:t>
        </w:r>
        <w:r w:rsidR="00B26B52">
          <w:rPr>
            <w:noProof/>
            <w:webHidden/>
          </w:rPr>
          <w:fldChar w:fldCharType="end"/>
        </w:r>
      </w:hyperlink>
    </w:p>
    <w:p w14:paraId="7D2B1A6D" w14:textId="77777777" w:rsidR="00B26B52" w:rsidRDefault="00F54E07">
      <w:pPr>
        <w:pStyle w:val="TOC3"/>
        <w:tabs>
          <w:tab w:val="left" w:pos="1100"/>
          <w:tab w:val="right" w:leader="dot" w:pos="10070"/>
        </w:tabs>
        <w:rPr>
          <w:rFonts w:eastAsiaTheme="minorEastAsia" w:cstheme="minorBidi"/>
          <w:i w:val="0"/>
          <w:iCs w:val="0"/>
          <w:noProof/>
          <w:sz w:val="22"/>
          <w:szCs w:val="22"/>
        </w:rPr>
      </w:pPr>
      <w:hyperlink w:anchor="_Toc496136865" w:history="1">
        <w:r w:rsidR="00B26B52" w:rsidRPr="00830F27">
          <w:rPr>
            <w:rStyle w:val="Hyperlink"/>
            <w:noProof/>
          </w:rPr>
          <w:t>4.1.4</w:t>
        </w:r>
        <w:r w:rsidR="00B26B52">
          <w:rPr>
            <w:rFonts w:eastAsiaTheme="minorEastAsia" w:cstheme="minorBidi"/>
            <w:i w:val="0"/>
            <w:iCs w:val="0"/>
            <w:noProof/>
            <w:sz w:val="22"/>
            <w:szCs w:val="22"/>
          </w:rPr>
          <w:tab/>
        </w:r>
        <w:r w:rsidR="00B26B52" w:rsidRPr="00830F27">
          <w:rPr>
            <w:rStyle w:val="Hyperlink"/>
            <w:noProof/>
          </w:rPr>
          <w:t>Level 4: Culture of Governance</w:t>
        </w:r>
        <w:r w:rsidR="00B26B52">
          <w:rPr>
            <w:noProof/>
            <w:webHidden/>
          </w:rPr>
          <w:tab/>
        </w:r>
        <w:r w:rsidR="00B26B52">
          <w:rPr>
            <w:noProof/>
            <w:webHidden/>
          </w:rPr>
          <w:fldChar w:fldCharType="begin"/>
        </w:r>
        <w:r w:rsidR="00B26B52">
          <w:rPr>
            <w:noProof/>
            <w:webHidden/>
          </w:rPr>
          <w:instrText xml:space="preserve"> PAGEREF _Toc496136865 \h </w:instrText>
        </w:r>
        <w:r w:rsidR="00B26B52">
          <w:rPr>
            <w:noProof/>
            <w:webHidden/>
          </w:rPr>
        </w:r>
        <w:r w:rsidR="00B26B52">
          <w:rPr>
            <w:noProof/>
            <w:webHidden/>
          </w:rPr>
          <w:fldChar w:fldCharType="separate"/>
        </w:r>
        <w:r w:rsidR="00B26B52">
          <w:rPr>
            <w:noProof/>
            <w:webHidden/>
          </w:rPr>
          <w:t>12</w:t>
        </w:r>
        <w:r w:rsidR="00B26B52">
          <w:rPr>
            <w:noProof/>
            <w:webHidden/>
          </w:rPr>
          <w:fldChar w:fldCharType="end"/>
        </w:r>
      </w:hyperlink>
    </w:p>
    <w:p w14:paraId="79A1B058"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66" w:history="1">
        <w:r w:rsidR="00B26B52" w:rsidRPr="00830F27">
          <w:rPr>
            <w:rStyle w:val="Hyperlink"/>
            <w:noProof/>
          </w:rPr>
          <w:t>4.2</w:t>
        </w:r>
        <w:r w:rsidR="00B26B52">
          <w:rPr>
            <w:rFonts w:eastAsiaTheme="minorEastAsia" w:cstheme="minorBidi"/>
            <w:smallCaps w:val="0"/>
            <w:noProof/>
            <w:sz w:val="22"/>
            <w:szCs w:val="22"/>
          </w:rPr>
          <w:tab/>
        </w:r>
        <w:r w:rsidR="00B26B52" w:rsidRPr="00830F27">
          <w:rPr>
            <w:rStyle w:val="Hyperlink"/>
            <w:noProof/>
          </w:rPr>
          <w:t>Organizational Maturity</w:t>
        </w:r>
        <w:r w:rsidR="00B26B52">
          <w:rPr>
            <w:noProof/>
            <w:webHidden/>
          </w:rPr>
          <w:tab/>
        </w:r>
        <w:r w:rsidR="00B26B52">
          <w:rPr>
            <w:noProof/>
            <w:webHidden/>
          </w:rPr>
          <w:fldChar w:fldCharType="begin"/>
        </w:r>
        <w:r w:rsidR="00B26B52">
          <w:rPr>
            <w:noProof/>
            <w:webHidden/>
          </w:rPr>
          <w:instrText xml:space="preserve"> PAGEREF _Toc496136866 \h </w:instrText>
        </w:r>
        <w:r w:rsidR="00B26B52">
          <w:rPr>
            <w:noProof/>
            <w:webHidden/>
          </w:rPr>
        </w:r>
        <w:r w:rsidR="00B26B52">
          <w:rPr>
            <w:noProof/>
            <w:webHidden/>
          </w:rPr>
          <w:fldChar w:fldCharType="separate"/>
        </w:r>
        <w:r w:rsidR="00B26B52">
          <w:rPr>
            <w:noProof/>
            <w:webHidden/>
          </w:rPr>
          <w:t>13</w:t>
        </w:r>
        <w:r w:rsidR="00B26B52">
          <w:rPr>
            <w:noProof/>
            <w:webHidden/>
          </w:rPr>
          <w:fldChar w:fldCharType="end"/>
        </w:r>
      </w:hyperlink>
    </w:p>
    <w:p w14:paraId="4AF71DA0"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67" w:history="1">
        <w:r w:rsidR="00B26B52" w:rsidRPr="00830F27">
          <w:rPr>
            <w:rStyle w:val="Hyperlink"/>
            <w:noProof/>
          </w:rPr>
          <w:t>4.3</w:t>
        </w:r>
        <w:r w:rsidR="00B26B52">
          <w:rPr>
            <w:rFonts w:eastAsiaTheme="minorEastAsia" w:cstheme="minorBidi"/>
            <w:smallCaps w:val="0"/>
            <w:noProof/>
            <w:sz w:val="22"/>
            <w:szCs w:val="22"/>
          </w:rPr>
          <w:tab/>
        </w:r>
        <w:r w:rsidR="00B26B52" w:rsidRPr="00830F27">
          <w:rPr>
            <w:rStyle w:val="Hyperlink"/>
            <w:noProof/>
          </w:rPr>
          <w:t>market maturity of technologies</w:t>
        </w:r>
        <w:r w:rsidR="00B26B52">
          <w:rPr>
            <w:noProof/>
            <w:webHidden/>
          </w:rPr>
          <w:tab/>
        </w:r>
        <w:r w:rsidR="00B26B52">
          <w:rPr>
            <w:noProof/>
            <w:webHidden/>
          </w:rPr>
          <w:fldChar w:fldCharType="begin"/>
        </w:r>
        <w:r w:rsidR="00B26B52">
          <w:rPr>
            <w:noProof/>
            <w:webHidden/>
          </w:rPr>
          <w:instrText xml:space="preserve"> PAGEREF _Toc496136867 \h </w:instrText>
        </w:r>
        <w:r w:rsidR="00B26B52">
          <w:rPr>
            <w:noProof/>
            <w:webHidden/>
          </w:rPr>
        </w:r>
        <w:r w:rsidR="00B26B52">
          <w:rPr>
            <w:noProof/>
            <w:webHidden/>
          </w:rPr>
          <w:fldChar w:fldCharType="separate"/>
        </w:r>
        <w:r w:rsidR="00B26B52">
          <w:rPr>
            <w:noProof/>
            <w:webHidden/>
          </w:rPr>
          <w:t>14</w:t>
        </w:r>
        <w:r w:rsidR="00B26B52">
          <w:rPr>
            <w:noProof/>
            <w:webHidden/>
          </w:rPr>
          <w:fldChar w:fldCharType="end"/>
        </w:r>
      </w:hyperlink>
    </w:p>
    <w:p w14:paraId="05384E22"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68" w:history="1">
        <w:r w:rsidR="00B26B52" w:rsidRPr="00830F27">
          <w:rPr>
            <w:rStyle w:val="Hyperlink"/>
            <w:noProof/>
          </w:rPr>
          <w:t>4.4</w:t>
        </w:r>
        <w:r w:rsidR="00B26B52">
          <w:rPr>
            <w:rFonts w:eastAsiaTheme="minorEastAsia" w:cstheme="minorBidi"/>
            <w:smallCaps w:val="0"/>
            <w:noProof/>
            <w:sz w:val="22"/>
            <w:szCs w:val="22"/>
          </w:rPr>
          <w:tab/>
        </w:r>
        <w:r w:rsidR="00B26B52" w:rsidRPr="00830F27">
          <w:rPr>
            <w:rStyle w:val="Hyperlink"/>
            <w:noProof/>
          </w:rPr>
          <w:t>Big Data Trends and Forecasts</w:t>
        </w:r>
        <w:r w:rsidR="00B26B52">
          <w:rPr>
            <w:noProof/>
            <w:webHidden/>
          </w:rPr>
          <w:tab/>
        </w:r>
        <w:r w:rsidR="00B26B52">
          <w:rPr>
            <w:noProof/>
            <w:webHidden/>
          </w:rPr>
          <w:fldChar w:fldCharType="begin"/>
        </w:r>
        <w:r w:rsidR="00B26B52">
          <w:rPr>
            <w:noProof/>
            <w:webHidden/>
          </w:rPr>
          <w:instrText xml:space="preserve"> PAGEREF _Toc496136868 \h </w:instrText>
        </w:r>
        <w:r w:rsidR="00B26B52">
          <w:rPr>
            <w:noProof/>
            <w:webHidden/>
          </w:rPr>
        </w:r>
        <w:r w:rsidR="00B26B52">
          <w:rPr>
            <w:noProof/>
            <w:webHidden/>
          </w:rPr>
          <w:fldChar w:fldCharType="separate"/>
        </w:r>
        <w:r w:rsidR="00B26B52">
          <w:rPr>
            <w:noProof/>
            <w:webHidden/>
          </w:rPr>
          <w:t>15</w:t>
        </w:r>
        <w:r w:rsidR="00B26B52">
          <w:rPr>
            <w:noProof/>
            <w:webHidden/>
          </w:rPr>
          <w:fldChar w:fldCharType="end"/>
        </w:r>
      </w:hyperlink>
    </w:p>
    <w:p w14:paraId="5C1A1B02" w14:textId="77777777" w:rsidR="00B26B52" w:rsidRDefault="00F54E07">
      <w:pPr>
        <w:pStyle w:val="TOC1"/>
        <w:tabs>
          <w:tab w:val="left" w:pos="440"/>
          <w:tab w:val="right" w:leader="dot" w:pos="10070"/>
        </w:tabs>
        <w:rPr>
          <w:rFonts w:eastAsiaTheme="minorEastAsia" w:cstheme="minorBidi"/>
          <w:b w:val="0"/>
          <w:bCs w:val="0"/>
          <w:caps w:val="0"/>
          <w:noProof/>
          <w:sz w:val="22"/>
          <w:szCs w:val="22"/>
        </w:rPr>
      </w:pPr>
      <w:hyperlink w:anchor="_Toc496136869" w:history="1">
        <w:r w:rsidR="00B26B52" w:rsidRPr="00830F27">
          <w:rPr>
            <w:rStyle w:val="Hyperlink"/>
            <w:rFonts w:ascii="Verdana" w:hAnsi="Verdana"/>
            <w:noProof/>
          </w:rPr>
          <w:t>5</w:t>
        </w:r>
        <w:r w:rsidR="00B26B52">
          <w:rPr>
            <w:rFonts w:eastAsiaTheme="minorEastAsia" w:cstheme="minorBidi"/>
            <w:b w:val="0"/>
            <w:bCs w:val="0"/>
            <w:caps w:val="0"/>
            <w:noProof/>
            <w:sz w:val="22"/>
            <w:szCs w:val="22"/>
          </w:rPr>
          <w:tab/>
        </w:r>
        <w:r w:rsidR="00B26B52" w:rsidRPr="00830F27">
          <w:rPr>
            <w:rStyle w:val="Hyperlink"/>
            <w:noProof/>
          </w:rPr>
          <w:t>Considerations for Implementation and Modernization</w:t>
        </w:r>
        <w:r w:rsidR="00B26B52">
          <w:rPr>
            <w:noProof/>
            <w:webHidden/>
          </w:rPr>
          <w:tab/>
        </w:r>
        <w:r w:rsidR="00B26B52">
          <w:rPr>
            <w:noProof/>
            <w:webHidden/>
          </w:rPr>
          <w:fldChar w:fldCharType="begin"/>
        </w:r>
        <w:r w:rsidR="00B26B52">
          <w:rPr>
            <w:noProof/>
            <w:webHidden/>
          </w:rPr>
          <w:instrText xml:space="preserve"> PAGEREF _Toc496136869 \h </w:instrText>
        </w:r>
        <w:r w:rsidR="00B26B52">
          <w:rPr>
            <w:noProof/>
            <w:webHidden/>
          </w:rPr>
        </w:r>
        <w:r w:rsidR="00B26B52">
          <w:rPr>
            <w:noProof/>
            <w:webHidden/>
          </w:rPr>
          <w:fldChar w:fldCharType="separate"/>
        </w:r>
        <w:r w:rsidR="00B26B52">
          <w:rPr>
            <w:noProof/>
            <w:webHidden/>
          </w:rPr>
          <w:t>17</w:t>
        </w:r>
        <w:r w:rsidR="00B26B52">
          <w:rPr>
            <w:noProof/>
            <w:webHidden/>
          </w:rPr>
          <w:fldChar w:fldCharType="end"/>
        </w:r>
      </w:hyperlink>
    </w:p>
    <w:p w14:paraId="708AFF74"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70" w:history="1">
        <w:r w:rsidR="00B26B52" w:rsidRPr="00830F27">
          <w:rPr>
            <w:rStyle w:val="Hyperlink"/>
            <w:noProof/>
          </w:rPr>
          <w:t>5.1</w:t>
        </w:r>
        <w:r w:rsidR="00B26B52">
          <w:rPr>
            <w:rFonts w:eastAsiaTheme="minorEastAsia" w:cstheme="minorBidi"/>
            <w:smallCaps w:val="0"/>
            <w:noProof/>
            <w:sz w:val="22"/>
            <w:szCs w:val="22"/>
          </w:rPr>
          <w:tab/>
        </w:r>
        <w:r w:rsidR="00B26B52" w:rsidRPr="00830F27">
          <w:rPr>
            <w:rStyle w:val="Hyperlink"/>
            <w:noProof/>
          </w:rPr>
          <w:t>System Modernization</w:t>
        </w:r>
        <w:r w:rsidR="00B26B52">
          <w:rPr>
            <w:noProof/>
            <w:webHidden/>
          </w:rPr>
          <w:tab/>
        </w:r>
        <w:r w:rsidR="00B26B52">
          <w:rPr>
            <w:noProof/>
            <w:webHidden/>
          </w:rPr>
          <w:fldChar w:fldCharType="begin"/>
        </w:r>
        <w:r w:rsidR="00B26B52">
          <w:rPr>
            <w:noProof/>
            <w:webHidden/>
          </w:rPr>
          <w:instrText xml:space="preserve"> PAGEREF _Toc496136870 \h </w:instrText>
        </w:r>
        <w:r w:rsidR="00B26B52">
          <w:rPr>
            <w:noProof/>
            <w:webHidden/>
          </w:rPr>
        </w:r>
        <w:r w:rsidR="00B26B52">
          <w:rPr>
            <w:noProof/>
            <w:webHidden/>
          </w:rPr>
          <w:fldChar w:fldCharType="separate"/>
        </w:r>
        <w:r w:rsidR="00B26B52">
          <w:rPr>
            <w:noProof/>
            <w:webHidden/>
          </w:rPr>
          <w:t>17</w:t>
        </w:r>
        <w:r w:rsidR="00B26B52">
          <w:rPr>
            <w:noProof/>
            <w:webHidden/>
          </w:rPr>
          <w:fldChar w:fldCharType="end"/>
        </w:r>
      </w:hyperlink>
    </w:p>
    <w:p w14:paraId="1F76FC47" w14:textId="77777777" w:rsidR="00B26B52" w:rsidRDefault="00F54E07">
      <w:pPr>
        <w:pStyle w:val="TOC2"/>
        <w:tabs>
          <w:tab w:val="left" w:pos="880"/>
          <w:tab w:val="right" w:leader="dot" w:pos="10070"/>
        </w:tabs>
        <w:rPr>
          <w:rFonts w:eastAsiaTheme="minorEastAsia" w:cstheme="minorBidi"/>
          <w:smallCaps w:val="0"/>
          <w:noProof/>
          <w:sz w:val="22"/>
          <w:szCs w:val="22"/>
        </w:rPr>
      </w:pPr>
      <w:hyperlink w:anchor="_Toc496136873" w:history="1">
        <w:r w:rsidR="00B26B52" w:rsidRPr="00830F27">
          <w:rPr>
            <w:rStyle w:val="Hyperlink"/>
            <w:noProof/>
          </w:rPr>
          <w:t>5.2</w:t>
        </w:r>
        <w:r w:rsidR="00B26B52">
          <w:rPr>
            <w:rFonts w:eastAsiaTheme="minorEastAsia" w:cstheme="minorBidi"/>
            <w:smallCaps w:val="0"/>
            <w:noProof/>
            <w:sz w:val="22"/>
            <w:szCs w:val="22"/>
          </w:rPr>
          <w:tab/>
        </w:r>
        <w:r w:rsidR="00B26B52" w:rsidRPr="00830F27">
          <w:rPr>
            <w:rStyle w:val="Hyperlink"/>
            <w:noProof/>
          </w:rPr>
          <w:t>Implementation</w:t>
        </w:r>
        <w:r w:rsidR="00B26B52">
          <w:rPr>
            <w:noProof/>
            <w:webHidden/>
          </w:rPr>
          <w:tab/>
        </w:r>
        <w:r w:rsidR="00B26B52">
          <w:rPr>
            <w:noProof/>
            <w:webHidden/>
          </w:rPr>
          <w:fldChar w:fldCharType="begin"/>
        </w:r>
        <w:r w:rsidR="00B26B52">
          <w:rPr>
            <w:noProof/>
            <w:webHidden/>
          </w:rPr>
          <w:instrText xml:space="preserve"> PAGEREF _Toc496136873 \h </w:instrText>
        </w:r>
        <w:r w:rsidR="00B26B52">
          <w:rPr>
            <w:noProof/>
            <w:webHidden/>
          </w:rPr>
        </w:r>
        <w:r w:rsidR="00B26B52">
          <w:rPr>
            <w:noProof/>
            <w:webHidden/>
          </w:rPr>
          <w:fldChar w:fldCharType="separate"/>
        </w:r>
        <w:r w:rsidR="00B26B52">
          <w:rPr>
            <w:noProof/>
            <w:webHidden/>
          </w:rPr>
          <w:t>19</w:t>
        </w:r>
        <w:r w:rsidR="00B26B52">
          <w:rPr>
            <w:noProof/>
            <w:webHidden/>
          </w:rPr>
          <w:fldChar w:fldCharType="end"/>
        </w:r>
      </w:hyperlink>
    </w:p>
    <w:p w14:paraId="32B9024A" w14:textId="77777777" w:rsidR="00B26B52" w:rsidRDefault="00F54E07">
      <w:pPr>
        <w:pStyle w:val="TOC1"/>
        <w:tabs>
          <w:tab w:val="left" w:pos="440"/>
          <w:tab w:val="right" w:leader="dot" w:pos="10070"/>
        </w:tabs>
        <w:rPr>
          <w:rFonts w:eastAsiaTheme="minorEastAsia" w:cstheme="minorBidi"/>
          <w:b w:val="0"/>
          <w:bCs w:val="0"/>
          <w:caps w:val="0"/>
          <w:noProof/>
          <w:sz w:val="22"/>
          <w:szCs w:val="22"/>
        </w:rPr>
      </w:pPr>
      <w:hyperlink w:anchor="_Toc496136874" w:history="1">
        <w:r w:rsidR="00B26B52" w:rsidRPr="00830F27">
          <w:rPr>
            <w:rStyle w:val="Hyperlink"/>
            <w:rFonts w:ascii="Verdana" w:hAnsi="Verdana"/>
            <w:noProof/>
          </w:rPr>
          <w:t>6</w:t>
        </w:r>
        <w:r w:rsidR="00B26B52">
          <w:rPr>
            <w:rFonts w:eastAsiaTheme="minorEastAsia" w:cstheme="minorBidi"/>
            <w:b w:val="0"/>
            <w:bCs w:val="0"/>
            <w:caps w:val="0"/>
            <w:noProof/>
            <w:sz w:val="22"/>
            <w:szCs w:val="22"/>
          </w:rPr>
          <w:tab/>
        </w:r>
        <w:r w:rsidR="00B26B52" w:rsidRPr="00830F27">
          <w:rPr>
            <w:rStyle w:val="Hyperlink"/>
            <w:noProof/>
          </w:rPr>
          <w:t>Choosing Specific Techniques Dependent on the Problem Space</w:t>
        </w:r>
        <w:r w:rsidR="00B26B52">
          <w:rPr>
            <w:noProof/>
            <w:webHidden/>
          </w:rPr>
          <w:tab/>
        </w:r>
        <w:r w:rsidR="00B26B52">
          <w:rPr>
            <w:noProof/>
            <w:webHidden/>
          </w:rPr>
          <w:fldChar w:fldCharType="begin"/>
        </w:r>
        <w:r w:rsidR="00B26B52">
          <w:rPr>
            <w:noProof/>
            <w:webHidden/>
          </w:rPr>
          <w:instrText xml:space="preserve"> PAGEREF _Toc496136874 \h </w:instrText>
        </w:r>
        <w:r w:rsidR="00B26B52">
          <w:rPr>
            <w:noProof/>
            <w:webHidden/>
          </w:rPr>
        </w:r>
        <w:r w:rsidR="00B26B52">
          <w:rPr>
            <w:noProof/>
            <w:webHidden/>
          </w:rPr>
          <w:fldChar w:fldCharType="separate"/>
        </w:r>
        <w:r w:rsidR="00B26B52">
          <w:rPr>
            <w:noProof/>
            <w:webHidden/>
          </w:rPr>
          <w:t>21</w:t>
        </w:r>
        <w:r w:rsidR="00B26B52">
          <w:rPr>
            <w:noProof/>
            <w:webHidden/>
          </w:rPr>
          <w:fldChar w:fldCharType="end"/>
        </w:r>
      </w:hyperlink>
    </w:p>
    <w:p w14:paraId="7E99AA32" w14:textId="4DC9E69B" w:rsidR="00B26B52" w:rsidRDefault="00F54E07">
      <w:pPr>
        <w:pStyle w:val="TOC1"/>
        <w:tabs>
          <w:tab w:val="right" w:leader="dot" w:pos="10070"/>
        </w:tabs>
        <w:rPr>
          <w:rFonts w:eastAsiaTheme="minorEastAsia" w:cstheme="minorBidi"/>
          <w:b w:val="0"/>
          <w:bCs w:val="0"/>
          <w:caps w:val="0"/>
          <w:noProof/>
          <w:sz w:val="22"/>
          <w:szCs w:val="22"/>
        </w:rPr>
      </w:pPr>
      <w:hyperlink w:anchor="_Toc496136875" w:history="1">
        <w:r w:rsidR="00B26B52" w:rsidRPr="00830F27">
          <w:rPr>
            <w:rStyle w:val="Hyperlink"/>
            <w:noProof/>
          </w:rPr>
          <w:t>Appendix A: Acronyms</w:t>
        </w:r>
        <w:r w:rsidR="00B26B52">
          <w:rPr>
            <w:noProof/>
            <w:webHidden/>
          </w:rPr>
          <w:tab/>
          <w:t>A-</w:t>
        </w:r>
        <w:r w:rsidR="00B26B52">
          <w:rPr>
            <w:noProof/>
            <w:webHidden/>
          </w:rPr>
          <w:fldChar w:fldCharType="begin"/>
        </w:r>
        <w:r w:rsidR="00B26B52">
          <w:rPr>
            <w:noProof/>
            <w:webHidden/>
          </w:rPr>
          <w:instrText xml:space="preserve"> PAGEREF _Toc496136875 \h </w:instrText>
        </w:r>
        <w:r w:rsidR="00B26B52">
          <w:rPr>
            <w:noProof/>
            <w:webHidden/>
          </w:rPr>
        </w:r>
        <w:r w:rsidR="00B26B52">
          <w:rPr>
            <w:noProof/>
            <w:webHidden/>
          </w:rPr>
          <w:fldChar w:fldCharType="separate"/>
        </w:r>
        <w:r w:rsidR="00B26B52">
          <w:rPr>
            <w:noProof/>
            <w:webHidden/>
          </w:rPr>
          <w:t>1</w:t>
        </w:r>
        <w:r w:rsidR="00B26B52">
          <w:rPr>
            <w:noProof/>
            <w:webHidden/>
          </w:rPr>
          <w:fldChar w:fldCharType="end"/>
        </w:r>
      </w:hyperlink>
    </w:p>
    <w:p w14:paraId="68232DC8" w14:textId="1E0A34DB" w:rsidR="00B26B52" w:rsidRDefault="00F54E07">
      <w:pPr>
        <w:pStyle w:val="TOC1"/>
        <w:tabs>
          <w:tab w:val="right" w:leader="dot" w:pos="10070"/>
        </w:tabs>
        <w:rPr>
          <w:rFonts w:eastAsiaTheme="minorEastAsia" w:cstheme="minorBidi"/>
          <w:b w:val="0"/>
          <w:bCs w:val="0"/>
          <w:caps w:val="0"/>
          <w:noProof/>
          <w:sz w:val="22"/>
          <w:szCs w:val="22"/>
        </w:rPr>
      </w:pPr>
      <w:hyperlink w:anchor="_Toc496136876" w:history="1">
        <w:r w:rsidR="00B26B52" w:rsidRPr="00830F27">
          <w:rPr>
            <w:rStyle w:val="Hyperlink"/>
            <w:noProof/>
          </w:rPr>
          <w:t>Appendix B: Bibliography</w:t>
        </w:r>
        <w:r w:rsidR="00B26B52">
          <w:rPr>
            <w:noProof/>
            <w:webHidden/>
          </w:rPr>
          <w:tab/>
          <w:t>B-</w:t>
        </w:r>
        <w:r w:rsidR="00B26B52">
          <w:rPr>
            <w:noProof/>
            <w:webHidden/>
          </w:rPr>
          <w:fldChar w:fldCharType="begin"/>
        </w:r>
        <w:r w:rsidR="00B26B52">
          <w:rPr>
            <w:noProof/>
            <w:webHidden/>
          </w:rPr>
          <w:instrText xml:space="preserve"> PAGEREF _Toc496136876 \h </w:instrText>
        </w:r>
        <w:r w:rsidR="00B26B52">
          <w:rPr>
            <w:noProof/>
            <w:webHidden/>
          </w:rPr>
        </w:r>
        <w:r w:rsidR="00B26B52">
          <w:rPr>
            <w:noProof/>
            <w:webHidden/>
          </w:rPr>
          <w:fldChar w:fldCharType="separate"/>
        </w:r>
        <w:r w:rsidR="00B26B52">
          <w:rPr>
            <w:noProof/>
            <w:webHidden/>
          </w:rPr>
          <w:t>1</w:t>
        </w:r>
        <w:r w:rsidR="00B26B52">
          <w:rPr>
            <w:noProof/>
            <w:webHidden/>
          </w:rPr>
          <w:fldChar w:fldCharType="end"/>
        </w:r>
      </w:hyperlink>
    </w:p>
    <w:p w14:paraId="72DE2956" w14:textId="4BC2A3B1" w:rsidR="00304F45" w:rsidRDefault="00167B1B" w:rsidP="00304F45">
      <w:r>
        <w:rPr>
          <w:rFonts w:asciiTheme="minorHAnsi" w:hAnsiTheme="minorHAnsi"/>
          <w:b/>
          <w:bCs/>
          <w:caps/>
          <w:sz w:val="20"/>
          <w:szCs w:val="20"/>
        </w:rPr>
        <w:fldChar w:fldCharType="end"/>
      </w:r>
    </w:p>
    <w:p w14:paraId="4FE4C167" w14:textId="77777777" w:rsidR="00304F45" w:rsidRDefault="00304F45" w:rsidP="00304F45">
      <w:pPr>
        <w:pStyle w:val="BDAppendixsubheading1"/>
      </w:pPr>
      <w:r>
        <w:t>List of Figures</w:t>
      </w:r>
    </w:p>
    <w:p w14:paraId="2E3F3428" w14:textId="74ED806E" w:rsidR="00B26B52" w:rsidRDefault="0060523C">
      <w:pPr>
        <w:pStyle w:val="TableofFigures"/>
        <w:tabs>
          <w:tab w:val="right" w:leader="dot" w:pos="10070"/>
        </w:tabs>
        <w:rPr>
          <w:rFonts w:eastAsiaTheme="minorEastAsia" w:cstheme="minorBidi"/>
          <w:smallCaps w:val="0"/>
          <w:noProof/>
          <w:sz w:val="22"/>
          <w:szCs w:val="22"/>
        </w:rPr>
      </w:pPr>
      <w:r>
        <w:fldChar w:fldCharType="begin"/>
      </w:r>
      <w:r>
        <w:instrText xml:space="preserve"> TOC \h \z \t "BD Figure Caption" \c </w:instrText>
      </w:r>
      <w:r>
        <w:fldChar w:fldCharType="separate"/>
      </w:r>
      <w:hyperlink w:anchor="_Toc496136877" w:history="1">
        <w:r w:rsidR="00B26B52" w:rsidRPr="00B805EF">
          <w:rPr>
            <w:rStyle w:val="Hyperlink"/>
            <w:noProof/>
          </w:rPr>
          <w:t>Figure 1: Governance Gap Diagram</w:t>
        </w:r>
        <w:r w:rsidR="00B26B52">
          <w:rPr>
            <w:noProof/>
            <w:webHidden/>
          </w:rPr>
          <w:tab/>
        </w:r>
        <w:r w:rsidR="00B26B52">
          <w:rPr>
            <w:noProof/>
            <w:webHidden/>
          </w:rPr>
          <w:fldChar w:fldCharType="begin"/>
        </w:r>
        <w:r w:rsidR="00B26B52">
          <w:rPr>
            <w:noProof/>
            <w:webHidden/>
          </w:rPr>
          <w:instrText xml:space="preserve"> PAGEREF _Toc496136877 \h </w:instrText>
        </w:r>
        <w:r w:rsidR="00B26B52">
          <w:rPr>
            <w:noProof/>
            <w:webHidden/>
          </w:rPr>
        </w:r>
        <w:r w:rsidR="00B26B52">
          <w:rPr>
            <w:noProof/>
            <w:webHidden/>
          </w:rPr>
          <w:fldChar w:fldCharType="separate"/>
        </w:r>
        <w:r w:rsidR="00B26B52">
          <w:rPr>
            <w:noProof/>
            <w:webHidden/>
          </w:rPr>
          <w:t>11</w:t>
        </w:r>
        <w:r w:rsidR="00B26B52">
          <w:rPr>
            <w:noProof/>
            <w:webHidden/>
          </w:rPr>
          <w:fldChar w:fldCharType="end"/>
        </w:r>
      </w:hyperlink>
    </w:p>
    <w:p w14:paraId="49C0BAF2"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78" w:history="1">
        <w:r w:rsidR="00B26B52" w:rsidRPr="00B805EF">
          <w:rPr>
            <w:rStyle w:val="Hyperlink"/>
            <w:noProof/>
          </w:rPr>
          <w:t>Figure 2: Select Organizational Changes Suggested for Levels of Maturity</w:t>
        </w:r>
        <w:r w:rsidR="00B26B52">
          <w:rPr>
            <w:noProof/>
            <w:webHidden/>
          </w:rPr>
          <w:tab/>
        </w:r>
        <w:r w:rsidR="00B26B52">
          <w:rPr>
            <w:noProof/>
            <w:webHidden/>
          </w:rPr>
          <w:fldChar w:fldCharType="begin"/>
        </w:r>
        <w:r w:rsidR="00B26B52">
          <w:rPr>
            <w:noProof/>
            <w:webHidden/>
          </w:rPr>
          <w:instrText xml:space="preserve"> PAGEREF _Toc496136878 \h </w:instrText>
        </w:r>
        <w:r w:rsidR="00B26B52">
          <w:rPr>
            <w:noProof/>
            <w:webHidden/>
          </w:rPr>
        </w:r>
        <w:r w:rsidR="00B26B52">
          <w:rPr>
            <w:noProof/>
            <w:webHidden/>
          </w:rPr>
          <w:fldChar w:fldCharType="separate"/>
        </w:r>
        <w:r w:rsidR="00B26B52">
          <w:rPr>
            <w:noProof/>
            <w:webHidden/>
          </w:rPr>
          <w:t>14</w:t>
        </w:r>
        <w:r w:rsidR="00B26B52">
          <w:rPr>
            <w:noProof/>
            <w:webHidden/>
          </w:rPr>
          <w:fldChar w:fldCharType="end"/>
        </w:r>
      </w:hyperlink>
    </w:p>
    <w:p w14:paraId="01D0BCA5"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79" w:history="1">
        <w:r w:rsidR="00B26B52" w:rsidRPr="00B805EF">
          <w:rPr>
            <w:rStyle w:val="Hyperlink"/>
            <w:noProof/>
          </w:rPr>
          <w:t>Figure 3: New System Implementation</w:t>
        </w:r>
        <w:r w:rsidR="00B26B52">
          <w:rPr>
            <w:noProof/>
            <w:webHidden/>
          </w:rPr>
          <w:tab/>
        </w:r>
        <w:r w:rsidR="00B26B52">
          <w:rPr>
            <w:noProof/>
            <w:webHidden/>
          </w:rPr>
          <w:fldChar w:fldCharType="begin"/>
        </w:r>
        <w:r w:rsidR="00B26B52">
          <w:rPr>
            <w:noProof/>
            <w:webHidden/>
          </w:rPr>
          <w:instrText xml:space="preserve"> PAGEREF _Toc496136879 \h </w:instrText>
        </w:r>
        <w:r w:rsidR="00B26B52">
          <w:rPr>
            <w:noProof/>
            <w:webHidden/>
          </w:rPr>
        </w:r>
        <w:r w:rsidR="00B26B52">
          <w:rPr>
            <w:noProof/>
            <w:webHidden/>
          </w:rPr>
          <w:fldChar w:fldCharType="separate"/>
        </w:r>
        <w:r w:rsidR="00B26B52">
          <w:rPr>
            <w:noProof/>
            <w:webHidden/>
          </w:rPr>
          <w:t>17</w:t>
        </w:r>
        <w:r w:rsidR="00B26B52">
          <w:rPr>
            <w:noProof/>
            <w:webHidden/>
          </w:rPr>
          <w:fldChar w:fldCharType="end"/>
        </w:r>
      </w:hyperlink>
    </w:p>
    <w:p w14:paraId="3FE1BA8B"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0" w:history="1">
        <w:r w:rsidR="00B26B52" w:rsidRPr="00B805EF">
          <w:rPr>
            <w:rStyle w:val="Hyperlink"/>
            <w:noProof/>
          </w:rPr>
          <w:t>Figure 4: Requirement Decision Tree</w:t>
        </w:r>
        <w:r w:rsidR="00B26B52">
          <w:rPr>
            <w:noProof/>
            <w:webHidden/>
          </w:rPr>
          <w:tab/>
        </w:r>
        <w:r w:rsidR="00B26B52">
          <w:rPr>
            <w:noProof/>
            <w:webHidden/>
          </w:rPr>
          <w:fldChar w:fldCharType="begin"/>
        </w:r>
        <w:r w:rsidR="00B26B52">
          <w:rPr>
            <w:noProof/>
            <w:webHidden/>
          </w:rPr>
          <w:instrText xml:space="preserve"> PAGEREF _Toc496136880 \h </w:instrText>
        </w:r>
        <w:r w:rsidR="00B26B52">
          <w:rPr>
            <w:noProof/>
            <w:webHidden/>
          </w:rPr>
        </w:r>
        <w:r w:rsidR="00B26B52">
          <w:rPr>
            <w:noProof/>
            <w:webHidden/>
          </w:rPr>
          <w:fldChar w:fldCharType="separate"/>
        </w:r>
        <w:r w:rsidR="00B26B52">
          <w:rPr>
            <w:noProof/>
            <w:webHidden/>
          </w:rPr>
          <w:t>21</w:t>
        </w:r>
        <w:r w:rsidR="00B26B52">
          <w:rPr>
            <w:noProof/>
            <w:webHidden/>
          </w:rPr>
          <w:fldChar w:fldCharType="end"/>
        </w:r>
      </w:hyperlink>
    </w:p>
    <w:p w14:paraId="51BE2D9B"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1" w:history="1">
        <w:r w:rsidR="00B26B52" w:rsidRPr="00B805EF">
          <w:rPr>
            <w:rStyle w:val="Hyperlink"/>
            <w:noProof/>
          </w:rPr>
          <w:t>Figure 5: Machine Learning Algorithm Application Workflow</w:t>
        </w:r>
        <w:r w:rsidR="00B26B52">
          <w:rPr>
            <w:noProof/>
            <w:webHidden/>
          </w:rPr>
          <w:tab/>
        </w:r>
        <w:r w:rsidR="00B26B52">
          <w:rPr>
            <w:noProof/>
            <w:webHidden/>
          </w:rPr>
          <w:fldChar w:fldCharType="begin"/>
        </w:r>
        <w:r w:rsidR="00B26B52">
          <w:rPr>
            <w:noProof/>
            <w:webHidden/>
          </w:rPr>
          <w:instrText xml:space="preserve"> PAGEREF _Toc496136881 \h </w:instrText>
        </w:r>
        <w:r w:rsidR="00B26B52">
          <w:rPr>
            <w:noProof/>
            <w:webHidden/>
          </w:rPr>
        </w:r>
        <w:r w:rsidR="00B26B52">
          <w:rPr>
            <w:noProof/>
            <w:webHidden/>
          </w:rPr>
          <w:fldChar w:fldCharType="separate"/>
        </w:r>
        <w:r w:rsidR="00B26B52">
          <w:rPr>
            <w:noProof/>
            <w:webHidden/>
          </w:rPr>
          <w:t>22</w:t>
        </w:r>
        <w:r w:rsidR="00B26B52">
          <w:rPr>
            <w:noProof/>
            <w:webHidden/>
          </w:rPr>
          <w:fldChar w:fldCharType="end"/>
        </w:r>
      </w:hyperlink>
    </w:p>
    <w:p w14:paraId="07E86C41"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2" w:history="1">
        <w:r w:rsidR="00B26B52" w:rsidRPr="00B805EF">
          <w:rPr>
            <w:rStyle w:val="Hyperlink"/>
            <w:noProof/>
          </w:rPr>
          <w:t>Figure 6: Supervised Machine Learning Algorithms</w:t>
        </w:r>
        <w:r w:rsidR="00B26B52">
          <w:rPr>
            <w:noProof/>
            <w:webHidden/>
          </w:rPr>
          <w:tab/>
        </w:r>
        <w:r w:rsidR="00B26B52">
          <w:rPr>
            <w:noProof/>
            <w:webHidden/>
          </w:rPr>
          <w:fldChar w:fldCharType="begin"/>
        </w:r>
        <w:r w:rsidR="00B26B52">
          <w:rPr>
            <w:noProof/>
            <w:webHidden/>
          </w:rPr>
          <w:instrText xml:space="preserve"> PAGEREF _Toc496136882 \h </w:instrText>
        </w:r>
        <w:r w:rsidR="00B26B52">
          <w:rPr>
            <w:noProof/>
            <w:webHidden/>
          </w:rPr>
        </w:r>
        <w:r w:rsidR="00B26B52">
          <w:rPr>
            <w:noProof/>
            <w:webHidden/>
          </w:rPr>
          <w:fldChar w:fldCharType="separate"/>
        </w:r>
        <w:r w:rsidR="00B26B52">
          <w:rPr>
            <w:noProof/>
            <w:webHidden/>
          </w:rPr>
          <w:t>22</w:t>
        </w:r>
        <w:r w:rsidR="00B26B52">
          <w:rPr>
            <w:noProof/>
            <w:webHidden/>
          </w:rPr>
          <w:fldChar w:fldCharType="end"/>
        </w:r>
      </w:hyperlink>
    </w:p>
    <w:p w14:paraId="7A8D9E06"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3" w:history="1">
        <w:r w:rsidR="00B26B52" w:rsidRPr="00B805EF">
          <w:rPr>
            <w:rStyle w:val="Hyperlink"/>
            <w:noProof/>
          </w:rPr>
          <w:t>Figure 7: Unsupervised or Reinforcement Machine Learning Algorithms</w:t>
        </w:r>
        <w:r w:rsidR="00B26B52">
          <w:rPr>
            <w:noProof/>
            <w:webHidden/>
          </w:rPr>
          <w:tab/>
        </w:r>
        <w:r w:rsidR="00B26B52">
          <w:rPr>
            <w:noProof/>
            <w:webHidden/>
          </w:rPr>
          <w:fldChar w:fldCharType="begin"/>
        </w:r>
        <w:r w:rsidR="00B26B52">
          <w:rPr>
            <w:noProof/>
            <w:webHidden/>
          </w:rPr>
          <w:instrText xml:space="preserve"> PAGEREF _Toc496136883 \h </w:instrText>
        </w:r>
        <w:r w:rsidR="00B26B52">
          <w:rPr>
            <w:noProof/>
            <w:webHidden/>
          </w:rPr>
        </w:r>
        <w:r w:rsidR="00B26B52">
          <w:rPr>
            <w:noProof/>
            <w:webHidden/>
          </w:rPr>
          <w:fldChar w:fldCharType="separate"/>
        </w:r>
        <w:r w:rsidR="00B26B52">
          <w:rPr>
            <w:noProof/>
            <w:webHidden/>
          </w:rPr>
          <w:t>23</w:t>
        </w:r>
        <w:r w:rsidR="00B26B52">
          <w:rPr>
            <w:noProof/>
            <w:webHidden/>
          </w:rPr>
          <w:fldChar w:fldCharType="end"/>
        </w:r>
      </w:hyperlink>
    </w:p>
    <w:p w14:paraId="68752CA8" w14:textId="278E8C51" w:rsidR="00304F45" w:rsidRDefault="0060523C" w:rsidP="00304F45">
      <w:r>
        <w:fldChar w:fldCharType="end"/>
      </w:r>
    </w:p>
    <w:p w14:paraId="723F0D48" w14:textId="77777777" w:rsidR="00304F45" w:rsidRDefault="00304F45" w:rsidP="00304F45">
      <w:pPr>
        <w:pStyle w:val="BDAppendixsubheading1"/>
      </w:pPr>
      <w:r>
        <w:lastRenderedPageBreak/>
        <w:t>List of Tables</w:t>
      </w:r>
    </w:p>
    <w:p w14:paraId="0B752CAE" w14:textId="4C777A55" w:rsidR="00B26B52" w:rsidRDefault="00304F45">
      <w:pPr>
        <w:pStyle w:val="TableofFigures"/>
        <w:tabs>
          <w:tab w:val="right" w:leader="dot" w:pos="10070"/>
        </w:tabs>
        <w:rPr>
          <w:rFonts w:eastAsiaTheme="minorEastAsia" w:cstheme="minorBidi"/>
          <w:smallCaps w:val="0"/>
          <w:noProof/>
          <w:sz w:val="22"/>
          <w:szCs w:val="22"/>
        </w:rPr>
      </w:pPr>
      <w:r>
        <w:rPr>
          <w:smallCaps w:val="0"/>
        </w:rPr>
        <w:fldChar w:fldCharType="begin"/>
      </w:r>
      <w:r>
        <w:rPr>
          <w:smallCaps w:val="0"/>
        </w:rPr>
        <w:instrText xml:space="preserve"> TOC \h \z \t "BD Table Caption" \c </w:instrText>
      </w:r>
      <w:r>
        <w:rPr>
          <w:smallCaps w:val="0"/>
        </w:rPr>
        <w:fldChar w:fldCharType="separate"/>
      </w:r>
      <w:hyperlink w:anchor="_Toc496136884" w:history="1">
        <w:r w:rsidR="00B26B52" w:rsidRPr="00771BE3">
          <w:rPr>
            <w:rStyle w:val="Hyperlink"/>
            <w:noProof/>
          </w:rPr>
          <w:t>Table 1: Spending by Industry</w:t>
        </w:r>
        <w:r w:rsidR="00B26B52">
          <w:rPr>
            <w:noProof/>
            <w:webHidden/>
          </w:rPr>
          <w:tab/>
        </w:r>
        <w:r w:rsidR="00B26B52">
          <w:rPr>
            <w:noProof/>
            <w:webHidden/>
          </w:rPr>
          <w:fldChar w:fldCharType="begin"/>
        </w:r>
        <w:r w:rsidR="00B26B52">
          <w:rPr>
            <w:noProof/>
            <w:webHidden/>
          </w:rPr>
          <w:instrText xml:space="preserve"> PAGEREF _Toc496136884 \h </w:instrText>
        </w:r>
        <w:r w:rsidR="00B26B52">
          <w:rPr>
            <w:noProof/>
            <w:webHidden/>
          </w:rPr>
        </w:r>
        <w:r w:rsidR="00B26B52">
          <w:rPr>
            <w:noProof/>
            <w:webHidden/>
          </w:rPr>
          <w:fldChar w:fldCharType="separate"/>
        </w:r>
        <w:r w:rsidR="00B26B52">
          <w:rPr>
            <w:noProof/>
            <w:webHidden/>
          </w:rPr>
          <w:t>5</w:t>
        </w:r>
        <w:r w:rsidR="00B26B52">
          <w:rPr>
            <w:noProof/>
            <w:webHidden/>
          </w:rPr>
          <w:fldChar w:fldCharType="end"/>
        </w:r>
      </w:hyperlink>
    </w:p>
    <w:p w14:paraId="293FC7DC"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5" w:history="1">
        <w:r w:rsidR="00B26B52" w:rsidRPr="00771BE3">
          <w:rPr>
            <w:rStyle w:val="Hyperlink"/>
            <w:noProof/>
          </w:rPr>
          <w:t>Table 2: Data Availability and Value Index from MGI Big Data Report</w:t>
        </w:r>
        <w:r w:rsidR="00B26B52">
          <w:rPr>
            <w:noProof/>
            <w:webHidden/>
          </w:rPr>
          <w:tab/>
        </w:r>
        <w:r w:rsidR="00B26B52">
          <w:rPr>
            <w:noProof/>
            <w:webHidden/>
          </w:rPr>
          <w:fldChar w:fldCharType="begin"/>
        </w:r>
        <w:r w:rsidR="00B26B52">
          <w:rPr>
            <w:noProof/>
            <w:webHidden/>
          </w:rPr>
          <w:instrText xml:space="preserve"> PAGEREF _Toc496136885 \h </w:instrText>
        </w:r>
        <w:r w:rsidR="00B26B52">
          <w:rPr>
            <w:noProof/>
            <w:webHidden/>
          </w:rPr>
        </w:r>
        <w:r w:rsidR="00B26B52">
          <w:rPr>
            <w:noProof/>
            <w:webHidden/>
          </w:rPr>
          <w:fldChar w:fldCharType="separate"/>
        </w:r>
        <w:r w:rsidR="00B26B52">
          <w:rPr>
            <w:noProof/>
            <w:webHidden/>
          </w:rPr>
          <w:t>6</w:t>
        </w:r>
        <w:r w:rsidR="00B26B52">
          <w:rPr>
            <w:noProof/>
            <w:webHidden/>
          </w:rPr>
          <w:fldChar w:fldCharType="end"/>
        </w:r>
      </w:hyperlink>
    </w:p>
    <w:p w14:paraId="0EE302B0"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6" w:history="1">
        <w:r w:rsidR="00B26B52" w:rsidRPr="00771BE3">
          <w:rPr>
            <w:rStyle w:val="Hyperlink"/>
            <w:noProof/>
          </w:rPr>
          <w:t>Table 3: Non-Technical and Technical Barriers to Adoption</w:t>
        </w:r>
        <w:r w:rsidR="00B26B52">
          <w:rPr>
            <w:noProof/>
            <w:webHidden/>
          </w:rPr>
          <w:tab/>
        </w:r>
        <w:r w:rsidR="00B26B52">
          <w:rPr>
            <w:noProof/>
            <w:webHidden/>
          </w:rPr>
          <w:fldChar w:fldCharType="begin"/>
        </w:r>
        <w:r w:rsidR="00B26B52">
          <w:rPr>
            <w:noProof/>
            <w:webHidden/>
          </w:rPr>
          <w:instrText xml:space="preserve"> PAGEREF _Toc496136886 \h </w:instrText>
        </w:r>
        <w:r w:rsidR="00B26B52">
          <w:rPr>
            <w:noProof/>
            <w:webHidden/>
          </w:rPr>
        </w:r>
        <w:r w:rsidR="00B26B52">
          <w:rPr>
            <w:noProof/>
            <w:webHidden/>
          </w:rPr>
          <w:fldChar w:fldCharType="separate"/>
        </w:r>
        <w:r w:rsidR="00B26B52">
          <w:rPr>
            <w:noProof/>
            <w:webHidden/>
          </w:rPr>
          <w:t>7</w:t>
        </w:r>
        <w:r w:rsidR="00B26B52">
          <w:rPr>
            <w:noProof/>
            <w:webHidden/>
          </w:rPr>
          <w:fldChar w:fldCharType="end"/>
        </w:r>
      </w:hyperlink>
    </w:p>
    <w:p w14:paraId="35EAE385"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7" w:history="1">
        <w:r w:rsidR="00B26B52" w:rsidRPr="00771BE3">
          <w:rPr>
            <w:rStyle w:val="Hyperlink"/>
            <w:noProof/>
          </w:rPr>
          <w:t>Table 4: Non-Technical Barriers to Adoption</w:t>
        </w:r>
        <w:r w:rsidR="00B26B52">
          <w:rPr>
            <w:noProof/>
            <w:webHidden/>
          </w:rPr>
          <w:tab/>
        </w:r>
        <w:r w:rsidR="00B26B52">
          <w:rPr>
            <w:noProof/>
            <w:webHidden/>
          </w:rPr>
          <w:fldChar w:fldCharType="begin"/>
        </w:r>
        <w:r w:rsidR="00B26B52">
          <w:rPr>
            <w:noProof/>
            <w:webHidden/>
          </w:rPr>
          <w:instrText xml:space="preserve"> PAGEREF _Toc496136887 \h </w:instrText>
        </w:r>
        <w:r w:rsidR="00B26B52">
          <w:rPr>
            <w:noProof/>
            <w:webHidden/>
          </w:rPr>
        </w:r>
        <w:r w:rsidR="00B26B52">
          <w:rPr>
            <w:noProof/>
            <w:webHidden/>
          </w:rPr>
          <w:fldChar w:fldCharType="separate"/>
        </w:r>
        <w:r w:rsidR="00B26B52">
          <w:rPr>
            <w:noProof/>
            <w:webHidden/>
          </w:rPr>
          <w:t>8</w:t>
        </w:r>
        <w:r w:rsidR="00B26B52">
          <w:rPr>
            <w:noProof/>
            <w:webHidden/>
          </w:rPr>
          <w:fldChar w:fldCharType="end"/>
        </w:r>
      </w:hyperlink>
    </w:p>
    <w:p w14:paraId="0F272708"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8" w:history="1">
        <w:r w:rsidR="00B26B52" w:rsidRPr="00771BE3">
          <w:rPr>
            <w:rStyle w:val="Hyperlink"/>
            <w:noProof/>
          </w:rPr>
          <w:t>Table 5: Technical Barriers to Adoption</w:t>
        </w:r>
        <w:r w:rsidR="00B26B52">
          <w:rPr>
            <w:noProof/>
            <w:webHidden/>
          </w:rPr>
          <w:tab/>
        </w:r>
        <w:r w:rsidR="00B26B52">
          <w:rPr>
            <w:noProof/>
            <w:webHidden/>
          </w:rPr>
          <w:fldChar w:fldCharType="begin"/>
        </w:r>
        <w:r w:rsidR="00B26B52">
          <w:rPr>
            <w:noProof/>
            <w:webHidden/>
          </w:rPr>
          <w:instrText xml:space="preserve"> PAGEREF _Toc496136888 \h </w:instrText>
        </w:r>
        <w:r w:rsidR="00B26B52">
          <w:rPr>
            <w:noProof/>
            <w:webHidden/>
          </w:rPr>
        </w:r>
        <w:r w:rsidR="00B26B52">
          <w:rPr>
            <w:noProof/>
            <w:webHidden/>
          </w:rPr>
          <w:fldChar w:fldCharType="separate"/>
        </w:r>
        <w:r w:rsidR="00B26B52">
          <w:rPr>
            <w:noProof/>
            <w:webHidden/>
          </w:rPr>
          <w:t>9</w:t>
        </w:r>
        <w:r w:rsidR="00B26B52">
          <w:rPr>
            <w:noProof/>
            <w:webHidden/>
          </w:rPr>
          <w:fldChar w:fldCharType="end"/>
        </w:r>
      </w:hyperlink>
    </w:p>
    <w:p w14:paraId="6C111CD8"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89" w:history="1">
        <w:r w:rsidR="00B26B52" w:rsidRPr="00771BE3">
          <w:rPr>
            <w:rStyle w:val="Hyperlink"/>
            <w:noProof/>
          </w:rPr>
          <w:t>Table 6: Maturity Projections</w:t>
        </w:r>
        <w:r w:rsidR="00B26B52">
          <w:rPr>
            <w:noProof/>
            <w:webHidden/>
          </w:rPr>
          <w:tab/>
        </w:r>
        <w:r w:rsidR="00B26B52">
          <w:rPr>
            <w:noProof/>
            <w:webHidden/>
          </w:rPr>
          <w:fldChar w:fldCharType="begin"/>
        </w:r>
        <w:r w:rsidR="00B26B52">
          <w:rPr>
            <w:noProof/>
            <w:webHidden/>
          </w:rPr>
          <w:instrText xml:space="preserve"> PAGEREF _Toc496136889 \h </w:instrText>
        </w:r>
        <w:r w:rsidR="00B26B52">
          <w:rPr>
            <w:noProof/>
            <w:webHidden/>
          </w:rPr>
        </w:r>
        <w:r w:rsidR="00B26B52">
          <w:rPr>
            <w:noProof/>
            <w:webHidden/>
          </w:rPr>
          <w:fldChar w:fldCharType="separate"/>
        </w:r>
        <w:r w:rsidR="00B26B52">
          <w:rPr>
            <w:noProof/>
            <w:webHidden/>
          </w:rPr>
          <w:t>16</w:t>
        </w:r>
        <w:r w:rsidR="00B26B52">
          <w:rPr>
            <w:noProof/>
            <w:webHidden/>
          </w:rPr>
          <w:fldChar w:fldCharType="end"/>
        </w:r>
      </w:hyperlink>
    </w:p>
    <w:p w14:paraId="678C7A7C"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90" w:history="1">
        <w:r w:rsidR="00B26B52" w:rsidRPr="00771BE3">
          <w:rPr>
            <w:rStyle w:val="Hyperlink"/>
            <w:noProof/>
          </w:rPr>
          <w:t>Table 7: Advantages and Disadvantages of System Modernization via the Augmentation Pathway</w:t>
        </w:r>
        <w:r w:rsidR="00B26B52">
          <w:rPr>
            <w:noProof/>
            <w:webHidden/>
          </w:rPr>
          <w:tab/>
        </w:r>
        <w:r w:rsidR="00B26B52">
          <w:rPr>
            <w:noProof/>
            <w:webHidden/>
          </w:rPr>
          <w:fldChar w:fldCharType="begin"/>
        </w:r>
        <w:r w:rsidR="00B26B52">
          <w:rPr>
            <w:noProof/>
            <w:webHidden/>
          </w:rPr>
          <w:instrText xml:space="preserve"> PAGEREF _Toc496136890 \h </w:instrText>
        </w:r>
        <w:r w:rsidR="00B26B52">
          <w:rPr>
            <w:noProof/>
            <w:webHidden/>
          </w:rPr>
        </w:r>
        <w:r w:rsidR="00B26B52">
          <w:rPr>
            <w:noProof/>
            <w:webHidden/>
          </w:rPr>
          <w:fldChar w:fldCharType="separate"/>
        </w:r>
        <w:r w:rsidR="00B26B52">
          <w:rPr>
            <w:noProof/>
            <w:webHidden/>
          </w:rPr>
          <w:t>18</w:t>
        </w:r>
        <w:r w:rsidR="00B26B52">
          <w:rPr>
            <w:noProof/>
            <w:webHidden/>
          </w:rPr>
          <w:fldChar w:fldCharType="end"/>
        </w:r>
      </w:hyperlink>
    </w:p>
    <w:p w14:paraId="1343D62B"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91" w:history="1">
        <w:r w:rsidR="00B26B52" w:rsidRPr="00771BE3">
          <w:rPr>
            <w:rStyle w:val="Hyperlink"/>
            <w:noProof/>
          </w:rPr>
          <w:t>Table 8: Advantages and Disadvantages of System Modernization via the Replacement Pathway</w:t>
        </w:r>
        <w:r w:rsidR="00B26B52">
          <w:rPr>
            <w:noProof/>
            <w:webHidden/>
          </w:rPr>
          <w:tab/>
        </w:r>
        <w:r w:rsidR="00B26B52">
          <w:rPr>
            <w:noProof/>
            <w:webHidden/>
          </w:rPr>
          <w:fldChar w:fldCharType="begin"/>
        </w:r>
        <w:r w:rsidR="00B26B52">
          <w:rPr>
            <w:noProof/>
            <w:webHidden/>
          </w:rPr>
          <w:instrText xml:space="preserve"> PAGEREF _Toc496136891 \h </w:instrText>
        </w:r>
        <w:r w:rsidR="00B26B52">
          <w:rPr>
            <w:noProof/>
            <w:webHidden/>
          </w:rPr>
        </w:r>
        <w:r w:rsidR="00B26B52">
          <w:rPr>
            <w:noProof/>
            <w:webHidden/>
          </w:rPr>
          <w:fldChar w:fldCharType="separate"/>
        </w:r>
        <w:r w:rsidR="00B26B52">
          <w:rPr>
            <w:noProof/>
            <w:webHidden/>
          </w:rPr>
          <w:t>18</w:t>
        </w:r>
        <w:r w:rsidR="00B26B52">
          <w:rPr>
            <w:noProof/>
            <w:webHidden/>
          </w:rPr>
          <w:fldChar w:fldCharType="end"/>
        </w:r>
      </w:hyperlink>
    </w:p>
    <w:p w14:paraId="2C7BF169"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92" w:history="1">
        <w:r w:rsidR="00B26B52" w:rsidRPr="00771BE3">
          <w:rPr>
            <w:rStyle w:val="Hyperlink"/>
            <w:noProof/>
          </w:rPr>
          <w:t>Table 9: Supervised Learning Regression Algorithms</w:t>
        </w:r>
        <w:r w:rsidR="00B26B52">
          <w:rPr>
            <w:noProof/>
            <w:webHidden/>
          </w:rPr>
          <w:tab/>
        </w:r>
        <w:r w:rsidR="00B26B52">
          <w:rPr>
            <w:noProof/>
            <w:webHidden/>
          </w:rPr>
          <w:fldChar w:fldCharType="begin"/>
        </w:r>
        <w:r w:rsidR="00B26B52">
          <w:rPr>
            <w:noProof/>
            <w:webHidden/>
          </w:rPr>
          <w:instrText xml:space="preserve"> PAGEREF _Toc496136892 \h </w:instrText>
        </w:r>
        <w:r w:rsidR="00B26B52">
          <w:rPr>
            <w:noProof/>
            <w:webHidden/>
          </w:rPr>
        </w:r>
        <w:r w:rsidR="00B26B52">
          <w:rPr>
            <w:noProof/>
            <w:webHidden/>
          </w:rPr>
          <w:fldChar w:fldCharType="separate"/>
        </w:r>
        <w:r w:rsidR="00B26B52">
          <w:rPr>
            <w:noProof/>
            <w:webHidden/>
          </w:rPr>
          <w:t>23</w:t>
        </w:r>
        <w:r w:rsidR="00B26B52">
          <w:rPr>
            <w:noProof/>
            <w:webHidden/>
          </w:rPr>
          <w:fldChar w:fldCharType="end"/>
        </w:r>
      </w:hyperlink>
    </w:p>
    <w:p w14:paraId="29E90F0E"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93" w:history="1">
        <w:r w:rsidR="00B26B52" w:rsidRPr="00771BE3">
          <w:rPr>
            <w:rStyle w:val="Hyperlink"/>
            <w:noProof/>
          </w:rPr>
          <w:t>Table 10: Supervised Learning Classification Algorithms</w:t>
        </w:r>
        <w:r w:rsidR="00B26B52">
          <w:rPr>
            <w:noProof/>
            <w:webHidden/>
          </w:rPr>
          <w:tab/>
        </w:r>
        <w:r w:rsidR="00B26B52">
          <w:rPr>
            <w:noProof/>
            <w:webHidden/>
          </w:rPr>
          <w:fldChar w:fldCharType="begin"/>
        </w:r>
        <w:r w:rsidR="00B26B52">
          <w:rPr>
            <w:noProof/>
            <w:webHidden/>
          </w:rPr>
          <w:instrText xml:space="preserve"> PAGEREF _Toc496136893 \h </w:instrText>
        </w:r>
        <w:r w:rsidR="00B26B52">
          <w:rPr>
            <w:noProof/>
            <w:webHidden/>
          </w:rPr>
        </w:r>
        <w:r w:rsidR="00B26B52">
          <w:rPr>
            <w:noProof/>
            <w:webHidden/>
          </w:rPr>
          <w:fldChar w:fldCharType="separate"/>
        </w:r>
        <w:r w:rsidR="00B26B52">
          <w:rPr>
            <w:noProof/>
            <w:webHidden/>
          </w:rPr>
          <w:t>24</w:t>
        </w:r>
        <w:r w:rsidR="00B26B52">
          <w:rPr>
            <w:noProof/>
            <w:webHidden/>
          </w:rPr>
          <w:fldChar w:fldCharType="end"/>
        </w:r>
      </w:hyperlink>
    </w:p>
    <w:p w14:paraId="6CF3519E"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94" w:history="1">
        <w:r w:rsidR="00B26B52" w:rsidRPr="00771BE3">
          <w:rPr>
            <w:rStyle w:val="Hyperlink"/>
            <w:noProof/>
          </w:rPr>
          <w:t>Table 11: Unsupervised Clustering Algorithms</w:t>
        </w:r>
        <w:r w:rsidR="00B26B52">
          <w:rPr>
            <w:noProof/>
            <w:webHidden/>
          </w:rPr>
          <w:tab/>
        </w:r>
        <w:r w:rsidR="00B26B52">
          <w:rPr>
            <w:noProof/>
            <w:webHidden/>
          </w:rPr>
          <w:fldChar w:fldCharType="begin"/>
        </w:r>
        <w:r w:rsidR="00B26B52">
          <w:rPr>
            <w:noProof/>
            <w:webHidden/>
          </w:rPr>
          <w:instrText xml:space="preserve"> PAGEREF _Toc496136894 \h </w:instrText>
        </w:r>
        <w:r w:rsidR="00B26B52">
          <w:rPr>
            <w:noProof/>
            <w:webHidden/>
          </w:rPr>
        </w:r>
        <w:r w:rsidR="00B26B52">
          <w:rPr>
            <w:noProof/>
            <w:webHidden/>
          </w:rPr>
          <w:fldChar w:fldCharType="separate"/>
        </w:r>
        <w:r w:rsidR="00B26B52">
          <w:rPr>
            <w:noProof/>
            <w:webHidden/>
          </w:rPr>
          <w:t>25</w:t>
        </w:r>
        <w:r w:rsidR="00B26B52">
          <w:rPr>
            <w:noProof/>
            <w:webHidden/>
          </w:rPr>
          <w:fldChar w:fldCharType="end"/>
        </w:r>
      </w:hyperlink>
    </w:p>
    <w:p w14:paraId="4D8F09D1" w14:textId="77777777" w:rsidR="00B26B52" w:rsidRDefault="00F54E07">
      <w:pPr>
        <w:pStyle w:val="TableofFigures"/>
        <w:tabs>
          <w:tab w:val="right" w:leader="dot" w:pos="10070"/>
        </w:tabs>
        <w:rPr>
          <w:rFonts w:eastAsiaTheme="minorEastAsia" w:cstheme="minorBidi"/>
          <w:smallCaps w:val="0"/>
          <w:noProof/>
          <w:sz w:val="22"/>
          <w:szCs w:val="22"/>
        </w:rPr>
      </w:pPr>
      <w:hyperlink w:anchor="_Toc496136895" w:history="1">
        <w:r w:rsidR="00B26B52" w:rsidRPr="00771BE3">
          <w:rPr>
            <w:rStyle w:val="Hyperlink"/>
            <w:noProof/>
          </w:rPr>
          <w:t>Table 12: Dimensionality Reduction Techniques</w:t>
        </w:r>
        <w:r w:rsidR="00B26B52">
          <w:rPr>
            <w:noProof/>
            <w:webHidden/>
          </w:rPr>
          <w:tab/>
        </w:r>
        <w:r w:rsidR="00B26B52">
          <w:rPr>
            <w:noProof/>
            <w:webHidden/>
          </w:rPr>
          <w:fldChar w:fldCharType="begin"/>
        </w:r>
        <w:r w:rsidR="00B26B52">
          <w:rPr>
            <w:noProof/>
            <w:webHidden/>
          </w:rPr>
          <w:instrText xml:space="preserve"> PAGEREF _Toc496136895 \h </w:instrText>
        </w:r>
        <w:r w:rsidR="00B26B52">
          <w:rPr>
            <w:noProof/>
            <w:webHidden/>
          </w:rPr>
        </w:r>
        <w:r w:rsidR="00B26B52">
          <w:rPr>
            <w:noProof/>
            <w:webHidden/>
          </w:rPr>
          <w:fldChar w:fldCharType="separate"/>
        </w:r>
        <w:r w:rsidR="00B26B52">
          <w:rPr>
            <w:noProof/>
            <w:webHidden/>
          </w:rPr>
          <w:t>25</w:t>
        </w:r>
        <w:r w:rsidR="00B26B52">
          <w:rPr>
            <w:noProof/>
            <w:webHidden/>
          </w:rPr>
          <w:fldChar w:fldCharType="end"/>
        </w:r>
      </w:hyperlink>
    </w:p>
    <w:p w14:paraId="55B7C8F0" w14:textId="008BBF60" w:rsidR="005520BA" w:rsidRDefault="00304F45" w:rsidP="005520BA">
      <w:pPr>
        <w:rPr>
          <w:smallCaps/>
          <w:sz w:val="20"/>
          <w:szCs w:val="20"/>
        </w:rPr>
      </w:pPr>
      <w:r>
        <w:rPr>
          <w:smallCaps/>
          <w:sz w:val="20"/>
          <w:szCs w:val="20"/>
        </w:rPr>
        <w:fldChar w:fldCharType="end"/>
      </w:r>
      <w:bookmarkStart w:id="36" w:name="_Toc474185490"/>
      <w:bookmarkStart w:id="37" w:name="_Toc478543728"/>
    </w:p>
    <w:p w14:paraId="6359414C" w14:textId="77777777" w:rsidR="00B736DF" w:rsidRDefault="00B736DF" w:rsidP="005520BA">
      <w:pPr>
        <w:rPr>
          <w:rFonts w:ascii="Verdana" w:hAnsi="Verdana"/>
          <w:b/>
          <w:sz w:val="44"/>
          <w:szCs w:val="44"/>
        </w:rPr>
        <w:sectPr w:rsidR="00B736DF" w:rsidSect="004222B4">
          <w:footnotePr>
            <w:numFmt w:val="lowerLetter"/>
          </w:footnotePr>
          <w:endnotePr>
            <w:numFmt w:val="decimal"/>
          </w:endnotePr>
          <w:pgSz w:w="12240" w:h="15840" w:code="1"/>
          <w:pgMar w:top="1440" w:right="1080" w:bottom="1440" w:left="1080" w:header="720" w:footer="720" w:gutter="0"/>
          <w:lnNumType w:countBy="1" w:restart="continuous"/>
          <w:pgNumType w:fmt="lowerRoman"/>
          <w:cols w:space="720"/>
          <w:docGrid w:linePitch="360"/>
        </w:sectPr>
      </w:pPr>
    </w:p>
    <w:p w14:paraId="19D4BF46" w14:textId="0DED4ABF" w:rsidR="00304F45" w:rsidRPr="005520BA" w:rsidRDefault="00304F45" w:rsidP="00F00FDB">
      <w:pPr>
        <w:pStyle w:val="BDHeaderNoNumber"/>
      </w:pPr>
      <w:bookmarkStart w:id="38" w:name="_Toc496136845"/>
      <w:bookmarkStart w:id="39" w:name="_Toc489926394"/>
      <w:r w:rsidRPr="005520BA">
        <w:lastRenderedPageBreak/>
        <w:t>Executive Summary</w:t>
      </w:r>
      <w:bookmarkEnd w:id="36"/>
      <w:bookmarkEnd w:id="37"/>
      <w:bookmarkEnd w:id="38"/>
      <w:bookmarkEnd w:id="39"/>
    </w:p>
    <w:p w14:paraId="55035234" w14:textId="1306B20A" w:rsidR="00D106E9" w:rsidRPr="00FD627E" w:rsidRDefault="00D106E9" w:rsidP="00D106E9">
      <w:r w:rsidRPr="00FD627E">
        <w:t xml:space="preserve">The NIST Big Data Public Working Group (NBD-PWG) </w:t>
      </w:r>
      <w:r>
        <w:t xml:space="preserve">Standards Roadmap </w:t>
      </w:r>
      <w:r w:rsidRPr="00FD627E">
        <w:t xml:space="preserve">Subgroup prepared this </w:t>
      </w:r>
      <w:r w:rsidRPr="00FD627E">
        <w:rPr>
          <w:i/>
        </w:rPr>
        <w:t>NIST Big Data Interoperability Framework</w:t>
      </w:r>
      <w:r>
        <w:rPr>
          <w:i/>
        </w:rPr>
        <w:t xml:space="preserve"> (NBDIF): Volume 9</w:t>
      </w:r>
      <w:r w:rsidRPr="00FD627E">
        <w:rPr>
          <w:i/>
        </w:rPr>
        <w:t xml:space="preserve">, </w:t>
      </w:r>
      <w:r>
        <w:rPr>
          <w:i/>
        </w:rPr>
        <w:t xml:space="preserve">Adoption and Modernization </w:t>
      </w:r>
      <w:r w:rsidRPr="00FD627E">
        <w:t xml:space="preserve">to address </w:t>
      </w:r>
      <w:r>
        <w:t>….</w:t>
      </w:r>
    </w:p>
    <w:p w14:paraId="7B7576D2" w14:textId="53FCC987" w:rsidR="00D106E9" w:rsidRPr="006C603E" w:rsidRDefault="00D106E9" w:rsidP="00D106E9">
      <w:r w:rsidRPr="00632780">
        <w:t xml:space="preserve">The </w:t>
      </w:r>
      <w:r>
        <w:t xml:space="preserve">NBDIF </w:t>
      </w:r>
      <w:r w:rsidRPr="00632780">
        <w:t xml:space="preserve">consists of </w:t>
      </w:r>
      <w:r w:rsidR="000D6FCA">
        <w:t>nine</w:t>
      </w:r>
      <w:r w:rsidRPr="00632780">
        <w:t xml:space="preserve"> volumes, each of which addresses a specific key topic, resulting from the work of the NBD-PWG. </w:t>
      </w:r>
      <w:r>
        <w:t xml:space="preserve">The </w:t>
      </w:r>
      <w:r w:rsidR="000D6FCA">
        <w:t>nine</w:t>
      </w:r>
      <w:r>
        <w:t xml:space="preserve"> NBDIF volumes, which can be downloaded from </w:t>
      </w:r>
      <w:hyperlink r:id="rId19" w:history="1">
        <w:r w:rsidRPr="000D6FCA">
          <w:rPr>
            <w:rStyle w:val="Hyperlink"/>
          </w:rPr>
          <w:t>https://bigdatawg.nist.gov/V2_output_docs.php</w:t>
        </w:r>
      </w:hyperlink>
      <w:r>
        <w:t>, are as follows:</w:t>
      </w:r>
    </w:p>
    <w:p w14:paraId="645C3FA3" w14:textId="77777777" w:rsidR="00D106E9" w:rsidRDefault="00D106E9" w:rsidP="00D106E9">
      <w:pPr>
        <w:pStyle w:val="BDTextBulletList"/>
        <w:numPr>
          <w:ilvl w:val="0"/>
          <w:numId w:val="1"/>
        </w:numPr>
      </w:pPr>
      <w:r>
        <w:t>Volume 1, Definitions</w:t>
      </w:r>
      <w:r>
        <w:rPr>
          <w:rStyle w:val="EndnoteReference"/>
        </w:rPr>
        <w:endnoteReference w:id="2"/>
      </w:r>
    </w:p>
    <w:p w14:paraId="420238E4" w14:textId="77777777" w:rsidR="00D106E9" w:rsidRDefault="00D106E9" w:rsidP="00D106E9">
      <w:pPr>
        <w:pStyle w:val="BDTextBulletList"/>
        <w:numPr>
          <w:ilvl w:val="0"/>
          <w:numId w:val="1"/>
        </w:numPr>
      </w:pPr>
      <w:r>
        <w:t>Volume 2, Taxonomies</w:t>
      </w:r>
      <w:r>
        <w:rPr>
          <w:rStyle w:val="EndnoteReference"/>
        </w:rPr>
        <w:endnoteReference w:id="3"/>
      </w:r>
      <w:r>
        <w:t xml:space="preserve"> </w:t>
      </w:r>
    </w:p>
    <w:p w14:paraId="6A4D5326" w14:textId="77777777" w:rsidR="00D106E9" w:rsidRDefault="00D106E9" w:rsidP="00D106E9">
      <w:pPr>
        <w:pStyle w:val="BDTextBulletList"/>
        <w:numPr>
          <w:ilvl w:val="0"/>
          <w:numId w:val="1"/>
        </w:numPr>
      </w:pPr>
      <w:r>
        <w:t>Volume 3, Use Cases and General Requirements</w:t>
      </w:r>
      <w:r>
        <w:rPr>
          <w:rStyle w:val="EndnoteReference"/>
        </w:rPr>
        <w:endnoteReference w:id="4"/>
      </w:r>
    </w:p>
    <w:p w14:paraId="337BCE38" w14:textId="77777777" w:rsidR="00D106E9" w:rsidRDefault="00D106E9" w:rsidP="00D106E9">
      <w:pPr>
        <w:pStyle w:val="BDTextBulletList"/>
        <w:numPr>
          <w:ilvl w:val="0"/>
          <w:numId w:val="1"/>
        </w:numPr>
      </w:pPr>
      <w:r>
        <w:t>Volume 4, Security and Privacy</w:t>
      </w:r>
      <w:r>
        <w:rPr>
          <w:rStyle w:val="EndnoteReference"/>
        </w:rPr>
        <w:endnoteReference w:id="5"/>
      </w:r>
      <w:r>
        <w:t xml:space="preserve"> </w:t>
      </w:r>
    </w:p>
    <w:p w14:paraId="2FA30606" w14:textId="77777777" w:rsidR="00D106E9" w:rsidRDefault="00D106E9" w:rsidP="00D106E9">
      <w:pPr>
        <w:pStyle w:val="BDTextBulletList"/>
        <w:numPr>
          <w:ilvl w:val="0"/>
          <w:numId w:val="1"/>
        </w:numPr>
      </w:pPr>
      <w:r>
        <w:t>Volume 5, Architectures White Paper Survey</w:t>
      </w:r>
      <w:r>
        <w:rPr>
          <w:rStyle w:val="EndnoteReference"/>
        </w:rPr>
        <w:endnoteReference w:id="6"/>
      </w:r>
    </w:p>
    <w:p w14:paraId="1C2AD931" w14:textId="77777777" w:rsidR="00D106E9" w:rsidRDefault="00D106E9" w:rsidP="00D106E9">
      <w:pPr>
        <w:pStyle w:val="BDTextBulletList"/>
        <w:numPr>
          <w:ilvl w:val="0"/>
          <w:numId w:val="1"/>
        </w:numPr>
      </w:pPr>
      <w:r>
        <w:t>Volume 6, Reference Architecture</w:t>
      </w:r>
      <w:r>
        <w:rPr>
          <w:rStyle w:val="EndnoteReference"/>
        </w:rPr>
        <w:endnoteReference w:id="7"/>
      </w:r>
    </w:p>
    <w:p w14:paraId="32DAEB71" w14:textId="77777777" w:rsidR="00D106E9" w:rsidRDefault="00D106E9" w:rsidP="00D106E9">
      <w:pPr>
        <w:pStyle w:val="BDTextBulletList"/>
        <w:numPr>
          <w:ilvl w:val="0"/>
          <w:numId w:val="1"/>
        </w:numPr>
      </w:pPr>
      <w:r>
        <w:t>Volume 7, Standards Roadmap</w:t>
      </w:r>
      <w:r>
        <w:rPr>
          <w:rStyle w:val="EndnoteReference"/>
        </w:rPr>
        <w:endnoteReference w:id="8"/>
      </w:r>
    </w:p>
    <w:p w14:paraId="13872233" w14:textId="77777777" w:rsidR="00D106E9" w:rsidRDefault="00D106E9" w:rsidP="00D106E9">
      <w:pPr>
        <w:pStyle w:val="BDTextBulletList"/>
        <w:numPr>
          <w:ilvl w:val="0"/>
          <w:numId w:val="1"/>
        </w:numPr>
      </w:pPr>
      <w:r>
        <w:t>Volume 8, Reference Architecture Interfaces</w:t>
      </w:r>
      <w:r>
        <w:rPr>
          <w:rStyle w:val="EndnoteReference"/>
        </w:rPr>
        <w:endnoteReference w:id="9"/>
      </w:r>
    </w:p>
    <w:p w14:paraId="4237B154" w14:textId="77777777" w:rsidR="00D106E9" w:rsidRDefault="00D106E9" w:rsidP="00D106E9">
      <w:pPr>
        <w:pStyle w:val="BDTextBulletList"/>
        <w:numPr>
          <w:ilvl w:val="0"/>
          <w:numId w:val="1"/>
        </w:numPr>
      </w:pPr>
      <w:r>
        <w:t xml:space="preserve">Volume 9, </w:t>
      </w:r>
      <w:r w:rsidRPr="000F089B">
        <w:t>Adoption and Modernization</w:t>
      </w:r>
      <w:r>
        <w:rPr>
          <w:rStyle w:val="EndnoteReference"/>
        </w:rPr>
        <w:endnoteReference w:id="10"/>
      </w:r>
    </w:p>
    <w:p w14:paraId="6D9AC332" w14:textId="32C8DEC6" w:rsidR="00D106E9" w:rsidRPr="005A0799" w:rsidRDefault="00D106E9" w:rsidP="00D106E9">
      <w:pPr>
        <w:rPr>
          <w:color w:val="000000"/>
        </w:rPr>
      </w:pPr>
      <w:r w:rsidRPr="005A0799">
        <w:rPr>
          <w:color w:val="000000"/>
        </w:rPr>
        <w:t xml:space="preserve">The </w:t>
      </w:r>
      <w:r>
        <w:rPr>
          <w:i/>
        </w:rPr>
        <w:t xml:space="preserve">NBDIF </w:t>
      </w:r>
      <w:r w:rsidRPr="005A0799">
        <w:rPr>
          <w:color w:val="000000"/>
        </w:rPr>
        <w:t xml:space="preserve">will be released in three versions, which correspond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Big Data Reference Architecture (NBDRA).</w:t>
      </w:r>
    </w:p>
    <w:p w14:paraId="653F53A4" w14:textId="77777777" w:rsidR="00D106E9" w:rsidRPr="005A0799" w:rsidRDefault="00D106E9" w:rsidP="00D106E9">
      <w:pPr>
        <w:pStyle w:val="ListParagraph"/>
        <w:numPr>
          <w:ilvl w:val="0"/>
          <w:numId w:val="15"/>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p>
    <w:p w14:paraId="4978ABCB" w14:textId="77777777" w:rsidR="00D106E9" w:rsidRPr="005A0799" w:rsidRDefault="00D106E9" w:rsidP="00D106E9">
      <w:pPr>
        <w:pStyle w:val="ListParagraph"/>
        <w:numPr>
          <w:ilvl w:val="0"/>
          <w:numId w:val="15"/>
        </w:numPr>
        <w:ind w:left="1008" w:hanging="720"/>
        <w:rPr>
          <w:color w:val="000000"/>
        </w:rPr>
      </w:pPr>
      <w:r>
        <w:rPr>
          <w:color w:val="000000"/>
        </w:rPr>
        <w:t xml:space="preserve"> </w:t>
      </w:r>
      <w:r w:rsidRPr="005A0799">
        <w:rPr>
          <w:color w:val="000000"/>
        </w:rPr>
        <w:t>Define general interfaces between the NBDRA components</w:t>
      </w:r>
      <w:r>
        <w:rPr>
          <w:color w:val="000000"/>
        </w:rPr>
        <w:t>.</w:t>
      </w:r>
    </w:p>
    <w:p w14:paraId="35637632" w14:textId="77777777" w:rsidR="00D106E9" w:rsidRPr="005A0799" w:rsidRDefault="00D106E9" w:rsidP="00D106E9">
      <w:pPr>
        <w:pStyle w:val="ListParagraph"/>
        <w:numPr>
          <w:ilvl w:val="0"/>
          <w:numId w:val="15"/>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43BA21C6" w14:textId="0E783353" w:rsidR="00D106E9" w:rsidRDefault="00D106E9" w:rsidP="00D106E9">
      <w:r w:rsidRPr="005A0799">
        <w:t xml:space="preserve">Potential areas of future work for the </w:t>
      </w:r>
      <w:r>
        <w:t xml:space="preserve">Standards Roadmap </w:t>
      </w:r>
      <w:r w:rsidRPr="005A0799">
        <w:t xml:space="preserve">Subgroup during </w:t>
      </w:r>
      <w:r>
        <w:t>S</w:t>
      </w:r>
      <w:r w:rsidRPr="005A0799">
        <w:t xml:space="preserve">tage </w:t>
      </w:r>
      <w:r>
        <w:t>3</w:t>
      </w:r>
      <w:r w:rsidRPr="005A0799">
        <w:t xml:space="preserve"> are highlighted in Section 1.5 of this volume. The current effort documented in this volume reflects concepts developed within the rapidly evolving field of Big Data.</w:t>
      </w:r>
    </w:p>
    <w:p w14:paraId="61D4B03C" w14:textId="77777777" w:rsidR="00304F45" w:rsidRDefault="00304F45" w:rsidP="00304F45"/>
    <w:p w14:paraId="3779EAB4" w14:textId="77777777" w:rsidR="00304F45" w:rsidRDefault="00304F45" w:rsidP="00304F45">
      <w:pPr>
        <w:sectPr w:rsidR="00304F45" w:rsidSect="004222B4">
          <w:footnotePr>
            <w:numFmt w:val="lowerLetter"/>
          </w:footnotePr>
          <w:endnotePr>
            <w:numFmt w:val="decimal"/>
          </w:endnotePr>
          <w:pgSz w:w="12240" w:h="15840" w:code="1"/>
          <w:pgMar w:top="1440" w:right="1080" w:bottom="1440" w:left="1080" w:header="720" w:footer="720" w:gutter="0"/>
          <w:lnNumType w:countBy="1" w:restart="continuous"/>
          <w:pgNumType w:fmt="lowerRoman"/>
          <w:cols w:space="720"/>
          <w:docGrid w:linePitch="360"/>
        </w:sectPr>
      </w:pPr>
    </w:p>
    <w:p w14:paraId="5B2DCD5C" w14:textId="77777777" w:rsidR="00304F45" w:rsidRPr="00F00FDB" w:rsidRDefault="00304F45" w:rsidP="00B91C61">
      <w:pPr>
        <w:pStyle w:val="Heading1"/>
      </w:pPr>
      <w:bookmarkStart w:id="40" w:name="_Toc472495059"/>
      <w:bookmarkStart w:id="41" w:name="_Toc472495084"/>
      <w:bookmarkStart w:id="42" w:name="_Toc474185491"/>
      <w:bookmarkStart w:id="43" w:name="_Toc478543729"/>
      <w:bookmarkStart w:id="44" w:name="_Toc496136846"/>
      <w:bookmarkStart w:id="45" w:name="_Toc489926395"/>
      <w:r w:rsidRPr="00F00FDB">
        <w:lastRenderedPageBreak/>
        <w:t>Introduction</w:t>
      </w:r>
      <w:bookmarkEnd w:id="40"/>
      <w:bookmarkEnd w:id="41"/>
      <w:bookmarkEnd w:id="42"/>
      <w:bookmarkEnd w:id="43"/>
      <w:bookmarkEnd w:id="44"/>
      <w:bookmarkEnd w:id="45"/>
    </w:p>
    <w:p w14:paraId="072C37B0" w14:textId="77777777" w:rsidR="00304F45" w:rsidRDefault="00304F45" w:rsidP="0010737C">
      <w:pPr>
        <w:pStyle w:val="Heading2"/>
      </w:pPr>
      <w:bookmarkStart w:id="46" w:name="_Toc472495060"/>
      <w:bookmarkStart w:id="47" w:name="_Toc472495085"/>
      <w:bookmarkStart w:id="48" w:name="_Toc474185492"/>
      <w:bookmarkStart w:id="49" w:name="_Toc478543730"/>
      <w:bookmarkStart w:id="50" w:name="_Toc496136847"/>
      <w:bookmarkStart w:id="51" w:name="_Toc489926396"/>
      <w:r>
        <w:t>Background</w:t>
      </w:r>
      <w:bookmarkEnd w:id="46"/>
      <w:bookmarkEnd w:id="47"/>
      <w:bookmarkEnd w:id="48"/>
      <w:bookmarkEnd w:id="49"/>
      <w:bookmarkEnd w:id="50"/>
      <w:bookmarkEnd w:id="51"/>
    </w:p>
    <w:p w14:paraId="4848CFDB" w14:textId="77777777" w:rsidR="0031007B" w:rsidRDefault="0031007B" w:rsidP="0031007B">
      <w:bookmarkStart w:id="52" w:name="_Toc472495062"/>
      <w:bookmarkStart w:id="53" w:name="_Toc472495087"/>
      <w:bookmarkStart w:id="54" w:name="_Toc474185494"/>
      <w:bookmarkStart w:id="55" w:name="_Toc478543732"/>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2C5AD8C8" w14:textId="77777777" w:rsidR="0031007B" w:rsidRDefault="0031007B" w:rsidP="0031007B">
      <w:pPr>
        <w:pStyle w:val="BDTextBulletList"/>
        <w:numPr>
          <w:ilvl w:val="0"/>
          <w:numId w:val="1"/>
        </w:numPr>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343B2A6D" w14:textId="77777777" w:rsidR="0031007B" w:rsidRDefault="0031007B" w:rsidP="0031007B">
      <w:pPr>
        <w:pStyle w:val="BDTextBulletList"/>
        <w:numPr>
          <w:ilvl w:val="0"/>
          <w:numId w:val="1"/>
        </w:numPr>
      </w:pPr>
      <w:r w:rsidRPr="00E821A9">
        <w:t xml:space="preserve">Can new materials with advanced properties </w:t>
      </w:r>
      <w:r>
        <w:t xml:space="preserve">be predicted </w:t>
      </w:r>
      <w:r w:rsidRPr="00E821A9">
        <w:t xml:space="preserve">before these materials have ever been synthesized? </w:t>
      </w:r>
    </w:p>
    <w:p w14:paraId="5CD77329" w14:textId="77777777" w:rsidR="0031007B" w:rsidRDefault="0031007B" w:rsidP="0031007B">
      <w:pPr>
        <w:pStyle w:val="BDTextBulletList"/>
        <w:numPr>
          <w:ilvl w:val="0"/>
          <w:numId w:val="1"/>
        </w:numPr>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5069C462" w14:textId="77777777" w:rsidR="0031007B" w:rsidRPr="00AB4591" w:rsidRDefault="0031007B" w:rsidP="0031007B">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049FD14D" w14:textId="77777777" w:rsidR="0031007B" w:rsidRPr="00AB4591" w:rsidRDefault="0031007B" w:rsidP="0031007B">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022D2775" w14:textId="77777777" w:rsidR="0031007B" w:rsidRDefault="0031007B" w:rsidP="0031007B">
      <w:pPr>
        <w:pStyle w:val="BDTextBulletList"/>
        <w:numPr>
          <w:ilvl w:val="0"/>
          <w:numId w:val="1"/>
        </w:numPr>
      </w:pPr>
      <w:r>
        <w:t>How is Big Data defined?</w:t>
      </w:r>
    </w:p>
    <w:p w14:paraId="194F54A0" w14:textId="77777777" w:rsidR="0031007B" w:rsidRDefault="0031007B" w:rsidP="0031007B">
      <w:pPr>
        <w:pStyle w:val="BDTextBulletList"/>
        <w:numPr>
          <w:ilvl w:val="0"/>
          <w:numId w:val="1"/>
        </w:numPr>
      </w:pPr>
      <w:r w:rsidRPr="00683900">
        <w:t xml:space="preserve">What attributes define Big Data solutions? </w:t>
      </w:r>
    </w:p>
    <w:p w14:paraId="136E3C8C" w14:textId="77777777" w:rsidR="0031007B" w:rsidRDefault="0031007B" w:rsidP="0031007B">
      <w:pPr>
        <w:pStyle w:val="BDTextBulletList"/>
        <w:numPr>
          <w:ilvl w:val="0"/>
          <w:numId w:val="1"/>
        </w:numPr>
      </w:pPr>
      <w:r>
        <w:t>What is new in Big Data?</w:t>
      </w:r>
    </w:p>
    <w:p w14:paraId="071576BE" w14:textId="77777777" w:rsidR="0031007B" w:rsidRDefault="0031007B" w:rsidP="0031007B">
      <w:pPr>
        <w:pStyle w:val="BDTextBulletList"/>
        <w:numPr>
          <w:ilvl w:val="0"/>
          <w:numId w:val="1"/>
        </w:numPr>
      </w:pPr>
      <w:r>
        <w:t xml:space="preserve">What is the difference between Big Data and </w:t>
      </w:r>
      <w:r w:rsidRPr="009F26B5">
        <w:rPr>
          <w:i/>
        </w:rPr>
        <w:t>bigger data</w:t>
      </w:r>
      <w:r>
        <w:t xml:space="preserve"> that has been collected for years?</w:t>
      </w:r>
    </w:p>
    <w:p w14:paraId="5D790D1F" w14:textId="77777777" w:rsidR="0031007B" w:rsidRPr="00683900" w:rsidRDefault="0031007B" w:rsidP="0031007B">
      <w:pPr>
        <w:pStyle w:val="BDTextBulletList"/>
        <w:numPr>
          <w:ilvl w:val="0"/>
          <w:numId w:val="1"/>
        </w:numPr>
      </w:pPr>
      <w:r w:rsidRPr="00683900">
        <w:t xml:space="preserve">How is Big Data different from traditional data environments and related applications? </w:t>
      </w:r>
    </w:p>
    <w:p w14:paraId="07F93DA6" w14:textId="77777777" w:rsidR="0031007B" w:rsidRPr="00683900" w:rsidRDefault="0031007B" w:rsidP="0031007B">
      <w:pPr>
        <w:pStyle w:val="BDTextBulletList"/>
        <w:numPr>
          <w:ilvl w:val="0"/>
          <w:numId w:val="1"/>
        </w:numPr>
      </w:pPr>
      <w:r w:rsidRPr="00683900">
        <w:t xml:space="preserve">What are the essential characteristics of Big Data environments? </w:t>
      </w:r>
    </w:p>
    <w:p w14:paraId="7FBEC58B" w14:textId="77777777" w:rsidR="0031007B" w:rsidRPr="00683900" w:rsidRDefault="0031007B" w:rsidP="0031007B">
      <w:pPr>
        <w:pStyle w:val="BDTextBulletList"/>
        <w:numPr>
          <w:ilvl w:val="0"/>
          <w:numId w:val="1"/>
        </w:numPr>
      </w:pPr>
      <w:r w:rsidRPr="00683900">
        <w:t xml:space="preserve">How do these environments integrate with currently deployed architectures? </w:t>
      </w:r>
    </w:p>
    <w:p w14:paraId="54AD6732" w14:textId="77777777" w:rsidR="0031007B" w:rsidRPr="00683900" w:rsidRDefault="0031007B" w:rsidP="0031007B">
      <w:pPr>
        <w:pStyle w:val="BDTextBulletList"/>
        <w:numPr>
          <w:ilvl w:val="0"/>
          <w:numId w:val="1"/>
        </w:numPr>
      </w:pPr>
      <w:r w:rsidRPr="00683900">
        <w:t>What are the central scientific, technological, and standardization challenges that need to be addressed to accelerate the deployment of robust</w:t>
      </w:r>
      <w:r>
        <w:t>,</w:t>
      </w:r>
      <w:r w:rsidRPr="00683900">
        <w:t xml:space="preserve"> </w:t>
      </w:r>
      <w:r>
        <w:t xml:space="preserve">secure </w:t>
      </w:r>
      <w:r w:rsidRPr="00683900">
        <w:t>Big Data solutions?</w:t>
      </w:r>
    </w:p>
    <w:p w14:paraId="1B5CD331" w14:textId="77777777" w:rsidR="0031007B" w:rsidRDefault="0031007B" w:rsidP="0031007B">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analysts’ </w:t>
      </w:r>
      <w:r w:rsidRPr="00E821A9">
        <w:t>ability to extract knowledge and insights from large and complex collections of digital data.</w:t>
      </w:r>
    </w:p>
    <w:p w14:paraId="531EB31A" w14:textId="77777777" w:rsidR="0031007B" w:rsidRDefault="0031007B" w:rsidP="0031007B">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5BC9BE0A" w14:textId="77777777" w:rsidR="0031007B" w:rsidRDefault="0031007B" w:rsidP="0031007B">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should define and </w:t>
      </w:r>
      <w:r>
        <w:lastRenderedPageBreak/>
        <w:t>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658C7E6A" w14:textId="77777777" w:rsidR="0031007B" w:rsidRDefault="0031007B" w:rsidP="0031007B">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p>
    <w:p w14:paraId="59DAA137" w14:textId="77777777" w:rsidR="0031007B" w:rsidRPr="005A0799" w:rsidRDefault="0031007B" w:rsidP="0031007B">
      <w:pPr>
        <w:rPr>
          <w:color w:val="000000"/>
        </w:rPr>
      </w:pPr>
      <w:r w:rsidRPr="005A0799">
        <w:rPr>
          <w:color w:val="000000"/>
        </w:rPr>
        <w:t xml:space="preserve">The </w:t>
      </w:r>
      <w:r w:rsidRPr="00632780">
        <w:rPr>
          <w:i/>
        </w:rPr>
        <w:t>NIST Big Data Interoperability Framework</w:t>
      </w:r>
      <w:r w:rsidRPr="00632780">
        <w:t xml:space="preserve"> </w:t>
      </w:r>
      <w:r>
        <w:t xml:space="preserve">(NBDIF)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3367ACB9" w14:textId="77777777" w:rsidR="0031007B" w:rsidRPr="005A0799" w:rsidRDefault="0031007B" w:rsidP="0031007B">
      <w:pPr>
        <w:pStyle w:val="ListParagraph"/>
        <w:numPr>
          <w:ilvl w:val="0"/>
          <w:numId w:val="3"/>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2B5A04B5" w14:textId="77777777" w:rsidR="0031007B" w:rsidRPr="005A0799" w:rsidRDefault="0031007B" w:rsidP="0031007B">
      <w:pPr>
        <w:pStyle w:val="ListParagraph"/>
        <w:numPr>
          <w:ilvl w:val="0"/>
          <w:numId w:val="3"/>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377362E1" w14:textId="77777777" w:rsidR="0031007B" w:rsidRPr="000F089B" w:rsidRDefault="0031007B" w:rsidP="0031007B">
      <w:pPr>
        <w:pStyle w:val="ListParagraph"/>
        <w:numPr>
          <w:ilvl w:val="0"/>
          <w:numId w:val="3"/>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60A52462" w14:textId="77777777" w:rsidR="0031007B" w:rsidRPr="006C603E" w:rsidRDefault="0031007B" w:rsidP="0031007B">
      <w:r>
        <w:t>On September 16, 2015, s</w:t>
      </w:r>
      <w:r w:rsidRPr="000F089B">
        <w:t xml:space="preserve">even </w:t>
      </w:r>
      <w:r w:rsidRPr="00027679">
        <w:t>NBDIF</w:t>
      </w:r>
      <w:r>
        <w:rPr>
          <w:i/>
        </w:rPr>
        <w:t xml:space="preserve"> </w:t>
      </w:r>
      <w:r w:rsidRPr="000F089B">
        <w:t>V</w:t>
      </w:r>
      <w:r>
        <w:t>ersion 1</w:t>
      </w:r>
      <w:r w:rsidRPr="000F089B">
        <w:t xml:space="preserve"> </w:t>
      </w:r>
      <w:r>
        <w:t xml:space="preserve">volumes </w:t>
      </w:r>
      <w:r w:rsidRPr="000F089B">
        <w:t>were published</w:t>
      </w:r>
      <w:r>
        <w:t xml:space="preserve"> (</w:t>
      </w:r>
      <w:hyperlink r:id="rId20" w:history="1">
        <w:r w:rsidRPr="00A24C08">
          <w:rPr>
            <w:rStyle w:val="Hyperlink"/>
          </w:rPr>
          <w:t>http://bigdatawg.nist.gov/V1_output_docs.php</w:t>
        </w:r>
      </w:hyperlink>
      <w:r w:rsidRPr="007B468B">
        <w:t>)</w:t>
      </w:r>
      <w:r>
        <w:t>,</w:t>
      </w:r>
      <w:r w:rsidRPr="00632780">
        <w:t xml:space="preserve"> each of which addresses a specific key topic, resulting from the work of the NBD-PWG. </w:t>
      </w:r>
      <w:r>
        <w:t>The seven volumes are as follows:</w:t>
      </w:r>
    </w:p>
    <w:p w14:paraId="3A71AADA" w14:textId="77777777" w:rsidR="0031007B" w:rsidRDefault="0031007B" w:rsidP="0031007B">
      <w:pPr>
        <w:pStyle w:val="BDTextBulletList"/>
        <w:numPr>
          <w:ilvl w:val="0"/>
          <w:numId w:val="1"/>
        </w:numPr>
      </w:pPr>
      <w:r>
        <w:t>Volume 1, Definitions</w:t>
      </w:r>
    </w:p>
    <w:p w14:paraId="35B45293" w14:textId="77777777" w:rsidR="0031007B" w:rsidRDefault="0031007B" w:rsidP="0031007B">
      <w:pPr>
        <w:pStyle w:val="BDTextBulletList"/>
        <w:numPr>
          <w:ilvl w:val="0"/>
          <w:numId w:val="1"/>
        </w:numPr>
      </w:pPr>
      <w:r>
        <w:t xml:space="preserve">Volume 2, Taxonomies </w:t>
      </w:r>
    </w:p>
    <w:p w14:paraId="61D0A206" w14:textId="77777777" w:rsidR="0031007B" w:rsidRDefault="0031007B" w:rsidP="0031007B">
      <w:pPr>
        <w:pStyle w:val="BDTextBulletList"/>
        <w:numPr>
          <w:ilvl w:val="0"/>
          <w:numId w:val="1"/>
        </w:numPr>
      </w:pPr>
      <w:r>
        <w:t>Volume 3, Use Cases and General Requirements</w:t>
      </w:r>
    </w:p>
    <w:p w14:paraId="1BE4AB1B" w14:textId="77777777" w:rsidR="0031007B" w:rsidRDefault="0031007B" w:rsidP="0031007B">
      <w:pPr>
        <w:pStyle w:val="BDTextBulletList"/>
        <w:numPr>
          <w:ilvl w:val="0"/>
          <w:numId w:val="1"/>
        </w:numPr>
      </w:pPr>
      <w:r>
        <w:t xml:space="preserve">Volume 4, Security and Privacy </w:t>
      </w:r>
    </w:p>
    <w:p w14:paraId="2E84E601" w14:textId="77777777" w:rsidR="0031007B" w:rsidRDefault="0031007B" w:rsidP="0031007B">
      <w:pPr>
        <w:pStyle w:val="BDTextBulletList"/>
        <w:numPr>
          <w:ilvl w:val="0"/>
          <w:numId w:val="1"/>
        </w:numPr>
      </w:pPr>
      <w:r>
        <w:t>Volume 5, Architectures White Paper Survey</w:t>
      </w:r>
    </w:p>
    <w:p w14:paraId="3B787ADF" w14:textId="77777777" w:rsidR="0031007B" w:rsidRDefault="0031007B" w:rsidP="0031007B">
      <w:pPr>
        <w:pStyle w:val="BDTextBulletList"/>
        <w:numPr>
          <w:ilvl w:val="0"/>
          <w:numId w:val="1"/>
        </w:numPr>
      </w:pPr>
      <w:r>
        <w:t>Volume 6, Reference Architecture</w:t>
      </w:r>
    </w:p>
    <w:p w14:paraId="180E93EE" w14:textId="77777777" w:rsidR="0031007B" w:rsidRDefault="0031007B" w:rsidP="0031007B">
      <w:pPr>
        <w:pStyle w:val="BDTextBulletList"/>
        <w:numPr>
          <w:ilvl w:val="0"/>
          <w:numId w:val="1"/>
        </w:numPr>
      </w:pPr>
      <w:r>
        <w:t>Volume 7, Standards Roadmap</w:t>
      </w:r>
    </w:p>
    <w:p w14:paraId="024DDFEA" w14:textId="77777777" w:rsidR="0031007B" w:rsidRDefault="0031007B" w:rsidP="0031007B">
      <w:r w:rsidRPr="000F089B">
        <w:t>Currently</w:t>
      </w:r>
      <w:r>
        <w:t>,</w:t>
      </w:r>
      <w:r w:rsidRPr="000F089B">
        <w:t xml:space="preserve">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of the Stage 2 work, the following two additional NBDIF volumes have been developed.</w:t>
      </w:r>
    </w:p>
    <w:p w14:paraId="0093CE4E" w14:textId="77777777" w:rsidR="0031007B" w:rsidRDefault="0031007B" w:rsidP="0031007B">
      <w:pPr>
        <w:pStyle w:val="BDTextBulletList"/>
        <w:numPr>
          <w:ilvl w:val="0"/>
          <w:numId w:val="1"/>
        </w:numPr>
      </w:pPr>
      <w:r>
        <w:t>Volume 8, Reference Architecture Interfaces</w:t>
      </w:r>
    </w:p>
    <w:p w14:paraId="415E45F4" w14:textId="77777777" w:rsidR="0031007B" w:rsidRDefault="0031007B" w:rsidP="0031007B">
      <w:pPr>
        <w:pStyle w:val="BDTextBulletList"/>
        <w:numPr>
          <w:ilvl w:val="0"/>
          <w:numId w:val="1"/>
        </w:numPr>
      </w:pPr>
      <w:r>
        <w:t xml:space="preserve">Volume 9, </w:t>
      </w:r>
      <w:r w:rsidRPr="000F089B">
        <w:t>Adoption and Modernization</w:t>
      </w:r>
    </w:p>
    <w:p w14:paraId="26E31856" w14:textId="7F8D9D05" w:rsidR="00647510" w:rsidRDefault="0031007B" w:rsidP="0031007B">
      <w:r>
        <w:t>Version 2 of the NBDIF volumes, resulting from Stage 2 work, can be downloaded from the NBD-PWG website (</w:t>
      </w:r>
      <w:hyperlink r:id="rId21" w:history="1">
        <w:r w:rsidRPr="000E15E8">
          <w:rPr>
            <w:rStyle w:val="Hyperlink"/>
          </w:rPr>
          <w:t>https://bigdatawg.nist.gov/V2_output_docs.php</w:t>
        </w:r>
      </w:hyperlink>
      <w:r>
        <w:t xml:space="preserve">). </w:t>
      </w:r>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15FC9877" w14:textId="799E0C55" w:rsidR="00304F45" w:rsidRDefault="00304F45" w:rsidP="0010737C">
      <w:pPr>
        <w:pStyle w:val="Heading2"/>
      </w:pPr>
      <w:bookmarkStart w:id="56" w:name="_Toc496136848"/>
      <w:bookmarkStart w:id="57" w:name="_Toc489926397"/>
      <w:r>
        <w:t xml:space="preserve">Scope and Objectives of the </w:t>
      </w:r>
      <w:r w:rsidR="00B736DF">
        <w:t>Standards</w:t>
      </w:r>
      <w:r>
        <w:t xml:space="preserve"> Roadmap Subgroup</w:t>
      </w:r>
      <w:bookmarkEnd w:id="52"/>
      <w:bookmarkEnd w:id="53"/>
      <w:bookmarkEnd w:id="54"/>
      <w:bookmarkEnd w:id="55"/>
      <w:bookmarkEnd w:id="56"/>
      <w:bookmarkEnd w:id="57"/>
    </w:p>
    <w:p w14:paraId="7F92D2E3" w14:textId="3037735E" w:rsidR="00B736DF" w:rsidRDefault="00B736DF" w:rsidP="00B736DF">
      <w:r>
        <w:t xml:space="preserve">The NBD-PWG Standards Roadmap Subgroup focused on forming a community of interest from industry, academia, and government, with the goal of developing a standards roadmap. The Subgroup’s approach included the following: </w:t>
      </w:r>
      <w:sdt>
        <w:sdtPr>
          <w:id w:val="1392619960"/>
          <w:citation/>
        </w:sdtPr>
        <w:sdtEndPr/>
        <w:sdtContent>
          <w:r w:rsidR="00C54766">
            <w:fldChar w:fldCharType="begin"/>
          </w:r>
          <w:r w:rsidR="00C54766">
            <w:instrText xml:space="preserve"> CITATION Ros13 \l 1033 </w:instrText>
          </w:r>
          <w:r w:rsidR="00C54766">
            <w:fldChar w:fldCharType="separate"/>
          </w:r>
          <w:r w:rsidR="00C54766">
            <w:rPr>
              <w:noProof/>
            </w:rPr>
            <w:t>(Ross, 2013)</w:t>
          </w:r>
          <w:r w:rsidR="00C54766">
            <w:fldChar w:fldCharType="end"/>
          </w:r>
        </w:sdtContent>
      </w:sdt>
    </w:p>
    <w:p w14:paraId="3EB14394" w14:textId="77777777" w:rsidR="00B736DF" w:rsidRDefault="00B736DF" w:rsidP="00B736DF">
      <w:pPr>
        <w:pStyle w:val="BDTextBulletList"/>
        <w:numPr>
          <w:ilvl w:val="0"/>
          <w:numId w:val="1"/>
        </w:numPr>
      </w:pPr>
      <w:r>
        <w:lastRenderedPageBreak/>
        <w:t xml:space="preserve">Collaborate with the other four NBD-PWG subgroups; </w:t>
      </w:r>
    </w:p>
    <w:p w14:paraId="317A5B02" w14:textId="77777777" w:rsidR="00B736DF" w:rsidRDefault="00B736DF" w:rsidP="00B736DF">
      <w:pPr>
        <w:pStyle w:val="BDTextBulletList"/>
        <w:numPr>
          <w:ilvl w:val="0"/>
          <w:numId w:val="1"/>
        </w:numPr>
      </w:pPr>
      <w:r>
        <w:t>Review products of the other four subgroups including taxonomies, use cases, general requirements, and reference architecture;</w:t>
      </w:r>
    </w:p>
    <w:p w14:paraId="3E023830" w14:textId="77777777" w:rsidR="00B736DF" w:rsidRDefault="00B736DF" w:rsidP="00B736DF">
      <w:pPr>
        <w:pStyle w:val="BDTextBulletList"/>
        <w:numPr>
          <w:ilvl w:val="0"/>
          <w:numId w:val="1"/>
        </w:numPr>
      </w:pPr>
      <w:r>
        <w:t xml:space="preserve">Gain an understanding of what standards are available or under development that may apply Big Data; </w:t>
      </w:r>
    </w:p>
    <w:p w14:paraId="763268D1" w14:textId="77777777" w:rsidR="00B736DF" w:rsidRDefault="00B736DF" w:rsidP="00B736DF">
      <w:pPr>
        <w:pStyle w:val="BDTextBulletList"/>
        <w:numPr>
          <w:ilvl w:val="0"/>
          <w:numId w:val="1"/>
        </w:numPr>
      </w:pPr>
      <w:r>
        <w:t xml:space="preserve">Perform a standards, gap analysis and document the findings; </w:t>
      </w:r>
    </w:p>
    <w:p w14:paraId="06EC22E6" w14:textId="77777777" w:rsidR="00B736DF" w:rsidRDefault="00B736DF" w:rsidP="00B736DF">
      <w:pPr>
        <w:pStyle w:val="BDTextBulletList"/>
        <w:numPr>
          <w:ilvl w:val="0"/>
          <w:numId w:val="1"/>
        </w:numPr>
      </w:pPr>
      <w:r>
        <w:t>Document vision and recommendations for future standards activities;</w:t>
      </w:r>
    </w:p>
    <w:p w14:paraId="2C038688" w14:textId="77777777" w:rsidR="00B736DF" w:rsidRDefault="00B736DF" w:rsidP="00B736DF">
      <w:pPr>
        <w:pStyle w:val="BDTextBulletList"/>
        <w:numPr>
          <w:ilvl w:val="0"/>
          <w:numId w:val="1"/>
        </w:numPr>
      </w:pPr>
      <w:r>
        <w:t>Identify possible barriers that may delay or prevent adoption of Big Data; and</w:t>
      </w:r>
    </w:p>
    <w:p w14:paraId="1E4CD2FE" w14:textId="77777777" w:rsidR="00B736DF" w:rsidRDefault="00B736DF" w:rsidP="00B736DF">
      <w:pPr>
        <w:pStyle w:val="BDTextBulletList"/>
        <w:numPr>
          <w:ilvl w:val="0"/>
          <w:numId w:val="1"/>
        </w:numPr>
      </w:pPr>
      <w:r>
        <w:t>Identify a few areas where new standards could have a significant impact.</w:t>
      </w:r>
    </w:p>
    <w:p w14:paraId="04472DF9" w14:textId="77777777" w:rsidR="00B736DF" w:rsidRDefault="00B736DF" w:rsidP="00B736DF">
      <w:r>
        <w:t>The goals of the Subgroup will be realized throughout the three planned phases of the NBD-PWG work, as outlined in Section 1.1.</w:t>
      </w:r>
    </w:p>
    <w:p w14:paraId="39BB58D0" w14:textId="39437848" w:rsidR="00B736DF" w:rsidRPr="008A39A8" w:rsidRDefault="00B736DF" w:rsidP="00B736DF">
      <w:r>
        <w:t>Within the multitude of standards applicable to data and information technology</w:t>
      </w:r>
      <w:r w:rsidR="008345E5">
        <w:t xml:space="preserve"> (IT)</w:t>
      </w:r>
      <w:r>
        <w:t xml:space="preserve">, the Subgroup focused on standards that: </w:t>
      </w:r>
      <w:r w:rsidR="0031007B">
        <w:t>(</w:t>
      </w:r>
      <w:r w:rsidR="00647510">
        <w:t>1</w:t>
      </w:r>
      <w:r>
        <w:t xml:space="preserve">) apply to situations encountered in Big Data; </w:t>
      </w:r>
      <w:r w:rsidR="0031007B">
        <w:t>(</w:t>
      </w:r>
      <w:r w:rsidR="00647510">
        <w:t>2</w:t>
      </w:r>
      <w:r>
        <w:t>) facilitate interfaces between NBDRA components (difference between Implementer [encoder] or Use</w:t>
      </w:r>
      <w:r w:rsidR="00647510">
        <w:t xml:space="preserve">r [decoder] may be nonexistent), </w:t>
      </w:r>
      <w:r w:rsidR="0031007B">
        <w:t>(</w:t>
      </w:r>
      <w:r w:rsidR="00647510">
        <w:t>3</w:t>
      </w:r>
      <w:r>
        <w:t xml:space="preserve">) facilitate handling </w:t>
      </w:r>
      <w:r w:rsidR="00AC06EE">
        <w:t xml:space="preserve">Big Data </w:t>
      </w:r>
      <w:r w:rsidRPr="00454261">
        <w:rPr>
          <w:i/>
        </w:rPr>
        <w:t>characteristics</w:t>
      </w:r>
      <w:r w:rsidR="00AC06EE">
        <w:t>, and 4</w:t>
      </w:r>
      <w:r>
        <w:t>) represent a fundamental function.</w:t>
      </w:r>
    </w:p>
    <w:p w14:paraId="1671CB20" w14:textId="77777777" w:rsidR="00304F45" w:rsidRDefault="00304F45" w:rsidP="0010737C">
      <w:pPr>
        <w:pStyle w:val="Heading2"/>
      </w:pPr>
      <w:bookmarkStart w:id="58" w:name="_Toc472495063"/>
      <w:bookmarkStart w:id="59" w:name="_Toc472495088"/>
      <w:bookmarkStart w:id="60" w:name="_Toc474185495"/>
      <w:bookmarkStart w:id="61" w:name="_Toc478543733"/>
      <w:bookmarkStart w:id="62" w:name="_Toc496136849"/>
      <w:bookmarkStart w:id="63" w:name="_Toc489926398"/>
      <w:r>
        <w:t>Report Production</w:t>
      </w:r>
      <w:bookmarkEnd w:id="58"/>
      <w:bookmarkEnd w:id="59"/>
      <w:bookmarkEnd w:id="60"/>
      <w:bookmarkEnd w:id="61"/>
      <w:bookmarkEnd w:id="62"/>
      <w:bookmarkEnd w:id="63"/>
    </w:p>
    <w:p w14:paraId="3B94E206" w14:textId="77777777" w:rsidR="00F33FB7" w:rsidRDefault="00B736DF" w:rsidP="00B736DF">
      <w:r w:rsidRPr="007E2894">
        <w:t xml:space="preserve">The </w:t>
      </w:r>
      <w:r>
        <w:rPr>
          <w:i/>
        </w:rPr>
        <w:t>NBDIF</w:t>
      </w:r>
      <w:r w:rsidRPr="00B43F44">
        <w:rPr>
          <w:i/>
        </w:rPr>
        <w:t xml:space="preserve">: Volume </w:t>
      </w:r>
      <w:r w:rsidR="007E0632">
        <w:rPr>
          <w:i/>
        </w:rPr>
        <w:t>9</w:t>
      </w:r>
      <w:r w:rsidRPr="00B43F44">
        <w:rPr>
          <w:i/>
        </w:rPr>
        <w:t xml:space="preserve">, </w:t>
      </w:r>
      <w:r w:rsidR="00A9011A">
        <w:rPr>
          <w:i/>
        </w:rPr>
        <w:t>Adoption and Modernization</w:t>
      </w:r>
      <w:r>
        <w:t xml:space="preserve"> </w:t>
      </w:r>
      <w:r w:rsidRPr="007E2894">
        <w:t>is one of</w:t>
      </w:r>
      <w:r>
        <w:t xml:space="preserve"> nine </w:t>
      </w:r>
      <w:r w:rsidRPr="007E2894">
        <w:t xml:space="preserve">volumes, </w:t>
      </w:r>
      <w:r w:rsidRPr="007371BE">
        <w:t>whose overall aims are to define and prioritize Big Data requirements, including interoperability, portability, reusability, extensibility, data usage, analytic techniques, and technology infrastructure in order to support secure and effective adoption of Big Data</w:t>
      </w:r>
      <w:r w:rsidRPr="007E2894">
        <w:t>.</w:t>
      </w:r>
      <w:r>
        <w:t xml:space="preserve"> </w:t>
      </w:r>
      <w:r w:rsidRPr="007E2894">
        <w:t xml:space="preserve">The </w:t>
      </w:r>
      <w:r>
        <w:rPr>
          <w:i/>
        </w:rPr>
        <w:t>NBDIF</w:t>
      </w:r>
      <w:r w:rsidRPr="00B43F44">
        <w:rPr>
          <w:i/>
        </w:rPr>
        <w:t xml:space="preserve">: Volume </w:t>
      </w:r>
      <w:r w:rsidR="00137947">
        <w:rPr>
          <w:i/>
        </w:rPr>
        <w:t>9</w:t>
      </w:r>
      <w:r w:rsidRPr="00B43F44">
        <w:rPr>
          <w:i/>
        </w:rPr>
        <w:t xml:space="preserve">, </w:t>
      </w:r>
      <w:r w:rsidR="00137947">
        <w:rPr>
          <w:i/>
        </w:rPr>
        <w:t>Adoption and Modernization</w:t>
      </w:r>
      <w:r w:rsidR="00137947" w:rsidRPr="00152F1D">
        <w:t xml:space="preserve"> </w:t>
      </w:r>
      <w:r w:rsidR="007E0632">
        <w:t xml:space="preserve">arose from discussions during the weekly NBD-PWG conference calls. </w:t>
      </w:r>
      <w:r w:rsidR="00606489">
        <w:t xml:space="preserve">Topics included in this volume began to take form in Phase 2 of the NBD-PWG work and this volume represents the groundwork for additional content planned for Phase 3. </w:t>
      </w:r>
    </w:p>
    <w:p w14:paraId="22A6EC96" w14:textId="03A8487F" w:rsidR="007E0632" w:rsidRDefault="00F33FB7" w:rsidP="00B736DF">
      <w:pPr>
        <w:rPr>
          <w:color w:val="000000"/>
        </w:rPr>
      </w:pPr>
      <w:r>
        <w:t>During the discussions, t</w:t>
      </w:r>
      <w:r w:rsidR="007E0632">
        <w:t xml:space="preserve">he NBD-PWG identified the need to </w:t>
      </w:r>
      <w:r w:rsidR="000723D8">
        <w:t xml:space="preserve">examine the landscape of Big Data implementations, challenges to implementing Big Data systems, technological and organizational maturity, and considerations surrounding implementations and system modernization. </w:t>
      </w:r>
      <w:r>
        <w:t xml:space="preserve">Consistent with the </w:t>
      </w:r>
      <w:r w:rsidR="004F1E80">
        <w:t>vendor</w:t>
      </w:r>
      <w:r>
        <w:t xml:space="preserve">-agnostic </w:t>
      </w:r>
      <w:r w:rsidR="004F1E80">
        <w:t xml:space="preserve">approach of the NBDIF, these topics were discussed without specifications for a particular technology or product to provide information applicable to a broad reader base. </w:t>
      </w:r>
      <w:r>
        <w:t xml:space="preserve">The Standards Roadmap Subgroup will continue to develop these and </w:t>
      </w:r>
      <w:r w:rsidR="004F1E80">
        <w:t xml:space="preserve">possibly other topics </w:t>
      </w:r>
      <w:r w:rsidR="00C67EF6">
        <w:t>during</w:t>
      </w:r>
      <w:r w:rsidR="004F1E80">
        <w:t xml:space="preserve"> Phase 3. </w:t>
      </w:r>
      <w:r w:rsidR="002C5C9A">
        <w:t xml:space="preserve">The current version reflects the breadth of knowledge of the Subgroup members. </w:t>
      </w:r>
      <w:r w:rsidR="004F1E80">
        <w:rPr>
          <w:color w:val="000000"/>
        </w:rPr>
        <w:t xml:space="preserve">The public’s participation </w:t>
      </w:r>
      <w:r w:rsidR="004F1E80">
        <w:t>in Phase 3 of the NBD-PWG work</w:t>
      </w:r>
      <w:r w:rsidR="004F1E80">
        <w:rPr>
          <w:color w:val="000000"/>
        </w:rPr>
        <w:t xml:space="preserve"> is encouraged. </w:t>
      </w:r>
    </w:p>
    <w:p w14:paraId="4FC6EDB5" w14:textId="77777777" w:rsidR="00167B1B" w:rsidRDefault="00167B1B" w:rsidP="00167B1B">
      <w:r>
        <w:t xml:space="preserve">To achieve technical and high quality document content, this document will go through public comments period along with NIST internal review. </w:t>
      </w:r>
    </w:p>
    <w:p w14:paraId="0EFEC947" w14:textId="2CA60AF9" w:rsidR="00D92F1A" w:rsidRDefault="00D92F1A" w:rsidP="0010737C">
      <w:pPr>
        <w:pStyle w:val="Heading2"/>
      </w:pPr>
      <w:bookmarkStart w:id="64" w:name="_Toc496136850"/>
      <w:bookmarkStart w:id="65" w:name="_Toc489926399"/>
      <w:bookmarkStart w:id="66" w:name="_Toc472495064"/>
      <w:bookmarkStart w:id="67" w:name="_Toc472495089"/>
      <w:bookmarkStart w:id="68" w:name="_Toc474185496"/>
      <w:bookmarkStart w:id="69" w:name="_Toc478543734"/>
      <w:r>
        <w:t>Report Structure</w:t>
      </w:r>
      <w:bookmarkEnd w:id="64"/>
      <w:bookmarkEnd w:id="65"/>
    </w:p>
    <w:p w14:paraId="1143A4AA" w14:textId="77777777" w:rsidR="007F3912" w:rsidRDefault="007F3912" w:rsidP="007F3912">
      <w:r>
        <w:t xml:space="preserve">Following the introductory material presented in Section 1, the remainder of this document is organized as follows: </w:t>
      </w:r>
    </w:p>
    <w:p w14:paraId="28ED24B5" w14:textId="548EC37F" w:rsidR="00D92F1A" w:rsidRDefault="007F3912" w:rsidP="00152F1D">
      <w:pPr>
        <w:pStyle w:val="BDTextBulletList"/>
      </w:pPr>
      <w:r>
        <w:t>Section 2 examines the Big Data landscape at a high level</w:t>
      </w:r>
    </w:p>
    <w:p w14:paraId="3E300DD0" w14:textId="370F3BA4" w:rsidR="007F3912" w:rsidRDefault="007F3912" w:rsidP="00152F1D">
      <w:pPr>
        <w:pStyle w:val="BDTextBulletList"/>
      </w:pPr>
      <w:r>
        <w:t xml:space="preserve">Section 3 explores the panorama of Big Data adoption thus far and the technical and non-technical challenges faced by adopters of Big Data </w:t>
      </w:r>
    </w:p>
    <w:p w14:paraId="121B2961" w14:textId="421CFBF5" w:rsidR="007F3912" w:rsidRDefault="007F3912" w:rsidP="00152F1D">
      <w:pPr>
        <w:pStyle w:val="BDTextBulletList"/>
      </w:pPr>
      <w:r>
        <w:t xml:space="preserve">Section 4 considers the influence of maturity </w:t>
      </w:r>
      <w:r w:rsidR="005D63AB">
        <w:t xml:space="preserve">(market, project, and organizational) </w:t>
      </w:r>
      <w:r>
        <w:t>to adoption of Big Data</w:t>
      </w:r>
    </w:p>
    <w:p w14:paraId="2D57EC12" w14:textId="104A36E1" w:rsidR="005D63AB" w:rsidRDefault="005D63AB" w:rsidP="00152F1D">
      <w:pPr>
        <w:pStyle w:val="BDTextBulletList"/>
      </w:pPr>
      <w:r>
        <w:t>Section 5 summarizes considerations when implementing Big Data systems or when modernizing existing systems to deal with Big Data</w:t>
      </w:r>
    </w:p>
    <w:p w14:paraId="268A3F74" w14:textId="77777777" w:rsidR="00304F45" w:rsidRPr="00284A12" w:rsidRDefault="00304F45" w:rsidP="0010737C">
      <w:pPr>
        <w:pStyle w:val="Heading2"/>
      </w:pPr>
      <w:bookmarkStart w:id="70" w:name="_Toc496136851"/>
      <w:bookmarkStart w:id="71" w:name="_Toc489926400"/>
      <w:r>
        <w:lastRenderedPageBreak/>
        <w:t>Future Work on this Volume</w:t>
      </w:r>
      <w:bookmarkEnd w:id="66"/>
      <w:bookmarkEnd w:id="67"/>
      <w:bookmarkEnd w:id="68"/>
      <w:bookmarkEnd w:id="69"/>
      <w:bookmarkEnd w:id="70"/>
      <w:bookmarkEnd w:id="71"/>
    </w:p>
    <w:p w14:paraId="20B0FACB" w14:textId="25474531" w:rsidR="00304F45" w:rsidRDefault="007868D2" w:rsidP="001D0AF6">
      <w:r>
        <w:t>A number of topics have not been discussed and clarified sufficiently to be included in Version 2. Topics that remain to be addressed in Version 3 of this document include the following:</w:t>
      </w:r>
    </w:p>
    <w:p w14:paraId="503BE82F" w14:textId="56041189" w:rsidR="007868D2" w:rsidRDefault="007868D2" w:rsidP="00152F1D">
      <w:pPr>
        <w:pStyle w:val="BDTextBulletList"/>
      </w:pPr>
      <w:r>
        <w:t>Areas where standards could have significant impact</w:t>
      </w:r>
    </w:p>
    <w:p w14:paraId="0C9A6BAD" w14:textId="103D7418" w:rsidR="007868D2" w:rsidRDefault="007868D2" w:rsidP="00152F1D">
      <w:pPr>
        <w:pStyle w:val="BDTextBulletList"/>
      </w:pPr>
      <w:r>
        <w:t>Technical challenges with data integration and preparation, specifically dealing with variables of different magnitudes</w:t>
      </w:r>
    </w:p>
    <w:p w14:paraId="2B85ACDA" w14:textId="6FB85479" w:rsidR="007868D2" w:rsidRPr="001D0AF6" w:rsidRDefault="00C47335" w:rsidP="00152F1D">
      <w:pPr>
        <w:pStyle w:val="BDTextBulletList"/>
      </w:pPr>
      <w:r>
        <w:t>Pathways for organizations to modernize to facilitate the successful transition from existing systems to more modern systems</w:t>
      </w:r>
    </w:p>
    <w:p w14:paraId="658B8FFD" w14:textId="130E75F2" w:rsidR="00654E5B" w:rsidRPr="001D0AF6" w:rsidRDefault="00654E5B" w:rsidP="001D0AF6">
      <w:bookmarkStart w:id="72" w:name="_Toc466028645"/>
    </w:p>
    <w:p w14:paraId="303E8F80" w14:textId="77777777" w:rsidR="001D0AF6" w:rsidRPr="00B91C61" w:rsidRDefault="001D0AF6" w:rsidP="00B91C61">
      <w:pPr>
        <w:pStyle w:val="Heading1"/>
        <w:sectPr w:rsidR="001D0AF6" w:rsidRPr="00B91C61" w:rsidSect="004222B4">
          <w:pgSz w:w="12240" w:h="15840" w:code="1"/>
          <w:pgMar w:top="1440" w:right="1080" w:bottom="1440" w:left="1080" w:header="720" w:footer="720" w:gutter="0"/>
          <w:lnNumType w:countBy="1" w:restart="continuous"/>
          <w:pgNumType w:start="1"/>
          <w:cols w:space="720"/>
          <w:docGrid w:linePitch="360"/>
        </w:sectPr>
      </w:pPr>
    </w:p>
    <w:p w14:paraId="79C281A5" w14:textId="2CCF856E" w:rsidR="00D10E35" w:rsidRPr="00B91C61" w:rsidRDefault="00D10E35" w:rsidP="00B91C61">
      <w:pPr>
        <w:pStyle w:val="Heading1"/>
      </w:pPr>
      <w:bookmarkStart w:id="73" w:name="_Toc472495065"/>
      <w:bookmarkStart w:id="74" w:name="_Toc472495090"/>
      <w:bookmarkStart w:id="75" w:name="_Toc474185497"/>
      <w:bookmarkStart w:id="76" w:name="_Toc478543735"/>
      <w:bookmarkStart w:id="77" w:name="_Toc496136852"/>
      <w:bookmarkStart w:id="78" w:name="_Toc489926401"/>
      <w:r w:rsidRPr="00B91C61">
        <w:lastRenderedPageBreak/>
        <w:t>Landscape Perspective</w:t>
      </w:r>
      <w:bookmarkEnd w:id="72"/>
      <w:bookmarkEnd w:id="73"/>
      <w:bookmarkEnd w:id="74"/>
      <w:bookmarkEnd w:id="75"/>
      <w:bookmarkEnd w:id="76"/>
      <w:bookmarkEnd w:id="77"/>
      <w:bookmarkEnd w:id="78"/>
    </w:p>
    <w:p w14:paraId="7027812A" w14:textId="778874BF" w:rsidR="00F0368D" w:rsidRDefault="00D10E35" w:rsidP="001D0AF6">
      <w:bookmarkStart w:id="79" w:name="_3rdcrjn" w:colFirst="0" w:colLast="0"/>
      <w:bookmarkEnd w:id="79"/>
      <w:r w:rsidRPr="001D0AF6">
        <w:t xml:space="preserve">Organizations face many challenges in the course of validating their existing integrations and observing the potential operational implications of the rapidly changing </w:t>
      </w:r>
      <w:r w:rsidR="005D63AB">
        <w:t xml:space="preserve">Big Data </w:t>
      </w:r>
      <w:r w:rsidRPr="001D0AF6">
        <w:t>environment. Effectiveness is dependent on a clear understanding of new technologie</w:t>
      </w:r>
      <w:r w:rsidR="00A944A6" w:rsidRPr="001D0AF6">
        <w:t xml:space="preserve">s. </w:t>
      </w:r>
      <w:r w:rsidR="00F0368D">
        <w:t xml:space="preserve">This section attempts to look at the industries and technologies related to </w:t>
      </w:r>
      <w:r w:rsidR="00AD06DC">
        <w:t>B</w:t>
      </w:r>
      <w:r w:rsidR="00F0368D">
        <w:t xml:space="preserve">ig </w:t>
      </w:r>
      <w:r w:rsidR="00AD06DC">
        <w:t>D</w:t>
      </w:r>
      <w:r w:rsidR="00F0368D">
        <w:t xml:space="preserve">ata and economic impacts by viewing them in context of the broader landscape. </w:t>
      </w:r>
    </w:p>
    <w:p w14:paraId="55A28E3D" w14:textId="3A31081F" w:rsidR="00654E5B" w:rsidRPr="001D0AF6" w:rsidRDefault="00A944A6" w:rsidP="001D0AF6">
      <w:r w:rsidRPr="001D0AF6">
        <w:t>On</w:t>
      </w:r>
      <w:r w:rsidR="00A2500A">
        <w:t>e way of looking at this environment</w:t>
      </w:r>
      <w:r w:rsidR="005804E7">
        <w:t xml:space="preserve"> is to examine</w:t>
      </w:r>
      <w:r w:rsidR="005804E7" w:rsidRPr="001D0AF6">
        <w:t xml:space="preserve"> </w:t>
      </w:r>
      <w:r w:rsidRPr="001D0AF6">
        <w:t xml:space="preserve">where the money has been spent. </w:t>
      </w:r>
      <w:r w:rsidR="00F0368D">
        <w:t>Table 1 shows a breakdown of spending by industry</w:t>
      </w:r>
      <w:r w:rsidR="0030025A">
        <w:t xml:space="preserve"> across the Asia-Pacific region</w:t>
      </w:r>
      <w:r w:rsidR="00F0368D">
        <w:t>.</w:t>
      </w:r>
      <w:sdt>
        <w:sdtPr>
          <w:id w:val="1769120751"/>
          <w:citation/>
        </w:sdtPr>
        <w:sdtEndPr/>
        <w:sdtContent>
          <w:r w:rsidR="00610676">
            <w:fldChar w:fldCharType="begin"/>
          </w:r>
          <w:r w:rsidR="00610676">
            <w:instrText xml:space="preserve"> CITATION Ros13 \l 1033 </w:instrText>
          </w:r>
          <w:r w:rsidR="00610676">
            <w:fldChar w:fldCharType="separate"/>
          </w:r>
          <w:r w:rsidR="00610676">
            <w:rPr>
              <w:noProof/>
            </w:rPr>
            <w:t xml:space="preserve"> (Ross, 2013)</w:t>
          </w:r>
          <w:r w:rsidR="00610676">
            <w:fldChar w:fldCharType="end"/>
          </w:r>
        </w:sdtContent>
      </w:sdt>
    </w:p>
    <w:p w14:paraId="31F2D81F" w14:textId="6C825F67" w:rsidR="00821433" w:rsidRPr="0010797D" w:rsidRDefault="00821433" w:rsidP="00821433">
      <w:pPr>
        <w:pStyle w:val="BDTableCaption"/>
      </w:pPr>
      <w:bookmarkStart w:id="80" w:name="_Toc466028698"/>
      <w:bookmarkStart w:id="81" w:name="_Toc478543756"/>
      <w:bookmarkStart w:id="82" w:name="_Toc496136884"/>
      <w:bookmarkStart w:id="83" w:name="_Toc489926425"/>
      <w:r w:rsidRPr="0010797D">
        <w:t xml:space="preserve">Table </w:t>
      </w:r>
      <w:r w:rsidR="00B4669C">
        <w:t>1:</w:t>
      </w:r>
      <w:r w:rsidRPr="0010797D">
        <w:t xml:space="preserve"> Spend</w:t>
      </w:r>
      <w:r>
        <w:t>ing</w:t>
      </w:r>
      <w:r w:rsidRPr="0010797D">
        <w:t xml:space="preserve"> </w:t>
      </w:r>
      <w:r>
        <w:t>by</w:t>
      </w:r>
      <w:r w:rsidRPr="0010797D">
        <w:t xml:space="preserve"> Industry</w:t>
      </w:r>
      <w:bookmarkEnd w:id="80"/>
      <w:bookmarkEnd w:id="81"/>
      <w:bookmarkEnd w:id="82"/>
      <w:bookmarkEnd w:id="83"/>
      <w:r w:rsidR="00A2500A">
        <w:t xml:space="preserve"> </w:t>
      </w:r>
    </w:p>
    <w:tbl>
      <w:tblPr>
        <w:tblStyle w:val="MediumShading2-Accent5"/>
        <w:tblW w:w="0" w:type="auto"/>
        <w:tblLook w:val="04A0" w:firstRow="1" w:lastRow="0" w:firstColumn="1" w:lastColumn="0" w:noHBand="0" w:noVBand="1"/>
      </w:tblPr>
      <w:tblGrid>
        <w:gridCol w:w="3836"/>
        <w:gridCol w:w="1175"/>
        <w:gridCol w:w="2270"/>
        <w:gridCol w:w="2295"/>
      </w:tblGrid>
      <w:tr w:rsidR="00A944A6" w:rsidRPr="00E1124B" w14:paraId="028A74A6" w14:textId="77777777" w:rsidTr="008214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36" w:type="dxa"/>
            <w:tcBorders>
              <w:right w:val="single" w:sz="8" w:space="0" w:color="AEAAAA" w:themeColor="background2" w:themeShade="BF"/>
            </w:tcBorders>
          </w:tcPr>
          <w:p w14:paraId="6C0FF4F8" w14:textId="77777777" w:rsidR="00A944A6" w:rsidRPr="00E1124B" w:rsidRDefault="00A944A6" w:rsidP="00E1124B">
            <w:r w:rsidRPr="00E1124B">
              <w:t>Industry</w:t>
            </w:r>
          </w:p>
        </w:tc>
        <w:tc>
          <w:tcPr>
            <w:tcW w:w="1175" w:type="dxa"/>
            <w:tcBorders>
              <w:left w:val="single" w:sz="8" w:space="0" w:color="AEAAAA" w:themeColor="background2" w:themeShade="BF"/>
              <w:right w:val="single" w:sz="8" w:space="0" w:color="AEAAAA" w:themeColor="background2" w:themeShade="BF"/>
            </w:tcBorders>
          </w:tcPr>
          <w:p w14:paraId="3B35C54E" w14:textId="77777777" w:rsidR="00A944A6" w:rsidRPr="00E1124B" w:rsidRDefault="00A944A6" w:rsidP="00E1124B">
            <w:pPr>
              <w:cnfStyle w:val="100000000000" w:firstRow="1" w:lastRow="0" w:firstColumn="0" w:lastColumn="0" w:oddVBand="0" w:evenVBand="0" w:oddHBand="0" w:evenHBand="0" w:firstRowFirstColumn="0" w:firstRowLastColumn="0" w:lastRowFirstColumn="0" w:lastRowLastColumn="0"/>
            </w:pPr>
            <w:r w:rsidRPr="00E1124B">
              <w:t>Spend</w:t>
            </w:r>
          </w:p>
        </w:tc>
        <w:tc>
          <w:tcPr>
            <w:tcW w:w="2270" w:type="dxa"/>
            <w:tcBorders>
              <w:left w:val="single" w:sz="8" w:space="0" w:color="AEAAAA" w:themeColor="background2" w:themeShade="BF"/>
              <w:right w:val="single" w:sz="8" w:space="0" w:color="AEAAAA" w:themeColor="background2" w:themeShade="BF"/>
            </w:tcBorders>
          </w:tcPr>
          <w:p w14:paraId="18DF1AE1" w14:textId="77777777" w:rsidR="00A944A6" w:rsidRPr="00E1124B" w:rsidRDefault="00A944A6" w:rsidP="00E1124B">
            <w:pPr>
              <w:cnfStyle w:val="100000000000" w:firstRow="1" w:lastRow="0" w:firstColumn="0" w:lastColumn="0" w:oddVBand="0" w:evenVBand="0" w:oddHBand="0" w:evenHBand="0" w:firstRowFirstColumn="0" w:firstRowLastColumn="0" w:lastRowFirstColumn="0" w:lastRowLastColumn="0"/>
            </w:pPr>
            <w:r w:rsidRPr="00E1124B">
              <w:t>Certainty of Spend assumption</w:t>
            </w:r>
          </w:p>
        </w:tc>
        <w:tc>
          <w:tcPr>
            <w:tcW w:w="2295" w:type="dxa"/>
            <w:tcBorders>
              <w:left w:val="single" w:sz="8" w:space="0" w:color="AEAAAA" w:themeColor="background2" w:themeShade="BF"/>
            </w:tcBorders>
          </w:tcPr>
          <w:p w14:paraId="4216DF89" w14:textId="4C8FF60F" w:rsidR="00A944A6" w:rsidRPr="00E1124B" w:rsidRDefault="00A2500A" w:rsidP="00E1124B">
            <w:pPr>
              <w:cnfStyle w:val="100000000000" w:firstRow="1" w:lastRow="0" w:firstColumn="0" w:lastColumn="0" w:oddVBand="0" w:evenVBand="0" w:oddHBand="0" w:evenHBand="0" w:firstRowFirstColumn="0" w:firstRowLastColumn="0" w:lastRowFirstColumn="0" w:lastRowLastColumn="0"/>
            </w:pPr>
            <w:r>
              <w:t xml:space="preserve">Adoption Rate </w:t>
            </w:r>
          </w:p>
        </w:tc>
      </w:tr>
      <w:tr w:rsidR="00A944A6" w:rsidRPr="00E1124B" w14:paraId="1B5293D7"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4A9AAAC" w14:textId="77777777" w:rsidR="00A944A6" w:rsidRPr="00E1124B" w:rsidRDefault="00A944A6" w:rsidP="00E1124B">
            <w:r w:rsidRPr="00E1124B">
              <w:t>Telecommunications and media</w:t>
            </w:r>
          </w:p>
        </w:tc>
        <w:tc>
          <w:tcPr>
            <w:tcW w:w="1175" w:type="dxa"/>
            <w:tcBorders>
              <w:left w:val="single" w:sz="8" w:space="0" w:color="AEAAAA" w:themeColor="background2" w:themeShade="BF"/>
              <w:right w:val="single" w:sz="8" w:space="0" w:color="AEAAAA" w:themeColor="background2" w:themeShade="BF"/>
            </w:tcBorders>
          </w:tcPr>
          <w:p w14:paraId="4C053BF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$1.2b</w:t>
            </w:r>
          </w:p>
        </w:tc>
        <w:tc>
          <w:tcPr>
            <w:tcW w:w="2270" w:type="dxa"/>
            <w:tcBorders>
              <w:left w:val="single" w:sz="8" w:space="0" w:color="AEAAAA" w:themeColor="background2" w:themeShade="BF"/>
              <w:right w:val="single" w:sz="8" w:space="0" w:color="AEAAAA" w:themeColor="background2" w:themeShade="BF"/>
            </w:tcBorders>
          </w:tcPr>
          <w:p w14:paraId="7FDA350A"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w:t>
            </w:r>
          </w:p>
        </w:tc>
        <w:tc>
          <w:tcPr>
            <w:tcW w:w="2295" w:type="dxa"/>
            <w:tcBorders>
              <w:left w:val="single" w:sz="8" w:space="0" w:color="AEAAAA" w:themeColor="background2" w:themeShade="BF"/>
            </w:tcBorders>
          </w:tcPr>
          <w:p w14:paraId="7131B75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Highest, 62%</w:t>
            </w:r>
          </w:p>
        </w:tc>
      </w:tr>
      <w:tr w:rsidR="00A944A6" w:rsidRPr="00E1124B" w14:paraId="54E040E5"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9FE6ADC" w14:textId="77777777" w:rsidR="00A944A6" w:rsidRPr="00E1124B" w:rsidRDefault="00A944A6" w:rsidP="00E1124B">
            <w:r w:rsidRPr="00E1124B">
              <w:t>Telecommunications and IT</w:t>
            </w:r>
          </w:p>
        </w:tc>
        <w:tc>
          <w:tcPr>
            <w:tcW w:w="1175" w:type="dxa"/>
            <w:tcBorders>
              <w:left w:val="single" w:sz="8" w:space="0" w:color="AEAAAA" w:themeColor="background2" w:themeShade="BF"/>
              <w:right w:val="single" w:sz="8" w:space="0" w:color="AEAAAA" w:themeColor="background2" w:themeShade="BF"/>
            </w:tcBorders>
          </w:tcPr>
          <w:p w14:paraId="405645E6"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$2b </w:t>
            </w:r>
          </w:p>
        </w:tc>
        <w:tc>
          <w:tcPr>
            <w:tcW w:w="2270" w:type="dxa"/>
            <w:tcBorders>
              <w:left w:val="single" w:sz="8" w:space="0" w:color="AEAAAA" w:themeColor="background2" w:themeShade="BF"/>
              <w:right w:val="single" w:sz="8" w:space="0" w:color="AEAAAA" w:themeColor="background2" w:themeShade="BF"/>
            </w:tcBorders>
          </w:tcPr>
          <w:p w14:paraId="48C46970"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320DC23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r>
      <w:tr w:rsidR="00A944A6" w:rsidRPr="00E1124B" w14:paraId="5BAAE976"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A2682A2" w14:textId="77777777" w:rsidR="00A944A6" w:rsidRPr="00E1124B" w:rsidRDefault="00A944A6" w:rsidP="00E1124B">
            <w:r w:rsidRPr="00E1124B">
              <w:t>Banking Financial services</w:t>
            </w:r>
          </w:p>
        </w:tc>
        <w:tc>
          <w:tcPr>
            <w:tcW w:w="1175" w:type="dxa"/>
            <w:tcBorders>
              <w:left w:val="single" w:sz="8" w:space="0" w:color="AEAAAA" w:themeColor="background2" w:themeShade="BF"/>
              <w:right w:val="single" w:sz="8" w:space="0" w:color="AEAAAA" w:themeColor="background2" w:themeShade="BF"/>
            </w:tcBorders>
          </w:tcPr>
          <w:p w14:paraId="726E5AD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$6.4b</w:t>
            </w:r>
          </w:p>
        </w:tc>
        <w:tc>
          <w:tcPr>
            <w:tcW w:w="2270" w:type="dxa"/>
            <w:tcBorders>
              <w:left w:val="single" w:sz="8" w:space="0" w:color="AEAAAA" w:themeColor="background2" w:themeShade="BF"/>
              <w:right w:val="single" w:sz="8" w:space="0" w:color="AEAAAA" w:themeColor="background2" w:themeShade="BF"/>
            </w:tcBorders>
          </w:tcPr>
          <w:p w14:paraId="0E9FC9B8"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w:t>
            </w:r>
          </w:p>
        </w:tc>
        <w:tc>
          <w:tcPr>
            <w:tcW w:w="2295" w:type="dxa"/>
            <w:tcBorders>
              <w:left w:val="single" w:sz="8" w:space="0" w:color="AEAAAA" w:themeColor="background2" w:themeShade="BF"/>
            </w:tcBorders>
          </w:tcPr>
          <w:p w14:paraId="230A42A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38%</w:t>
            </w:r>
          </w:p>
        </w:tc>
      </w:tr>
      <w:tr w:rsidR="00A944A6" w:rsidRPr="00E1124B" w14:paraId="293CD135"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6CB3EF1" w14:textId="77777777" w:rsidR="00A944A6" w:rsidRPr="00E1124B" w:rsidRDefault="00A944A6" w:rsidP="00E1124B">
            <w:r w:rsidRPr="00E1124B">
              <w:t>Government and defense</w:t>
            </w:r>
          </w:p>
        </w:tc>
        <w:tc>
          <w:tcPr>
            <w:tcW w:w="1175" w:type="dxa"/>
            <w:tcBorders>
              <w:left w:val="single" w:sz="8" w:space="0" w:color="AEAAAA" w:themeColor="background2" w:themeShade="BF"/>
              <w:right w:val="single" w:sz="8" w:space="0" w:color="AEAAAA" w:themeColor="background2" w:themeShade="BF"/>
            </w:tcBorders>
          </w:tcPr>
          <w:p w14:paraId="7E3A6CAD"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$3b</w:t>
            </w:r>
          </w:p>
        </w:tc>
        <w:tc>
          <w:tcPr>
            <w:tcW w:w="2270" w:type="dxa"/>
            <w:tcBorders>
              <w:left w:val="single" w:sz="8" w:space="0" w:color="AEAAAA" w:themeColor="background2" w:themeShade="BF"/>
              <w:right w:val="single" w:sz="8" w:space="0" w:color="AEAAAA" w:themeColor="background2" w:themeShade="BF"/>
            </w:tcBorders>
          </w:tcPr>
          <w:p w14:paraId="226833D7"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High</w:t>
            </w:r>
          </w:p>
        </w:tc>
        <w:tc>
          <w:tcPr>
            <w:tcW w:w="2295" w:type="dxa"/>
            <w:tcBorders>
              <w:left w:val="single" w:sz="8" w:space="0" w:color="AEAAAA" w:themeColor="background2" w:themeShade="BF"/>
            </w:tcBorders>
          </w:tcPr>
          <w:p w14:paraId="129996D9"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45%</w:t>
            </w:r>
          </w:p>
        </w:tc>
      </w:tr>
      <w:tr w:rsidR="00A944A6" w:rsidRPr="00E1124B" w14:paraId="208C938E"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D32B7F2" w14:textId="77777777" w:rsidR="00A944A6" w:rsidRPr="00E1124B" w:rsidRDefault="00A944A6" w:rsidP="00E1124B">
            <w:r w:rsidRPr="00E1124B">
              <w:t>IT, software, internet</w:t>
            </w:r>
          </w:p>
        </w:tc>
        <w:tc>
          <w:tcPr>
            <w:tcW w:w="1175" w:type="dxa"/>
            <w:tcBorders>
              <w:left w:val="single" w:sz="8" w:space="0" w:color="AEAAAA" w:themeColor="background2" w:themeShade="BF"/>
              <w:right w:val="single" w:sz="8" w:space="0" w:color="AEAAAA" w:themeColor="background2" w:themeShade="BF"/>
            </w:tcBorders>
          </w:tcPr>
          <w:p w14:paraId="3DC782A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$3b</w:t>
            </w:r>
          </w:p>
        </w:tc>
        <w:tc>
          <w:tcPr>
            <w:tcW w:w="2270" w:type="dxa"/>
            <w:tcBorders>
              <w:left w:val="single" w:sz="8" w:space="0" w:color="AEAAAA" w:themeColor="background2" w:themeShade="BF"/>
              <w:right w:val="single" w:sz="8" w:space="0" w:color="AEAAAA" w:themeColor="background2" w:themeShade="BF"/>
            </w:tcBorders>
          </w:tcPr>
          <w:p w14:paraId="29EBFBF0" w14:textId="0DC5B192"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 [for software]</w:t>
            </w:r>
            <w:r w:rsidR="00A54318">
              <w:t xml:space="preserve"> </w:t>
            </w:r>
            <w:sdt>
              <w:sdtPr>
                <w:id w:val="1435248553"/>
                <w:citation/>
              </w:sdtPr>
              <w:sdtEndPr/>
              <w:sdtContent>
                <w:r w:rsidR="00A54318">
                  <w:fldChar w:fldCharType="begin"/>
                </w:r>
                <w:r w:rsidR="00A54318">
                  <w:instrText xml:space="preserve">CITATION Dat \l 1033 </w:instrText>
                </w:r>
                <w:r w:rsidR="00A54318">
                  <w:fldChar w:fldCharType="separate"/>
                </w:r>
                <w:r w:rsidR="00A54318">
                  <w:rPr>
                    <w:noProof/>
                  </w:rPr>
                  <w:t>(DataRPM, 2015)</w:t>
                </w:r>
                <w:r w:rsidR="00A54318">
                  <w:fldChar w:fldCharType="end"/>
                </w:r>
              </w:sdtContent>
            </w:sdt>
          </w:p>
        </w:tc>
        <w:tc>
          <w:tcPr>
            <w:tcW w:w="2295" w:type="dxa"/>
            <w:tcBorders>
              <w:left w:val="single" w:sz="8" w:space="0" w:color="AEAAAA" w:themeColor="background2" w:themeShade="BF"/>
            </w:tcBorders>
          </w:tcPr>
          <w:p w14:paraId="5D2CF3A9"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57%</w:t>
            </w:r>
          </w:p>
        </w:tc>
      </w:tr>
      <w:tr w:rsidR="00A944A6" w:rsidRPr="00E1124B" w14:paraId="1880DF72"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C057D69" w14:textId="77777777" w:rsidR="00A944A6" w:rsidRPr="00E1124B" w:rsidRDefault="00A944A6" w:rsidP="00E1124B">
            <w:r w:rsidRPr="00E1124B">
              <w:t>Natural resources, Energy, and utilities</w:t>
            </w:r>
          </w:p>
        </w:tc>
        <w:tc>
          <w:tcPr>
            <w:tcW w:w="1175" w:type="dxa"/>
            <w:tcBorders>
              <w:left w:val="single" w:sz="8" w:space="0" w:color="AEAAAA" w:themeColor="background2" w:themeShade="BF"/>
              <w:right w:val="single" w:sz="8" w:space="0" w:color="AEAAAA" w:themeColor="background2" w:themeShade="BF"/>
            </w:tcBorders>
          </w:tcPr>
          <w:p w14:paraId="09A90249"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$1b</w:t>
            </w:r>
          </w:p>
        </w:tc>
        <w:tc>
          <w:tcPr>
            <w:tcW w:w="2270" w:type="dxa"/>
            <w:tcBorders>
              <w:left w:val="single" w:sz="8" w:space="0" w:color="AEAAAA" w:themeColor="background2" w:themeShade="BF"/>
              <w:right w:val="single" w:sz="8" w:space="0" w:color="AEAAAA" w:themeColor="background2" w:themeShade="BF"/>
            </w:tcBorders>
          </w:tcPr>
          <w:p w14:paraId="33C95588"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Medium </w:t>
            </w:r>
          </w:p>
        </w:tc>
        <w:tc>
          <w:tcPr>
            <w:tcW w:w="2295" w:type="dxa"/>
            <w:tcBorders>
              <w:left w:val="single" w:sz="8" w:space="0" w:color="AEAAAA" w:themeColor="background2" w:themeShade="BF"/>
            </w:tcBorders>
          </w:tcPr>
          <w:p w14:paraId="4DE2FFEC"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45%</w:t>
            </w:r>
          </w:p>
        </w:tc>
      </w:tr>
      <w:tr w:rsidR="00A944A6" w:rsidRPr="00E1124B" w14:paraId="720B4003"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2308E2AC" w14:textId="77777777" w:rsidR="00A944A6" w:rsidRPr="00E1124B" w:rsidRDefault="00A944A6" w:rsidP="00E1124B">
            <w:r w:rsidRPr="00E1124B">
              <w:t>Healthcare</w:t>
            </w:r>
          </w:p>
        </w:tc>
        <w:tc>
          <w:tcPr>
            <w:tcW w:w="1175" w:type="dxa"/>
            <w:tcBorders>
              <w:left w:val="single" w:sz="8" w:space="0" w:color="AEAAAA" w:themeColor="background2" w:themeShade="BF"/>
              <w:right w:val="single" w:sz="8" w:space="0" w:color="AEAAAA" w:themeColor="background2" w:themeShade="BF"/>
            </w:tcBorders>
          </w:tcPr>
          <w:p w14:paraId="26EC9430"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$1b</w:t>
            </w:r>
          </w:p>
        </w:tc>
        <w:tc>
          <w:tcPr>
            <w:tcW w:w="2270" w:type="dxa"/>
            <w:tcBorders>
              <w:left w:val="single" w:sz="8" w:space="0" w:color="AEAAAA" w:themeColor="background2" w:themeShade="BF"/>
              <w:right w:val="single" w:sz="8" w:space="0" w:color="AEAAAA" w:themeColor="background2" w:themeShade="BF"/>
            </w:tcBorders>
          </w:tcPr>
          <w:p w14:paraId="5CFDB5A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0C2E94B3"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Slowest, 21%</w:t>
            </w:r>
          </w:p>
        </w:tc>
      </w:tr>
      <w:tr w:rsidR="00A944A6" w:rsidRPr="00E1124B" w14:paraId="0FE0B3F0"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4A39AA4" w14:textId="77777777" w:rsidR="00A944A6" w:rsidRPr="00E1124B" w:rsidRDefault="00A944A6" w:rsidP="00E1124B">
            <w:r w:rsidRPr="00E1124B">
              <w:t>Retail</w:t>
            </w:r>
          </w:p>
        </w:tc>
        <w:tc>
          <w:tcPr>
            <w:tcW w:w="1175" w:type="dxa"/>
            <w:tcBorders>
              <w:left w:val="single" w:sz="8" w:space="0" w:color="AEAAAA" w:themeColor="background2" w:themeShade="BF"/>
              <w:right w:val="single" w:sz="8" w:space="0" w:color="AEAAAA" w:themeColor="background2" w:themeShade="BF"/>
            </w:tcBorders>
          </w:tcPr>
          <w:p w14:paraId="0370609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$.8b</w:t>
            </w:r>
          </w:p>
        </w:tc>
        <w:tc>
          <w:tcPr>
            <w:tcW w:w="2270" w:type="dxa"/>
            <w:tcBorders>
              <w:left w:val="single" w:sz="8" w:space="0" w:color="AEAAAA" w:themeColor="background2" w:themeShade="BF"/>
              <w:right w:val="single" w:sz="8" w:space="0" w:color="AEAAAA" w:themeColor="background2" w:themeShade="BF"/>
            </w:tcBorders>
          </w:tcPr>
          <w:p w14:paraId="09375B7A"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2BBD1523"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Highest, 68%</w:t>
            </w:r>
          </w:p>
        </w:tc>
      </w:tr>
      <w:tr w:rsidR="00A944A6" w:rsidRPr="00E1124B" w14:paraId="0F3A6B7C"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A63B7F5" w14:textId="77777777" w:rsidR="00A944A6" w:rsidRPr="00E1124B" w:rsidRDefault="00A944A6" w:rsidP="00E1124B">
            <w:r w:rsidRPr="00E1124B">
              <w:t>Transportation, logistics</w:t>
            </w:r>
          </w:p>
        </w:tc>
        <w:tc>
          <w:tcPr>
            <w:tcW w:w="1175" w:type="dxa"/>
            <w:tcBorders>
              <w:left w:val="single" w:sz="8" w:space="0" w:color="AEAAAA" w:themeColor="background2" w:themeShade="BF"/>
              <w:right w:val="single" w:sz="8" w:space="0" w:color="AEAAAA" w:themeColor="background2" w:themeShade="BF"/>
            </w:tcBorders>
          </w:tcPr>
          <w:p w14:paraId="1E950D92"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$.7b</w:t>
            </w:r>
          </w:p>
        </w:tc>
        <w:tc>
          <w:tcPr>
            <w:tcW w:w="2270" w:type="dxa"/>
            <w:tcBorders>
              <w:left w:val="single" w:sz="8" w:space="0" w:color="AEAAAA" w:themeColor="background2" w:themeShade="BF"/>
              <w:right w:val="single" w:sz="8" w:space="0" w:color="AEAAAA" w:themeColor="background2" w:themeShade="BF"/>
            </w:tcBorders>
          </w:tcPr>
          <w:p w14:paraId="57364C2A"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5914D4F4"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r>
      <w:tr w:rsidR="00A944A6" w:rsidRPr="00E1124B" w14:paraId="62361C9E"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F3A3B87" w14:textId="77777777" w:rsidR="00A944A6" w:rsidRPr="00E1124B" w:rsidRDefault="00A944A6" w:rsidP="00E1124B">
            <w:r w:rsidRPr="00E1124B">
              <w:t>Biotechnology</w:t>
            </w:r>
          </w:p>
        </w:tc>
        <w:tc>
          <w:tcPr>
            <w:tcW w:w="1175" w:type="dxa"/>
            <w:tcBorders>
              <w:left w:val="single" w:sz="8" w:space="0" w:color="AEAAAA" w:themeColor="background2" w:themeShade="BF"/>
              <w:right w:val="single" w:sz="8" w:space="0" w:color="AEAAAA" w:themeColor="background2" w:themeShade="BF"/>
            </w:tcBorders>
          </w:tcPr>
          <w:p w14:paraId="080A8ED3"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1815F3E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1D3A575C"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Slowest, 21%</w:t>
            </w:r>
          </w:p>
        </w:tc>
      </w:tr>
      <w:tr w:rsidR="00A944A6" w:rsidRPr="00E1124B" w14:paraId="787B7409"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50F4BC14" w14:textId="77777777" w:rsidR="00A944A6" w:rsidRPr="00E1124B" w:rsidRDefault="00A944A6" w:rsidP="00E1124B">
            <w:r w:rsidRPr="00E1124B">
              <w:t>Pharmaceuticals</w:t>
            </w:r>
          </w:p>
        </w:tc>
        <w:tc>
          <w:tcPr>
            <w:tcW w:w="1175" w:type="dxa"/>
            <w:tcBorders>
              <w:left w:val="single" w:sz="8" w:space="0" w:color="AEAAAA" w:themeColor="background2" w:themeShade="BF"/>
              <w:right w:val="single" w:sz="8" w:space="0" w:color="AEAAAA" w:themeColor="background2" w:themeShade="BF"/>
            </w:tcBorders>
          </w:tcPr>
          <w:p w14:paraId="57E02D92"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4E411FDE"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95" w:type="dxa"/>
            <w:tcBorders>
              <w:left w:val="single" w:sz="8" w:space="0" w:color="AEAAAA" w:themeColor="background2" w:themeShade="BF"/>
            </w:tcBorders>
          </w:tcPr>
          <w:p w14:paraId="33705BB8"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Slowest, 21%</w:t>
            </w:r>
          </w:p>
        </w:tc>
      </w:tr>
      <w:tr w:rsidR="00A944A6" w:rsidRPr="00E1124B" w14:paraId="3DB551A3"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31F8770" w14:textId="77777777" w:rsidR="00A944A6" w:rsidRPr="00E1124B" w:rsidRDefault="00A944A6" w:rsidP="00E1124B">
            <w:r w:rsidRPr="00E1124B">
              <w:t>Construction and real estate</w:t>
            </w:r>
          </w:p>
        </w:tc>
        <w:tc>
          <w:tcPr>
            <w:tcW w:w="1175" w:type="dxa"/>
            <w:tcBorders>
              <w:left w:val="single" w:sz="8" w:space="0" w:color="AEAAAA" w:themeColor="background2" w:themeShade="BF"/>
              <w:right w:val="single" w:sz="8" w:space="0" w:color="AEAAAA" w:themeColor="background2" w:themeShade="BF"/>
            </w:tcBorders>
          </w:tcPr>
          <w:p w14:paraId="5B9BAB6D"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7E0C695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3D31E1E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52%</w:t>
            </w:r>
          </w:p>
        </w:tc>
      </w:tr>
      <w:tr w:rsidR="00A944A6" w:rsidRPr="00E1124B" w14:paraId="1ECF58C9"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70099C73" w14:textId="77777777" w:rsidR="00A944A6" w:rsidRPr="00E1124B" w:rsidRDefault="00A944A6" w:rsidP="00E1124B">
            <w:r w:rsidRPr="00E1124B">
              <w:t>Education</w:t>
            </w:r>
          </w:p>
        </w:tc>
        <w:tc>
          <w:tcPr>
            <w:tcW w:w="1175" w:type="dxa"/>
            <w:tcBorders>
              <w:left w:val="single" w:sz="8" w:space="0" w:color="AEAAAA" w:themeColor="background2" w:themeShade="BF"/>
              <w:right w:val="single" w:sz="8" w:space="0" w:color="AEAAAA" w:themeColor="background2" w:themeShade="BF"/>
            </w:tcBorders>
          </w:tcPr>
          <w:p w14:paraId="3BC3D77F"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632EF66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1BAEDFE0"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53%</w:t>
            </w:r>
          </w:p>
        </w:tc>
      </w:tr>
      <w:tr w:rsidR="00A944A6" w:rsidRPr="00E1124B" w14:paraId="3678A2AE"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38DEAA4" w14:textId="77777777" w:rsidR="00A944A6" w:rsidRPr="00E1124B" w:rsidRDefault="00A944A6" w:rsidP="00E1124B">
            <w:r w:rsidRPr="00E1124B">
              <w:t>Manufacturing and automotive</w:t>
            </w:r>
          </w:p>
        </w:tc>
        <w:tc>
          <w:tcPr>
            <w:tcW w:w="1175" w:type="dxa"/>
            <w:tcBorders>
              <w:left w:val="single" w:sz="8" w:space="0" w:color="AEAAAA" w:themeColor="background2" w:themeShade="BF"/>
              <w:bottom w:val="single" w:sz="18" w:space="0" w:color="auto"/>
              <w:right w:val="single" w:sz="8" w:space="0" w:color="AEAAAA" w:themeColor="background2" w:themeShade="BF"/>
            </w:tcBorders>
          </w:tcPr>
          <w:p w14:paraId="466F6454"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bottom w:val="single" w:sz="18" w:space="0" w:color="auto"/>
              <w:right w:val="single" w:sz="8" w:space="0" w:color="AEAAAA" w:themeColor="background2" w:themeShade="BF"/>
            </w:tcBorders>
          </w:tcPr>
          <w:p w14:paraId="3A68C0A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bottom w:val="single" w:sz="18" w:space="0" w:color="auto"/>
            </w:tcBorders>
          </w:tcPr>
          <w:p w14:paraId="5FB4CF11"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40%</w:t>
            </w:r>
          </w:p>
        </w:tc>
      </w:tr>
    </w:tbl>
    <w:p w14:paraId="3045F79F" w14:textId="173E38A1" w:rsidR="00CA6FB2" w:rsidRPr="00CA6FB2" w:rsidRDefault="00F0368D" w:rsidP="00B43B80">
      <w:pPr>
        <w:spacing w:before="360"/>
      </w:pPr>
      <w:r w:rsidRPr="00353344">
        <w:t>Other categories that could be included in Table 1 include life sciences, insurance, and professional services.</w:t>
      </w:r>
      <w:r>
        <w:t xml:space="preserve"> </w:t>
      </w:r>
      <w:r w:rsidR="006F7A95">
        <w:t xml:space="preserve">In another report, the numbers of </w:t>
      </w:r>
      <w:r w:rsidR="00003B6F">
        <w:t>personnel</w:t>
      </w:r>
      <w:r w:rsidR="006F7A95">
        <w:t xml:space="preserve"> working on </w:t>
      </w:r>
      <w:r w:rsidR="00040DC0">
        <w:t>B</w:t>
      </w:r>
      <w:r w:rsidR="006F7A95">
        <w:t xml:space="preserve">ig </w:t>
      </w:r>
      <w:r w:rsidR="00040DC0">
        <w:t>D</w:t>
      </w:r>
      <w:r w:rsidR="006F7A95">
        <w:t>ata projects</w:t>
      </w:r>
      <w:r w:rsidR="00003B6F">
        <w:t xml:space="preserve"> were used to determine Big Data adoption rates. In this report,</w:t>
      </w:r>
      <w:r w:rsidR="006F7A95">
        <w:t xml:space="preserve"> the </w:t>
      </w:r>
      <w:r w:rsidR="00B5740D">
        <w:t xml:space="preserve">IT, software and internet, and </w:t>
      </w:r>
      <w:r w:rsidR="006F7A95">
        <w:t>banking and financial services industr</w:t>
      </w:r>
      <w:r w:rsidR="00B5740D">
        <w:t>ies</w:t>
      </w:r>
      <w:r>
        <w:t xml:space="preserve"> appear to</w:t>
      </w:r>
      <w:r w:rsidR="00B5740D">
        <w:t xml:space="preserve"> have </w:t>
      </w:r>
      <w:r w:rsidR="006F7A95">
        <w:t xml:space="preserve">been early </w:t>
      </w:r>
      <w:r w:rsidR="009B5B27">
        <w:t xml:space="preserve">Big Data </w:t>
      </w:r>
      <w:r w:rsidR="006F7A95">
        <w:t>adopter</w:t>
      </w:r>
      <w:r w:rsidR="00B5740D">
        <w:t>s</w:t>
      </w:r>
      <w:r>
        <w:t>, while</w:t>
      </w:r>
      <w:r w:rsidR="006F7A95">
        <w:t xml:space="preserve"> the oil and energy</w:t>
      </w:r>
      <w:r>
        <w:t>,</w:t>
      </w:r>
      <w:r w:rsidR="006F7A95">
        <w:t xml:space="preserve"> and healthcare and pharmaceutical industries </w:t>
      </w:r>
      <w:r w:rsidR="009B5B27">
        <w:t xml:space="preserve">adopted Big Data at a slower rate. </w:t>
      </w:r>
      <w:sdt>
        <w:sdtPr>
          <w:id w:val="699289206"/>
          <w:citation/>
        </w:sdtPr>
        <w:sdtEndPr/>
        <w:sdtContent>
          <w:r w:rsidR="009B5B27">
            <w:fldChar w:fldCharType="begin"/>
          </w:r>
          <w:r w:rsidR="009B5B27">
            <w:instrText xml:space="preserve"> CITATION Nai16 \l 1033 </w:instrText>
          </w:r>
          <w:r w:rsidR="009B5B27">
            <w:fldChar w:fldCharType="separate"/>
          </w:r>
          <w:r w:rsidR="009B5B27">
            <w:rPr>
              <w:noProof/>
            </w:rPr>
            <w:t>(Naimat, 2016)</w:t>
          </w:r>
          <w:r w:rsidR="009B5B27">
            <w:fldChar w:fldCharType="end"/>
          </w:r>
        </w:sdtContent>
      </w:sdt>
    </w:p>
    <w:p w14:paraId="4D1A876A" w14:textId="77777777" w:rsidR="00C851E3" w:rsidRDefault="00C851E3" w:rsidP="00F0368D">
      <w:pPr>
        <w:pStyle w:val="Heading2"/>
        <w:sectPr w:rsidR="00C851E3" w:rsidSect="004222B4">
          <w:pgSz w:w="12240" w:h="15840" w:code="1"/>
          <w:pgMar w:top="1440" w:right="1080" w:bottom="1440" w:left="1080" w:header="720" w:footer="720" w:gutter="0"/>
          <w:lnNumType w:countBy="1" w:restart="continuous"/>
          <w:cols w:space="720"/>
          <w:docGrid w:linePitch="360"/>
        </w:sectPr>
      </w:pPr>
      <w:bookmarkStart w:id="84" w:name="_26in1rg" w:colFirst="0" w:colLast="0"/>
      <w:bookmarkStart w:id="85" w:name="_Toc466028646"/>
      <w:bookmarkStart w:id="86" w:name="_Toc472495066"/>
      <w:bookmarkStart w:id="87" w:name="_Toc472495092"/>
      <w:bookmarkStart w:id="88" w:name="_Toc474185499"/>
      <w:bookmarkEnd w:id="84"/>
    </w:p>
    <w:p w14:paraId="0073A3EB" w14:textId="321AE6F1" w:rsidR="00D10E35" w:rsidRPr="00B91C61" w:rsidRDefault="00D10E35" w:rsidP="00B91C61">
      <w:pPr>
        <w:pStyle w:val="Heading1"/>
      </w:pPr>
      <w:bookmarkStart w:id="89" w:name="_Toc478543737"/>
      <w:bookmarkStart w:id="90" w:name="_Toc496136853"/>
      <w:bookmarkStart w:id="91" w:name="_Toc489926402"/>
      <w:r w:rsidRPr="00B91C61">
        <w:lastRenderedPageBreak/>
        <w:t>Adoption and Barriers</w:t>
      </w:r>
      <w:bookmarkEnd w:id="85"/>
      <w:bookmarkEnd w:id="86"/>
      <w:bookmarkEnd w:id="87"/>
      <w:bookmarkEnd w:id="88"/>
      <w:bookmarkEnd w:id="89"/>
      <w:bookmarkEnd w:id="90"/>
      <w:bookmarkEnd w:id="91"/>
    </w:p>
    <w:p w14:paraId="18F6ADBB" w14:textId="4097DCD5" w:rsidR="008301D1" w:rsidRDefault="008301D1" w:rsidP="0010737C">
      <w:pPr>
        <w:pStyle w:val="Heading2"/>
      </w:pPr>
      <w:bookmarkStart w:id="92" w:name="_lnxbz9" w:colFirst="0" w:colLast="0"/>
      <w:bookmarkStart w:id="93" w:name="_Toc478543738"/>
      <w:bookmarkStart w:id="94" w:name="_Toc496136854"/>
      <w:bookmarkStart w:id="95" w:name="_Toc489926403"/>
      <w:bookmarkStart w:id="96" w:name="_Toc466028647"/>
      <w:bookmarkStart w:id="97" w:name="_Toc472495067"/>
      <w:bookmarkStart w:id="98" w:name="_Toc472495093"/>
      <w:bookmarkStart w:id="99" w:name="_Toc474185500"/>
      <w:bookmarkEnd w:id="92"/>
      <w:r>
        <w:t>Exploring Big Data Adoption</w:t>
      </w:r>
      <w:bookmarkEnd w:id="93"/>
      <w:bookmarkEnd w:id="94"/>
      <w:bookmarkEnd w:id="95"/>
    </w:p>
    <w:p w14:paraId="6F641050" w14:textId="7E4CD5EA" w:rsidR="00D10E35" w:rsidRDefault="00D10E35" w:rsidP="008301D1">
      <w:pPr>
        <w:pStyle w:val="Heading3"/>
      </w:pPr>
      <w:bookmarkStart w:id="100" w:name="_Toc478543739"/>
      <w:bookmarkStart w:id="101" w:name="_Toc496136855"/>
      <w:bookmarkStart w:id="102" w:name="_Toc489926404"/>
      <w:r w:rsidRPr="0010737C">
        <w:t>Adoption</w:t>
      </w:r>
      <w:bookmarkEnd w:id="96"/>
      <w:r w:rsidR="00E46323" w:rsidRPr="0010737C">
        <w:t xml:space="preserve"> by Industr</w:t>
      </w:r>
      <w:bookmarkEnd w:id="97"/>
      <w:bookmarkEnd w:id="98"/>
      <w:bookmarkEnd w:id="99"/>
      <w:r w:rsidR="0008155A">
        <w:t>y</w:t>
      </w:r>
      <w:bookmarkEnd w:id="100"/>
      <w:bookmarkEnd w:id="101"/>
      <w:bookmarkEnd w:id="102"/>
    </w:p>
    <w:p w14:paraId="6A6F03F0" w14:textId="5B2549B4" w:rsidR="00C8587D" w:rsidRDefault="005347F0" w:rsidP="00C8587D">
      <w:r>
        <w:t xml:space="preserve">Adoption of Big Data </w:t>
      </w:r>
      <w:r w:rsidR="0014547F">
        <w:t>systems</w:t>
      </w:r>
      <w:r>
        <w:t xml:space="preserve"> </w:t>
      </w:r>
      <w:r w:rsidR="008761BE">
        <w:t>ha</w:t>
      </w:r>
      <w:r w:rsidR="008108F8">
        <w:t>s</w:t>
      </w:r>
      <w:r w:rsidR="008761BE">
        <w:t xml:space="preserve"> not been equilateral across all industries or sectors. </w:t>
      </w:r>
      <w:r w:rsidR="008108F8">
        <w:t>W</w:t>
      </w:r>
      <w:r w:rsidR="000D7B9C">
        <w:t xml:space="preserve">hile </w:t>
      </w:r>
      <w:r w:rsidR="008108F8">
        <w:t>d</w:t>
      </w:r>
      <w:r w:rsidR="000D7B9C">
        <w:t>iff</w:t>
      </w:r>
      <w:r w:rsidR="008108F8">
        <w:t>erent</w:t>
      </w:r>
      <w:r w:rsidR="000D7B9C">
        <w:t xml:space="preserve"> industr</w:t>
      </w:r>
      <w:r w:rsidR="008108F8">
        <w:t>ies</w:t>
      </w:r>
      <w:r w:rsidR="000D7B9C">
        <w:t xml:space="preserve"> have diff</w:t>
      </w:r>
      <w:r w:rsidR="008108F8">
        <w:t>erent</w:t>
      </w:r>
      <w:r w:rsidR="000D7B9C">
        <w:t xml:space="preserve"> potential to capture value</w:t>
      </w:r>
      <w:r w:rsidR="008108F8">
        <w:t>,</w:t>
      </w:r>
      <w:r w:rsidR="000D7B9C">
        <w:t xml:space="preserve"> </w:t>
      </w:r>
      <w:r w:rsidR="008108F8">
        <w:t>t</w:t>
      </w:r>
      <w:r w:rsidR="0014547F">
        <w:t xml:space="preserve">here are some </w:t>
      </w:r>
      <w:r w:rsidR="008108F8">
        <w:t xml:space="preserve">common challenges </w:t>
      </w:r>
      <w:r w:rsidR="000D7B9C">
        <w:t>that show up across all sectors</w:t>
      </w:r>
      <w:r w:rsidR="008108F8">
        <w:t xml:space="preserve"> could delay adoption of Big Data</w:t>
      </w:r>
      <w:r w:rsidR="000D7B9C">
        <w:t xml:space="preserve">. </w:t>
      </w:r>
      <w:r w:rsidR="0014547F">
        <w:t>A r</w:t>
      </w:r>
      <w:r w:rsidR="00D10E35" w:rsidRPr="001D0AF6">
        <w:t xml:space="preserve">eport </w:t>
      </w:r>
      <w:r w:rsidR="0014547F">
        <w:t>by the</w:t>
      </w:r>
      <w:r w:rsidR="00D10E35" w:rsidRPr="001D0AF6">
        <w:t xml:space="preserve"> US Bureau of Economic </w:t>
      </w:r>
      <w:r w:rsidR="00D10E35" w:rsidRPr="006A02B0">
        <w:t xml:space="preserve">Analysis and McKinsey Global Institute </w:t>
      </w:r>
      <w:r w:rsidR="00AF730E">
        <w:t xml:space="preserve">(MGI) </w:t>
      </w:r>
      <w:r w:rsidR="00D10E35" w:rsidRPr="006A02B0">
        <w:t>suggest</w:t>
      </w:r>
      <w:r w:rsidR="00787E80">
        <w:t>s</w:t>
      </w:r>
      <w:r w:rsidR="00D10E35" w:rsidRPr="006A02B0">
        <w:t xml:space="preserve"> that the</w:t>
      </w:r>
      <w:r w:rsidR="0014547F">
        <w:t xml:space="preserve"> </w:t>
      </w:r>
      <w:r w:rsidR="000D7B9C">
        <w:t xml:space="preserve">most obvious barrier </w:t>
      </w:r>
      <w:r w:rsidR="008903A1">
        <w:t xml:space="preserve">to leveraging </w:t>
      </w:r>
      <w:r w:rsidR="008108F8">
        <w:t>B</w:t>
      </w:r>
      <w:r w:rsidR="008903A1">
        <w:t xml:space="preserve">ig </w:t>
      </w:r>
      <w:r w:rsidR="008108F8">
        <w:t>D</w:t>
      </w:r>
      <w:r w:rsidR="008903A1">
        <w:t xml:space="preserve">ata </w:t>
      </w:r>
      <w:r w:rsidR="000D7B9C">
        <w:t xml:space="preserve">is access to </w:t>
      </w:r>
      <w:r w:rsidR="008903A1">
        <w:t xml:space="preserve">the </w:t>
      </w:r>
      <w:r w:rsidR="000D7B9C">
        <w:t>data</w:t>
      </w:r>
      <w:r w:rsidR="008903A1">
        <w:t xml:space="preserve"> itself.</w:t>
      </w:r>
      <w:r w:rsidR="008108F8">
        <w:t xml:space="preserve"> </w:t>
      </w:r>
      <w:sdt>
        <w:sdtPr>
          <w:id w:val="-1196077514"/>
          <w:citation/>
        </w:sdtPr>
        <w:sdtEndPr/>
        <w:sdtContent>
          <w:r w:rsidR="00610676">
            <w:fldChar w:fldCharType="begin"/>
          </w:r>
          <w:r w:rsidR="00610676">
            <w:instrText xml:space="preserve"> CITATION McK11 \l 1033 </w:instrText>
          </w:r>
          <w:r w:rsidR="00610676">
            <w:fldChar w:fldCharType="separate"/>
          </w:r>
          <w:r w:rsidR="00610676">
            <w:rPr>
              <w:noProof/>
            </w:rPr>
            <w:t>(McKinsey &amp; Company, 2011)</w:t>
          </w:r>
          <w:r w:rsidR="00610676">
            <w:fldChar w:fldCharType="end"/>
          </w:r>
        </w:sdtContent>
      </w:sdt>
      <w:r w:rsidR="00AF730E">
        <w:t xml:space="preserve"> </w:t>
      </w:r>
      <w:r w:rsidR="00C8587D">
        <w:t xml:space="preserve">The MGI report indicates a definite relationship between the ability to access data, and the potential to capture economic value, across all sectors / industries. </w:t>
      </w:r>
    </w:p>
    <w:p w14:paraId="0AFBE46E" w14:textId="6A432261" w:rsidR="00C8587D" w:rsidRDefault="00C8587D" w:rsidP="001D0AF6">
      <w:r>
        <w:t>For example, t</w:t>
      </w:r>
      <w:r w:rsidR="000D7B9C">
        <w:t>he</w:t>
      </w:r>
      <w:r w:rsidR="00BB5EDA" w:rsidRPr="00BB5EDA">
        <w:t xml:space="preserve"> </w:t>
      </w:r>
      <w:r w:rsidR="008903A1">
        <w:t>e</w:t>
      </w:r>
      <w:r w:rsidR="00BB5EDA" w:rsidRPr="00BB5EDA">
        <w:t>ducation</w:t>
      </w:r>
      <w:r w:rsidR="000D7B9C">
        <w:t xml:space="preserve"> industry</w:t>
      </w:r>
      <w:r w:rsidR="008903A1">
        <w:t xml:space="preserve"> is in the lowest percentile for</w:t>
      </w:r>
      <w:r w:rsidR="000D7B9C">
        <w:t xml:space="preserve"> </w:t>
      </w:r>
      <w:r>
        <w:t>availability</w:t>
      </w:r>
      <w:r w:rsidR="000D7B9C">
        <w:t xml:space="preserve"> of data</w:t>
      </w:r>
      <w:r w:rsidR="008903A1">
        <w:t xml:space="preserve">, and consequently is also </w:t>
      </w:r>
      <w:r w:rsidR="000D7B9C">
        <w:t>in the l</w:t>
      </w:r>
      <w:r w:rsidR="00BB5EDA" w:rsidRPr="00BB5EDA">
        <w:t xml:space="preserve">owest 20% for </w:t>
      </w:r>
      <w:r>
        <w:t xml:space="preserve">exploiting </w:t>
      </w:r>
      <w:r w:rsidR="000D7B9C">
        <w:t xml:space="preserve">economic </w:t>
      </w:r>
      <w:r w:rsidR="00BB5EDA" w:rsidRPr="00BB5EDA">
        <w:t xml:space="preserve">value. </w:t>
      </w:r>
      <w:r>
        <w:t xml:space="preserve">The government sector, which is considered well positioned to benefit from </w:t>
      </w:r>
      <w:r w:rsidR="008108F8">
        <w:t>B</w:t>
      </w:r>
      <w:r>
        <w:t xml:space="preserve">ig </w:t>
      </w:r>
      <w:r w:rsidR="008108F8">
        <w:t>D</w:t>
      </w:r>
      <w:r>
        <w:t xml:space="preserve">ata, suffers from low access to data and </w:t>
      </w:r>
      <w:r w:rsidR="008108F8">
        <w:t xml:space="preserve">may not fully realize the </w:t>
      </w:r>
      <w:r>
        <w:t>positive impacts of these technologies.</w:t>
      </w:r>
      <w:r w:rsidR="00AF730E">
        <w:t xml:space="preserve"> </w:t>
      </w:r>
      <w:sdt>
        <w:sdtPr>
          <w:id w:val="2122415815"/>
          <w:citation/>
        </w:sdtPr>
        <w:sdtEndPr/>
        <w:sdtContent>
          <w:r w:rsidR="00AF730E">
            <w:fldChar w:fldCharType="begin"/>
          </w:r>
          <w:r w:rsidR="00AF730E">
            <w:instrText xml:space="preserve"> CITATION McK11 \l 1033 </w:instrText>
          </w:r>
          <w:r w:rsidR="00AF730E">
            <w:fldChar w:fldCharType="separate"/>
          </w:r>
          <w:r w:rsidR="00AF730E">
            <w:rPr>
              <w:noProof/>
            </w:rPr>
            <w:t>(McKinsey &amp; Company, 2011)</w:t>
          </w:r>
          <w:r w:rsidR="00AF730E">
            <w:fldChar w:fldCharType="end"/>
          </w:r>
        </w:sdtContent>
      </w:sdt>
      <w:r w:rsidR="00AF730E">
        <w:t xml:space="preserve"> </w:t>
      </w:r>
      <w:r w:rsidR="008108F8">
        <w:t>Table 2</w:t>
      </w:r>
      <w:r>
        <w:t xml:space="preserve"> list</w:t>
      </w:r>
      <w:r w:rsidR="008108F8">
        <w:t>s</w:t>
      </w:r>
      <w:r>
        <w:t xml:space="preserve"> industries that have the best access to data and </w:t>
      </w:r>
      <w:r w:rsidR="00571858">
        <w:t xml:space="preserve">rate highest on MGI’s value index. </w:t>
      </w:r>
    </w:p>
    <w:p w14:paraId="5E562A4E" w14:textId="617970A7" w:rsidR="00BB5EDA" w:rsidRDefault="00CA7BEC" w:rsidP="00152F1D">
      <w:pPr>
        <w:pStyle w:val="BDTableCaption"/>
      </w:pPr>
      <w:bookmarkStart w:id="103" w:name="_Toc496136885"/>
      <w:bookmarkStart w:id="104" w:name="_Toc489926426"/>
      <w:r>
        <w:t>Table</w:t>
      </w:r>
      <w:r w:rsidR="00BB5EDA">
        <w:t xml:space="preserve"> </w:t>
      </w:r>
      <w:r w:rsidR="00B4669C">
        <w:t xml:space="preserve">2: </w:t>
      </w:r>
      <w:r w:rsidR="008108F8">
        <w:t xml:space="preserve">Data Availability and Value Index </w:t>
      </w:r>
      <w:r w:rsidR="00BB5EDA">
        <w:t xml:space="preserve">from MGI Big Data </w:t>
      </w:r>
      <w:r w:rsidR="008108F8">
        <w:t>Report</w:t>
      </w:r>
      <w:bookmarkEnd w:id="103"/>
      <w:bookmarkEnd w:id="104"/>
    </w:p>
    <w:tbl>
      <w:tblPr>
        <w:tblStyle w:val="MediumShading1-Accent5"/>
        <w:tblW w:w="5000" w:type="pct"/>
        <w:tblLook w:val="04A0" w:firstRow="1" w:lastRow="0" w:firstColumn="1" w:lastColumn="0" w:noHBand="0" w:noVBand="1"/>
        <w:tblPrChange w:id="105" w:author="Laurie Aldape" w:date="2017-10-19T00:40:00Z">
          <w:tblPr>
            <w:tblStyle w:val="LightShading"/>
            <w:tblW w:w="5000" w:type="pct"/>
            <w:tblLook w:val="04A0" w:firstRow="1" w:lastRow="0" w:firstColumn="1" w:lastColumn="0" w:noHBand="0" w:noVBand="1"/>
          </w:tblPr>
        </w:tblPrChange>
      </w:tblPr>
      <w:tblGrid>
        <w:gridCol w:w="5148"/>
        <w:gridCol w:w="5148"/>
        <w:tblGridChange w:id="106">
          <w:tblGrid>
            <w:gridCol w:w="5148"/>
            <w:gridCol w:w="5148"/>
          </w:tblGrid>
        </w:tblGridChange>
      </w:tblGrid>
      <w:tr w:rsidR="00BB5EDA" w14:paraId="116707D5" w14:textId="77777777" w:rsidTr="002A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PrChange w:id="107" w:author="Laurie Aldape" w:date="2017-10-19T00:40:00Z">
              <w:tcPr>
                <w:tcW w:w="2500" w:type="pct"/>
                <w:tcBorders>
                  <w:top w:val="single" w:sz="8" w:space="0" w:color="000000" w:themeColor="text1"/>
                  <w:left w:val="nil"/>
                  <w:bottom w:val="single" w:sz="8" w:space="0" w:color="000000" w:themeColor="text1"/>
                </w:tcBorders>
              </w:tcPr>
            </w:tcPrChange>
          </w:tcPr>
          <w:p w14:paraId="0C78FDD9" w14:textId="61C8F446" w:rsidR="00BB5EDA" w:rsidRPr="001F0A81" w:rsidRDefault="00BB5EDA" w:rsidP="00152F1D">
            <w:pPr>
              <w:tabs>
                <w:tab w:val="center" w:pos="2229"/>
              </w:tabs>
              <w:cnfStyle w:val="101000000000" w:firstRow="1" w:lastRow="0" w:firstColumn="1" w:lastColumn="0" w:oddVBand="0" w:evenVBand="0" w:oddHBand="0" w:evenHBand="0" w:firstRowFirstColumn="0" w:firstRowLastColumn="0" w:lastRowFirstColumn="0" w:lastRowLastColumn="0"/>
              <w:rPr>
                <w:color w:val="auto"/>
              </w:rPr>
            </w:pPr>
            <w:r w:rsidRPr="001F0A81">
              <w:rPr>
                <w:color w:val="auto"/>
              </w:rPr>
              <w:t xml:space="preserve">Data </w:t>
            </w:r>
            <w:r w:rsidR="00571858" w:rsidRPr="001F0A81">
              <w:rPr>
                <w:color w:val="auto"/>
              </w:rPr>
              <w:t>A</w:t>
            </w:r>
            <w:r w:rsidRPr="001F0A81">
              <w:rPr>
                <w:color w:val="auto"/>
              </w:rPr>
              <w:t>vailability</w:t>
            </w:r>
            <w:r w:rsidR="00571858" w:rsidRPr="001F0A81">
              <w:rPr>
                <w:color w:val="auto"/>
              </w:rPr>
              <w:tab/>
            </w:r>
          </w:p>
        </w:tc>
        <w:tc>
          <w:tcPr>
            <w:tcW w:w="0" w:type="pct"/>
            <w:tcPrChange w:id="108" w:author="Laurie Aldape" w:date="2017-10-19T00:40:00Z">
              <w:tcPr>
                <w:tcW w:w="2500" w:type="pct"/>
                <w:tcBorders>
                  <w:top w:val="single" w:sz="8" w:space="0" w:color="000000" w:themeColor="text1"/>
                  <w:bottom w:val="single" w:sz="8" w:space="0" w:color="000000" w:themeColor="text1"/>
                  <w:right w:val="nil"/>
                </w:tcBorders>
              </w:tcPr>
            </w:tcPrChange>
          </w:tcPr>
          <w:p w14:paraId="18AF1FE3" w14:textId="602C5854" w:rsidR="00BB5EDA" w:rsidRPr="001F0A81" w:rsidRDefault="00BB5EDA" w:rsidP="00BB5EDA">
            <w:pP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 xml:space="preserve">Value </w:t>
            </w:r>
            <w:r w:rsidR="00571858" w:rsidRPr="001F0A81">
              <w:rPr>
                <w:color w:val="auto"/>
              </w:rPr>
              <w:t>I</w:t>
            </w:r>
            <w:r w:rsidRPr="001F0A81">
              <w:rPr>
                <w:color w:val="auto"/>
              </w:rPr>
              <w:t>ndex</w:t>
            </w:r>
          </w:p>
        </w:tc>
      </w:tr>
      <w:tr w:rsidR="000D7B9C" w14:paraId="79254D2E" w14:textId="77777777" w:rsidTr="002A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PrChange w:id="109" w:author="Laurie Aldape" w:date="2017-10-19T00:40:00Z">
              <w:tcPr>
                <w:tcW w:w="2500" w:type="pct"/>
                <w:tcBorders>
                  <w:left w:val="nil"/>
                </w:tcBorders>
                <w:shd w:val="clear" w:color="auto" w:fill="C0C0C0" w:themeFill="text1" w:themeFillTint="3F"/>
              </w:tcPr>
            </w:tcPrChange>
          </w:tcPr>
          <w:p w14:paraId="38A42AFB" w14:textId="4CBD4057" w:rsidR="000D7B9C" w:rsidRPr="008D58C0" w:rsidRDefault="000D7B9C" w:rsidP="000D7B9C">
            <w:pPr>
              <w:cnfStyle w:val="001000100000" w:firstRow="0" w:lastRow="0" w:firstColumn="1" w:lastColumn="0" w:oddVBand="0" w:evenVBand="0" w:oddHBand="1" w:evenHBand="0" w:firstRowFirstColumn="0" w:firstRowLastColumn="0" w:lastRowFirstColumn="0" w:lastRowLastColumn="0"/>
              <w:rPr>
                <w:b w:val="0"/>
              </w:rPr>
            </w:pPr>
            <w:r w:rsidRPr="008D58C0">
              <w:rPr>
                <w:b w:val="0"/>
              </w:rPr>
              <w:t>M</w:t>
            </w:r>
            <w:r w:rsidR="00782EC9">
              <w:rPr>
                <w:b w:val="0"/>
              </w:rPr>
              <w:t>anufacturing</w:t>
            </w:r>
            <w:r w:rsidRPr="008D58C0">
              <w:rPr>
                <w:b w:val="0"/>
              </w:rPr>
              <w:t>, top 20 percentile</w:t>
            </w:r>
          </w:p>
        </w:tc>
        <w:tc>
          <w:tcPr>
            <w:tcW w:w="0" w:type="pct"/>
            <w:tcPrChange w:id="110" w:author="Laurie Aldape" w:date="2017-10-19T00:40:00Z">
              <w:tcPr>
                <w:tcW w:w="2500" w:type="pct"/>
                <w:tcBorders>
                  <w:right w:val="nil"/>
                </w:tcBorders>
                <w:shd w:val="clear" w:color="auto" w:fill="C0C0C0" w:themeFill="text1" w:themeFillTint="3F"/>
              </w:tcPr>
            </w:tcPrChange>
          </w:tcPr>
          <w:p w14:paraId="0D11A64B" w14:textId="0B2A1D34" w:rsidR="000D7B9C" w:rsidRDefault="00782EC9" w:rsidP="000D7B9C">
            <w:pPr>
              <w:cnfStyle w:val="000000100000" w:firstRow="0" w:lastRow="0" w:firstColumn="0" w:lastColumn="0" w:oddVBand="0" w:evenVBand="0" w:oddHBand="1" w:evenHBand="0" w:firstRowFirstColumn="0" w:firstRowLastColumn="0" w:lastRowFirstColumn="0" w:lastRowLastColumn="0"/>
            </w:pPr>
            <w:r w:rsidRPr="00152F1D">
              <w:t>Manufacturing</w:t>
            </w:r>
            <w:r w:rsidR="000D7B9C">
              <w:t>, top 20 percentile</w:t>
            </w:r>
          </w:p>
        </w:tc>
      </w:tr>
      <w:tr w:rsidR="00BB5EDA" w14:paraId="27EE5438" w14:textId="77777777" w:rsidTr="002A25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PrChange w:id="111" w:author="Laurie Aldape" w:date="2017-10-19T00:40:00Z">
              <w:tcPr>
                <w:tcW w:w="2500" w:type="pct"/>
                <w:tcBorders>
                  <w:right w:val="none" w:sz="0" w:space="0" w:color="auto"/>
                </w:tcBorders>
              </w:tcPr>
            </w:tcPrChange>
          </w:tcPr>
          <w:p w14:paraId="270ED7EC" w14:textId="3BF9CE07" w:rsidR="00BB5EDA" w:rsidRPr="008D58C0" w:rsidRDefault="00BB5EDA" w:rsidP="00BB5EDA">
            <w:pPr>
              <w:cnfStyle w:val="001000010000" w:firstRow="0" w:lastRow="0" w:firstColumn="1" w:lastColumn="0" w:oddVBand="0" w:evenVBand="0" w:oddHBand="0" w:evenHBand="1" w:firstRowFirstColumn="0" w:firstRowLastColumn="0" w:lastRowFirstColumn="0" w:lastRowLastColumn="0"/>
              <w:rPr>
                <w:b w:val="0"/>
              </w:rPr>
            </w:pPr>
            <w:r w:rsidRPr="008D58C0">
              <w:rPr>
                <w:b w:val="0"/>
              </w:rPr>
              <w:t>Utilities, top 20%</w:t>
            </w:r>
          </w:p>
        </w:tc>
        <w:tc>
          <w:tcPr>
            <w:tcW w:w="0" w:type="pct"/>
            <w:tcPrChange w:id="112" w:author="Laurie Aldape" w:date="2017-10-19T00:40:00Z">
              <w:tcPr>
                <w:tcW w:w="2500" w:type="pct"/>
                <w:tcBorders>
                  <w:left w:val="none" w:sz="0" w:space="0" w:color="auto"/>
                </w:tcBorders>
              </w:tcPr>
            </w:tcPrChange>
          </w:tcPr>
          <w:p w14:paraId="7F7E3619" w14:textId="7961ACB8" w:rsidR="00BB5EDA" w:rsidRDefault="00BB5EDA" w:rsidP="00BB5EDA">
            <w:pPr>
              <w:cnfStyle w:val="000000010000" w:firstRow="0" w:lastRow="0" w:firstColumn="0" w:lastColumn="0" w:oddVBand="0" w:evenVBand="0" w:oddHBand="0" w:evenHBand="1" w:firstRowFirstColumn="0" w:firstRowLastColumn="0" w:lastRowFirstColumn="0" w:lastRowLastColumn="0"/>
            </w:pPr>
            <w:r>
              <w:t>Utilities, top 20%</w:t>
            </w:r>
          </w:p>
        </w:tc>
      </w:tr>
      <w:tr w:rsidR="00BB5EDA" w14:paraId="735C016B" w14:textId="77777777" w:rsidTr="002A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PrChange w:id="113" w:author="Laurie Aldape" w:date="2017-10-19T00:40:00Z">
              <w:tcPr>
                <w:tcW w:w="2500" w:type="pct"/>
                <w:tcBorders>
                  <w:left w:val="nil"/>
                </w:tcBorders>
                <w:shd w:val="clear" w:color="auto" w:fill="C0C0C0" w:themeFill="text1" w:themeFillTint="3F"/>
              </w:tcPr>
            </w:tcPrChange>
          </w:tcPr>
          <w:p w14:paraId="7D21BAFC" w14:textId="22B9B4F8" w:rsidR="00BB5EDA" w:rsidRPr="008D58C0" w:rsidRDefault="00BB5EDA" w:rsidP="00BB5EDA">
            <w:pPr>
              <w:cnfStyle w:val="001000100000" w:firstRow="0" w:lastRow="0" w:firstColumn="1" w:lastColumn="0" w:oddVBand="0" w:evenVBand="0" w:oddHBand="1" w:evenHBand="0" w:firstRowFirstColumn="0" w:firstRowLastColumn="0" w:lastRowFirstColumn="0" w:lastRowLastColumn="0"/>
              <w:rPr>
                <w:b w:val="0"/>
              </w:rPr>
            </w:pPr>
            <w:r w:rsidRPr="008D58C0">
              <w:rPr>
                <w:b w:val="0"/>
              </w:rPr>
              <w:t>Information, top 20%</w:t>
            </w:r>
          </w:p>
        </w:tc>
        <w:tc>
          <w:tcPr>
            <w:tcW w:w="0" w:type="pct"/>
            <w:tcPrChange w:id="114" w:author="Laurie Aldape" w:date="2017-10-19T00:40:00Z">
              <w:tcPr>
                <w:tcW w:w="2500" w:type="pct"/>
                <w:tcBorders>
                  <w:right w:val="nil"/>
                </w:tcBorders>
                <w:shd w:val="clear" w:color="auto" w:fill="C0C0C0" w:themeFill="text1" w:themeFillTint="3F"/>
              </w:tcPr>
            </w:tcPrChange>
          </w:tcPr>
          <w:p w14:paraId="120F632A" w14:textId="3359BAE9" w:rsidR="00BB5EDA" w:rsidRDefault="00BB5EDA" w:rsidP="00BB5EDA">
            <w:pPr>
              <w:cnfStyle w:val="000000100000" w:firstRow="0" w:lastRow="0" w:firstColumn="0" w:lastColumn="0" w:oddVBand="0" w:evenVBand="0" w:oddHBand="1" w:evenHBand="0" w:firstRowFirstColumn="0" w:firstRowLastColumn="0" w:lastRowFirstColumn="0" w:lastRowLastColumn="0"/>
            </w:pPr>
            <w:r>
              <w:t>Information, top 40%</w:t>
            </w:r>
          </w:p>
        </w:tc>
      </w:tr>
      <w:tr w:rsidR="00BB5EDA" w14:paraId="30098E71" w14:textId="77777777" w:rsidTr="002A25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PrChange w:id="115" w:author="Laurie Aldape" w:date="2017-10-19T00:40:00Z">
              <w:tcPr>
                <w:tcW w:w="2500" w:type="pct"/>
                <w:tcBorders>
                  <w:right w:val="none" w:sz="0" w:space="0" w:color="auto"/>
                </w:tcBorders>
              </w:tcPr>
            </w:tcPrChange>
          </w:tcPr>
          <w:p w14:paraId="6A56A286" w14:textId="7FC611A9" w:rsidR="00BB5EDA" w:rsidRPr="008D58C0" w:rsidRDefault="00BB5EDA" w:rsidP="00BB5EDA">
            <w:pPr>
              <w:cnfStyle w:val="001000010000" w:firstRow="0" w:lastRow="0" w:firstColumn="1" w:lastColumn="0" w:oddVBand="0" w:evenVBand="0" w:oddHBand="0" w:evenHBand="1" w:firstRowFirstColumn="0" w:firstRowLastColumn="0" w:lastRowFirstColumn="0" w:lastRowLastColumn="0"/>
              <w:rPr>
                <w:b w:val="0"/>
              </w:rPr>
            </w:pPr>
            <w:r w:rsidRPr="008D58C0">
              <w:rPr>
                <w:b w:val="0"/>
              </w:rPr>
              <w:t>Healthcare and social assistance, top 40%</w:t>
            </w:r>
          </w:p>
        </w:tc>
        <w:tc>
          <w:tcPr>
            <w:tcW w:w="0" w:type="pct"/>
            <w:tcPrChange w:id="116" w:author="Laurie Aldape" w:date="2017-10-19T00:40:00Z">
              <w:tcPr>
                <w:tcW w:w="2500" w:type="pct"/>
                <w:tcBorders>
                  <w:left w:val="none" w:sz="0" w:space="0" w:color="auto"/>
                </w:tcBorders>
              </w:tcPr>
            </w:tcPrChange>
          </w:tcPr>
          <w:p w14:paraId="18A5E9DD" w14:textId="1BB420B5" w:rsidR="00BB5EDA" w:rsidRDefault="00BB5EDA" w:rsidP="00BB5EDA">
            <w:pPr>
              <w:cnfStyle w:val="000000010000" w:firstRow="0" w:lastRow="0" w:firstColumn="0" w:lastColumn="0" w:oddVBand="0" w:evenVBand="0" w:oddHBand="0" w:evenHBand="1" w:firstRowFirstColumn="0" w:firstRowLastColumn="0" w:lastRowFirstColumn="0" w:lastRowLastColumn="0"/>
            </w:pPr>
            <w:r>
              <w:t>Healthcare and social assistance, top 20%</w:t>
            </w:r>
          </w:p>
        </w:tc>
      </w:tr>
      <w:tr w:rsidR="00BB5EDA" w14:paraId="620FC146" w14:textId="77777777" w:rsidTr="002A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PrChange w:id="117" w:author="Laurie Aldape" w:date="2017-10-19T00:40:00Z">
              <w:tcPr>
                <w:tcW w:w="2500" w:type="pct"/>
                <w:tcBorders>
                  <w:left w:val="nil"/>
                </w:tcBorders>
                <w:shd w:val="clear" w:color="auto" w:fill="C0C0C0" w:themeFill="text1" w:themeFillTint="3F"/>
              </w:tcPr>
            </w:tcPrChange>
          </w:tcPr>
          <w:p w14:paraId="0BFABD2E" w14:textId="61B9EEBA" w:rsidR="00BB5EDA" w:rsidRPr="008D58C0" w:rsidRDefault="00BB5EDA" w:rsidP="00BB5EDA">
            <w:pPr>
              <w:cnfStyle w:val="001000100000" w:firstRow="0" w:lastRow="0" w:firstColumn="1" w:lastColumn="0" w:oddVBand="0" w:evenVBand="0" w:oddHBand="1" w:evenHBand="0" w:firstRowFirstColumn="0" w:firstRowLastColumn="0" w:lastRowFirstColumn="0" w:lastRowLastColumn="0"/>
              <w:rPr>
                <w:b w:val="0"/>
              </w:rPr>
            </w:pPr>
            <w:r w:rsidRPr="008D58C0">
              <w:rPr>
                <w:b w:val="0"/>
              </w:rPr>
              <w:t>Natural resources, top 40%</w:t>
            </w:r>
          </w:p>
        </w:tc>
        <w:tc>
          <w:tcPr>
            <w:tcW w:w="0" w:type="pct"/>
            <w:tcPrChange w:id="118" w:author="Laurie Aldape" w:date="2017-10-19T00:40:00Z">
              <w:tcPr>
                <w:tcW w:w="2500" w:type="pct"/>
                <w:tcBorders>
                  <w:right w:val="nil"/>
                </w:tcBorders>
                <w:shd w:val="clear" w:color="auto" w:fill="C0C0C0" w:themeFill="text1" w:themeFillTint="3F"/>
              </w:tcPr>
            </w:tcPrChange>
          </w:tcPr>
          <w:p w14:paraId="2D384084" w14:textId="35083B2D" w:rsidR="00BB5EDA" w:rsidRDefault="00BB5EDA" w:rsidP="00BB5EDA">
            <w:pPr>
              <w:cnfStyle w:val="000000100000" w:firstRow="0" w:lastRow="0" w:firstColumn="0" w:lastColumn="0" w:oddVBand="0" w:evenVBand="0" w:oddHBand="1" w:evenHBand="0" w:firstRowFirstColumn="0" w:firstRowLastColumn="0" w:lastRowFirstColumn="0" w:lastRowLastColumn="0"/>
            </w:pPr>
            <w:r>
              <w:t>Natural resources, top 20%</w:t>
            </w:r>
          </w:p>
        </w:tc>
      </w:tr>
    </w:tbl>
    <w:p w14:paraId="08E9F22A" w14:textId="65ED1357" w:rsidR="00E46323" w:rsidRDefault="008301D1" w:rsidP="00B43B80">
      <w:pPr>
        <w:pStyle w:val="Heading3"/>
        <w:spacing w:before="480"/>
      </w:pPr>
      <w:bookmarkStart w:id="119" w:name="_35nkun2" w:colFirst="0" w:colLast="0"/>
      <w:bookmarkStart w:id="120" w:name="_Toc478543740"/>
      <w:bookmarkStart w:id="121" w:name="_Toc496136856"/>
      <w:bookmarkStart w:id="122" w:name="_Toc489926405"/>
      <w:bookmarkStart w:id="123" w:name="_Toc466028648"/>
      <w:bookmarkEnd w:id="119"/>
      <w:r w:rsidRPr="008301D1">
        <w:t>Functional Perspective of Adoption</w:t>
      </w:r>
      <w:bookmarkEnd w:id="120"/>
      <w:bookmarkEnd w:id="121"/>
      <w:bookmarkEnd w:id="122"/>
    </w:p>
    <w:p w14:paraId="6BE6FB2C" w14:textId="5F167E58" w:rsidR="00733FC0" w:rsidRPr="001D0AF6" w:rsidRDefault="002B2867" w:rsidP="001D0AF6">
      <w:r w:rsidRPr="001D0AF6">
        <w:t xml:space="preserve">Despite the obvious need for improved search technologies, very few organizations have implemented </w:t>
      </w:r>
      <w:r w:rsidRPr="00152F1D">
        <w:rPr>
          <w:i/>
        </w:rPr>
        <w:t>real</w:t>
      </w:r>
      <w:r w:rsidRPr="001D0AF6">
        <w:t xml:space="preserve"> search systems w</w:t>
      </w:r>
      <w:r w:rsidR="00E52909" w:rsidRPr="001D0AF6">
        <w:t>ithin their stack. AIIM polled 353 members of its global community</w:t>
      </w:r>
      <w:r w:rsidRPr="001D0AF6">
        <w:t xml:space="preserve"> and found that over 70% considered search to be essential or vital to </w:t>
      </w:r>
      <w:r w:rsidR="00E52909" w:rsidRPr="001D0AF6">
        <w:t>operations</w:t>
      </w:r>
      <w:r w:rsidRPr="001D0AF6">
        <w:t xml:space="preserve">, </w:t>
      </w:r>
      <w:r w:rsidR="00E45146" w:rsidRPr="001D0AF6">
        <w:t xml:space="preserve">and </w:t>
      </w:r>
      <w:r w:rsidR="008D25CA" w:rsidRPr="001D0AF6">
        <w:t xml:space="preserve">equivalent </w:t>
      </w:r>
      <w:r w:rsidR="00E52909" w:rsidRPr="001D0AF6">
        <w:t xml:space="preserve">in importance </w:t>
      </w:r>
      <w:r w:rsidR="008D25CA" w:rsidRPr="001D0AF6">
        <w:t>to</w:t>
      </w:r>
      <w:r w:rsidR="00E45146" w:rsidRPr="001D0AF6">
        <w:t xml:space="preserve"> </w:t>
      </w:r>
      <w:r w:rsidR="00287242" w:rsidRPr="001D0AF6">
        <w:t xml:space="preserve">both </w:t>
      </w:r>
      <w:r w:rsidR="008E6F50">
        <w:t>B</w:t>
      </w:r>
      <w:r w:rsidR="00E45146" w:rsidRPr="001D0AF6">
        <w:t xml:space="preserve">ig </w:t>
      </w:r>
      <w:r w:rsidR="008E6F50">
        <w:t>D</w:t>
      </w:r>
      <w:r w:rsidR="00E45146" w:rsidRPr="001D0AF6">
        <w:t>ata projects</w:t>
      </w:r>
      <w:r w:rsidR="00287242" w:rsidRPr="001D0AF6">
        <w:t xml:space="preserve"> and TAR</w:t>
      </w:r>
      <w:r w:rsidR="00E45146" w:rsidRPr="001D0AF6">
        <w:t xml:space="preserve">, </w:t>
      </w:r>
      <w:r w:rsidRPr="001D0AF6">
        <w:t>yet the majority do not have a mature search function and only 18% have f</w:t>
      </w:r>
      <w:r w:rsidR="00AF730E">
        <w:t>ederated capability</w:t>
      </w:r>
      <w:r w:rsidRPr="001D0AF6">
        <w:t>.</w:t>
      </w:r>
      <w:r w:rsidR="00AF730E">
        <w:t xml:space="preserve"> </w:t>
      </w:r>
      <w:sdt>
        <w:sdtPr>
          <w:id w:val="31082630"/>
          <w:citation/>
        </w:sdtPr>
        <w:sdtEndPr/>
        <w:sdtContent>
          <w:r w:rsidR="00AF730E">
            <w:fldChar w:fldCharType="begin"/>
          </w:r>
          <w:r w:rsidR="00AF730E">
            <w:instrText xml:space="preserve"> CITATION AII14 \l 1033 </w:instrText>
          </w:r>
          <w:r w:rsidR="00AF730E">
            <w:fldChar w:fldCharType="separate"/>
          </w:r>
          <w:r w:rsidR="00AF730E">
            <w:rPr>
              <w:noProof/>
            </w:rPr>
            <w:t>(AIIM, 2014)</w:t>
          </w:r>
          <w:r w:rsidR="00AF730E">
            <w:fldChar w:fldCharType="end"/>
          </w:r>
        </w:sdtContent>
      </w:sdt>
      <w:r w:rsidRPr="001D0AF6">
        <w:t xml:space="preserve"> </w:t>
      </w:r>
      <w:r w:rsidR="008E6F50">
        <w:t>There has been v</w:t>
      </w:r>
      <w:r w:rsidR="00E45146" w:rsidRPr="001D0AF6">
        <w:t xml:space="preserve">ery little adoption of open source technologies </w:t>
      </w:r>
      <w:r w:rsidR="008E6F50">
        <w:t>(</w:t>
      </w:r>
      <w:r w:rsidR="00E45146" w:rsidRPr="001D0AF6">
        <w:t>~15% on average</w:t>
      </w:r>
      <w:r w:rsidR="008E6F50">
        <w:t>)</w:t>
      </w:r>
      <w:r w:rsidR="00E45146" w:rsidRPr="001D0AF6">
        <w:t xml:space="preserve"> </w:t>
      </w:r>
      <w:r w:rsidR="008E6F50">
        <w:t xml:space="preserve">across </w:t>
      </w:r>
      <w:r w:rsidR="00E45146" w:rsidRPr="001D0AF6">
        <w:t>small, medium,</w:t>
      </w:r>
      <w:r w:rsidR="008D25CA" w:rsidRPr="001D0AF6">
        <w:t xml:space="preserve"> </w:t>
      </w:r>
      <w:r w:rsidR="008E6F50">
        <w:t xml:space="preserve">and </w:t>
      </w:r>
      <w:r w:rsidR="008D25CA" w:rsidRPr="001D0AF6">
        <w:t>large compan</w:t>
      </w:r>
      <w:r w:rsidR="008E6F50">
        <w:t>ies.</w:t>
      </w:r>
      <w:r w:rsidR="008D25CA" w:rsidRPr="001D0AF6">
        <w:t xml:space="preserve"> </w:t>
      </w:r>
      <w:r w:rsidR="008E6F50">
        <w:t xml:space="preserve">Forecasts indicate </w:t>
      </w:r>
      <w:r w:rsidR="008D25CA" w:rsidRPr="001D0AF6">
        <w:t>reduced spend</w:t>
      </w:r>
      <w:r w:rsidR="008E6F50">
        <w:t>ing</w:t>
      </w:r>
      <w:r w:rsidR="008D25CA" w:rsidRPr="001D0AF6">
        <w:t xml:space="preserve"> </w:t>
      </w:r>
      <w:r w:rsidR="008E6F50">
        <w:t xml:space="preserve">on </w:t>
      </w:r>
      <w:r w:rsidR="008345E5" w:rsidRPr="008345E5">
        <w:t>do-it-yourself</w:t>
      </w:r>
      <w:r w:rsidR="008345E5" w:rsidRPr="001D0AF6">
        <w:t xml:space="preserve"> </w:t>
      </w:r>
      <w:r w:rsidR="008345E5">
        <w:t>(</w:t>
      </w:r>
      <w:r w:rsidR="008D25CA" w:rsidRPr="001D0AF6">
        <w:t>DIY</w:t>
      </w:r>
      <w:r w:rsidR="008345E5">
        <w:t>)</w:t>
      </w:r>
      <w:r w:rsidR="008D25CA" w:rsidRPr="001D0AF6">
        <w:t xml:space="preserve"> built OS search apps. </w:t>
      </w:r>
      <w:r w:rsidR="00E45146" w:rsidRPr="001D0AF6">
        <w:t xml:space="preserve"> </w:t>
      </w:r>
    </w:p>
    <w:p w14:paraId="09C892B4" w14:textId="7C7BE6FF" w:rsidR="00D10E35" w:rsidRDefault="00280CD7" w:rsidP="0010737C">
      <w:pPr>
        <w:pStyle w:val="Heading2"/>
      </w:pPr>
      <w:bookmarkStart w:id="124" w:name="_Toc478543741"/>
      <w:bookmarkStart w:id="125" w:name="_Toc496136857"/>
      <w:bookmarkStart w:id="126" w:name="_Toc489926406"/>
      <w:bookmarkStart w:id="127" w:name="_Toc472495069"/>
      <w:bookmarkStart w:id="128" w:name="_Toc472495095"/>
      <w:bookmarkStart w:id="129" w:name="_Toc474185502"/>
      <w:r w:rsidRPr="00937A13">
        <w:t xml:space="preserve">Technical and non-technical </w:t>
      </w:r>
      <w:r w:rsidR="00937A13">
        <w:t>B</w:t>
      </w:r>
      <w:r w:rsidR="00937A13" w:rsidRPr="00937A13">
        <w:t>arriers</w:t>
      </w:r>
      <w:r w:rsidR="00654E5B">
        <w:t xml:space="preserve"> to adoption</w:t>
      </w:r>
      <w:bookmarkEnd w:id="124"/>
      <w:bookmarkEnd w:id="125"/>
      <w:bookmarkEnd w:id="126"/>
      <w:r w:rsidR="00937A13" w:rsidRPr="00937A13">
        <w:t xml:space="preserve"> </w:t>
      </w:r>
      <w:bookmarkEnd w:id="123"/>
      <w:bookmarkEnd w:id="127"/>
      <w:bookmarkEnd w:id="128"/>
      <w:bookmarkEnd w:id="129"/>
    </w:p>
    <w:p w14:paraId="18B6DE38" w14:textId="6D660CD3" w:rsidR="001446F3" w:rsidRPr="00220AE0" w:rsidRDefault="00220AE0" w:rsidP="00220AE0">
      <w:r w:rsidRPr="00220AE0">
        <w:t xml:space="preserve">As organizations </w:t>
      </w:r>
      <w:r>
        <w:t xml:space="preserve">attempt to implement Big Data systems, they can be faced with a multitude of challenges. Generally, these challenges are of two types: technical and non-technical. </w:t>
      </w:r>
      <w:r w:rsidR="00A96E92">
        <w:t xml:space="preserve">The technical challenges </w:t>
      </w:r>
      <w:r w:rsidR="00C940F4">
        <w:t xml:space="preserve">collection </w:t>
      </w:r>
      <w:r w:rsidR="00A96E92">
        <w:t xml:space="preserve">encompasses issues resulting from the hardware or software, and the interoperability between them, of a Big Data system. </w:t>
      </w:r>
      <w:r>
        <w:t xml:space="preserve">Technical challenges arise from </w:t>
      </w:r>
      <w:r w:rsidR="00A96E92">
        <w:t xml:space="preserve">various factors, which include </w:t>
      </w:r>
      <w:r w:rsidR="008840D9">
        <w:t>functional c</w:t>
      </w:r>
      <w:r w:rsidR="00A96E92">
        <w:t xml:space="preserve">omponents of a Big Data system, integration with those functional components, and the security of those components. Non-technical challenges involve issues </w:t>
      </w:r>
      <w:r w:rsidR="007F2957">
        <w:t>surrounding the technical components of a Big Data system</w:t>
      </w:r>
      <w:r w:rsidR="009760D2">
        <w:t xml:space="preserve">, but not considered a </w:t>
      </w:r>
      <w:r w:rsidR="009760D2">
        <w:lastRenderedPageBreak/>
        <w:t>hardware or software issue</w:t>
      </w:r>
      <w:r w:rsidR="007F2957">
        <w:t>. The</w:t>
      </w:r>
      <w:r w:rsidR="009A3AB5">
        <w:t xml:space="preserve"> non-technical barriers could include issues related to workforce preparedness and availability, high cost, too many or lack of regulations, and organizational culture. </w:t>
      </w:r>
    </w:p>
    <w:p w14:paraId="2697EEE7" w14:textId="23029FCC" w:rsidR="007B5068" w:rsidRPr="00220AE0" w:rsidRDefault="00CA7BEC" w:rsidP="00220AE0">
      <w:r>
        <w:t>Table 3</w:t>
      </w:r>
      <w:r w:rsidR="007B5068" w:rsidRPr="00220AE0">
        <w:t xml:space="preserve"> lists </w:t>
      </w:r>
      <w:r w:rsidR="00A96E92">
        <w:t xml:space="preserve">some of the more significant </w:t>
      </w:r>
      <w:r w:rsidR="007B5068" w:rsidRPr="00220AE0">
        <w:t>tech</w:t>
      </w:r>
      <w:r w:rsidR="00A96E92">
        <w:t>nical</w:t>
      </w:r>
      <w:r w:rsidR="007B5068" w:rsidRPr="00220AE0">
        <w:t xml:space="preserve"> and non-tech</w:t>
      </w:r>
      <w:r w:rsidR="00A96E92">
        <w:t>nical</w:t>
      </w:r>
      <w:r w:rsidR="007B5068" w:rsidRPr="00220AE0">
        <w:t xml:space="preserve"> barriers to adoption</w:t>
      </w:r>
      <w:r w:rsidR="009760D2">
        <w:t xml:space="preserve"> that were identified in the surveys</w:t>
      </w:r>
      <w:r w:rsidR="007B5068" w:rsidRPr="00220AE0">
        <w:t xml:space="preserve">. </w:t>
      </w:r>
      <w:r w:rsidR="007F2957">
        <w:t xml:space="preserve">Particular industries or organizations could face barriers that are </w:t>
      </w:r>
      <w:r w:rsidR="005B2762">
        <w:t xml:space="preserve">specific </w:t>
      </w:r>
      <w:r w:rsidR="007F2957">
        <w:t>to the</w:t>
      </w:r>
      <w:r w:rsidR="005B2762">
        <w:t>ir</w:t>
      </w:r>
      <w:r w:rsidR="007F2957">
        <w:t xml:space="preserve"> situation. Barriers </w:t>
      </w:r>
      <w:r>
        <w:t>listed in Table 3</w:t>
      </w:r>
      <w:r w:rsidR="007F2957">
        <w:t xml:space="preserve"> were considered serious enough to adversely impact a large number of potential Big Data adoptions. Some barriers not listed in Table </w:t>
      </w:r>
      <w:r w:rsidR="00C4740E">
        <w:t>3</w:t>
      </w:r>
      <w:r w:rsidR="007F2957">
        <w:t xml:space="preserve"> may be specific to an industry or a particular organization.</w:t>
      </w:r>
    </w:p>
    <w:p w14:paraId="367BC03C" w14:textId="66A27EC2" w:rsidR="0010737C" w:rsidRDefault="0082650E" w:rsidP="0010737C">
      <w:pPr>
        <w:pStyle w:val="BDTableCaption"/>
      </w:pPr>
      <w:bookmarkStart w:id="130" w:name="_Toc478543757"/>
      <w:bookmarkStart w:id="131" w:name="_Toc496136886"/>
      <w:bookmarkStart w:id="132" w:name="_Toc489926427"/>
      <w:r>
        <w:t xml:space="preserve">Table </w:t>
      </w:r>
      <w:r w:rsidR="00CA7BEC">
        <w:t>3</w:t>
      </w:r>
      <w:r>
        <w:t>: Non-T</w:t>
      </w:r>
      <w:r w:rsidR="0010737C" w:rsidRPr="0010737C">
        <w:t>echnical and Technical Barriers to Adoption</w:t>
      </w:r>
      <w:bookmarkEnd w:id="130"/>
      <w:bookmarkEnd w:id="131"/>
      <w:bookmarkEnd w:id="132"/>
    </w:p>
    <w:tbl>
      <w:tblPr>
        <w:tblStyle w:val="LightList-Accent5"/>
        <w:tblW w:w="0" w:type="auto"/>
        <w:tblLook w:val="04A0" w:firstRow="1" w:lastRow="0" w:firstColumn="1" w:lastColumn="0" w:noHBand="0" w:noVBand="1"/>
      </w:tblPr>
      <w:tblGrid>
        <w:gridCol w:w="5148"/>
        <w:gridCol w:w="5148"/>
      </w:tblGrid>
      <w:tr w:rsidR="009760D2" w14:paraId="5F468BB5" w14:textId="77777777" w:rsidTr="001F0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8" w:space="0" w:color="1F3864" w:themeColor="accent5"/>
              <w:bottom w:val="single" w:sz="8" w:space="0" w:color="1F3864" w:themeColor="accent5"/>
              <w:right w:val="single" w:sz="4" w:space="0" w:color="auto"/>
            </w:tcBorders>
          </w:tcPr>
          <w:p w14:paraId="03C4A446" w14:textId="7D4223D2" w:rsidR="009760D2" w:rsidRPr="00DD73C3" w:rsidRDefault="009760D2" w:rsidP="001F0A81">
            <w:pPr>
              <w:jc w:val="center"/>
            </w:pPr>
            <w:r w:rsidRPr="00DD73C3">
              <w:t>Non-Technical Barriers</w:t>
            </w:r>
          </w:p>
        </w:tc>
        <w:tc>
          <w:tcPr>
            <w:tcW w:w="5148" w:type="dxa"/>
            <w:tcBorders>
              <w:left w:val="single" w:sz="4" w:space="0" w:color="auto"/>
            </w:tcBorders>
          </w:tcPr>
          <w:p w14:paraId="29DEB15A" w14:textId="6D6517F6" w:rsidR="009760D2" w:rsidRPr="001F0A81" w:rsidRDefault="009760D2" w:rsidP="001F0A81">
            <w:pPr>
              <w:jc w:val="center"/>
              <w:cnfStyle w:val="100000000000" w:firstRow="1" w:lastRow="0" w:firstColumn="0" w:lastColumn="0" w:oddVBand="0" w:evenVBand="0" w:oddHBand="0" w:evenHBand="0" w:firstRowFirstColumn="0" w:firstRowLastColumn="0" w:lastRowFirstColumn="0" w:lastRowLastColumn="0"/>
              <w:rPr>
                <w:b w:val="0"/>
              </w:rPr>
            </w:pPr>
            <w:r w:rsidRPr="00DD73C3">
              <w:t>Technical Barriers</w:t>
            </w:r>
          </w:p>
        </w:tc>
      </w:tr>
      <w:tr w:rsidR="00DD73C3" w14:paraId="7F70D4CB" w14:textId="77777777" w:rsidTr="001F0A81">
        <w:trPr>
          <w:cnfStyle w:val="000000100000" w:firstRow="0" w:lastRow="0" w:firstColumn="0" w:lastColumn="0" w:oddVBand="0" w:evenVBand="0" w:oddHBand="1" w:evenHBand="0" w:firstRowFirstColumn="0" w:firstRowLastColumn="0" w:lastRowFirstColumn="0" w:lastRowLastColumn="0"/>
          <w:trHeight w:val="5200"/>
        </w:trPr>
        <w:tc>
          <w:tcPr>
            <w:cnfStyle w:val="001000000000" w:firstRow="0" w:lastRow="0" w:firstColumn="1" w:lastColumn="0" w:oddVBand="0" w:evenVBand="0" w:oddHBand="0" w:evenHBand="0" w:firstRowFirstColumn="0" w:firstRowLastColumn="0" w:lastRowFirstColumn="0" w:lastRowLastColumn="0"/>
            <w:tcW w:w="5148" w:type="dxa"/>
            <w:tcBorders>
              <w:right w:val="single" w:sz="4" w:space="0" w:color="auto"/>
            </w:tcBorders>
          </w:tcPr>
          <w:p w14:paraId="4F7B9C71" w14:textId="77777777" w:rsidR="00DD73C3" w:rsidRPr="00DD73C3" w:rsidRDefault="00DD73C3" w:rsidP="00DD73C3">
            <w:pPr>
              <w:pStyle w:val="BDTableBulletList"/>
              <w:spacing w:before="60"/>
              <w:contextualSpacing w:val="0"/>
              <w:rPr>
                <w:b w:val="0"/>
                <w:bCs w:val="0"/>
              </w:rPr>
            </w:pPr>
            <w:r w:rsidRPr="00DD73C3">
              <w:rPr>
                <w:b w:val="0"/>
              </w:rPr>
              <w:t>Lack of stakeholder definition and product agreement</w:t>
            </w:r>
          </w:p>
          <w:p w14:paraId="542D80F4" w14:textId="77777777" w:rsidR="00DD73C3" w:rsidRPr="00DD73C3" w:rsidRDefault="00DD73C3" w:rsidP="00DD73C3">
            <w:pPr>
              <w:pStyle w:val="BDTableBulletList"/>
              <w:spacing w:before="60"/>
              <w:contextualSpacing w:val="0"/>
              <w:rPr>
                <w:b w:val="0"/>
                <w:bCs w:val="0"/>
              </w:rPr>
            </w:pPr>
            <w:r w:rsidRPr="00DD73C3">
              <w:rPr>
                <w:b w:val="0"/>
              </w:rPr>
              <w:t xml:space="preserve">Budget / expensive licenses </w:t>
            </w:r>
          </w:p>
          <w:p w14:paraId="70B8EBAD" w14:textId="77777777" w:rsidR="00DD73C3" w:rsidRPr="00DD73C3" w:rsidRDefault="00DD73C3" w:rsidP="00DD73C3">
            <w:pPr>
              <w:pStyle w:val="BDTableBulletList"/>
              <w:spacing w:before="60"/>
              <w:contextualSpacing w:val="0"/>
              <w:rPr>
                <w:b w:val="0"/>
                <w:bCs w:val="0"/>
              </w:rPr>
            </w:pPr>
            <w:r w:rsidRPr="001F0A81">
              <w:rPr>
                <w:b w:val="0"/>
              </w:rPr>
              <w:t>Lack of established processes to go from proof-of-concept to production systems</w:t>
            </w:r>
          </w:p>
          <w:p w14:paraId="0136404A" w14:textId="77777777" w:rsidR="00DD73C3" w:rsidRPr="00DD73C3" w:rsidRDefault="00DD73C3" w:rsidP="00DD73C3">
            <w:pPr>
              <w:pStyle w:val="BDTableBulletList"/>
              <w:spacing w:before="60"/>
              <w:contextualSpacing w:val="0"/>
              <w:rPr>
                <w:b w:val="0"/>
                <w:bCs w:val="0"/>
              </w:rPr>
            </w:pPr>
            <w:r w:rsidRPr="00DD73C3">
              <w:rPr>
                <w:b w:val="0"/>
              </w:rPr>
              <w:t xml:space="preserve">Compliance with privacy and regulations </w:t>
            </w:r>
          </w:p>
          <w:p w14:paraId="194D14B4" w14:textId="77777777" w:rsidR="00DD73C3" w:rsidRPr="00DD73C3" w:rsidRDefault="00DD73C3" w:rsidP="00DD73C3">
            <w:pPr>
              <w:pStyle w:val="BDTableBulletList"/>
              <w:spacing w:before="60"/>
              <w:contextualSpacing w:val="0"/>
              <w:rPr>
                <w:b w:val="0"/>
                <w:bCs w:val="0"/>
              </w:rPr>
            </w:pPr>
            <w:r w:rsidRPr="00DD73C3">
              <w:rPr>
                <w:b w:val="0"/>
              </w:rPr>
              <w:t>Inconsistent metadata standards</w:t>
            </w:r>
          </w:p>
          <w:p w14:paraId="3D1FEB40" w14:textId="77777777" w:rsidR="00DD73C3" w:rsidRPr="00DD73C3" w:rsidRDefault="00DD73C3" w:rsidP="00DD73C3">
            <w:pPr>
              <w:pStyle w:val="BDTableBulletList"/>
              <w:spacing w:before="60"/>
              <w:contextualSpacing w:val="0"/>
              <w:rPr>
                <w:b w:val="0"/>
                <w:bCs w:val="0"/>
              </w:rPr>
            </w:pPr>
            <w:r w:rsidRPr="00DD73C3">
              <w:rPr>
                <w:b w:val="0"/>
              </w:rPr>
              <w:t>Some silos of data and access restriction</w:t>
            </w:r>
          </w:p>
          <w:p w14:paraId="0C90BB86" w14:textId="77777777" w:rsidR="00DD73C3" w:rsidRPr="00DD73C3" w:rsidRDefault="00DD73C3" w:rsidP="00DD73C3">
            <w:pPr>
              <w:pStyle w:val="BDTableBulletList"/>
              <w:spacing w:before="60"/>
              <w:contextualSpacing w:val="0"/>
              <w:rPr>
                <w:b w:val="0"/>
                <w:bCs w:val="0"/>
              </w:rPr>
            </w:pPr>
            <w:r w:rsidRPr="00DD73C3">
              <w:rPr>
                <w:b w:val="0"/>
              </w:rPr>
              <w:t>Shifting from centralized stewardship toward decentralized and granular model</w:t>
            </w:r>
          </w:p>
          <w:p w14:paraId="2776C791" w14:textId="77777777" w:rsidR="00DD73C3" w:rsidRPr="00DD73C3" w:rsidRDefault="00DD73C3" w:rsidP="00DD73C3">
            <w:pPr>
              <w:pStyle w:val="BDTableBulletList"/>
              <w:spacing w:before="60"/>
              <w:contextualSpacing w:val="0"/>
              <w:rPr>
                <w:b w:val="0"/>
                <w:bCs w:val="0"/>
              </w:rPr>
            </w:pPr>
            <w:r w:rsidRPr="00DD73C3">
              <w:rPr>
                <w:b w:val="0"/>
              </w:rPr>
              <w:t xml:space="preserve">Legacy access methods present tremendous integration and compliance challenges </w:t>
            </w:r>
          </w:p>
          <w:p w14:paraId="12D2CEE2" w14:textId="77777777" w:rsidR="00DD73C3" w:rsidRPr="00DD73C3" w:rsidRDefault="00DD73C3" w:rsidP="00DD73C3">
            <w:pPr>
              <w:pStyle w:val="BDTableBulletList"/>
              <w:spacing w:before="60"/>
              <w:contextualSpacing w:val="0"/>
              <w:rPr>
                <w:b w:val="0"/>
                <w:bCs w:val="0"/>
              </w:rPr>
            </w:pPr>
            <w:r w:rsidRPr="00DD73C3">
              <w:rPr>
                <w:b w:val="0"/>
              </w:rPr>
              <w:t xml:space="preserve">Proprietary, patented access methods have been a barrier to construction of connectors </w:t>
            </w:r>
          </w:p>
          <w:p w14:paraId="3C577956" w14:textId="77777777" w:rsidR="00DD73C3" w:rsidRPr="00DD73C3" w:rsidRDefault="00DD73C3" w:rsidP="00DD73C3">
            <w:pPr>
              <w:pStyle w:val="BDTableBulletList"/>
              <w:spacing w:before="60"/>
              <w:contextualSpacing w:val="0"/>
              <w:rPr>
                <w:b w:val="0"/>
                <w:bCs w:val="0"/>
              </w:rPr>
            </w:pPr>
            <w:r w:rsidRPr="00DD73C3">
              <w:rPr>
                <w:b w:val="0"/>
              </w:rPr>
              <w:t>Organizational maturity</w:t>
            </w:r>
          </w:p>
          <w:p w14:paraId="306A7991" w14:textId="02D6ABCB" w:rsidR="00DD73C3" w:rsidRPr="00DD73C3" w:rsidRDefault="00DD73C3" w:rsidP="001F0A81">
            <w:pPr>
              <w:pStyle w:val="BDTableBulletList"/>
              <w:spacing w:before="60"/>
              <w:contextualSpacing w:val="0"/>
              <w:rPr>
                <w:b w:val="0"/>
              </w:rPr>
            </w:pPr>
            <w:r w:rsidRPr="00DD73C3">
              <w:rPr>
                <w:b w:val="0"/>
              </w:rPr>
              <w:t>Lack of practitioners with the ability to handle the complexity of software</w:t>
            </w:r>
          </w:p>
        </w:tc>
        <w:tc>
          <w:tcPr>
            <w:tcW w:w="5148" w:type="dxa"/>
            <w:tcBorders>
              <w:left w:val="single" w:sz="4" w:space="0" w:color="auto"/>
            </w:tcBorders>
          </w:tcPr>
          <w:p w14:paraId="38B3DECF" w14:textId="77777777" w:rsidR="00DD73C3" w:rsidRPr="00DD73C3" w:rsidRDefault="00DD73C3" w:rsidP="00DD73C3">
            <w:pPr>
              <w:pStyle w:val="BDTableBulletList"/>
              <w:spacing w:before="60"/>
              <w:contextualSpacing w:val="0"/>
              <w:cnfStyle w:val="000000100000" w:firstRow="0" w:lastRow="0" w:firstColumn="0" w:lastColumn="0" w:oddVBand="0" w:evenVBand="0" w:oddHBand="1" w:evenHBand="0" w:firstRowFirstColumn="0" w:firstRowLastColumn="0" w:lastRowFirstColumn="0" w:lastRowLastColumn="0"/>
            </w:pPr>
            <w:r w:rsidRPr="001F0A81">
              <w:t xml:space="preserve">Integration with existing infrastructure </w:t>
            </w:r>
          </w:p>
          <w:p w14:paraId="677773F4" w14:textId="77777777" w:rsidR="00DD73C3" w:rsidRPr="00DD73C3" w:rsidRDefault="00DD73C3" w:rsidP="00DD73C3">
            <w:pPr>
              <w:pStyle w:val="BDTableBulletList"/>
              <w:spacing w:before="60"/>
              <w:contextualSpacing w:val="0"/>
              <w:cnfStyle w:val="000000100000" w:firstRow="0" w:lastRow="0" w:firstColumn="0" w:lastColumn="0" w:oddVBand="0" w:evenVBand="0" w:oddHBand="1" w:evenHBand="0" w:firstRowFirstColumn="0" w:firstRowLastColumn="0" w:lastRowFirstColumn="0" w:lastRowLastColumn="0"/>
            </w:pPr>
            <w:r w:rsidRPr="001F0A81">
              <w:t>Security of systems</w:t>
            </w:r>
          </w:p>
          <w:p w14:paraId="6CA83FCA" w14:textId="77777777" w:rsidR="00DD73C3" w:rsidRPr="00DD73C3" w:rsidRDefault="00DD73C3" w:rsidP="00DD73C3">
            <w:pPr>
              <w:pStyle w:val="BDTableBulletList"/>
              <w:spacing w:before="60"/>
              <w:contextualSpacing w:val="0"/>
              <w:cnfStyle w:val="000000100000" w:firstRow="0" w:lastRow="0" w:firstColumn="0" w:lastColumn="0" w:oddVBand="0" w:evenVBand="0" w:oddHBand="1" w:evenHBand="0" w:firstRowFirstColumn="0" w:firstRowLastColumn="0" w:lastRowFirstColumn="0" w:lastRowLastColumn="0"/>
            </w:pPr>
            <w:r w:rsidRPr="001F0A81">
              <w:t>Cloud: concerns over liabilities, security, and performance</w:t>
            </w:r>
          </w:p>
          <w:p w14:paraId="0DA414A8" w14:textId="77777777" w:rsidR="00DD73C3" w:rsidRPr="00DD73C3" w:rsidRDefault="00DD73C3" w:rsidP="00DD73C3">
            <w:pPr>
              <w:pStyle w:val="BDTableBulletList"/>
              <w:spacing w:before="60"/>
              <w:contextualSpacing w:val="0"/>
              <w:cnfStyle w:val="000000100000" w:firstRow="0" w:lastRow="0" w:firstColumn="0" w:lastColumn="0" w:oddVBand="0" w:evenVBand="0" w:oddHBand="1" w:evenHBand="0" w:firstRowFirstColumn="0" w:firstRowLastColumn="0" w:lastRowFirstColumn="0" w:lastRowLastColumn="0"/>
            </w:pPr>
            <w:r w:rsidRPr="001F0A81">
              <w:t>Cloud: connectivity bandwidth is a most significant constraint</w:t>
            </w:r>
          </w:p>
          <w:p w14:paraId="7FC68F35" w14:textId="6AB936A3" w:rsidR="00DD73C3" w:rsidRPr="00DD73C3" w:rsidRDefault="00DD73C3" w:rsidP="001F0A81">
            <w:pPr>
              <w:pStyle w:val="BDTableBulletList"/>
              <w:spacing w:before="60"/>
              <w:contextualSpacing w:val="0"/>
              <w:cnfStyle w:val="000000100000" w:firstRow="0" w:lastRow="0" w:firstColumn="0" w:lastColumn="0" w:oddVBand="0" w:evenVBand="0" w:oddHBand="1" w:evenHBand="0" w:firstRowFirstColumn="0" w:firstRowLastColumn="0" w:lastRowFirstColumn="0" w:lastRowLastColumn="0"/>
            </w:pPr>
            <w:r w:rsidRPr="001F0A81">
              <w:t>Cloud: Mesh, cell, and internet network components</w:t>
            </w:r>
          </w:p>
        </w:tc>
      </w:tr>
    </w:tbl>
    <w:p w14:paraId="266A42C5" w14:textId="2E7C8E21" w:rsidR="0010737C" w:rsidRDefault="0010737C" w:rsidP="00B43B80">
      <w:pPr>
        <w:pStyle w:val="Heading3"/>
        <w:spacing w:before="480"/>
      </w:pPr>
      <w:bookmarkStart w:id="133" w:name="_Toc472495070"/>
      <w:bookmarkStart w:id="134" w:name="_Toc472495096"/>
      <w:bookmarkStart w:id="135" w:name="_Toc474185503"/>
      <w:bookmarkStart w:id="136" w:name="_Toc478543742"/>
      <w:bookmarkStart w:id="137" w:name="_Toc496136858"/>
      <w:bookmarkStart w:id="138" w:name="_Toc489926407"/>
      <w:r>
        <w:t>Non-</w:t>
      </w:r>
      <w:r w:rsidR="0082650E">
        <w:t>T</w:t>
      </w:r>
      <w:r>
        <w:t xml:space="preserve">echnical </w:t>
      </w:r>
      <w:r w:rsidR="0082650E">
        <w:t>B</w:t>
      </w:r>
      <w:r>
        <w:t>arriers</w:t>
      </w:r>
      <w:bookmarkEnd w:id="133"/>
      <w:bookmarkEnd w:id="134"/>
      <w:bookmarkEnd w:id="135"/>
      <w:bookmarkEnd w:id="136"/>
      <w:bookmarkEnd w:id="137"/>
      <w:bookmarkEnd w:id="138"/>
    </w:p>
    <w:p w14:paraId="5E30BE7E" w14:textId="043DA71F" w:rsidR="00937A13" w:rsidRDefault="00B5090B" w:rsidP="001D0AF6">
      <w:r>
        <w:t>F</w:t>
      </w:r>
      <w:r w:rsidR="00937A13">
        <w:t xml:space="preserve">requently cited non-technical barriers </w:t>
      </w:r>
      <w:r w:rsidR="00CA7BEC">
        <w:t xml:space="preserve">are listed in Table 4 and </w:t>
      </w:r>
      <w:r w:rsidR="00937A13">
        <w:t>include lack of stakeholder definition and product agreement</w:t>
      </w:r>
      <w:r w:rsidR="00CA7BEC">
        <w:t>,</w:t>
      </w:r>
      <w:r w:rsidR="00937A13">
        <w:t xml:space="preserve"> </w:t>
      </w:r>
      <w:r w:rsidR="00C758BA">
        <w:t xml:space="preserve">budget, </w:t>
      </w:r>
      <w:r w:rsidR="00937A13">
        <w:t>expensive licenses</w:t>
      </w:r>
      <w:r w:rsidR="00840519">
        <w:t>,</w:t>
      </w:r>
      <w:r w:rsidR="00937A13">
        <w:t xml:space="preserve"> </w:t>
      </w:r>
      <w:r w:rsidR="00840519">
        <w:t xml:space="preserve">small </w:t>
      </w:r>
      <w:r w:rsidR="003362BE" w:rsidRPr="003362BE">
        <w:t xml:space="preserve">return on investment </w:t>
      </w:r>
      <w:r w:rsidR="003362BE">
        <w:t>(</w:t>
      </w:r>
      <w:r w:rsidR="00840519">
        <w:t>ROI</w:t>
      </w:r>
      <w:r w:rsidR="003362BE">
        <w:t>)</w:t>
      </w:r>
      <w:r w:rsidR="00840519">
        <w:t xml:space="preserve"> in comparison to B</w:t>
      </w:r>
      <w:r w:rsidR="00937A13">
        <w:t xml:space="preserve">ig </w:t>
      </w:r>
      <w:r w:rsidR="00840519">
        <w:t>D</w:t>
      </w:r>
      <w:r w:rsidR="00C758BA">
        <w:t>ata project</w:t>
      </w:r>
      <w:r w:rsidR="00937A13">
        <w:t xml:space="preserve"> </w:t>
      </w:r>
      <w:r w:rsidR="00840519">
        <w:t>cost</w:t>
      </w:r>
      <w:r w:rsidR="00C758BA">
        <w:t>s</w:t>
      </w:r>
      <w:r w:rsidR="00937A13">
        <w:t xml:space="preserve">, </w:t>
      </w:r>
      <w:r w:rsidR="00C758BA">
        <w:t xml:space="preserve">and </w:t>
      </w:r>
      <w:r w:rsidR="00937A13">
        <w:t>unclear</w:t>
      </w:r>
      <w:r w:rsidR="00C758BA">
        <w:t xml:space="preserve"> ROI</w:t>
      </w:r>
      <w:r w:rsidR="00840519">
        <w:t>.</w:t>
      </w:r>
      <w:r w:rsidR="00937A13" w:rsidRPr="00840519">
        <w:t xml:space="preserve"> </w:t>
      </w:r>
      <w:r w:rsidR="005B2762">
        <w:t>Other major concerns are e</w:t>
      </w:r>
      <w:r w:rsidR="00937A13" w:rsidRPr="00840519">
        <w:t>stablishing</w:t>
      </w:r>
      <w:r w:rsidR="00937A13">
        <w:t xml:space="preserve"> processes to </w:t>
      </w:r>
      <w:r w:rsidR="005B2762">
        <w:t xml:space="preserve">progress </w:t>
      </w:r>
      <w:r w:rsidR="00937A13">
        <w:t xml:space="preserve">from proof-of-concept to production systems and compliance with privacy and </w:t>
      </w:r>
      <w:r w:rsidR="00782EC9">
        <w:t xml:space="preserve">other </w:t>
      </w:r>
      <w:r w:rsidR="00937A13">
        <w:t xml:space="preserve">regulations. </w:t>
      </w:r>
    </w:p>
    <w:p w14:paraId="1B6E32DA" w14:textId="039D412A" w:rsidR="00AA3B50" w:rsidRDefault="00715BEB" w:rsidP="001D0AF6">
      <w:r>
        <w:t xml:space="preserve">In addition to technical considerations, </w:t>
      </w:r>
      <w:r w:rsidR="002D0A06">
        <w:t xml:space="preserve">there are also non-technical barriers to adoption of Big Data. For example, </w:t>
      </w:r>
      <w:r w:rsidR="00B7590F">
        <w:t xml:space="preserve">the </w:t>
      </w:r>
      <w:r>
        <w:t>a</w:t>
      </w:r>
      <w:r w:rsidR="00937A13">
        <w:t xml:space="preserve">doption of </w:t>
      </w:r>
      <w:r w:rsidR="005B2762">
        <w:t>a</w:t>
      </w:r>
      <w:r w:rsidR="00937A13">
        <w:t>ccess technologies</w:t>
      </w:r>
      <w:r w:rsidR="005B2762">
        <w:t xml:space="preserve"> </w:t>
      </w:r>
      <w:r w:rsidR="002D0A06">
        <w:t>involves</w:t>
      </w:r>
      <w:r>
        <w:t xml:space="preserve"> </w:t>
      </w:r>
      <w:r w:rsidR="00EA1869">
        <w:t xml:space="preserve">non-technical </w:t>
      </w:r>
      <w:r>
        <w:t>organizational departments</w:t>
      </w:r>
      <w:r w:rsidR="002D0A06">
        <w:t>,</w:t>
      </w:r>
      <w:r w:rsidR="00937A13">
        <w:t xml:space="preserve"> </w:t>
      </w:r>
      <w:r>
        <w:t>f</w:t>
      </w:r>
      <w:r w:rsidR="00937A13">
        <w:t xml:space="preserve">or legal and security reasons, some silos of data and </w:t>
      </w:r>
      <w:r w:rsidR="005B2762">
        <w:t xml:space="preserve">data </w:t>
      </w:r>
      <w:r w:rsidR="00937A13">
        <w:t>access restriction</w:t>
      </w:r>
      <w:r w:rsidR="00EA1869">
        <w:t xml:space="preserve"> policie</w:t>
      </w:r>
      <w:r w:rsidR="005B2762">
        <w:t>s</w:t>
      </w:r>
      <w:r w:rsidR="00937A13">
        <w:t xml:space="preserve"> </w:t>
      </w:r>
      <w:r w:rsidR="005B2762">
        <w:t>are</w:t>
      </w:r>
      <w:r w:rsidR="00937A13">
        <w:t xml:space="preserve"> necessary. </w:t>
      </w:r>
      <w:r w:rsidR="00EA1869">
        <w:t>Poorly defined policies could result in inconsistent m</w:t>
      </w:r>
      <w:r w:rsidR="00937A13">
        <w:t>etadata standards within individual organizations</w:t>
      </w:r>
      <w:r>
        <w:t xml:space="preserve">, which can hinder </w:t>
      </w:r>
      <w:r w:rsidR="00EA1869">
        <w:t>interoperability</w:t>
      </w:r>
      <w:r w:rsidR="00937A13">
        <w:t>.</w:t>
      </w:r>
      <w:r w:rsidR="00B5090B">
        <w:t xml:space="preserve"> </w:t>
      </w:r>
    </w:p>
    <w:p w14:paraId="48AF3CBA" w14:textId="0B0E4168" w:rsidR="00AA3B50" w:rsidRDefault="00AA3B50" w:rsidP="001D0AF6">
      <w:r>
        <w:t>Workforce issues also affect the adoption of Big Data. The lack of practitioners with the ability to handle the complexities of software, and integration issues with existing infrastructure are frequently cited as the most significant difficulties.</w:t>
      </w:r>
    </w:p>
    <w:p w14:paraId="0F08C74F" w14:textId="23D5C721" w:rsidR="00937A13" w:rsidRDefault="003165B7" w:rsidP="001D0AF6">
      <w:pPr>
        <w:rPr>
          <w:color w:val="000000"/>
          <w:shd w:val="clear" w:color="auto" w:fill="FFC000"/>
        </w:rPr>
      </w:pPr>
      <w:r>
        <w:t>Table 4 lists several non-technical barriers to Big Data adoption</w:t>
      </w:r>
      <w:r w:rsidR="00C15211">
        <w:t xml:space="preserve"> and the amount of respondents that identified the Big Data barrier</w:t>
      </w:r>
      <w:r>
        <w:t xml:space="preserve">. </w:t>
      </w:r>
    </w:p>
    <w:p w14:paraId="168CE8FE" w14:textId="1A1B7BD9" w:rsidR="00680818" w:rsidRPr="006920E5" w:rsidRDefault="00680818" w:rsidP="000208DB">
      <w:pPr>
        <w:pStyle w:val="BDTableCaption"/>
        <w:keepNext/>
        <w:keepLines/>
      </w:pPr>
      <w:bookmarkStart w:id="139" w:name="_Toc466028697"/>
      <w:bookmarkStart w:id="140" w:name="_Toc478543758"/>
      <w:bookmarkStart w:id="141" w:name="_Toc496136887"/>
      <w:bookmarkStart w:id="142" w:name="_Toc489926428"/>
      <w:r w:rsidRPr="006920E5">
        <w:lastRenderedPageBreak/>
        <w:t xml:space="preserve">Table </w:t>
      </w:r>
      <w:r w:rsidR="00B4669C">
        <w:t>4</w:t>
      </w:r>
      <w:r w:rsidRPr="006920E5">
        <w:t>: Non-Technical Barriers to Adoption</w:t>
      </w:r>
      <w:bookmarkEnd w:id="139"/>
      <w:bookmarkEnd w:id="140"/>
      <w:bookmarkEnd w:id="141"/>
      <w:bookmarkEnd w:id="142"/>
    </w:p>
    <w:tbl>
      <w:tblPr>
        <w:tblStyle w:val="MediumShading2-Accent3"/>
        <w:tblW w:w="5000" w:type="pct"/>
        <w:tblLook w:val="04A0" w:firstRow="1" w:lastRow="0" w:firstColumn="1" w:lastColumn="0" w:noHBand="0" w:noVBand="1"/>
      </w:tblPr>
      <w:tblGrid>
        <w:gridCol w:w="2777"/>
        <w:gridCol w:w="1203"/>
        <w:gridCol w:w="1271"/>
        <w:gridCol w:w="1573"/>
        <w:gridCol w:w="1040"/>
        <w:gridCol w:w="964"/>
        <w:gridCol w:w="1468"/>
      </w:tblGrid>
      <w:tr w:rsidR="001310F9" w:rsidRPr="001310F9" w14:paraId="685E0D91" w14:textId="77777777" w:rsidTr="001F0A81">
        <w:trPr>
          <w:cnfStyle w:val="100000000000" w:firstRow="1" w:lastRow="0" w:firstColumn="0" w:lastColumn="0" w:oddVBand="0" w:evenVBand="0" w:oddHBand="0" w:evenHBand="0" w:firstRowFirstColumn="0" w:firstRowLastColumn="0" w:lastRowFirstColumn="0" w:lastRowLastColumn="0"/>
          <w:trHeight w:val="152"/>
          <w:tblHeader/>
        </w:trPr>
        <w:tc>
          <w:tcPr>
            <w:cnfStyle w:val="001000000100" w:firstRow="0" w:lastRow="0" w:firstColumn="1" w:lastColumn="0" w:oddVBand="0" w:evenVBand="0" w:oddHBand="0" w:evenHBand="0" w:firstRowFirstColumn="1" w:firstRowLastColumn="0" w:lastRowFirstColumn="0" w:lastRowLastColumn="0"/>
            <w:tcW w:w="1349" w:type="pct"/>
            <w:tcBorders>
              <w:right w:val="single" w:sz="4" w:space="0" w:color="auto"/>
            </w:tcBorders>
          </w:tcPr>
          <w:p w14:paraId="2112203F" w14:textId="77777777" w:rsidR="00B11750" w:rsidRPr="001F0A81" w:rsidRDefault="00B11750" w:rsidP="000208DB">
            <w:pPr>
              <w:keepNext/>
              <w:keepLines/>
              <w:jc w:val="center"/>
              <w:rPr>
                <w:color w:val="auto"/>
              </w:rPr>
            </w:pPr>
            <w:r w:rsidRPr="001F0A81">
              <w:rPr>
                <w:color w:val="auto"/>
              </w:rPr>
              <w:t>Non-Technical Barriers</w:t>
            </w:r>
          </w:p>
        </w:tc>
        <w:tc>
          <w:tcPr>
            <w:tcW w:w="3651" w:type="pct"/>
            <w:gridSpan w:val="6"/>
            <w:tcBorders>
              <w:left w:val="single" w:sz="4" w:space="0" w:color="auto"/>
              <w:bottom w:val="single" w:sz="4" w:space="0" w:color="auto"/>
            </w:tcBorders>
          </w:tcPr>
          <w:p w14:paraId="5B37023F" w14:textId="5FA2F71E" w:rsidR="00B11750" w:rsidRPr="001F0A81"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Aggregate Surveys</w:t>
            </w:r>
          </w:p>
        </w:tc>
      </w:tr>
      <w:tr w:rsidR="00E42A0D" w:rsidRPr="001310F9" w14:paraId="0D7B6265" w14:textId="77777777" w:rsidTr="009A4340">
        <w:trPr>
          <w:cnfStyle w:val="100000000000" w:firstRow="1" w:lastRow="0" w:firstColumn="0" w:lastColumn="0" w:oddVBand="0" w:evenVBand="0" w:oddHBand="0" w:evenHBand="0" w:firstRowFirstColumn="0" w:firstRowLastColumn="0" w:lastRowFirstColumn="0" w:lastRowLastColumn="0"/>
          <w:trHeight w:val="151"/>
          <w:tblHeader/>
        </w:trPr>
        <w:tc>
          <w:tcPr>
            <w:cnfStyle w:val="001000000100" w:firstRow="0" w:lastRow="0" w:firstColumn="1" w:lastColumn="0" w:oddVBand="0" w:evenVBand="0" w:oddHBand="0" w:evenHBand="0" w:firstRowFirstColumn="1" w:firstRowLastColumn="0" w:lastRowFirstColumn="0" w:lastRowLastColumn="0"/>
            <w:tcW w:w="1349" w:type="pct"/>
            <w:tcBorders>
              <w:right w:val="single" w:sz="4" w:space="0" w:color="auto"/>
            </w:tcBorders>
          </w:tcPr>
          <w:p w14:paraId="0A5923B6" w14:textId="77777777" w:rsidR="00B11750" w:rsidRPr="001F0A81" w:rsidRDefault="00B11750" w:rsidP="000208DB">
            <w:pPr>
              <w:keepNext/>
              <w:keepLines/>
              <w:spacing w:after="0"/>
              <w:rPr>
                <w:color w:val="auto"/>
              </w:rPr>
            </w:pPr>
            <w:r w:rsidRPr="001F0A81">
              <w:rPr>
                <w:color w:val="auto"/>
              </w:rPr>
              <w:t>Category</w:t>
            </w:r>
          </w:p>
          <w:p w14:paraId="298A3C7C" w14:textId="18BBB35E" w:rsidR="00B11750" w:rsidRPr="001F0A81" w:rsidRDefault="00B11750" w:rsidP="000208DB">
            <w:pPr>
              <w:pStyle w:val="BDTableBulletList"/>
              <w:keepNext/>
              <w:keepLines/>
              <w:rPr>
                <w:color w:val="auto"/>
              </w:rPr>
            </w:pPr>
            <w:r w:rsidRPr="001F0A81">
              <w:rPr>
                <w:color w:val="auto"/>
              </w:rPr>
              <w:t>Sub-category</w:t>
            </w:r>
          </w:p>
        </w:tc>
        <w:tc>
          <w:tcPr>
            <w:tcW w:w="584" w:type="pct"/>
            <w:tcBorders>
              <w:top w:val="single" w:sz="4" w:space="0" w:color="auto"/>
              <w:left w:val="single" w:sz="4" w:space="0" w:color="auto"/>
            </w:tcBorders>
          </w:tcPr>
          <w:p w14:paraId="2792B986" w14:textId="60E50796" w:rsidR="00B11750" w:rsidRPr="001F0A81"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color w:val="auto"/>
              </w:rPr>
            </w:pPr>
            <w:r w:rsidRPr="001F0A81">
              <w:rPr>
                <w:color w:val="auto"/>
              </w:rPr>
              <w:t>CDW</w:t>
            </w:r>
          </w:p>
        </w:tc>
        <w:tc>
          <w:tcPr>
            <w:tcW w:w="617" w:type="pct"/>
            <w:tcBorders>
              <w:top w:val="single" w:sz="4" w:space="0" w:color="auto"/>
            </w:tcBorders>
          </w:tcPr>
          <w:p w14:paraId="42E422C5" w14:textId="4D60EDDE" w:rsidR="00B11750" w:rsidRPr="001F0A81"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color w:val="auto"/>
              </w:rPr>
            </w:pPr>
            <w:r w:rsidRPr="001F0A81">
              <w:rPr>
                <w:color w:val="auto"/>
              </w:rPr>
              <w:t>Accenture</w:t>
            </w:r>
          </w:p>
        </w:tc>
        <w:tc>
          <w:tcPr>
            <w:tcW w:w="764" w:type="pct"/>
            <w:tcBorders>
              <w:top w:val="single" w:sz="4" w:space="0" w:color="auto"/>
            </w:tcBorders>
          </w:tcPr>
          <w:p w14:paraId="4516B848" w14:textId="1A923877" w:rsidR="00B11750" w:rsidRPr="001F0A81"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color w:val="auto"/>
              </w:rPr>
            </w:pPr>
            <w:r w:rsidRPr="001F0A81">
              <w:rPr>
                <w:color w:val="auto"/>
              </w:rPr>
              <w:t>Knowledgent</w:t>
            </w:r>
          </w:p>
        </w:tc>
        <w:tc>
          <w:tcPr>
            <w:tcW w:w="505" w:type="pct"/>
            <w:tcBorders>
              <w:top w:val="single" w:sz="4" w:space="0" w:color="auto"/>
            </w:tcBorders>
          </w:tcPr>
          <w:p w14:paraId="13A87E65" w14:textId="768CE666" w:rsidR="00B11750" w:rsidRPr="001F0A81"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color w:val="auto"/>
              </w:rPr>
            </w:pPr>
            <w:r w:rsidRPr="001F0A81">
              <w:rPr>
                <w:color w:val="auto"/>
              </w:rPr>
              <w:t>Hitachi</w:t>
            </w:r>
          </w:p>
        </w:tc>
        <w:tc>
          <w:tcPr>
            <w:tcW w:w="468" w:type="pct"/>
            <w:tcBorders>
              <w:top w:val="single" w:sz="4" w:space="0" w:color="auto"/>
            </w:tcBorders>
          </w:tcPr>
          <w:p w14:paraId="4205B32C" w14:textId="166FC79A" w:rsidR="00B11750" w:rsidRPr="001F0A81"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color w:val="auto"/>
              </w:rPr>
            </w:pPr>
            <w:r w:rsidRPr="001F0A81">
              <w:rPr>
                <w:color w:val="auto"/>
              </w:rPr>
              <w:t>TDWI</w:t>
            </w:r>
          </w:p>
        </w:tc>
        <w:tc>
          <w:tcPr>
            <w:tcW w:w="713" w:type="pct"/>
            <w:tcBorders>
              <w:top w:val="single" w:sz="4" w:space="0" w:color="auto"/>
            </w:tcBorders>
          </w:tcPr>
          <w:p w14:paraId="373F2BAD" w14:textId="59490BAD" w:rsidR="00B11750" w:rsidRPr="001F0A81"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color w:val="auto"/>
              </w:rPr>
            </w:pPr>
            <w:r w:rsidRPr="001F0A81">
              <w:rPr>
                <w:color w:val="auto"/>
              </w:rPr>
              <w:t>Information Week</w:t>
            </w:r>
          </w:p>
        </w:tc>
      </w:tr>
      <w:tr w:rsidR="00E42A0D" w:rsidRPr="001310F9" w14:paraId="3EE5A7D7" w14:textId="77777777" w:rsidTr="001310F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hideMark/>
          </w:tcPr>
          <w:p w14:paraId="1BA70297" w14:textId="0F1A97FA" w:rsidR="00B11750" w:rsidRPr="001F0A81" w:rsidRDefault="00B11750" w:rsidP="006B6D4B">
            <w:pPr>
              <w:keepNext/>
              <w:keepLines/>
              <w:rPr>
                <w:b w:val="0"/>
                <w:color w:val="auto"/>
                <w:sz w:val="20"/>
              </w:rPr>
            </w:pPr>
            <w:r w:rsidRPr="001F0A81">
              <w:rPr>
                <w:b w:val="0"/>
                <w:color w:val="auto"/>
                <w:sz w:val="20"/>
              </w:rPr>
              <w:t>D</w:t>
            </w:r>
            <w:r w:rsidR="00307588" w:rsidRPr="001F0A81">
              <w:rPr>
                <w:b w:val="0"/>
                <w:color w:val="auto"/>
                <w:sz w:val="20"/>
              </w:rPr>
              <w:t>ifficulty d</w:t>
            </w:r>
            <w:r w:rsidRPr="001F0A81">
              <w:rPr>
                <w:b w:val="0"/>
                <w:color w:val="auto"/>
                <w:sz w:val="20"/>
              </w:rPr>
              <w:t>eveloping an overall management program</w:t>
            </w:r>
          </w:p>
        </w:tc>
        <w:tc>
          <w:tcPr>
            <w:tcW w:w="584" w:type="pct"/>
            <w:hideMark/>
          </w:tcPr>
          <w:p w14:paraId="3685DE9A" w14:textId="19BCDA90" w:rsidR="00B11750" w:rsidRPr="001310F9"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hideMark/>
          </w:tcPr>
          <w:p w14:paraId="48B99595" w14:textId="7D1980AE" w:rsidR="00B11750" w:rsidRPr="001310F9"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hideMark/>
          </w:tcPr>
          <w:p w14:paraId="12AC5497" w14:textId="566A8028" w:rsidR="00B11750" w:rsidRPr="001310F9"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hideMark/>
          </w:tcPr>
          <w:p w14:paraId="7835E810" w14:textId="4EC35C6A" w:rsidR="00B11750" w:rsidRPr="001310F9"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hideMark/>
          </w:tcPr>
          <w:p w14:paraId="4714AB64" w14:textId="37BD3F33" w:rsidR="00B11750" w:rsidRPr="001310F9"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hideMark/>
          </w:tcPr>
          <w:p w14:paraId="7F0005A6" w14:textId="722E688F" w:rsidR="00B11750" w:rsidRPr="001310F9"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10F9" w:rsidRPr="001310F9" w14:paraId="1A70BFA3" w14:textId="77777777" w:rsidTr="001F0A81">
        <w:trPr>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0B64CABC" w14:textId="3824EE0B" w:rsidR="00B11750" w:rsidRPr="001F0A81" w:rsidRDefault="00307588" w:rsidP="00307588">
            <w:pPr>
              <w:rPr>
                <w:b w:val="0"/>
                <w:color w:val="auto"/>
                <w:sz w:val="20"/>
              </w:rPr>
            </w:pPr>
            <w:r w:rsidRPr="001F0A81">
              <w:rPr>
                <w:b w:val="0"/>
                <w:color w:val="auto"/>
                <w:sz w:val="20"/>
              </w:rPr>
              <w:t>Limited b</w:t>
            </w:r>
            <w:r w:rsidR="00B11750" w:rsidRPr="001F0A81">
              <w:rPr>
                <w:b w:val="0"/>
                <w:color w:val="auto"/>
                <w:sz w:val="20"/>
              </w:rPr>
              <w:t>udget</w:t>
            </w:r>
            <w:r w:rsidRPr="001F0A81">
              <w:rPr>
                <w:b w:val="0"/>
                <w:color w:val="auto"/>
                <w:sz w:val="20"/>
              </w:rPr>
              <w:t>s</w:t>
            </w:r>
            <w:r w:rsidR="00B11750" w:rsidRPr="001F0A81">
              <w:rPr>
                <w:b w:val="0"/>
                <w:color w:val="auto"/>
                <w:sz w:val="20"/>
              </w:rPr>
              <w:t>; expensive licenses</w:t>
            </w:r>
          </w:p>
        </w:tc>
        <w:tc>
          <w:tcPr>
            <w:tcW w:w="584" w:type="pct"/>
            <w:hideMark/>
          </w:tcPr>
          <w:p w14:paraId="1C95ACC4"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32%</w:t>
            </w:r>
          </w:p>
        </w:tc>
        <w:tc>
          <w:tcPr>
            <w:tcW w:w="617" w:type="pct"/>
            <w:hideMark/>
          </w:tcPr>
          <w:p w14:paraId="3511A1A3"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47%</w:t>
            </w:r>
          </w:p>
        </w:tc>
        <w:tc>
          <w:tcPr>
            <w:tcW w:w="764" w:type="pct"/>
            <w:hideMark/>
          </w:tcPr>
          <w:p w14:paraId="0072BA2B"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47%</w:t>
            </w:r>
          </w:p>
        </w:tc>
        <w:tc>
          <w:tcPr>
            <w:tcW w:w="505" w:type="pct"/>
            <w:hideMark/>
          </w:tcPr>
          <w:p w14:paraId="4C5CAFD4" w14:textId="796E186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hideMark/>
          </w:tcPr>
          <w:p w14:paraId="1AD2384D" w14:textId="0FAB1B2F"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hideMark/>
          </w:tcPr>
          <w:p w14:paraId="0DC6B093"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34%</w:t>
            </w:r>
          </w:p>
        </w:tc>
      </w:tr>
      <w:tr w:rsidR="00E42A0D" w:rsidRPr="001310F9" w14:paraId="21666AF2" w14:textId="77777777" w:rsidTr="001310F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hideMark/>
          </w:tcPr>
          <w:p w14:paraId="72748796" w14:textId="540B1D0C" w:rsidR="00B11750" w:rsidRPr="001F0A81" w:rsidRDefault="00307588" w:rsidP="00307588">
            <w:pPr>
              <w:rPr>
                <w:b w:val="0"/>
                <w:color w:val="auto"/>
                <w:sz w:val="20"/>
              </w:rPr>
            </w:pPr>
            <w:r w:rsidRPr="001F0A81">
              <w:rPr>
                <w:b w:val="0"/>
                <w:color w:val="auto"/>
                <w:sz w:val="20"/>
              </w:rPr>
              <w:t>Lack of s</w:t>
            </w:r>
            <w:r w:rsidR="00B11750" w:rsidRPr="001F0A81">
              <w:rPr>
                <w:b w:val="0"/>
                <w:color w:val="auto"/>
                <w:sz w:val="20"/>
              </w:rPr>
              <w:t>takeholder definition and product agreement</w:t>
            </w:r>
          </w:p>
        </w:tc>
        <w:tc>
          <w:tcPr>
            <w:tcW w:w="584" w:type="pct"/>
            <w:hideMark/>
          </w:tcPr>
          <w:p w14:paraId="54E6224F" w14:textId="323EA5FA"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hideMark/>
          </w:tcPr>
          <w:p w14:paraId="1BBF206B" w14:textId="287241BC"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hideMark/>
          </w:tcPr>
          <w:p w14:paraId="0E4B7C0B" w14:textId="77777777"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1310F9">
              <w:rPr>
                <w:sz w:val="20"/>
                <w:szCs w:val="20"/>
              </w:rPr>
              <w:t>45%</w:t>
            </w:r>
          </w:p>
        </w:tc>
        <w:tc>
          <w:tcPr>
            <w:tcW w:w="505" w:type="pct"/>
            <w:hideMark/>
          </w:tcPr>
          <w:p w14:paraId="00E27D4E" w14:textId="4250A1F0"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hideMark/>
          </w:tcPr>
          <w:p w14:paraId="0BEDBB82" w14:textId="2A614975"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hideMark/>
          </w:tcPr>
          <w:p w14:paraId="3A3F171C" w14:textId="77777777"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1310F9">
              <w:rPr>
                <w:sz w:val="20"/>
                <w:szCs w:val="20"/>
              </w:rPr>
              <w:t>40%</w:t>
            </w:r>
          </w:p>
        </w:tc>
      </w:tr>
      <w:tr w:rsidR="001310F9" w:rsidRPr="001310F9" w14:paraId="2E23255B" w14:textId="77777777" w:rsidTr="001F0A81">
        <w:trPr>
          <w:trHeight w:val="615"/>
        </w:trPr>
        <w:tc>
          <w:tcPr>
            <w:cnfStyle w:val="001000000000" w:firstRow="0" w:lastRow="0" w:firstColumn="1" w:lastColumn="0" w:oddVBand="0" w:evenVBand="0" w:oddHBand="0" w:evenHBand="0" w:firstRowFirstColumn="0" w:firstRowLastColumn="0" w:lastRowFirstColumn="0" w:lastRowLastColumn="0"/>
            <w:tcW w:w="1349" w:type="pct"/>
            <w:hideMark/>
          </w:tcPr>
          <w:p w14:paraId="712198EF" w14:textId="25978B14" w:rsidR="00B11750" w:rsidRPr="001F0A81" w:rsidRDefault="00307588" w:rsidP="00307588">
            <w:pPr>
              <w:rPr>
                <w:b w:val="0"/>
                <w:color w:val="auto"/>
                <w:sz w:val="20"/>
              </w:rPr>
            </w:pPr>
            <w:r w:rsidRPr="001F0A81">
              <w:rPr>
                <w:b w:val="0"/>
                <w:color w:val="auto"/>
                <w:sz w:val="20"/>
              </w:rPr>
              <w:t>Difficulty e</w:t>
            </w:r>
            <w:r w:rsidR="00B11750" w:rsidRPr="001F0A81">
              <w:rPr>
                <w:b w:val="0"/>
                <w:color w:val="auto"/>
                <w:sz w:val="20"/>
              </w:rPr>
              <w:t>stablishing processes to go from POC to production</w:t>
            </w:r>
          </w:p>
        </w:tc>
        <w:tc>
          <w:tcPr>
            <w:tcW w:w="584" w:type="pct"/>
            <w:hideMark/>
          </w:tcPr>
          <w:p w14:paraId="3F23D46F" w14:textId="714BDC1A"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hideMark/>
          </w:tcPr>
          <w:p w14:paraId="5C997FCA" w14:textId="0647C00B"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hideMark/>
          </w:tcPr>
          <w:p w14:paraId="07C83D94"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43%</w:t>
            </w:r>
          </w:p>
        </w:tc>
        <w:tc>
          <w:tcPr>
            <w:tcW w:w="505" w:type="pct"/>
            <w:hideMark/>
          </w:tcPr>
          <w:p w14:paraId="27EF1E66" w14:textId="099F1D5F"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hideMark/>
          </w:tcPr>
          <w:p w14:paraId="1B6DFB69" w14:textId="383681E8"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hideMark/>
          </w:tcPr>
          <w:p w14:paraId="6552A224" w14:textId="1E226432"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42A0D" w:rsidRPr="001310F9" w14:paraId="61EC9E57" w14:textId="77777777" w:rsidTr="001310F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hideMark/>
          </w:tcPr>
          <w:p w14:paraId="155CEB94" w14:textId="77777777" w:rsidR="00B11750" w:rsidRPr="001F0A81" w:rsidRDefault="00B11750" w:rsidP="006B6D4B">
            <w:pPr>
              <w:rPr>
                <w:b w:val="0"/>
                <w:color w:val="auto"/>
                <w:sz w:val="20"/>
              </w:rPr>
            </w:pPr>
            <w:r w:rsidRPr="001F0A81">
              <w:rPr>
                <w:b w:val="0"/>
                <w:color w:val="auto"/>
                <w:sz w:val="20"/>
              </w:rPr>
              <w:t>Compliance, privacy and regulatory concerns</w:t>
            </w:r>
          </w:p>
        </w:tc>
        <w:tc>
          <w:tcPr>
            <w:tcW w:w="584" w:type="pct"/>
            <w:hideMark/>
          </w:tcPr>
          <w:p w14:paraId="598151D9" w14:textId="286A8D82"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hideMark/>
          </w:tcPr>
          <w:p w14:paraId="512DDACE" w14:textId="1AC388AC"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hideMark/>
          </w:tcPr>
          <w:p w14:paraId="672FFD08" w14:textId="77777777"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1310F9">
              <w:rPr>
                <w:sz w:val="20"/>
                <w:szCs w:val="20"/>
              </w:rPr>
              <w:t>42%</w:t>
            </w:r>
          </w:p>
        </w:tc>
        <w:tc>
          <w:tcPr>
            <w:tcW w:w="505" w:type="pct"/>
            <w:hideMark/>
          </w:tcPr>
          <w:p w14:paraId="370B00D6" w14:textId="5A5EFD28"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hideMark/>
          </w:tcPr>
          <w:p w14:paraId="3C2BDEEB" w14:textId="77777777"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1310F9">
              <w:rPr>
                <w:sz w:val="20"/>
                <w:szCs w:val="20"/>
              </w:rPr>
              <w:t>29%</w:t>
            </w:r>
          </w:p>
        </w:tc>
        <w:tc>
          <w:tcPr>
            <w:tcW w:w="713" w:type="pct"/>
            <w:hideMark/>
          </w:tcPr>
          <w:p w14:paraId="7A13BAA7" w14:textId="0922DD19"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10F9" w:rsidRPr="001310F9" w14:paraId="6F788432" w14:textId="77777777" w:rsidTr="001F0A81">
        <w:trPr>
          <w:trHeight w:val="615"/>
        </w:trPr>
        <w:tc>
          <w:tcPr>
            <w:cnfStyle w:val="001000000000" w:firstRow="0" w:lastRow="0" w:firstColumn="1" w:lastColumn="0" w:oddVBand="0" w:evenVBand="0" w:oddHBand="0" w:evenHBand="0" w:firstRowFirstColumn="0" w:firstRowLastColumn="0" w:lastRowFirstColumn="0" w:lastRowLastColumn="0"/>
            <w:tcW w:w="1349" w:type="pct"/>
            <w:hideMark/>
          </w:tcPr>
          <w:p w14:paraId="4D834B3E" w14:textId="2821784B" w:rsidR="00B11750" w:rsidRPr="001F0A81" w:rsidRDefault="00B11750" w:rsidP="00F00FDB">
            <w:pPr>
              <w:pStyle w:val="BDTableBulletList"/>
              <w:rPr>
                <w:color w:val="auto"/>
              </w:rPr>
            </w:pPr>
            <w:r w:rsidRPr="001F0A81">
              <w:rPr>
                <w:color w:val="auto"/>
              </w:rPr>
              <w:t>S&amp;P challenge in regulation understanding or compliance</w:t>
            </w:r>
          </w:p>
        </w:tc>
        <w:tc>
          <w:tcPr>
            <w:tcW w:w="584" w:type="pct"/>
            <w:hideMark/>
          </w:tcPr>
          <w:p w14:paraId="7BCA4EC1" w14:textId="1641080E"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hideMark/>
          </w:tcPr>
          <w:p w14:paraId="1B3C3FB2" w14:textId="34AF5685"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hideMark/>
          </w:tcPr>
          <w:p w14:paraId="7164539F" w14:textId="3A778272"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hideMark/>
          </w:tcPr>
          <w:p w14:paraId="30E8F14D" w14:textId="35A63A1E"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hideMark/>
          </w:tcPr>
          <w:p w14:paraId="737DD83B" w14:textId="47A02D7C"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hideMark/>
          </w:tcPr>
          <w:p w14:paraId="3DDD57A7" w14:textId="626F59AB"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42A0D" w:rsidRPr="001310F9" w14:paraId="2090D736" w14:textId="77777777" w:rsidTr="001310F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9" w:type="pct"/>
            <w:hideMark/>
          </w:tcPr>
          <w:p w14:paraId="7D746CE5" w14:textId="4322DC62" w:rsidR="00B11750" w:rsidRPr="001F0A81" w:rsidRDefault="00B11750" w:rsidP="00F00FDB">
            <w:pPr>
              <w:pStyle w:val="BDTableBulletList"/>
              <w:rPr>
                <w:color w:val="auto"/>
              </w:rPr>
            </w:pPr>
            <w:r w:rsidRPr="001F0A81">
              <w:rPr>
                <w:color w:val="auto"/>
              </w:rPr>
              <w:t>Governance: monitoring; doc operating model</w:t>
            </w:r>
          </w:p>
        </w:tc>
        <w:tc>
          <w:tcPr>
            <w:tcW w:w="584" w:type="pct"/>
            <w:hideMark/>
          </w:tcPr>
          <w:p w14:paraId="06C54C7B" w14:textId="540D12CA"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hideMark/>
          </w:tcPr>
          <w:p w14:paraId="5A13BC5C" w14:textId="2DAFA362"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hideMark/>
          </w:tcPr>
          <w:p w14:paraId="422DFFAC" w14:textId="439BF28E"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hideMark/>
          </w:tcPr>
          <w:p w14:paraId="79B632B0" w14:textId="76828073"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hideMark/>
          </w:tcPr>
          <w:p w14:paraId="5DC37588" w14:textId="0B3EEB88"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hideMark/>
          </w:tcPr>
          <w:p w14:paraId="2E80DC51" w14:textId="3D6BA233"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10F9" w:rsidRPr="001310F9" w14:paraId="495FFF9E" w14:textId="77777777" w:rsidTr="001F0A81">
        <w:trPr>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6F9CE68A" w14:textId="46751346" w:rsidR="00B11750" w:rsidRPr="001F0A81" w:rsidRDefault="00B11750" w:rsidP="00F00FDB">
            <w:pPr>
              <w:pStyle w:val="BDTableBulletList"/>
              <w:rPr>
                <w:color w:val="auto"/>
              </w:rPr>
            </w:pPr>
            <w:r w:rsidRPr="001F0A81">
              <w:rPr>
                <w:color w:val="auto"/>
              </w:rPr>
              <w:t>Governance: ownership</w:t>
            </w:r>
          </w:p>
        </w:tc>
        <w:tc>
          <w:tcPr>
            <w:tcW w:w="584" w:type="pct"/>
            <w:hideMark/>
          </w:tcPr>
          <w:p w14:paraId="07736911" w14:textId="7D7BFA8A"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hideMark/>
          </w:tcPr>
          <w:p w14:paraId="71925B5C" w14:textId="7C013EA1"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hideMark/>
          </w:tcPr>
          <w:p w14:paraId="16C7BC61" w14:textId="7D66D3B9"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hideMark/>
          </w:tcPr>
          <w:p w14:paraId="079294B5" w14:textId="3775D01E"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hideMark/>
          </w:tcPr>
          <w:p w14:paraId="1D5F9176" w14:textId="1DA236D9"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hideMark/>
          </w:tcPr>
          <w:p w14:paraId="765C2E0F" w14:textId="3768993E"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42A0D" w:rsidRPr="001310F9" w14:paraId="6A14E6BA" w14:textId="77777777" w:rsidTr="001310F9">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hideMark/>
          </w:tcPr>
          <w:p w14:paraId="02DE2825" w14:textId="19C89CE8" w:rsidR="00B11750" w:rsidRPr="001F0A81" w:rsidRDefault="00B11750" w:rsidP="00F00FDB">
            <w:pPr>
              <w:pStyle w:val="BDTableBulletList"/>
              <w:rPr>
                <w:color w:val="auto"/>
              </w:rPr>
            </w:pPr>
            <w:r w:rsidRPr="001F0A81">
              <w:rPr>
                <w:color w:val="auto"/>
              </w:rPr>
              <w:t>Governance: adapting rules for quickly changing end users</w:t>
            </w:r>
          </w:p>
        </w:tc>
        <w:tc>
          <w:tcPr>
            <w:tcW w:w="584" w:type="pct"/>
            <w:hideMark/>
          </w:tcPr>
          <w:p w14:paraId="40422AD5" w14:textId="2625F139"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hideMark/>
          </w:tcPr>
          <w:p w14:paraId="4572081E" w14:textId="3608DB82"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hideMark/>
          </w:tcPr>
          <w:p w14:paraId="42AE3F77" w14:textId="3EA924A3"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hideMark/>
          </w:tcPr>
          <w:p w14:paraId="31C58688" w14:textId="37A86B2E"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hideMark/>
          </w:tcPr>
          <w:p w14:paraId="01C6E222" w14:textId="6DD5AADC"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hideMark/>
          </w:tcPr>
          <w:p w14:paraId="45DDD3D8" w14:textId="612EBC40"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10F9" w:rsidRPr="001310F9" w14:paraId="2593C49F" w14:textId="77777777" w:rsidTr="001F0A81">
        <w:trPr>
          <w:trHeight w:val="615"/>
        </w:trPr>
        <w:tc>
          <w:tcPr>
            <w:cnfStyle w:val="001000000000" w:firstRow="0" w:lastRow="0" w:firstColumn="1" w:lastColumn="0" w:oddVBand="0" w:evenVBand="0" w:oddHBand="0" w:evenHBand="0" w:firstRowFirstColumn="0" w:firstRowLastColumn="0" w:lastRowFirstColumn="0" w:lastRowLastColumn="0"/>
            <w:tcW w:w="1349" w:type="pct"/>
            <w:hideMark/>
          </w:tcPr>
          <w:p w14:paraId="3EE45592" w14:textId="77777777" w:rsidR="00B11750" w:rsidRPr="001F0A81" w:rsidRDefault="00B11750" w:rsidP="006B6D4B">
            <w:pPr>
              <w:rPr>
                <w:b w:val="0"/>
                <w:color w:val="auto"/>
                <w:sz w:val="20"/>
              </w:rPr>
            </w:pPr>
            <w:r w:rsidRPr="001F0A81">
              <w:rPr>
                <w:b w:val="0"/>
                <w:color w:val="auto"/>
                <w:sz w:val="20"/>
              </w:rPr>
              <w:t>Difficulty operationalizing insights</w:t>
            </w:r>
          </w:p>
        </w:tc>
        <w:tc>
          <w:tcPr>
            <w:tcW w:w="584" w:type="pct"/>
            <w:hideMark/>
          </w:tcPr>
          <w:p w14:paraId="7E1C50A6" w14:textId="1F0AA98A"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hideMark/>
          </w:tcPr>
          <w:p w14:paraId="1F4EDEFA" w14:textId="1E01A98B"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hideMark/>
          </w:tcPr>
          <w:p w14:paraId="2FCCDB3D"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33%</w:t>
            </w:r>
          </w:p>
        </w:tc>
        <w:tc>
          <w:tcPr>
            <w:tcW w:w="505" w:type="pct"/>
            <w:hideMark/>
          </w:tcPr>
          <w:p w14:paraId="61037266"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31%</w:t>
            </w:r>
          </w:p>
        </w:tc>
        <w:tc>
          <w:tcPr>
            <w:tcW w:w="468" w:type="pct"/>
            <w:hideMark/>
          </w:tcPr>
          <w:p w14:paraId="5C489895" w14:textId="36966258"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hideMark/>
          </w:tcPr>
          <w:p w14:paraId="68126AB0" w14:textId="4124254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42A0D" w:rsidRPr="001310F9" w14:paraId="7BDC6CF0" w14:textId="77777777" w:rsidTr="001310F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30EAC3B5" w14:textId="77777777" w:rsidR="00B11750" w:rsidRPr="001F0A81" w:rsidRDefault="00B11750" w:rsidP="006B6D4B">
            <w:pPr>
              <w:rPr>
                <w:b w:val="0"/>
                <w:color w:val="auto"/>
                <w:sz w:val="20"/>
              </w:rPr>
            </w:pPr>
            <w:r w:rsidRPr="001F0A81">
              <w:rPr>
                <w:b w:val="0"/>
                <w:color w:val="auto"/>
                <w:sz w:val="20"/>
              </w:rPr>
              <w:t>Lack of access to sources</w:t>
            </w:r>
          </w:p>
        </w:tc>
        <w:tc>
          <w:tcPr>
            <w:tcW w:w="584" w:type="pct"/>
          </w:tcPr>
          <w:p w14:paraId="1AF5566A" w14:textId="2ACDDF25"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Pr>
          <w:p w14:paraId="5100F2B4" w14:textId="285A296C"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Pr>
          <w:p w14:paraId="2C6BC732" w14:textId="4B7E6AA0"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Pr>
          <w:p w14:paraId="3DC5A0E8" w14:textId="1D642618"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Pr>
          <w:p w14:paraId="61BAB2A8" w14:textId="2A438ADC"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Pr>
          <w:p w14:paraId="5264B0B8" w14:textId="74F3063F"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10F9" w:rsidRPr="001310F9" w14:paraId="25E47E37" w14:textId="77777777" w:rsidTr="001F0A81">
        <w:trPr>
          <w:trHeight w:val="332"/>
        </w:trPr>
        <w:tc>
          <w:tcPr>
            <w:cnfStyle w:val="001000000000" w:firstRow="0" w:lastRow="0" w:firstColumn="1" w:lastColumn="0" w:oddVBand="0" w:evenVBand="0" w:oddHBand="0" w:evenHBand="0" w:firstRowFirstColumn="0" w:firstRowLastColumn="0" w:lastRowFirstColumn="0" w:lastRowLastColumn="0"/>
            <w:tcW w:w="1349" w:type="pct"/>
            <w:hideMark/>
          </w:tcPr>
          <w:p w14:paraId="524C3B2E" w14:textId="357F6F39" w:rsidR="00B11750" w:rsidRPr="001F0A81" w:rsidRDefault="00B11750" w:rsidP="006B6D4B">
            <w:pPr>
              <w:rPr>
                <w:b w:val="0"/>
                <w:color w:val="auto"/>
                <w:sz w:val="20"/>
              </w:rPr>
            </w:pPr>
            <w:r w:rsidRPr="001F0A81">
              <w:rPr>
                <w:b w:val="0"/>
                <w:color w:val="auto"/>
                <w:sz w:val="20"/>
              </w:rPr>
              <w:t>Silos</w:t>
            </w:r>
            <w:r w:rsidR="00307588" w:rsidRPr="001F0A81">
              <w:rPr>
                <w:b w:val="0"/>
                <w:color w:val="auto"/>
                <w:sz w:val="20"/>
              </w:rPr>
              <w:t xml:space="preserve">: </w:t>
            </w:r>
            <w:r w:rsidR="00B7590F" w:rsidRPr="001F0A81">
              <w:rPr>
                <w:b w:val="0"/>
                <w:color w:val="auto"/>
                <w:sz w:val="20"/>
              </w:rPr>
              <w:t xml:space="preserve"> </w:t>
            </w:r>
            <w:r w:rsidR="00307588" w:rsidRPr="001F0A81">
              <w:rPr>
                <w:b w:val="0"/>
                <w:color w:val="auto"/>
                <w:sz w:val="20"/>
              </w:rPr>
              <w:t>Lack of willingness to share; departmental communication</w:t>
            </w:r>
          </w:p>
        </w:tc>
        <w:tc>
          <w:tcPr>
            <w:tcW w:w="584" w:type="pct"/>
          </w:tcPr>
          <w:p w14:paraId="4DD39EE3" w14:textId="67211AD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Pr>
          <w:p w14:paraId="4A835B88" w14:textId="3246F491"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Pr>
          <w:p w14:paraId="2C5B4DEB" w14:textId="43230A1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Pr>
          <w:p w14:paraId="45C8FE39" w14:textId="1210FE8E" w:rsidR="00B11750" w:rsidRPr="001310F9" w:rsidRDefault="00307588"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36%</w:t>
            </w:r>
          </w:p>
        </w:tc>
        <w:tc>
          <w:tcPr>
            <w:tcW w:w="468" w:type="pct"/>
          </w:tcPr>
          <w:p w14:paraId="4ACD9FFB" w14:textId="4848A253"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Pr>
          <w:p w14:paraId="4D7F40C4" w14:textId="7C32EA04"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42A0D" w:rsidRPr="001310F9" w14:paraId="68FDFA89" w14:textId="77777777" w:rsidTr="001310F9">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349" w:type="pct"/>
            <w:hideMark/>
          </w:tcPr>
          <w:p w14:paraId="49CAC3BF" w14:textId="77777777" w:rsidR="00B11750" w:rsidRPr="001F0A81" w:rsidRDefault="00B11750" w:rsidP="006B6D4B">
            <w:pPr>
              <w:rPr>
                <w:b w:val="0"/>
                <w:color w:val="auto"/>
                <w:sz w:val="20"/>
              </w:rPr>
            </w:pPr>
            <w:r w:rsidRPr="001F0A81">
              <w:rPr>
                <w:b w:val="0"/>
                <w:color w:val="auto"/>
                <w:sz w:val="20"/>
              </w:rPr>
              <w:t>Healthcare Info Tech (HIT)</w:t>
            </w:r>
          </w:p>
        </w:tc>
        <w:tc>
          <w:tcPr>
            <w:tcW w:w="584" w:type="pct"/>
            <w:hideMark/>
          </w:tcPr>
          <w:p w14:paraId="3DD6CECE" w14:textId="31A4D44D"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hideMark/>
          </w:tcPr>
          <w:p w14:paraId="74C89A23" w14:textId="35C11046"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hideMark/>
          </w:tcPr>
          <w:p w14:paraId="4ECE37BC" w14:textId="7D65F734"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hideMark/>
          </w:tcPr>
          <w:p w14:paraId="583D0D6C" w14:textId="348244F9"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hideMark/>
          </w:tcPr>
          <w:p w14:paraId="3938D82E" w14:textId="0946B52A"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hideMark/>
          </w:tcPr>
          <w:p w14:paraId="54CA1E6C" w14:textId="6490024F"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10F9" w:rsidRPr="001310F9" w14:paraId="1174DC3E" w14:textId="77777777" w:rsidTr="001F0A81">
        <w:trPr>
          <w:trHeight w:val="615"/>
        </w:trPr>
        <w:tc>
          <w:tcPr>
            <w:cnfStyle w:val="001000000000" w:firstRow="0" w:lastRow="0" w:firstColumn="1" w:lastColumn="0" w:oddVBand="0" w:evenVBand="0" w:oddHBand="0" w:evenHBand="0" w:firstRowFirstColumn="0" w:firstRowLastColumn="0" w:lastRowFirstColumn="0" w:lastRowLastColumn="0"/>
            <w:tcW w:w="1349" w:type="pct"/>
          </w:tcPr>
          <w:p w14:paraId="10A2B5D1" w14:textId="63FF14E4" w:rsidR="00B11750" w:rsidRPr="001F0A81" w:rsidRDefault="00B11750" w:rsidP="00F00FDB">
            <w:pPr>
              <w:pStyle w:val="BDTableBulletList"/>
              <w:rPr>
                <w:color w:val="auto"/>
              </w:rPr>
            </w:pPr>
            <w:r w:rsidRPr="001F0A81">
              <w:rPr>
                <w:color w:val="auto"/>
              </w:rPr>
              <w:t>Defining the data that needs to be collected</w:t>
            </w:r>
          </w:p>
        </w:tc>
        <w:tc>
          <w:tcPr>
            <w:tcW w:w="584" w:type="pct"/>
          </w:tcPr>
          <w:p w14:paraId="3D2ACFBD" w14:textId="40D40A8D"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35%</w:t>
            </w:r>
          </w:p>
        </w:tc>
        <w:tc>
          <w:tcPr>
            <w:tcW w:w="617" w:type="pct"/>
          </w:tcPr>
          <w:p w14:paraId="2E704D4B"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Pr>
          <w:p w14:paraId="2552029A"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Pr>
          <w:p w14:paraId="563A84F1"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Pr>
          <w:p w14:paraId="1E0AF7D5"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Pr>
          <w:p w14:paraId="25D25789"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42A0D" w:rsidRPr="001310F9" w14:paraId="6BA70DFF" w14:textId="77777777" w:rsidTr="001310F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728149C9" w14:textId="3923B309" w:rsidR="00B11750" w:rsidRPr="001F0A81" w:rsidRDefault="00B11750" w:rsidP="00F00FDB">
            <w:pPr>
              <w:pStyle w:val="BDTableBulletList"/>
              <w:rPr>
                <w:color w:val="auto"/>
              </w:rPr>
            </w:pPr>
            <w:r w:rsidRPr="001F0A81">
              <w:rPr>
                <w:color w:val="auto"/>
              </w:rPr>
              <w:t>Resistance to change</w:t>
            </w:r>
          </w:p>
        </w:tc>
        <w:tc>
          <w:tcPr>
            <w:tcW w:w="584" w:type="pct"/>
            <w:hideMark/>
          </w:tcPr>
          <w:p w14:paraId="2F2EAE25" w14:textId="77777777"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1310F9">
              <w:rPr>
                <w:sz w:val="20"/>
                <w:szCs w:val="20"/>
              </w:rPr>
              <w:t>30%</w:t>
            </w:r>
          </w:p>
        </w:tc>
        <w:tc>
          <w:tcPr>
            <w:tcW w:w="617" w:type="pct"/>
            <w:hideMark/>
          </w:tcPr>
          <w:p w14:paraId="2CDB9969" w14:textId="59AC3B1B"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hideMark/>
          </w:tcPr>
          <w:p w14:paraId="7F990E0F" w14:textId="52EAD2DA"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hideMark/>
          </w:tcPr>
          <w:p w14:paraId="2DBD4924" w14:textId="3E164CD2"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hideMark/>
          </w:tcPr>
          <w:p w14:paraId="51ABAEF0" w14:textId="2AA0461B"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hideMark/>
          </w:tcPr>
          <w:p w14:paraId="42630441" w14:textId="65ED802E"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10F9" w:rsidRPr="001310F9" w14:paraId="6C4B30C1" w14:textId="77777777" w:rsidTr="001F0A81">
        <w:trPr>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02D0EE6B" w14:textId="0905DE33" w:rsidR="00B11750" w:rsidRPr="001F0A81" w:rsidRDefault="00B11750" w:rsidP="00F00FDB">
            <w:pPr>
              <w:pStyle w:val="BDTableBulletList"/>
              <w:rPr>
                <w:color w:val="auto"/>
              </w:rPr>
            </w:pPr>
            <w:r w:rsidRPr="001F0A81">
              <w:rPr>
                <w:color w:val="auto"/>
              </w:rPr>
              <w:t>Lack of industry standards</w:t>
            </w:r>
          </w:p>
        </w:tc>
        <w:tc>
          <w:tcPr>
            <w:tcW w:w="584" w:type="pct"/>
            <w:hideMark/>
          </w:tcPr>
          <w:p w14:paraId="4221BBC3"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21%</w:t>
            </w:r>
          </w:p>
        </w:tc>
        <w:tc>
          <w:tcPr>
            <w:tcW w:w="617" w:type="pct"/>
            <w:hideMark/>
          </w:tcPr>
          <w:p w14:paraId="232D05F4" w14:textId="23D8273C"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hideMark/>
          </w:tcPr>
          <w:p w14:paraId="114A1A84" w14:textId="60810993"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hideMark/>
          </w:tcPr>
          <w:p w14:paraId="62E7E842" w14:textId="01302273"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hideMark/>
          </w:tcPr>
          <w:p w14:paraId="75C60F8E" w14:textId="0433B31D"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hideMark/>
          </w:tcPr>
          <w:p w14:paraId="4A4FA3C9" w14:textId="6CD13D36"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42A0D" w:rsidRPr="001310F9" w14:paraId="672042A6" w14:textId="77777777" w:rsidTr="001310F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1B9A5B0B" w14:textId="77777777" w:rsidR="00B11750" w:rsidRPr="001F0A81" w:rsidRDefault="00B11750" w:rsidP="006B6D4B">
            <w:pPr>
              <w:rPr>
                <w:b w:val="0"/>
                <w:color w:val="auto"/>
                <w:sz w:val="20"/>
              </w:rPr>
            </w:pPr>
            <w:r w:rsidRPr="001F0A81">
              <w:rPr>
                <w:b w:val="0"/>
                <w:color w:val="auto"/>
                <w:sz w:val="20"/>
              </w:rPr>
              <w:t>Lack of buy-in from management</w:t>
            </w:r>
          </w:p>
        </w:tc>
        <w:tc>
          <w:tcPr>
            <w:tcW w:w="584" w:type="pct"/>
          </w:tcPr>
          <w:p w14:paraId="1AF68D13" w14:textId="2AF03329"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Pr>
          <w:p w14:paraId="7F8ED183" w14:textId="50AA28E8"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Pr>
          <w:p w14:paraId="250896F6" w14:textId="7D1CB073"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hideMark/>
          </w:tcPr>
          <w:p w14:paraId="55942552" w14:textId="77777777"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1310F9">
              <w:rPr>
                <w:sz w:val="20"/>
                <w:szCs w:val="20"/>
              </w:rPr>
              <w:t>18%</w:t>
            </w:r>
          </w:p>
        </w:tc>
        <w:tc>
          <w:tcPr>
            <w:tcW w:w="468" w:type="pct"/>
            <w:hideMark/>
          </w:tcPr>
          <w:p w14:paraId="2F689F58" w14:textId="77777777"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1310F9">
              <w:rPr>
                <w:sz w:val="20"/>
                <w:szCs w:val="20"/>
              </w:rPr>
              <w:t>29%</w:t>
            </w:r>
          </w:p>
        </w:tc>
        <w:tc>
          <w:tcPr>
            <w:tcW w:w="713" w:type="pct"/>
          </w:tcPr>
          <w:p w14:paraId="5BB5C3AA" w14:textId="45E1513A" w:rsidR="00B11750" w:rsidRPr="001310F9"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310F9" w:rsidRPr="001310F9" w14:paraId="710C5DFD" w14:textId="77777777" w:rsidTr="001F0A81">
        <w:trPr>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5BA9B7BD" w14:textId="77777777" w:rsidR="00B11750" w:rsidRPr="001F0A81" w:rsidRDefault="00B11750" w:rsidP="006B6D4B">
            <w:pPr>
              <w:rPr>
                <w:b w:val="0"/>
                <w:color w:val="auto"/>
                <w:sz w:val="20"/>
              </w:rPr>
            </w:pPr>
            <w:r w:rsidRPr="001F0A81">
              <w:rPr>
                <w:b w:val="0"/>
                <w:color w:val="auto"/>
                <w:sz w:val="20"/>
              </w:rPr>
              <w:t>Lack of compelling use case</w:t>
            </w:r>
          </w:p>
        </w:tc>
        <w:tc>
          <w:tcPr>
            <w:tcW w:w="584" w:type="pct"/>
          </w:tcPr>
          <w:p w14:paraId="65E129AD" w14:textId="6F7B4ADB"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Pr>
          <w:p w14:paraId="0A08B20F" w14:textId="16DB2085"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Pr>
          <w:p w14:paraId="0AA3A59F" w14:textId="5C287346"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Pr>
          <w:p w14:paraId="431572C5" w14:textId="12337BFE"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hideMark/>
          </w:tcPr>
          <w:p w14:paraId="28E0B746" w14:textId="77777777"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1310F9">
              <w:rPr>
                <w:sz w:val="20"/>
                <w:szCs w:val="20"/>
              </w:rPr>
              <w:t>31%</w:t>
            </w:r>
          </w:p>
        </w:tc>
        <w:tc>
          <w:tcPr>
            <w:tcW w:w="713" w:type="pct"/>
          </w:tcPr>
          <w:p w14:paraId="4FE3CBC0" w14:textId="6FF60339" w:rsidR="00B11750" w:rsidRPr="001310F9"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E42A0D" w:rsidRPr="001310F9" w14:paraId="23F25EBB" w14:textId="77777777" w:rsidTr="001310F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9" w:type="pct"/>
            <w:hideMark/>
          </w:tcPr>
          <w:p w14:paraId="027E9991" w14:textId="77777777" w:rsidR="00B11750" w:rsidRPr="001F0A81" w:rsidRDefault="00B11750" w:rsidP="00AA3B50">
            <w:pPr>
              <w:pStyle w:val="BDTableText"/>
              <w:rPr>
                <w:b w:val="0"/>
                <w:color w:val="auto"/>
              </w:rPr>
            </w:pPr>
            <w:r w:rsidRPr="001F0A81">
              <w:rPr>
                <w:b w:val="0"/>
                <w:color w:val="auto"/>
              </w:rPr>
              <w:t>No clear ROI</w:t>
            </w:r>
          </w:p>
        </w:tc>
        <w:tc>
          <w:tcPr>
            <w:tcW w:w="584" w:type="pct"/>
          </w:tcPr>
          <w:p w14:paraId="25694AAC" w14:textId="29C40B8F" w:rsidR="00B11750" w:rsidRPr="001310F9"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617" w:type="pct"/>
          </w:tcPr>
          <w:p w14:paraId="536278CF" w14:textId="4E18D584" w:rsidR="00B11750" w:rsidRPr="001310F9"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764" w:type="pct"/>
          </w:tcPr>
          <w:p w14:paraId="03C16C41" w14:textId="07CFE88B" w:rsidR="00B11750" w:rsidRPr="001310F9"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505" w:type="pct"/>
          </w:tcPr>
          <w:p w14:paraId="2E629EEE" w14:textId="6E81E234" w:rsidR="00B11750" w:rsidRPr="001310F9"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468" w:type="pct"/>
          </w:tcPr>
          <w:p w14:paraId="1877D579" w14:textId="063D08A9" w:rsidR="00B11750" w:rsidRPr="001310F9"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713" w:type="pct"/>
            <w:hideMark/>
          </w:tcPr>
          <w:p w14:paraId="48454199" w14:textId="77777777" w:rsidR="00B11750" w:rsidRPr="001310F9" w:rsidRDefault="00B11750" w:rsidP="00AA3B50">
            <w:pPr>
              <w:pStyle w:val="BDTableText"/>
              <w:cnfStyle w:val="000000100000" w:firstRow="0" w:lastRow="0" w:firstColumn="0" w:lastColumn="0" w:oddVBand="0" w:evenVBand="0" w:oddHBand="1" w:evenHBand="0" w:firstRowFirstColumn="0" w:firstRowLastColumn="0" w:lastRowFirstColumn="0" w:lastRowLastColumn="0"/>
            </w:pPr>
            <w:r w:rsidRPr="001310F9">
              <w:t>36%</w:t>
            </w:r>
          </w:p>
        </w:tc>
      </w:tr>
      <w:tr w:rsidR="001310F9" w:rsidRPr="001310F9" w14:paraId="48A678F4" w14:textId="77777777" w:rsidTr="001F0A81">
        <w:trPr>
          <w:trHeight w:val="300"/>
        </w:trPr>
        <w:tc>
          <w:tcPr>
            <w:cnfStyle w:val="001000000000" w:firstRow="0" w:lastRow="0" w:firstColumn="1" w:lastColumn="0" w:oddVBand="0" w:evenVBand="0" w:oddHBand="0" w:evenHBand="0" w:firstRowFirstColumn="0" w:firstRowLastColumn="0" w:lastRowFirstColumn="0" w:lastRowLastColumn="0"/>
            <w:tcW w:w="1349" w:type="pct"/>
            <w:tcBorders>
              <w:bottom w:val="nil"/>
            </w:tcBorders>
          </w:tcPr>
          <w:p w14:paraId="45C5D4A0" w14:textId="07B1AF3B" w:rsidR="00AA3B50" w:rsidRPr="001F0A81" w:rsidRDefault="00AA3B50" w:rsidP="00AA3B50">
            <w:pPr>
              <w:pStyle w:val="BDTableText"/>
              <w:rPr>
                <w:b w:val="0"/>
                <w:color w:val="auto"/>
              </w:rPr>
            </w:pPr>
            <w:r w:rsidRPr="001F0A81">
              <w:rPr>
                <w:b w:val="0"/>
                <w:color w:val="auto"/>
              </w:rPr>
              <w:t>Lack of practitioners for complexity of software</w:t>
            </w:r>
          </w:p>
        </w:tc>
        <w:tc>
          <w:tcPr>
            <w:tcW w:w="584" w:type="pct"/>
            <w:tcBorders>
              <w:bottom w:val="nil"/>
            </w:tcBorders>
          </w:tcPr>
          <w:p w14:paraId="517AC53B" w14:textId="469C0D6D" w:rsidR="00AA3B50" w:rsidRPr="001310F9"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1F0A81">
              <w:t>27%</w:t>
            </w:r>
          </w:p>
        </w:tc>
        <w:tc>
          <w:tcPr>
            <w:tcW w:w="617" w:type="pct"/>
            <w:tcBorders>
              <w:bottom w:val="nil"/>
            </w:tcBorders>
          </w:tcPr>
          <w:p w14:paraId="6DED50BB" w14:textId="6BBBE1C4" w:rsidR="00AA3B50" w:rsidRPr="001310F9"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1F0A81">
              <w:t>40%</w:t>
            </w:r>
          </w:p>
        </w:tc>
        <w:tc>
          <w:tcPr>
            <w:tcW w:w="764" w:type="pct"/>
            <w:tcBorders>
              <w:bottom w:val="nil"/>
            </w:tcBorders>
          </w:tcPr>
          <w:p w14:paraId="443F1024" w14:textId="21D10DDF" w:rsidR="00AA3B50" w:rsidRPr="001310F9"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1F0A81">
              <w:t>40%</w:t>
            </w:r>
          </w:p>
        </w:tc>
        <w:tc>
          <w:tcPr>
            <w:tcW w:w="505" w:type="pct"/>
            <w:tcBorders>
              <w:bottom w:val="nil"/>
            </w:tcBorders>
          </w:tcPr>
          <w:p w14:paraId="425B18CF" w14:textId="6C0DEC9D" w:rsidR="00AA3B50" w:rsidRPr="001310F9"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1F0A81">
              <w:t>40%</w:t>
            </w:r>
          </w:p>
        </w:tc>
        <w:tc>
          <w:tcPr>
            <w:tcW w:w="468" w:type="pct"/>
            <w:tcBorders>
              <w:bottom w:val="nil"/>
            </w:tcBorders>
          </w:tcPr>
          <w:p w14:paraId="3BD38DF9" w14:textId="6D3B439C" w:rsidR="00AA3B50" w:rsidRPr="001310F9"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1F0A81">
              <w:t>42%</w:t>
            </w:r>
          </w:p>
        </w:tc>
        <w:tc>
          <w:tcPr>
            <w:tcW w:w="713" w:type="pct"/>
            <w:tcBorders>
              <w:bottom w:val="nil"/>
            </w:tcBorders>
          </w:tcPr>
          <w:p w14:paraId="3DFA5BF4" w14:textId="159DAC30" w:rsidR="00AA3B50" w:rsidRPr="001310F9"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1F0A81">
              <w:t>46%</w:t>
            </w:r>
          </w:p>
        </w:tc>
      </w:tr>
    </w:tbl>
    <w:p w14:paraId="02BE225B" w14:textId="22D1CC3F" w:rsidR="006403F5" w:rsidRDefault="00937A13" w:rsidP="00B43B80">
      <w:pPr>
        <w:pStyle w:val="Heading3"/>
        <w:spacing w:before="480"/>
      </w:pPr>
      <w:bookmarkStart w:id="143" w:name="_Toc472495071"/>
      <w:bookmarkStart w:id="144" w:name="_Toc472495097"/>
      <w:bookmarkStart w:id="145" w:name="_Toc474185504"/>
      <w:bookmarkStart w:id="146" w:name="_Toc478543743"/>
      <w:bookmarkStart w:id="147" w:name="_Toc496136859"/>
      <w:bookmarkStart w:id="148" w:name="_Toc489926408"/>
      <w:r>
        <w:lastRenderedPageBreak/>
        <w:t xml:space="preserve">Technical </w:t>
      </w:r>
      <w:r w:rsidR="00B7590F">
        <w:t>B</w:t>
      </w:r>
      <w:r>
        <w:t xml:space="preserve">arriers to </w:t>
      </w:r>
      <w:r w:rsidR="00B7590F">
        <w:t>A</w:t>
      </w:r>
      <w:r>
        <w:t>doption</w:t>
      </w:r>
      <w:bookmarkEnd w:id="143"/>
      <w:bookmarkEnd w:id="144"/>
      <w:bookmarkEnd w:id="145"/>
      <w:bookmarkEnd w:id="146"/>
      <w:bookmarkEnd w:id="147"/>
      <w:bookmarkEnd w:id="148"/>
      <w:r>
        <w:t xml:space="preserve"> </w:t>
      </w:r>
    </w:p>
    <w:p w14:paraId="1E407AEB" w14:textId="1F916031" w:rsidR="00937A13" w:rsidRPr="00DE3E48" w:rsidRDefault="00886D76" w:rsidP="001D0AF6">
      <w:r>
        <w:t xml:space="preserve">Technical barriers </w:t>
      </w:r>
      <w:r w:rsidR="00B4347B">
        <w:t xml:space="preserve">include a broad range of issues involving the hardware and software involved in Big Data systems. These issues affect every part of the Big Data system, as represented by the components and fabrics of the NBDRA. The </w:t>
      </w:r>
      <w:r w:rsidR="00B4347B" w:rsidRPr="00152F1D">
        <w:rPr>
          <w:i/>
        </w:rPr>
        <w:t>NBDIF: Volume 6, Reference Architecture</w:t>
      </w:r>
      <w:r w:rsidR="00B4347B">
        <w:t xml:space="preserve"> provides detailed discussion of the NBDRA and it functional components. </w:t>
      </w:r>
      <w:r w:rsidR="00975E0B">
        <w:t xml:space="preserve">Technical barriers have been identified in the literature, some which are summarized in Table 5. </w:t>
      </w:r>
      <w:r w:rsidR="008065FC">
        <w:t xml:space="preserve">The amount of survey respondents that cited a particular barrier are expressed as a percentage in the table. </w:t>
      </w:r>
    </w:p>
    <w:p w14:paraId="79CC2668" w14:textId="6C9F84D4" w:rsidR="00680818" w:rsidRDefault="00680818" w:rsidP="001D0AF6">
      <w:pPr>
        <w:pStyle w:val="BDTableCaption"/>
      </w:pPr>
      <w:bookmarkStart w:id="149" w:name="_Toc466028696"/>
      <w:bookmarkStart w:id="150" w:name="_Toc478543759"/>
      <w:bookmarkStart w:id="151" w:name="_Toc496136888"/>
      <w:bookmarkStart w:id="152" w:name="_Toc489926429"/>
      <w:r>
        <w:t xml:space="preserve">Table </w:t>
      </w:r>
      <w:r w:rsidR="00B4669C">
        <w:t>5</w:t>
      </w:r>
      <w:r>
        <w:t>: Technical Barriers to Adoption</w:t>
      </w:r>
      <w:bookmarkEnd w:id="149"/>
      <w:bookmarkEnd w:id="150"/>
      <w:bookmarkEnd w:id="151"/>
      <w:bookmarkEnd w:id="152"/>
    </w:p>
    <w:tbl>
      <w:tblPr>
        <w:tblStyle w:val="MediumShading2-Accent3"/>
        <w:tblW w:w="5085" w:type="pct"/>
        <w:tblLayout w:type="fixed"/>
        <w:tblLook w:val="04A0" w:firstRow="1" w:lastRow="0" w:firstColumn="1" w:lastColumn="0" w:noHBand="0" w:noVBand="1"/>
      </w:tblPr>
      <w:tblGrid>
        <w:gridCol w:w="3026"/>
        <w:gridCol w:w="871"/>
        <w:gridCol w:w="1355"/>
        <w:gridCol w:w="1648"/>
        <w:gridCol w:w="1083"/>
        <w:gridCol w:w="968"/>
        <w:gridCol w:w="1520"/>
      </w:tblGrid>
      <w:tr w:rsidR="009A4340" w:rsidRPr="009A4340" w14:paraId="41457DAD" w14:textId="77777777" w:rsidTr="001F0A81">
        <w:trPr>
          <w:cnfStyle w:val="100000000000" w:firstRow="1" w:lastRow="0" w:firstColumn="0" w:lastColumn="0" w:oddVBand="0" w:evenVBand="0" w:oddHBand="0" w:evenHBand="0" w:firstRowFirstColumn="0" w:firstRowLastColumn="0" w:lastRowFirstColumn="0" w:lastRowLastColumn="0"/>
          <w:trHeight w:val="202"/>
          <w:tblHeader/>
        </w:trPr>
        <w:tc>
          <w:tcPr>
            <w:cnfStyle w:val="001000000100" w:firstRow="0" w:lastRow="0" w:firstColumn="1" w:lastColumn="0" w:oddVBand="0" w:evenVBand="0" w:oddHBand="0" w:evenHBand="0" w:firstRowFirstColumn="1" w:firstRowLastColumn="0" w:lastRowFirstColumn="0" w:lastRowLastColumn="0"/>
            <w:tcW w:w="1445" w:type="pct"/>
            <w:tcBorders>
              <w:right w:val="single" w:sz="4" w:space="0" w:color="auto"/>
            </w:tcBorders>
            <w:noWrap/>
            <w:hideMark/>
          </w:tcPr>
          <w:p w14:paraId="78E45EB7" w14:textId="77777777" w:rsidR="00E1722C" w:rsidRPr="001F0A81" w:rsidRDefault="00E1722C" w:rsidP="001D4FDE">
            <w:pPr>
              <w:rPr>
                <w:color w:val="auto"/>
              </w:rPr>
            </w:pPr>
            <w:r w:rsidRPr="001F0A81">
              <w:rPr>
                <w:color w:val="auto"/>
              </w:rPr>
              <w:t>Technical Barriers</w:t>
            </w:r>
          </w:p>
        </w:tc>
        <w:tc>
          <w:tcPr>
            <w:tcW w:w="3555" w:type="pct"/>
            <w:gridSpan w:val="6"/>
            <w:tcBorders>
              <w:left w:val="single" w:sz="4" w:space="0" w:color="auto"/>
              <w:bottom w:val="single" w:sz="4" w:space="0" w:color="auto"/>
            </w:tcBorders>
            <w:noWrap/>
            <w:hideMark/>
          </w:tcPr>
          <w:p w14:paraId="6E294B95" w14:textId="36118CB1" w:rsidR="00E1722C" w:rsidRPr="001F0A81" w:rsidRDefault="00E1722C" w:rsidP="006F0E4A">
            <w:pPr>
              <w:jc w:val="cente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Aggregate Surveys</w:t>
            </w:r>
          </w:p>
        </w:tc>
      </w:tr>
      <w:tr w:rsidR="00E42A0D" w:rsidRPr="009A4340" w14:paraId="1C1EC84A" w14:textId="77777777" w:rsidTr="009A4340">
        <w:trPr>
          <w:cnfStyle w:val="100000000000" w:firstRow="1" w:lastRow="0" w:firstColumn="0" w:lastColumn="0" w:oddVBand="0" w:evenVBand="0" w:oddHBand="0" w:evenHBand="0" w:firstRowFirstColumn="0" w:firstRowLastColumn="0" w:lastRowFirstColumn="0" w:lastRowLastColumn="0"/>
          <w:trHeight w:val="202"/>
          <w:tblHeader/>
        </w:trPr>
        <w:tc>
          <w:tcPr>
            <w:cnfStyle w:val="001000000100" w:firstRow="0" w:lastRow="0" w:firstColumn="1" w:lastColumn="0" w:oddVBand="0" w:evenVBand="0" w:oddHBand="0" w:evenHBand="0" w:firstRowFirstColumn="1" w:firstRowLastColumn="0" w:lastRowFirstColumn="0" w:lastRowLastColumn="0"/>
            <w:tcW w:w="1445" w:type="pct"/>
            <w:tcBorders>
              <w:right w:val="single" w:sz="4" w:space="0" w:color="auto"/>
            </w:tcBorders>
            <w:noWrap/>
          </w:tcPr>
          <w:p w14:paraId="78F1DE1B" w14:textId="77777777" w:rsidR="00E1722C" w:rsidRPr="001F0A81" w:rsidRDefault="00E1722C" w:rsidP="006F0E4A">
            <w:pPr>
              <w:spacing w:after="0"/>
              <w:rPr>
                <w:color w:val="auto"/>
              </w:rPr>
            </w:pPr>
            <w:r w:rsidRPr="001F0A81">
              <w:rPr>
                <w:color w:val="auto"/>
              </w:rPr>
              <w:t>Category</w:t>
            </w:r>
          </w:p>
          <w:p w14:paraId="387628C2" w14:textId="71E29DC7" w:rsidR="00E1722C" w:rsidRPr="001F0A81" w:rsidRDefault="00E1722C" w:rsidP="006F0E4A">
            <w:pPr>
              <w:pStyle w:val="BDTableBulletList"/>
              <w:rPr>
                <w:color w:val="auto"/>
              </w:rPr>
            </w:pPr>
            <w:r w:rsidRPr="001F0A81">
              <w:rPr>
                <w:color w:val="auto"/>
              </w:rPr>
              <w:t>Subcategory</w:t>
            </w:r>
          </w:p>
        </w:tc>
        <w:tc>
          <w:tcPr>
            <w:tcW w:w="416" w:type="pct"/>
            <w:tcBorders>
              <w:top w:val="single" w:sz="4" w:space="0" w:color="auto"/>
              <w:left w:val="single" w:sz="4" w:space="0" w:color="auto"/>
            </w:tcBorders>
            <w:noWrap/>
          </w:tcPr>
          <w:p w14:paraId="5593A78B" w14:textId="574B73AF" w:rsidR="00E1722C" w:rsidRPr="001F0A81" w:rsidRDefault="00E1722C" w:rsidP="001D4FDE">
            <w:pP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CDW</w:t>
            </w:r>
          </w:p>
        </w:tc>
        <w:tc>
          <w:tcPr>
            <w:tcW w:w="647" w:type="pct"/>
            <w:tcBorders>
              <w:top w:val="single" w:sz="4" w:space="0" w:color="auto"/>
            </w:tcBorders>
          </w:tcPr>
          <w:p w14:paraId="1C8F560A" w14:textId="04A1EBF3" w:rsidR="00E1722C" w:rsidRPr="001F0A81" w:rsidRDefault="00E1722C" w:rsidP="001D4FDE">
            <w:pP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Accenture</w:t>
            </w:r>
          </w:p>
        </w:tc>
        <w:tc>
          <w:tcPr>
            <w:tcW w:w="787" w:type="pct"/>
            <w:tcBorders>
              <w:top w:val="single" w:sz="4" w:space="0" w:color="auto"/>
            </w:tcBorders>
          </w:tcPr>
          <w:p w14:paraId="41E48F9B" w14:textId="52E587EB" w:rsidR="00E1722C" w:rsidRPr="001F0A81" w:rsidRDefault="00E1722C" w:rsidP="001D4FDE">
            <w:pP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Knowledgent</w:t>
            </w:r>
          </w:p>
        </w:tc>
        <w:tc>
          <w:tcPr>
            <w:tcW w:w="517" w:type="pct"/>
            <w:tcBorders>
              <w:top w:val="single" w:sz="4" w:space="0" w:color="auto"/>
            </w:tcBorders>
          </w:tcPr>
          <w:p w14:paraId="7865FC34" w14:textId="4A9C1684" w:rsidR="00E1722C" w:rsidRPr="001F0A81" w:rsidRDefault="00E1722C" w:rsidP="001D4FDE">
            <w:pP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Hitachi</w:t>
            </w:r>
          </w:p>
        </w:tc>
        <w:tc>
          <w:tcPr>
            <w:tcW w:w="462" w:type="pct"/>
            <w:tcBorders>
              <w:top w:val="single" w:sz="4" w:space="0" w:color="auto"/>
            </w:tcBorders>
          </w:tcPr>
          <w:p w14:paraId="7B89615B" w14:textId="61189F1E" w:rsidR="00E1722C" w:rsidRPr="001F0A81" w:rsidRDefault="00E1722C" w:rsidP="001D4FDE">
            <w:pP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TDWI</w:t>
            </w:r>
          </w:p>
        </w:tc>
        <w:tc>
          <w:tcPr>
            <w:tcW w:w="726" w:type="pct"/>
            <w:tcBorders>
              <w:top w:val="single" w:sz="4" w:space="0" w:color="auto"/>
            </w:tcBorders>
          </w:tcPr>
          <w:p w14:paraId="28067E0F" w14:textId="089D2196" w:rsidR="00E1722C" w:rsidRPr="001F0A81" w:rsidRDefault="00E1722C" w:rsidP="001D4FDE">
            <w:pPr>
              <w:cnfStyle w:val="100000000000" w:firstRow="1" w:lastRow="0" w:firstColumn="0" w:lastColumn="0" w:oddVBand="0" w:evenVBand="0" w:oddHBand="0" w:evenHBand="0" w:firstRowFirstColumn="0" w:firstRowLastColumn="0" w:lastRowFirstColumn="0" w:lastRowLastColumn="0"/>
              <w:rPr>
                <w:color w:val="auto"/>
              </w:rPr>
            </w:pPr>
            <w:r w:rsidRPr="001F0A81">
              <w:rPr>
                <w:color w:val="auto"/>
              </w:rPr>
              <w:t>Information Week</w:t>
            </w:r>
          </w:p>
        </w:tc>
      </w:tr>
      <w:tr w:rsidR="00E42A0D" w:rsidRPr="009A4340" w14:paraId="1F07F5F4"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1A77DE9" w14:textId="6C4B7A3F" w:rsidR="00E1722C" w:rsidRPr="001F0A81" w:rsidRDefault="00307588" w:rsidP="00307588">
            <w:pPr>
              <w:pStyle w:val="BDTableText"/>
              <w:rPr>
                <w:b w:val="0"/>
                <w:color w:val="auto"/>
              </w:rPr>
            </w:pPr>
            <w:r w:rsidRPr="001F0A81">
              <w:rPr>
                <w:b w:val="0"/>
                <w:color w:val="auto"/>
              </w:rPr>
              <w:t>Reduced p</w:t>
            </w:r>
            <w:r w:rsidR="00E1722C" w:rsidRPr="001F0A81">
              <w:rPr>
                <w:b w:val="0"/>
                <w:color w:val="auto"/>
              </w:rPr>
              <w:t>erformance during concurrent usage</w:t>
            </w:r>
          </w:p>
        </w:tc>
        <w:tc>
          <w:tcPr>
            <w:tcW w:w="416" w:type="pct"/>
            <w:noWrap/>
            <w:hideMark/>
          </w:tcPr>
          <w:p w14:paraId="71963F8A" w14:textId="19F898F4"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2C10808D" w14:textId="71109B82"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10207EF6" w14:textId="252AC662"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49B35FC2" w14:textId="750976B0"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016D7EC1" w14:textId="071B3D05"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60A46D74" w14:textId="3B009EB1"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39F7CE8F"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0F73456B" w14:textId="1336DE04" w:rsidR="00E1722C" w:rsidRPr="001F0A81" w:rsidRDefault="00E1722C" w:rsidP="00307588">
            <w:pPr>
              <w:pStyle w:val="BDTableText"/>
              <w:rPr>
                <w:b w:val="0"/>
                <w:color w:val="auto"/>
              </w:rPr>
            </w:pPr>
            <w:r w:rsidRPr="001F0A81">
              <w:rPr>
                <w:b w:val="0"/>
                <w:color w:val="auto"/>
              </w:rPr>
              <w:t xml:space="preserve">Integration </w:t>
            </w:r>
            <w:r w:rsidR="00307588" w:rsidRPr="001F0A81">
              <w:rPr>
                <w:b w:val="0"/>
                <w:color w:val="auto"/>
              </w:rPr>
              <w:t xml:space="preserve">problems </w:t>
            </w:r>
            <w:r w:rsidRPr="001F0A81">
              <w:rPr>
                <w:b w:val="0"/>
                <w:color w:val="auto"/>
              </w:rPr>
              <w:t>with existing infrastructure</w:t>
            </w:r>
          </w:p>
        </w:tc>
        <w:tc>
          <w:tcPr>
            <w:tcW w:w="416" w:type="pct"/>
            <w:noWrap/>
            <w:hideMark/>
          </w:tcPr>
          <w:p w14:paraId="543AE10D" w14:textId="21D4B6C8"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71D89EFD" w14:textId="7777777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r w:rsidRPr="001F0A81">
              <w:t>35%</w:t>
            </w:r>
          </w:p>
        </w:tc>
        <w:tc>
          <w:tcPr>
            <w:tcW w:w="787" w:type="pct"/>
            <w:noWrap/>
            <w:hideMark/>
          </w:tcPr>
          <w:p w14:paraId="1E584600" w14:textId="7777777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r w:rsidRPr="001F0A81">
              <w:t>35%</w:t>
            </w:r>
          </w:p>
        </w:tc>
        <w:tc>
          <w:tcPr>
            <w:tcW w:w="517" w:type="pct"/>
            <w:noWrap/>
            <w:hideMark/>
          </w:tcPr>
          <w:p w14:paraId="3B822BAB" w14:textId="7874DF42"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0BD20568" w14:textId="36A5E78E"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132628CC" w14:textId="15B100BD"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58376222"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72BC237B" w14:textId="77777777" w:rsidR="00E1722C" w:rsidRPr="001F0A81" w:rsidRDefault="00E1722C" w:rsidP="006F0E4A">
            <w:pPr>
              <w:pStyle w:val="BDTableBulletList"/>
              <w:rPr>
                <w:b w:val="0"/>
                <w:color w:val="auto"/>
              </w:rPr>
            </w:pPr>
            <w:r w:rsidRPr="001F0A81">
              <w:rPr>
                <w:b w:val="0"/>
                <w:color w:val="auto"/>
              </w:rPr>
              <w:t>Moving data from source to analytics environment NRT</w:t>
            </w:r>
          </w:p>
        </w:tc>
        <w:tc>
          <w:tcPr>
            <w:tcW w:w="416" w:type="pct"/>
            <w:noWrap/>
            <w:hideMark/>
          </w:tcPr>
          <w:p w14:paraId="36AA163A" w14:textId="42761772"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3623822B" w14:textId="476E4083"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0B456FF6" w14:textId="6BADC218"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01E4D6A9" w14:textId="03FC1120"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430BBDE7" w14:textId="7829BC95"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34811CB7" w14:textId="743496AA"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51A6DCD5"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5FBCA165" w14:textId="77777777" w:rsidR="00E1722C" w:rsidRPr="001F0A81" w:rsidRDefault="00E1722C" w:rsidP="006F0E4A">
            <w:pPr>
              <w:pStyle w:val="BDTableBulletList"/>
              <w:rPr>
                <w:b w:val="0"/>
                <w:color w:val="auto"/>
              </w:rPr>
            </w:pPr>
            <w:r w:rsidRPr="001F0A81">
              <w:rPr>
                <w:b w:val="0"/>
                <w:color w:val="auto"/>
              </w:rPr>
              <w:t>Blending internal &amp; external data; merging sources</w:t>
            </w:r>
          </w:p>
        </w:tc>
        <w:tc>
          <w:tcPr>
            <w:tcW w:w="416" w:type="pct"/>
            <w:noWrap/>
            <w:hideMark/>
          </w:tcPr>
          <w:p w14:paraId="628880DF" w14:textId="7777777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r w:rsidRPr="001F0A81">
              <w:t>45%</w:t>
            </w:r>
          </w:p>
        </w:tc>
        <w:tc>
          <w:tcPr>
            <w:tcW w:w="647" w:type="pct"/>
            <w:noWrap/>
            <w:hideMark/>
          </w:tcPr>
          <w:p w14:paraId="29C4DB68" w14:textId="2084DF3C"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0021E9F2" w14:textId="2474D4CB"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517" w:type="pct"/>
            <w:noWrap/>
            <w:hideMark/>
          </w:tcPr>
          <w:p w14:paraId="30188F21" w14:textId="31143AFA"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3937B0E5" w14:textId="70274A61"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288A0321" w14:textId="2E5D68F8"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03C64825"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0972BB0A" w14:textId="77777777" w:rsidR="00E1722C" w:rsidRPr="001F0A81" w:rsidRDefault="00E1722C" w:rsidP="006F0E4A">
            <w:pPr>
              <w:pStyle w:val="BDTableBulletList"/>
              <w:rPr>
                <w:b w:val="0"/>
                <w:color w:val="auto"/>
              </w:rPr>
            </w:pPr>
            <w:r w:rsidRPr="001F0A81">
              <w:rPr>
                <w:b w:val="0"/>
                <w:color w:val="auto"/>
              </w:rPr>
              <w:t>Organization-wide view of data movement between apps</w:t>
            </w:r>
          </w:p>
        </w:tc>
        <w:tc>
          <w:tcPr>
            <w:tcW w:w="416" w:type="pct"/>
            <w:noWrap/>
            <w:hideMark/>
          </w:tcPr>
          <w:p w14:paraId="117E1214" w14:textId="5090C3FD"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2C883985" w14:textId="5CBBAF34"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01137C43" w14:textId="273D461E"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6392BAC1" w14:textId="74B7B9C6"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0F136299" w14:textId="475EC8B5"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75BA3669" w14:textId="1A469143"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39C78D86"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8CA596E" w14:textId="77777777" w:rsidR="00E1722C" w:rsidRPr="001F0A81" w:rsidRDefault="00E1722C" w:rsidP="006F0E4A">
            <w:pPr>
              <w:pStyle w:val="BDTableBulletList"/>
              <w:rPr>
                <w:b w:val="0"/>
                <w:color w:val="auto"/>
              </w:rPr>
            </w:pPr>
            <w:r w:rsidRPr="001F0A81">
              <w:rPr>
                <w:b w:val="0"/>
                <w:color w:val="auto"/>
              </w:rPr>
              <w:t>Moving data between on-premise systems and clouds</w:t>
            </w:r>
          </w:p>
        </w:tc>
        <w:tc>
          <w:tcPr>
            <w:tcW w:w="416" w:type="pct"/>
            <w:noWrap/>
            <w:hideMark/>
          </w:tcPr>
          <w:p w14:paraId="35D5AE53" w14:textId="203F7216"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618D6611" w14:textId="3D08790E"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089171B2" w14:textId="0918D75F"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517" w:type="pct"/>
            <w:noWrap/>
            <w:hideMark/>
          </w:tcPr>
          <w:p w14:paraId="4EC37322" w14:textId="190AFD5A"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3B24C568" w14:textId="55A6351E"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0CB5E965" w14:textId="6450AE6A"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6C466F02"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378D329C" w14:textId="77777777" w:rsidR="00E1722C" w:rsidRPr="001F0A81" w:rsidRDefault="00E1722C" w:rsidP="006F0E4A">
            <w:pPr>
              <w:pStyle w:val="BDTableBulletList"/>
              <w:rPr>
                <w:b w:val="0"/>
                <w:color w:val="auto"/>
              </w:rPr>
            </w:pPr>
            <w:r w:rsidRPr="001F0A81">
              <w:rPr>
                <w:b w:val="0"/>
                <w:color w:val="auto"/>
              </w:rPr>
              <w:t>Hadoop data</w:t>
            </w:r>
          </w:p>
        </w:tc>
        <w:tc>
          <w:tcPr>
            <w:tcW w:w="416" w:type="pct"/>
            <w:noWrap/>
            <w:hideMark/>
          </w:tcPr>
          <w:p w14:paraId="3EDB57D9" w14:textId="064015A4"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7FC5FD1D" w14:textId="638AF51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698C4734" w14:textId="64E95C41"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459497E4" w14:textId="67850ED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7093E549" w14:textId="7697372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74D00B17" w14:textId="222BC656"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4BADBF4F"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51D9117" w14:textId="77777777" w:rsidR="00E1722C" w:rsidRPr="001F0A81" w:rsidRDefault="00E1722C" w:rsidP="006F0E4A">
            <w:pPr>
              <w:pStyle w:val="BDTableText"/>
              <w:rPr>
                <w:b w:val="0"/>
                <w:color w:val="auto"/>
              </w:rPr>
            </w:pPr>
            <w:r w:rsidRPr="001F0A81">
              <w:rPr>
                <w:b w:val="0"/>
                <w:color w:val="auto"/>
              </w:rPr>
              <w:t>Hadoop specific</w:t>
            </w:r>
          </w:p>
        </w:tc>
        <w:tc>
          <w:tcPr>
            <w:tcW w:w="416" w:type="pct"/>
            <w:noWrap/>
            <w:hideMark/>
          </w:tcPr>
          <w:p w14:paraId="3A5418D1" w14:textId="04648BC4"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4748CE43" w14:textId="20528C5C"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4F1DACFE" w14:textId="19DF7B11"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517" w:type="pct"/>
            <w:noWrap/>
            <w:hideMark/>
          </w:tcPr>
          <w:p w14:paraId="40825F25" w14:textId="2D810641"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6488E43B" w14:textId="49D9C59A"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72A8AACF" w14:textId="427E848E"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7641CEF5"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3911A21" w14:textId="77777777" w:rsidR="00E1722C" w:rsidRPr="001F0A81" w:rsidRDefault="00E1722C" w:rsidP="006F0E4A">
            <w:pPr>
              <w:pStyle w:val="BDTableBulletList"/>
              <w:rPr>
                <w:b w:val="0"/>
                <w:color w:val="auto"/>
              </w:rPr>
            </w:pPr>
            <w:r w:rsidRPr="001F0A81">
              <w:rPr>
                <w:b w:val="0"/>
                <w:color w:val="auto"/>
              </w:rPr>
              <w:t>Backup and recovery</w:t>
            </w:r>
          </w:p>
        </w:tc>
        <w:tc>
          <w:tcPr>
            <w:tcW w:w="416" w:type="pct"/>
            <w:noWrap/>
            <w:hideMark/>
          </w:tcPr>
          <w:p w14:paraId="50A45B6C" w14:textId="0AB00CBD"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4C542C9A" w14:textId="1EE55746"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543FFF23" w14:textId="5F51DD23"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362BD0D6" w14:textId="629D7735"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49F76387" w14:textId="4DF310E2"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32B21E51" w14:textId="00DB85C6"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5810076E"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55AD7C6C" w14:textId="77777777" w:rsidR="00E1722C" w:rsidRPr="001F0A81" w:rsidRDefault="00E1722C" w:rsidP="006F0E4A">
            <w:pPr>
              <w:pStyle w:val="BDTableBulletList"/>
              <w:rPr>
                <w:b w:val="0"/>
                <w:color w:val="auto"/>
              </w:rPr>
            </w:pPr>
            <w:r w:rsidRPr="001F0A81">
              <w:rPr>
                <w:b w:val="0"/>
                <w:color w:val="auto"/>
              </w:rPr>
              <w:t>Availability</w:t>
            </w:r>
          </w:p>
        </w:tc>
        <w:tc>
          <w:tcPr>
            <w:tcW w:w="416" w:type="pct"/>
            <w:noWrap/>
            <w:hideMark/>
          </w:tcPr>
          <w:p w14:paraId="7B8B18F7" w14:textId="00A79DFA"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2249C4DA" w14:textId="39643745"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0311A21C" w14:textId="54A920ED"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517" w:type="pct"/>
            <w:noWrap/>
            <w:hideMark/>
          </w:tcPr>
          <w:p w14:paraId="5684C784" w14:textId="776100EE"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3EE6E766" w14:textId="5F6DACAF"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3B4819BC" w14:textId="0D86A9F1"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005076DC"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79F9E165" w14:textId="77777777" w:rsidR="00E1722C" w:rsidRPr="001F0A81" w:rsidRDefault="00E1722C" w:rsidP="006F0E4A">
            <w:pPr>
              <w:pStyle w:val="BDTableBulletList"/>
              <w:rPr>
                <w:b w:val="0"/>
                <w:color w:val="auto"/>
              </w:rPr>
            </w:pPr>
            <w:r w:rsidRPr="001F0A81">
              <w:rPr>
                <w:b w:val="0"/>
                <w:color w:val="auto"/>
              </w:rPr>
              <w:t>Performance at scale</w:t>
            </w:r>
          </w:p>
        </w:tc>
        <w:tc>
          <w:tcPr>
            <w:tcW w:w="416" w:type="pct"/>
            <w:noWrap/>
            <w:hideMark/>
          </w:tcPr>
          <w:p w14:paraId="0248E91D" w14:textId="0232396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4223B5F5" w14:textId="5BD0D665"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6F08493A" w14:textId="75BDC073"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2BEE2305" w14:textId="0B8CF1DE"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69C22E56" w14:textId="39278F51"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597889EF" w14:textId="3DB1DCB6"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480D830F"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29EC9204" w14:textId="77777777" w:rsidR="00E1722C" w:rsidRPr="001F0A81" w:rsidRDefault="00E1722C" w:rsidP="006F0E4A">
            <w:pPr>
              <w:pStyle w:val="BDTableBulletList"/>
              <w:rPr>
                <w:b w:val="0"/>
                <w:color w:val="auto"/>
              </w:rPr>
            </w:pPr>
            <w:r w:rsidRPr="001F0A81">
              <w:rPr>
                <w:b w:val="0"/>
                <w:color w:val="auto"/>
              </w:rPr>
              <w:t>Lack of user friendly tools</w:t>
            </w:r>
          </w:p>
        </w:tc>
        <w:tc>
          <w:tcPr>
            <w:tcW w:w="416" w:type="pct"/>
            <w:noWrap/>
            <w:hideMark/>
          </w:tcPr>
          <w:p w14:paraId="73AA70DA" w14:textId="6B6CF420"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6CB85BC5" w14:textId="4DDE70CD"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77A58914" w14:textId="699A4801"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517" w:type="pct"/>
            <w:noWrap/>
            <w:hideMark/>
          </w:tcPr>
          <w:p w14:paraId="2488AF7D" w14:textId="5EC93EE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2AC1258E" w14:textId="7777777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r w:rsidRPr="001F0A81">
              <w:t>27%</w:t>
            </w:r>
          </w:p>
        </w:tc>
        <w:tc>
          <w:tcPr>
            <w:tcW w:w="726" w:type="pct"/>
            <w:noWrap/>
            <w:hideMark/>
          </w:tcPr>
          <w:p w14:paraId="4ECA7594" w14:textId="697F1D60"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61D908DD"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4969BD8D" w14:textId="77777777" w:rsidR="00E1722C" w:rsidRPr="001F0A81" w:rsidRDefault="00E1722C" w:rsidP="006F0E4A">
            <w:pPr>
              <w:pStyle w:val="BDTableBulletList"/>
              <w:rPr>
                <w:b w:val="0"/>
                <w:color w:val="auto"/>
              </w:rPr>
            </w:pPr>
            <w:r w:rsidRPr="001F0A81">
              <w:rPr>
                <w:b w:val="0"/>
                <w:color w:val="auto"/>
              </w:rPr>
              <w:t>Security</w:t>
            </w:r>
          </w:p>
        </w:tc>
        <w:tc>
          <w:tcPr>
            <w:tcW w:w="416" w:type="pct"/>
            <w:noWrap/>
            <w:hideMark/>
          </w:tcPr>
          <w:p w14:paraId="7899A1A9" w14:textId="4C96D693"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38DBCFA0" w14:textId="7777777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r w:rsidRPr="001F0A81">
              <w:t>50%</w:t>
            </w:r>
          </w:p>
        </w:tc>
        <w:tc>
          <w:tcPr>
            <w:tcW w:w="787" w:type="pct"/>
            <w:noWrap/>
            <w:hideMark/>
          </w:tcPr>
          <w:p w14:paraId="63B8F0EF" w14:textId="51B2920E"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48FFE96D" w14:textId="4A99F5F5"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1CAAC3F4" w14:textId="7777777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r w:rsidRPr="001F0A81">
              <w:t>29%</w:t>
            </w:r>
          </w:p>
        </w:tc>
        <w:tc>
          <w:tcPr>
            <w:tcW w:w="726" w:type="pct"/>
            <w:noWrap/>
            <w:hideMark/>
          </w:tcPr>
          <w:p w14:paraId="5E2C3ACF" w14:textId="0F7D8DCD"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4C068FA0"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5E35F52D" w14:textId="1A5489DC" w:rsidR="00E1722C" w:rsidRPr="001F0A81" w:rsidRDefault="00E1722C" w:rsidP="006F0E4A">
            <w:pPr>
              <w:pStyle w:val="BDTableText"/>
              <w:rPr>
                <w:b w:val="0"/>
                <w:color w:val="auto"/>
              </w:rPr>
            </w:pPr>
            <w:r w:rsidRPr="001F0A81">
              <w:rPr>
                <w:b w:val="0"/>
                <w:color w:val="auto"/>
              </w:rPr>
              <w:t>Compliance, privacy</w:t>
            </w:r>
            <w:r w:rsidR="00C15211" w:rsidRPr="001F0A81">
              <w:rPr>
                <w:b w:val="0"/>
                <w:color w:val="auto"/>
              </w:rPr>
              <w:t>,</w:t>
            </w:r>
            <w:r w:rsidRPr="001F0A81">
              <w:rPr>
                <w:b w:val="0"/>
                <w:color w:val="auto"/>
              </w:rPr>
              <w:t xml:space="preserve"> and regulatory concerns</w:t>
            </w:r>
          </w:p>
        </w:tc>
        <w:tc>
          <w:tcPr>
            <w:tcW w:w="416" w:type="pct"/>
            <w:noWrap/>
            <w:hideMark/>
          </w:tcPr>
          <w:p w14:paraId="570BB8F5" w14:textId="5EB5A41F"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77C36146" w14:textId="7966315E"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1D77A534" w14:textId="7777777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r w:rsidRPr="001F0A81">
              <w:t>42%</w:t>
            </w:r>
          </w:p>
        </w:tc>
        <w:tc>
          <w:tcPr>
            <w:tcW w:w="517" w:type="pct"/>
            <w:noWrap/>
            <w:hideMark/>
          </w:tcPr>
          <w:p w14:paraId="12098F97" w14:textId="6080E9DE"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13D64337" w14:textId="4C98DA1E"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1DDD40AB" w14:textId="1EF47D0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16AC1C5D"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32C0CD1C" w14:textId="77777777" w:rsidR="00E1722C" w:rsidRPr="001F0A81" w:rsidRDefault="00E1722C" w:rsidP="006F0E4A">
            <w:pPr>
              <w:pStyle w:val="BDTableBulletList"/>
              <w:rPr>
                <w:b w:val="0"/>
                <w:color w:val="auto"/>
              </w:rPr>
            </w:pPr>
            <w:r w:rsidRPr="001F0A81">
              <w:rPr>
                <w:b w:val="0"/>
                <w:color w:val="auto"/>
              </w:rPr>
              <w:t>S&amp;P securing deployments from hack</w:t>
            </w:r>
          </w:p>
        </w:tc>
        <w:tc>
          <w:tcPr>
            <w:tcW w:w="416" w:type="pct"/>
            <w:noWrap/>
            <w:hideMark/>
          </w:tcPr>
          <w:p w14:paraId="298978CD" w14:textId="246D3E00"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19EC0AD8" w14:textId="0DF05248"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0F68C70E" w14:textId="5791442F"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41A91B9C" w14:textId="7AF1A978"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0F94FA01" w14:textId="23FF5E1A"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6147B308" w14:textId="16C9C884"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510E925F"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3C8E92F" w14:textId="77777777" w:rsidR="00E1722C" w:rsidRPr="001F0A81" w:rsidRDefault="00E1722C" w:rsidP="006F0E4A">
            <w:pPr>
              <w:pStyle w:val="BDTableBulletList"/>
              <w:rPr>
                <w:b w:val="0"/>
                <w:color w:val="auto"/>
              </w:rPr>
            </w:pPr>
            <w:r w:rsidRPr="001F0A81">
              <w:rPr>
                <w:b w:val="0"/>
                <w:color w:val="auto"/>
              </w:rPr>
              <w:t>S&amp;P inability to mask, de-identify sensitive data</w:t>
            </w:r>
          </w:p>
        </w:tc>
        <w:tc>
          <w:tcPr>
            <w:tcW w:w="416" w:type="pct"/>
            <w:noWrap/>
            <w:hideMark/>
          </w:tcPr>
          <w:p w14:paraId="2DA6A244" w14:textId="561E24DA"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6CABDDA5" w14:textId="5D78A22D"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18630612" w14:textId="77F27029"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517" w:type="pct"/>
            <w:noWrap/>
            <w:hideMark/>
          </w:tcPr>
          <w:p w14:paraId="29EC8F12" w14:textId="2AC5D09A"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733977A8" w14:textId="01E07998"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7EB06B3A" w14:textId="1BA560F0"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497D5FB6"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37121B8E" w14:textId="77777777" w:rsidR="00E1722C" w:rsidRPr="001F0A81" w:rsidRDefault="00E1722C" w:rsidP="006F0E4A">
            <w:pPr>
              <w:pStyle w:val="BDTableBulletList"/>
              <w:rPr>
                <w:b w:val="0"/>
                <w:color w:val="auto"/>
              </w:rPr>
            </w:pPr>
            <w:r w:rsidRPr="001F0A81">
              <w:rPr>
                <w:b w:val="0"/>
                <w:color w:val="auto"/>
              </w:rPr>
              <w:t>S&amp;P lack of fine control to support hetero user population</w:t>
            </w:r>
          </w:p>
        </w:tc>
        <w:tc>
          <w:tcPr>
            <w:tcW w:w="416" w:type="pct"/>
            <w:noWrap/>
            <w:hideMark/>
          </w:tcPr>
          <w:p w14:paraId="4CB7F6A5" w14:textId="32848AD1"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487DEC89" w14:textId="21CE442D"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21E82062" w14:textId="011A3A6F"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612F168F" w14:textId="66405DC2"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66814650" w14:textId="4E59C67A"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08734727" w14:textId="652003F2"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053F17BC"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9CD99F6" w14:textId="77777777" w:rsidR="00E1722C" w:rsidRPr="001F0A81" w:rsidRDefault="00E1722C" w:rsidP="006F0E4A">
            <w:pPr>
              <w:pStyle w:val="BDTableBulletList"/>
              <w:rPr>
                <w:b w:val="0"/>
                <w:color w:val="auto"/>
              </w:rPr>
            </w:pPr>
            <w:r w:rsidRPr="001F0A81">
              <w:rPr>
                <w:b w:val="0"/>
                <w:color w:val="auto"/>
              </w:rPr>
              <w:t>Governance: auditing access; logging / tracking data lineage</w:t>
            </w:r>
          </w:p>
        </w:tc>
        <w:tc>
          <w:tcPr>
            <w:tcW w:w="416" w:type="pct"/>
            <w:noWrap/>
            <w:hideMark/>
          </w:tcPr>
          <w:p w14:paraId="0F987233" w14:textId="18443BA6"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6661BD5B" w14:textId="0CB115E4"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4EAA3A0E" w14:textId="00A1835B"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517" w:type="pct"/>
            <w:noWrap/>
            <w:hideMark/>
          </w:tcPr>
          <w:p w14:paraId="7381F76F" w14:textId="4F38DE06"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5BFE610C" w14:textId="53AA6D36"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48DDEFA3" w14:textId="4C2C9E89"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4654237F"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07E40C4" w14:textId="4DB47BC3" w:rsidR="00E1722C" w:rsidRPr="001F0A81" w:rsidRDefault="00A7528D" w:rsidP="00A7528D">
            <w:pPr>
              <w:pStyle w:val="BDTableText"/>
              <w:rPr>
                <w:b w:val="0"/>
                <w:color w:val="auto"/>
              </w:rPr>
            </w:pPr>
            <w:r w:rsidRPr="001F0A81">
              <w:rPr>
                <w:b w:val="0"/>
                <w:color w:val="auto"/>
              </w:rPr>
              <w:t xml:space="preserve">Analytics layer technical </w:t>
            </w:r>
            <w:r w:rsidR="00E1722C" w:rsidRPr="001F0A81">
              <w:rPr>
                <w:b w:val="0"/>
                <w:color w:val="auto"/>
              </w:rPr>
              <w:t>misspecifi</w:t>
            </w:r>
            <w:r w:rsidRPr="001F0A81">
              <w:rPr>
                <w:b w:val="0"/>
                <w:color w:val="auto"/>
              </w:rPr>
              <w:t>cations</w:t>
            </w:r>
          </w:p>
        </w:tc>
        <w:tc>
          <w:tcPr>
            <w:tcW w:w="416" w:type="pct"/>
            <w:noWrap/>
            <w:hideMark/>
          </w:tcPr>
          <w:p w14:paraId="66878541" w14:textId="66CAD984"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780FF796" w14:textId="0F077E70"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179A21B1" w14:textId="2D8A4E3A"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517" w:type="pct"/>
            <w:noWrap/>
            <w:hideMark/>
          </w:tcPr>
          <w:p w14:paraId="0F0B41DF" w14:textId="2DE7E21C"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3DEAAED3" w14:textId="33DA1A40"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6F41B1EF" w14:textId="512DC711"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5E341611"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24E29AC7" w14:textId="77777777" w:rsidR="00E1722C" w:rsidRPr="001F0A81" w:rsidRDefault="00E1722C" w:rsidP="006F0E4A">
            <w:pPr>
              <w:pStyle w:val="BDTableText"/>
              <w:rPr>
                <w:b w:val="0"/>
                <w:color w:val="auto"/>
              </w:rPr>
            </w:pPr>
            <w:r w:rsidRPr="001F0A81">
              <w:rPr>
                <w:b w:val="0"/>
                <w:color w:val="auto"/>
              </w:rPr>
              <w:t>Lack of suitable software</w:t>
            </w:r>
          </w:p>
        </w:tc>
        <w:tc>
          <w:tcPr>
            <w:tcW w:w="416" w:type="pct"/>
            <w:noWrap/>
            <w:hideMark/>
          </w:tcPr>
          <w:p w14:paraId="24587D64" w14:textId="643AAB65"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71CF2889" w14:textId="39CE21D3"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33530D5A" w14:textId="33F4773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517" w:type="pct"/>
            <w:noWrap/>
            <w:hideMark/>
          </w:tcPr>
          <w:p w14:paraId="1433F9A9" w14:textId="7777777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r w:rsidRPr="001F0A81">
              <w:t>42%</w:t>
            </w:r>
          </w:p>
        </w:tc>
        <w:tc>
          <w:tcPr>
            <w:tcW w:w="462" w:type="pct"/>
            <w:noWrap/>
            <w:hideMark/>
          </w:tcPr>
          <w:p w14:paraId="28FD7235" w14:textId="448E5179"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1E131C5E" w14:textId="22D8564A"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7DB7EC81"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0F3F74CD" w14:textId="14198314" w:rsidR="00E1722C" w:rsidRPr="001F0A81" w:rsidRDefault="00E1722C" w:rsidP="006F0E4A">
            <w:pPr>
              <w:pStyle w:val="BDTableText"/>
              <w:rPr>
                <w:b w:val="0"/>
                <w:color w:val="auto"/>
              </w:rPr>
            </w:pPr>
            <w:r w:rsidRPr="001F0A81">
              <w:rPr>
                <w:b w:val="0"/>
                <w:color w:val="auto"/>
              </w:rPr>
              <w:t>Lack of metadata m</w:t>
            </w:r>
            <w:r w:rsidR="00A7528D" w:rsidRPr="001F0A81">
              <w:rPr>
                <w:b w:val="0"/>
                <w:color w:val="auto"/>
              </w:rPr>
              <w:t>anagement</w:t>
            </w:r>
          </w:p>
        </w:tc>
        <w:tc>
          <w:tcPr>
            <w:tcW w:w="416" w:type="pct"/>
            <w:noWrap/>
            <w:hideMark/>
          </w:tcPr>
          <w:p w14:paraId="1070A229" w14:textId="60732BB9"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4C09AF86" w14:textId="3D61460D"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2A9F7D19" w14:textId="7777777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r w:rsidRPr="001F0A81">
              <w:t>25%</w:t>
            </w:r>
          </w:p>
        </w:tc>
        <w:tc>
          <w:tcPr>
            <w:tcW w:w="517" w:type="pct"/>
            <w:noWrap/>
            <w:hideMark/>
          </w:tcPr>
          <w:p w14:paraId="438F049E" w14:textId="57C94580"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60B107C0" w14:textId="7777777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r w:rsidRPr="001F0A81">
              <w:t>28%</w:t>
            </w:r>
          </w:p>
        </w:tc>
        <w:tc>
          <w:tcPr>
            <w:tcW w:w="726" w:type="pct"/>
            <w:noWrap/>
            <w:hideMark/>
          </w:tcPr>
          <w:p w14:paraId="02832F3D" w14:textId="5F7C251A"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r w:rsidR="009A4340" w:rsidRPr="009A4340" w14:paraId="774EBD4C" w14:textId="77777777" w:rsidTr="001F0A81">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13F91DA9" w14:textId="66B1A838" w:rsidR="00E1722C" w:rsidRPr="001F0A81" w:rsidRDefault="00307588" w:rsidP="00307588">
            <w:pPr>
              <w:pStyle w:val="BDTableText"/>
              <w:rPr>
                <w:b w:val="0"/>
                <w:color w:val="auto"/>
              </w:rPr>
            </w:pPr>
            <w:r w:rsidRPr="001F0A81">
              <w:rPr>
                <w:b w:val="0"/>
                <w:color w:val="auto"/>
              </w:rPr>
              <w:t>Difficulty p</w:t>
            </w:r>
            <w:r w:rsidR="00E1722C" w:rsidRPr="001F0A81">
              <w:rPr>
                <w:b w:val="0"/>
                <w:color w:val="auto"/>
              </w:rPr>
              <w:t>roviding end users with self</w:t>
            </w:r>
            <w:r w:rsidRPr="001F0A81">
              <w:rPr>
                <w:b w:val="0"/>
                <w:color w:val="auto"/>
              </w:rPr>
              <w:t>-</w:t>
            </w:r>
            <w:r w:rsidR="00E1722C" w:rsidRPr="001F0A81">
              <w:rPr>
                <w:b w:val="0"/>
                <w:color w:val="auto"/>
              </w:rPr>
              <w:t xml:space="preserve">service </w:t>
            </w:r>
            <w:r w:rsidR="00CA652E" w:rsidRPr="001F0A81">
              <w:rPr>
                <w:b w:val="0"/>
                <w:color w:val="auto"/>
              </w:rPr>
              <w:t xml:space="preserve">analytic </w:t>
            </w:r>
            <w:r w:rsidR="00E1722C" w:rsidRPr="001F0A81">
              <w:rPr>
                <w:b w:val="0"/>
                <w:color w:val="auto"/>
              </w:rPr>
              <w:lastRenderedPageBreak/>
              <w:t>capability</w:t>
            </w:r>
          </w:p>
        </w:tc>
        <w:tc>
          <w:tcPr>
            <w:tcW w:w="416" w:type="pct"/>
            <w:noWrap/>
            <w:hideMark/>
          </w:tcPr>
          <w:p w14:paraId="56F38C1F" w14:textId="38A83BF9"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647" w:type="pct"/>
            <w:noWrap/>
            <w:hideMark/>
          </w:tcPr>
          <w:p w14:paraId="58537626" w14:textId="29119E05"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87" w:type="pct"/>
            <w:noWrap/>
            <w:hideMark/>
          </w:tcPr>
          <w:p w14:paraId="14E8776F" w14:textId="77777777"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r w:rsidRPr="001F0A81">
              <w:t>33%</w:t>
            </w:r>
          </w:p>
        </w:tc>
        <w:tc>
          <w:tcPr>
            <w:tcW w:w="517" w:type="pct"/>
            <w:noWrap/>
            <w:hideMark/>
          </w:tcPr>
          <w:p w14:paraId="353A98D1" w14:textId="23E7E223"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462" w:type="pct"/>
            <w:noWrap/>
            <w:hideMark/>
          </w:tcPr>
          <w:p w14:paraId="24056C4F" w14:textId="11DB14A9"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c>
          <w:tcPr>
            <w:tcW w:w="726" w:type="pct"/>
            <w:noWrap/>
            <w:hideMark/>
          </w:tcPr>
          <w:p w14:paraId="7F18D921" w14:textId="1CB456DC" w:rsidR="00E1722C" w:rsidRPr="001F0A81"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pPr>
          </w:p>
        </w:tc>
      </w:tr>
      <w:tr w:rsidR="00E42A0D" w:rsidRPr="009A4340" w14:paraId="53EE5201" w14:textId="77777777" w:rsidTr="009A434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22C1059F" w14:textId="25EAFD76" w:rsidR="00E1722C" w:rsidRPr="001F0A81" w:rsidRDefault="00307588" w:rsidP="00307588">
            <w:pPr>
              <w:pStyle w:val="BDTableText"/>
              <w:rPr>
                <w:b w:val="0"/>
                <w:color w:val="auto"/>
              </w:rPr>
            </w:pPr>
            <w:r w:rsidRPr="001F0A81">
              <w:rPr>
                <w:b w:val="0"/>
                <w:color w:val="auto"/>
              </w:rPr>
              <w:t>Complexity in p</w:t>
            </w:r>
            <w:r w:rsidR="00E1722C" w:rsidRPr="001F0A81">
              <w:rPr>
                <w:b w:val="0"/>
                <w:color w:val="auto"/>
              </w:rPr>
              <w:t>roviding business level context for understanding</w:t>
            </w:r>
          </w:p>
        </w:tc>
        <w:tc>
          <w:tcPr>
            <w:tcW w:w="416" w:type="pct"/>
            <w:noWrap/>
            <w:hideMark/>
          </w:tcPr>
          <w:p w14:paraId="620165B9" w14:textId="4D7509FE"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647" w:type="pct"/>
            <w:noWrap/>
            <w:hideMark/>
          </w:tcPr>
          <w:p w14:paraId="6AA8568D" w14:textId="1E0D2779"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87" w:type="pct"/>
            <w:noWrap/>
            <w:hideMark/>
          </w:tcPr>
          <w:p w14:paraId="570D5216" w14:textId="7777777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r w:rsidRPr="001F0A81">
              <w:t>33%</w:t>
            </w:r>
          </w:p>
        </w:tc>
        <w:tc>
          <w:tcPr>
            <w:tcW w:w="517" w:type="pct"/>
            <w:noWrap/>
            <w:hideMark/>
          </w:tcPr>
          <w:p w14:paraId="3513014A" w14:textId="79B00A65"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462" w:type="pct"/>
            <w:noWrap/>
            <w:hideMark/>
          </w:tcPr>
          <w:p w14:paraId="352551EB" w14:textId="718BC2CB"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c>
          <w:tcPr>
            <w:tcW w:w="726" w:type="pct"/>
            <w:noWrap/>
            <w:hideMark/>
          </w:tcPr>
          <w:p w14:paraId="73C47CA2" w14:textId="77777777" w:rsidR="00E1722C" w:rsidRPr="001F0A81"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pPr>
          </w:p>
        </w:tc>
      </w:tr>
    </w:tbl>
    <w:p w14:paraId="4649DBB9" w14:textId="0AE65511" w:rsidR="008065FC" w:rsidRDefault="008065FC" w:rsidP="00C54766">
      <w:pPr>
        <w:spacing w:before="360"/>
      </w:pPr>
      <w:r>
        <w:t xml:space="preserve">Parallel </w:t>
      </w:r>
      <w:r w:rsidRPr="00DE3E48">
        <w:t xml:space="preserve">or congruent to market demand for self-service </w:t>
      </w:r>
      <w:r w:rsidRPr="00DE3E48">
        <w:rPr>
          <w:color w:val="000000"/>
        </w:rPr>
        <w:t>analytics</w:t>
      </w:r>
      <w:r w:rsidRPr="00DE3E48">
        <w:t xml:space="preserve"> application</w:t>
      </w:r>
      <w:r>
        <w:t xml:space="preserve"> capabilities is a s</w:t>
      </w:r>
      <w:r w:rsidRPr="00DE3E48">
        <w:t xml:space="preserve">hift from centralized stewardship, toward </w:t>
      </w:r>
      <w:r>
        <w:t xml:space="preserve">a </w:t>
      </w:r>
      <w:r w:rsidRPr="00DE3E48">
        <w:t xml:space="preserve">decentralized and granular model where user roles have structure for individual access rules. </w:t>
      </w:r>
      <w:r>
        <w:t>This shift presents b</w:t>
      </w:r>
      <w:r w:rsidRPr="00DE3E48">
        <w:t>arriers for search</w:t>
      </w:r>
      <w:r>
        <w:t>, including</w:t>
      </w:r>
      <w:r w:rsidRPr="00DE3E48">
        <w:t xml:space="preserve"> difficulties managing cloud sharing, mobile tech, and </w:t>
      </w:r>
      <w:r>
        <w:t>notetaking technologies</w:t>
      </w:r>
      <w:r w:rsidRPr="00DE3E48">
        <w:t>.</w:t>
      </w:r>
      <w:r>
        <w:t xml:space="preserve"> In addition, t</w:t>
      </w:r>
      <w:r w:rsidRPr="00DE3E48">
        <w:t xml:space="preserve">he cloud </w:t>
      </w:r>
      <w:r>
        <w:t>increases the challenges for governance.</w:t>
      </w:r>
    </w:p>
    <w:p w14:paraId="3DEEC843" w14:textId="7090F332" w:rsidR="008065FC" w:rsidRDefault="008065FC" w:rsidP="00B43B80">
      <w:r>
        <w:t xml:space="preserve">Amongst privacy, security, and regulatory compliance concerns, governance appears to produce significant challenges. Often, privacy stakeholders may not need to be concerned with data in </w:t>
      </w:r>
      <w:r w:rsidR="008345E5" w:rsidRPr="008345E5">
        <w:t>enterprise resource planning</w:t>
      </w:r>
      <w:r w:rsidR="008345E5">
        <w:t xml:space="preserve"> (</w:t>
      </w:r>
      <w:r>
        <w:t>ERP</w:t>
      </w:r>
      <w:r w:rsidR="008345E5">
        <w:t>)</w:t>
      </w:r>
      <w:r>
        <w:t xml:space="preserve"> systems; and security stakeholders may not need to be concerned with business intelligence and analytics systems; but governance stakeholders almost always need to be concerned with those systems, as well as with partner and financial data, and infrastructure components (e.g., </w:t>
      </w:r>
      <w:r w:rsidR="008345E5" w:rsidRPr="008345E5">
        <w:t>database management system</w:t>
      </w:r>
      <w:r w:rsidR="008345E5">
        <w:t xml:space="preserve"> [</w:t>
      </w:r>
      <w:r>
        <w:t>DBMS</w:t>
      </w:r>
      <w:r w:rsidR="008345E5">
        <w:t>]</w:t>
      </w:r>
      <w:r>
        <w:t xml:space="preserve"> and networks). </w:t>
      </w:r>
      <w:r w:rsidR="0031007B">
        <w:t>(</w:t>
      </w:r>
      <w:r w:rsidR="0031007B" w:rsidRPr="0031007B">
        <w:t xml:space="preserve">Reference: </w:t>
      </w:r>
      <w:r w:rsidR="0031007B">
        <w:t>Bowles)</w:t>
      </w:r>
      <w:r>
        <w:t xml:space="preserve"> </w:t>
      </w:r>
    </w:p>
    <w:p w14:paraId="2F39ECB0" w14:textId="0C8585D0" w:rsidR="008065FC" w:rsidRDefault="008065FC" w:rsidP="00B43B80">
      <w:r>
        <w:t xml:space="preserve">The data that was captured in Table 5 was organized in a functional orientation. To assist in viewing some of the other large barriers to adoption, it is helpful to organize them by their domains. Two important domains are healthcare and cloud computing. </w:t>
      </w:r>
    </w:p>
    <w:p w14:paraId="5C39D57B" w14:textId="179D7F26" w:rsidR="008065FC" w:rsidRPr="00DE3E48" w:rsidRDefault="008065FC" w:rsidP="00B43B80">
      <w:r>
        <w:t>Within the healthcare domain, c</w:t>
      </w:r>
      <w:r w:rsidRPr="00DE3E48">
        <w:t>onnectivity routes are especially important for interface interoperability of patient health information. Existing standards</w:t>
      </w:r>
      <w:r>
        <w:t>,</w:t>
      </w:r>
      <w:r w:rsidRPr="00DE3E48">
        <w:t xml:space="preserve"> such as </w:t>
      </w:r>
      <w:r>
        <w:t>Continuity of Care Record</w:t>
      </w:r>
      <w:r w:rsidRPr="008E2A05">
        <w:t xml:space="preserve"> </w:t>
      </w:r>
      <w:r>
        <w:t>(</w:t>
      </w:r>
      <w:r w:rsidR="008345E5">
        <w:t>CCR</w:t>
      </w:r>
      <w:r>
        <w:t>)</w:t>
      </w:r>
      <w:r w:rsidRPr="00DE3E48">
        <w:t xml:space="preserve"> and </w:t>
      </w:r>
      <w:r w:rsidRPr="008E2A05">
        <w:t xml:space="preserve">Continuity of Care Document </w:t>
      </w:r>
      <w:r>
        <w:t>(</w:t>
      </w:r>
      <w:r w:rsidR="008345E5">
        <w:t>CCD</w:t>
      </w:r>
      <w:r>
        <w:t>)</w:t>
      </w:r>
      <w:r w:rsidRPr="00DE3E48">
        <w:t xml:space="preserve"> for clinical document exchange</w:t>
      </w:r>
      <w:r>
        <w:t>,</w:t>
      </w:r>
      <w:r w:rsidRPr="00DE3E48">
        <w:t xml:space="preserve"> provide a simple query and retrieve model for integration where care professionals can selectively transmit data.</w:t>
      </w:r>
      <w:r>
        <w:t xml:space="preserve"> These models do</w:t>
      </w:r>
      <w:r w:rsidRPr="00DE3E48">
        <w:t xml:space="preserve"> not result in a horizontally interoperable system for holistic viewing platforms that can connect the query activities of independent professionals over time and over disparate systems regardless of the underlying infrastructure or operating system for maintaining the data </w:t>
      </w:r>
      <w:r>
        <w:t>(</w:t>
      </w:r>
      <w:r w:rsidRPr="00204D09">
        <w:t>Fast Health</w:t>
      </w:r>
      <w:r>
        <w:t>care Interoperability Resources</w:t>
      </w:r>
      <w:r w:rsidRPr="00204D09">
        <w:t xml:space="preserve"> </w:t>
      </w:r>
      <w:r>
        <w:t>[</w:t>
      </w:r>
      <w:r w:rsidRPr="00DE3E48">
        <w:t>FHIR</w:t>
      </w:r>
      <w:r>
        <w:t>]</w:t>
      </w:r>
      <w:r w:rsidRPr="00DE3E48">
        <w:t xml:space="preserve"> subscription web services approach</w:t>
      </w:r>
      <w:r>
        <w:t>)</w:t>
      </w:r>
      <w:r w:rsidRPr="00DE3E48">
        <w:t xml:space="preserve">. </w:t>
      </w:r>
      <w:r>
        <w:rPr>
          <w:color w:val="000000"/>
        </w:rPr>
        <w:t>A</w:t>
      </w:r>
      <w:r w:rsidRPr="00DE3E48">
        <w:rPr>
          <w:color w:val="000000"/>
        </w:rPr>
        <w:t>dditional standards work</w:t>
      </w:r>
      <w:r>
        <w:rPr>
          <w:color w:val="000000"/>
        </w:rPr>
        <w:t xml:space="preserve"> in this area could help alleviate the barrier</w:t>
      </w:r>
      <w:r w:rsidRPr="00DE3E48">
        <w:rPr>
          <w:color w:val="000000"/>
        </w:rPr>
        <w:t>.</w:t>
      </w:r>
      <w:r w:rsidRPr="00DE3E48">
        <w:t xml:space="preserve"> </w:t>
      </w:r>
    </w:p>
    <w:p w14:paraId="38358F6D" w14:textId="68294078" w:rsidR="00680818" w:rsidRDefault="008065FC" w:rsidP="00B43B80">
      <w:pPr>
        <w:rPr>
          <w:rFonts w:ascii="Calibri" w:hAnsi="Calibri" w:cs="Calibri"/>
        </w:rPr>
      </w:pPr>
      <w:r>
        <w:t xml:space="preserve">In cloud implementations, cloud technologies have facilitated some aspects of Big Data </w:t>
      </w:r>
      <w:r w:rsidR="00F00FDB">
        <w:t>adoption;</w:t>
      </w:r>
      <w:r>
        <w:t xml:space="preserve"> however, challenges have arisen as the prevalence of cloud grows. Big Data challenges stemming from cloud usage include</w:t>
      </w:r>
      <w:r w:rsidRPr="00DE3E48">
        <w:t xml:space="preserve"> concerns over liabilities, security, and performance</w:t>
      </w:r>
      <w:r>
        <w:t>;</w:t>
      </w:r>
      <w:r w:rsidRPr="00DE3E48">
        <w:t xml:space="preserve"> </w:t>
      </w:r>
      <w:r>
        <w:t>the significant constraint of p</w:t>
      </w:r>
      <w:r w:rsidRPr="00DE3E48">
        <w:t>hysical connectivity bandwidth</w:t>
      </w:r>
      <w:r>
        <w:t>; and</w:t>
      </w:r>
      <w:r w:rsidRPr="00DE3E48">
        <w:t xml:space="preserve"> </w:t>
      </w:r>
      <w:r>
        <w:t>interoperability of m</w:t>
      </w:r>
      <w:r w:rsidRPr="00DE3E48">
        <w:t>esh, cell, and internet network components.</w:t>
      </w:r>
    </w:p>
    <w:p w14:paraId="42D41B86" w14:textId="77777777" w:rsidR="00937A13" w:rsidRDefault="00937A13" w:rsidP="00D10E35">
      <w:pPr>
        <w:spacing w:before="120" w:line="276" w:lineRule="auto"/>
      </w:pPr>
    </w:p>
    <w:p w14:paraId="63AE351D" w14:textId="77777777" w:rsidR="00100A73" w:rsidRPr="00B91C61" w:rsidRDefault="00100A73" w:rsidP="00B91C61">
      <w:pPr>
        <w:pStyle w:val="Heading1"/>
        <w:sectPr w:rsidR="00100A73" w:rsidRPr="00B91C61" w:rsidSect="004222B4">
          <w:pgSz w:w="12240" w:h="15840" w:code="1"/>
          <w:pgMar w:top="1440" w:right="1080" w:bottom="1440" w:left="1080" w:header="720" w:footer="720" w:gutter="0"/>
          <w:lnNumType w:countBy="1" w:restart="continuous"/>
          <w:cols w:space="720"/>
          <w:docGrid w:linePitch="360"/>
        </w:sectPr>
      </w:pPr>
      <w:bookmarkStart w:id="153" w:name="_1ksv4uv" w:colFirst="0" w:colLast="0"/>
      <w:bookmarkStart w:id="154" w:name="_Toc466028649"/>
      <w:bookmarkEnd w:id="153"/>
    </w:p>
    <w:p w14:paraId="6578C893" w14:textId="26E7A2EC" w:rsidR="00733FC0" w:rsidRDefault="00733FC0" w:rsidP="00FC18D5">
      <w:pPr>
        <w:pStyle w:val="Heading1"/>
      </w:pPr>
      <w:bookmarkStart w:id="155" w:name="_Toc472495072"/>
      <w:bookmarkStart w:id="156" w:name="_Toc472495098"/>
      <w:bookmarkStart w:id="157" w:name="_Toc474185505"/>
      <w:bookmarkStart w:id="158" w:name="_Toc478543744"/>
      <w:bookmarkStart w:id="159" w:name="_Toc496136860"/>
      <w:bookmarkStart w:id="160" w:name="_Toc489926409"/>
      <w:r w:rsidRPr="00FC18D5">
        <w:lastRenderedPageBreak/>
        <w:t>Maturity</w:t>
      </w:r>
      <w:bookmarkEnd w:id="155"/>
      <w:bookmarkEnd w:id="156"/>
      <w:bookmarkEnd w:id="157"/>
      <w:bookmarkEnd w:id="158"/>
      <w:bookmarkEnd w:id="159"/>
      <w:bookmarkEnd w:id="160"/>
      <w:r w:rsidR="00B91C61" w:rsidRPr="00B91C61">
        <w:t xml:space="preserve"> </w:t>
      </w:r>
    </w:p>
    <w:p w14:paraId="059876D1" w14:textId="10D4D4C0" w:rsidR="009942DE" w:rsidRPr="006D7BB8" w:rsidRDefault="00ED10A1" w:rsidP="006D7BB8">
      <w:pPr>
        <w:rPr>
          <w:ins w:id="161" w:author="Laurie Aldape" w:date="2017-10-19T00:40:00Z"/>
        </w:rPr>
      </w:pPr>
      <w:ins w:id="162" w:author="Laurie Aldape" w:date="2017-10-19T00:40:00Z">
        <w:r>
          <w:t xml:space="preserve">Maturity can be considered from the following three perspectives: project maturity, organizational maturity, and market maturity. For purposes of this discussion, project maturity will describe the pathway that begins at the point where a team or small department is addressing a small need with a focused solution to implementation of a large, organization-wide </w:t>
        </w:r>
        <w:r w:rsidR="00E44C29">
          <w:t xml:space="preserve">Big Data </w:t>
        </w:r>
        <w:r>
          <w:t xml:space="preserve">system servicing a multitude of users and business needs. Organizational maturity will describe </w:t>
        </w:r>
        <w:r w:rsidR="001C14C8">
          <w:t xml:space="preserve">some general </w:t>
        </w:r>
        <w:r>
          <w:t xml:space="preserve">changes </w:t>
        </w:r>
        <w:r w:rsidR="000D4807">
          <w:t>across the organization, such as</w:t>
        </w:r>
        <w:r>
          <w:t xml:space="preserve"> workflows, </w:t>
        </w:r>
        <w:r w:rsidR="00AF312A">
          <w:t>culture within the organization</w:t>
        </w:r>
        <w:r>
          <w:t xml:space="preserve">, </w:t>
        </w:r>
        <w:r w:rsidR="000D4807">
          <w:t xml:space="preserve">worker training, </w:t>
        </w:r>
        <w:r w:rsidR="001C14C8">
          <w:t>executive support</w:t>
        </w:r>
        <w:r w:rsidR="00AF312A">
          <w:t xml:space="preserve">, </w:t>
        </w:r>
        <w:r>
          <w:t xml:space="preserve">and other factors </w:t>
        </w:r>
        <w:r w:rsidR="001C14C8">
          <w:t xml:space="preserve">that </w:t>
        </w:r>
        <w:r w:rsidR="00AF312A">
          <w:t xml:space="preserve">lead to a </w:t>
        </w:r>
        <w:r>
          <w:t>success</w:t>
        </w:r>
        <w:r w:rsidR="00AF312A">
          <w:t>ful</w:t>
        </w:r>
        <w:r>
          <w:t xml:space="preserve"> implementation of a Big Data system</w:t>
        </w:r>
        <w:r w:rsidR="00E44C29">
          <w:t>.</w:t>
        </w:r>
        <w:r>
          <w:t xml:space="preserve"> </w:t>
        </w:r>
        <w:r w:rsidR="00E44C29">
          <w:t>M</w:t>
        </w:r>
        <w:r>
          <w:t>arket maturity will describe the progression of technologies from immature to mid-maturity to mature.</w:t>
        </w:r>
        <w:r w:rsidR="001C14C8">
          <w:t xml:space="preserve"> </w:t>
        </w:r>
        <w:r w:rsidR="00734564">
          <w:t xml:space="preserve">This section provides a high level view of the three perspectives of maturity. Other resources provide a more in depth examination of maturity models. </w:t>
        </w:r>
      </w:ins>
    </w:p>
    <w:p w14:paraId="5583B0DE" w14:textId="6CF38CD7" w:rsidR="00C618B5" w:rsidRDefault="0036634B" w:rsidP="004901BE">
      <w:pPr>
        <w:pStyle w:val="Heading2"/>
        <w:rPr>
          <w:moveTo w:id="163" w:author="Laurie Aldape" w:date="2017-10-19T00:40:00Z"/>
        </w:rPr>
      </w:pPr>
      <w:bookmarkStart w:id="164" w:name="_44sinio" w:colFirst="0" w:colLast="0"/>
      <w:bookmarkStart w:id="165" w:name="_Toc496136861"/>
      <w:bookmarkStart w:id="166" w:name="_Toc478543747"/>
      <w:bookmarkEnd w:id="154"/>
      <w:bookmarkEnd w:id="164"/>
      <w:moveToRangeStart w:id="167" w:author="Laurie Aldape" w:date="2017-10-19T00:40:00Z" w:name="move496136935"/>
      <w:moveTo w:id="168" w:author="Laurie Aldape" w:date="2017-10-19T00:40:00Z">
        <w:r>
          <w:t xml:space="preserve">project </w:t>
        </w:r>
        <w:r w:rsidR="00C618B5">
          <w:t>maturity</w:t>
        </w:r>
        <w:bookmarkEnd w:id="165"/>
      </w:moveTo>
    </w:p>
    <w:p w14:paraId="25088D1F" w14:textId="77777777" w:rsidR="003A2E58" w:rsidRDefault="0010357D" w:rsidP="0060523C">
      <w:pPr>
        <w:pStyle w:val="Heading2"/>
        <w:numPr>
          <w:ilvl w:val="1"/>
          <w:numId w:val="11"/>
        </w:numPr>
        <w:rPr>
          <w:del w:id="169" w:author="Laurie Aldape" w:date="2017-10-19T00:40:00Z"/>
        </w:rPr>
      </w:pPr>
      <w:bookmarkStart w:id="170" w:name="_Toc489926410"/>
      <w:moveToRangeEnd w:id="167"/>
      <w:del w:id="171" w:author="Laurie Aldape" w:date="2017-10-19T00:40:00Z">
        <w:r>
          <w:delText>market</w:delText>
        </w:r>
        <w:r w:rsidR="003A2E58">
          <w:delText xml:space="preserve"> maturity</w:delText>
        </w:r>
        <w:bookmarkEnd w:id="170"/>
      </w:del>
    </w:p>
    <w:p w14:paraId="03C54769" w14:textId="541AA093" w:rsidR="00D76672" w:rsidRPr="001B7952" w:rsidRDefault="003A2E58" w:rsidP="001B7952">
      <w:pPr>
        <w:rPr>
          <w:ins w:id="172" w:author="Laurie Aldape" w:date="2017-10-19T00:40:00Z"/>
        </w:rPr>
      </w:pPr>
      <w:del w:id="173" w:author="Laurie Aldape" w:date="2017-10-19T00:40:00Z">
        <w:r w:rsidRPr="0031698F">
          <w:delText xml:space="preserve">This sub-section will discuss the </w:delText>
        </w:r>
        <w:r w:rsidR="00D101C1" w:rsidRPr="0031698F">
          <w:delText>market</w:delText>
        </w:r>
        <w:r w:rsidRPr="0031698F">
          <w:delText xml:space="preserve"> maturity of both hardware and software technologies related to </w:delText>
        </w:r>
      </w:del>
      <w:r w:rsidR="002D1042">
        <w:t>Big Data s</w:t>
      </w:r>
      <w:r w:rsidR="00C618B5" w:rsidRPr="001B7952">
        <w:t>ystems</w:t>
      </w:r>
      <w:ins w:id="174" w:author="Laurie Aldape" w:date="2017-10-19T00:40:00Z">
        <w:r w:rsidR="00C618B5" w:rsidRPr="001B7952">
          <w:t xml:space="preserve"> adoption often progresses along a path that </w:t>
        </w:r>
        <w:r w:rsidR="006323B8" w:rsidRPr="001B7952">
          <w:t xml:space="preserve">can be </w:t>
        </w:r>
        <w:r w:rsidR="00ED10A1">
          <w:t>partitioned</w:t>
        </w:r>
        <w:r w:rsidR="00ED10A1" w:rsidRPr="001B7952">
          <w:t xml:space="preserve"> </w:t>
        </w:r>
        <w:r w:rsidR="006323B8" w:rsidRPr="001B7952">
          <w:t>into</w:t>
        </w:r>
        <w:r w:rsidR="00C618B5" w:rsidRPr="001B7952">
          <w:t xml:space="preserve"> </w:t>
        </w:r>
        <w:r w:rsidR="003F40A1" w:rsidRPr="001B7952">
          <w:t xml:space="preserve">a series of </w:t>
        </w:r>
        <w:r w:rsidR="00C618B5" w:rsidRPr="001B7952">
          <w:t xml:space="preserve">distinctly different stages. </w:t>
        </w:r>
      </w:ins>
      <w:moveToRangeStart w:id="175" w:author="Laurie Aldape" w:date="2017-10-19T00:40:00Z" w:name="move496136936"/>
      <w:moveTo w:id="176" w:author="Laurie Aldape" w:date="2017-10-19T00:40:00Z">
        <w:r w:rsidR="00C618B5" w:rsidRPr="001B7952">
          <w:t xml:space="preserve">In the first stage, an application is </w:t>
        </w:r>
        <w:r w:rsidR="00D76672" w:rsidRPr="001B7952">
          <w:t xml:space="preserve">pilot </w:t>
        </w:r>
        <w:r w:rsidR="00C618B5" w:rsidRPr="001B7952">
          <w:t>tested in an ad-ho</w:t>
        </w:r>
        <w:r w:rsidR="006323B8" w:rsidRPr="001B7952">
          <w:t>c project</w:t>
        </w:r>
        <w:r w:rsidR="002D1042">
          <w:t>,</w:t>
        </w:r>
        <w:r w:rsidR="006323B8" w:rsidRPr="001B7952">
          <w:t xml:space="preserve"> where a small set of users </w:t>
        </w:r>
        <w:r w:rsidR="006903B0" w:rsidRPr="001B7952">
          <w:t>run some quick and dirty</w:t>
        </w:r>
        <w:r w:rsidR="00C618B5" w:rsidRPr="001B7952">
          <w:t xml:space="preserve"> </w:t>
        </w:r>
        <w:r w:rsidR="0036634B" w:rsidRPr="001B7952">
          <w:t>models</w:t>
        </w:r>
        <w:r w:rsidR="00C618B5" w:rsidRPr="001B7952">
          <w:t xml:space="preserve">. </w:t>
        </w:r>
        <w:r w:rsidR="00D76672" w:rsidRPr="001B7952">
          <w:t xml:space="preserve">This prototype system will likely be used primarily </w:t>
        </w:r>
        <w:r w:rsidR="001B7952">
          <w:t>(</w:t>
        </w:r>
        <w:r w:rsidR="00D76672" w:rsidRPr="001B7952">
          <w:t>or only</w:t>
        </w:r>
        <w:r w:rsidR="001B7952">
          <w:t>)</w:t>
        </w:r>
        <w:r w:rsidR="00D76672" w:rsidRPr="001B7952">
          <w:t xml:space="preserve"> by those in the IT department and is often limited to storage and data transformation</w:t>
        </w:r>
      </w:moveTo>
      <w:moveToRangeEnd w:id="175"/>
      <w:ins w:id="177" w:author="Laurie Aldape" w:date="2017-10-19T00:40:00Z">
        <w:r w:rsidR="00ED10A1">
          <w:t xml:space="preserve"> tasks</w:t>
        </w:r>
        <w:r w:rsidR="00D76672" w:rsidRPr="001B7952">
          <w:t xml:space="preserve">, </w:t>
        </w:r>
        <w:r w:rsidR="002D1042">
          <w:t xml:space="preserve">and </w:t>
        </w:r>
        <w:r w:rsidR="00D76672" w:rsidRPr="001B7952">
          <w:t xml:space="preserve">possibly some exploratory activity. </w:t>
        </w:r>
      </w:ins>
    </w:p>
    <w:p w14:paraId="7F412CE9" w14:textId="75C6F314" w:rsidR="0036634B" w:rsidRPr="001B7952" w:rsidRDefault="00C618B5" w:rsidP="001B7952">
      <w:pPr>
        <w:rPr>
          <w:moveTo w:id="178" w:author="Laurie Aldape" w:date="2017-10-19T00:40:00Z"/>
        </w:rPr>
      </w:pPr>
      <w:moveToRangeStart w:id="179" w:author="Laurie Aldape" w:date="2017-10-19T00:40:00Z" w:name="move496136937"/>
      <w:moveTo w:id="180" w:author="Laurie Aldape" w:date="2017-10-19T00:40:00Z">
        <w:r w:rsidRPr="001B7952">
          <w:t>In the second sta</w:t>
        </w:r>
        <w:r w:rsidR="00D76672" w:rsidRPr="001B7952">
          <w:t>ge, the project grows to</w:t>
        </w:r>
        <w:r w:rsidRPr="001B7952">
          <w:t xml:space="preserve"> department </w:t>
        </w:r>
        <w:r w:rsidR="006323B8" w:rsidRPr="001B7952">
          <w:t xml:space="preserve">wide </w:t>
        </w:r>
        <w:r w:rsidR="0036634B" w:rsidRPr="001B7952">
          <w:t>level</w:t>
        </w:r>
        <w:r w:rsidR="00D76672" w:rsidRPr="001B7952">
          <w:t>s</w:t>
        </w:r>
        <w:r w:rsidR="0036634B" w:rsidRPr="001B7952">
          <w:t xml:space="preserve"> of adoption, where a wider range of user types work with the system</w:t>
        </w:r>
        <w:r w:rsidRPr="001B7952">
          <w:t xml:space="preserve">. The project </w:t>
        </w:r>
        <w:r w:rsidR="00D76672" w:rsidRPr="001B7952">
          <w:t>may expand beyond storage and integration functions and begin providing a function for one or two lines of business</w:t>
        </w:r>
      </w:moveTo>
      <w:moveToRangeEnd w:id="179"/>
      <w:ins w:id="181" w:author="Laurie Aldape" w:date="2017-10-19T00:40:00Z">
        <w:r w:rsidR="00ED10A1">
          <w:t>.</w:t>
        </w:r>
      </w:ins>
      <w:moveToRangeStart w:id="182" w:author="Laurie Aldape" w:date="2017-10-19T00:40:00Z" w:name="move496136938"/>
      <w:moveTo w:id="183" w:author="Laurie Aldape" w:date="2017-10-19T00:40:00Z">
        <w:r w:rsidR="00D76672" w:rsidRPr="001B7952">
          <w:t xml:space="preserve"> perhaps performing unstructured data or predictive analysis. The project </w:t>
        </w:r>
        <w:r w:rsidR="00C25CB2" w:rsidRPr="001B7952">
          <w:t xml:space="preserve">then </w:t>
        </w:r>
        <w:r w:rsidRPr="001B7952">
          <w:t xml:space="preserve">faces its largest hurdle of the maturity process </w:t>
        </w:r>
        <w:r w:rsidR="00C25CB2" w:rsidRPr="001B7952">
          <w:t>when it attempts to scale from</w:t>
        </w:r>
        <w:r w:rsidRPr="001B7952">
          <w:t xml:space="preserve"> departmental adoption, to an enterprise level project. </w:t>
        </w:r>
        <w:r w:rsidR="00AE6571">
          <w:t>Figure 1 depicts these stages and the significant hurdle from departmental to enterprise adoption.</w:t>
        </w:r>
      </w:moveTo>
    </w:p>
    <w:p w14:paraId="53DB7D93" w14:textId="6C684A36" w:rsidR="00C618B5" w:rsidRPr="001B7952" w:rsidRDefault="00C618B5" w:rsidP="001B7952">
      <w:pPr>
        <w:rPr>
          <w:moveTo w:id="184" w:author="Laurie Aldape" w:date="2017-10-19T00:40:00Z"/>
        </w:rPr>
      </w:pPr>
      <w:moveTo w:id="185" w:author="Laurie Aldape" w:date="2017-10-19T00:40:00Z">
        <w:r w:rsidRPr="001B7952">
          <w:t xml:space="preserve">Governance is </w:t>
        </w:r>
        <w:r w:rsidR="006903B0" w:rsidRPr="001B7952">
          <w:t>one of the</w:t>
        </w:r>
        <w:r w:rsidRPr="001B7952">
          <w:t xml:space="preserve"> key obstacle</w:t>
        </w:r>
        <w:r w:rsidR="006903B0" w:rsidRPr="001B7952">
          <w:t>s</w:t>
        </w:r>
        <w:r w:rsidRPr="001B7952">
          <w:t xml:space="preserve"> </w:t>
        </w:r>
        <w:r w:rsidR="00F562BC">
          <w:t xml:space="preserve">to </w:t>
        </w:r>
        <w:r w:rsidR="0036634B" w:rsidRPr="001B7952">
          <w:t>a</w:t>
        </w:r>
        <w:r w:rsidRPr="001B7952">
          <w:t xml:space="preserve"> </w:t>
        </w:r>
        <w:r w:rsidR="00C25CB2" w:rsidRPr="001B7952">
          <w:t xml:space="preserve">project </w:t>
        </w:r>
        <w:r w:rsidR="00F562BC">
          <w:t>during this transition</w:t>
        </w:r>
        <w:r w:rsidR="0036634B" w:rsidRPr="001B7952">
          <w:t xml:space="preserve"> because an</w:t>
        </w:r>
        <w:r w:rsidRPr="001B7952">
          <w:t xml:space="preserve"> enterprise grade application wi</w:t>
        </w:r>
        <w:r w:rsidR="006323B8" w:rsidRPr="001B7952">
          <w:t xml:space="preserve">ll be required to </w:t>
        </w:r>
        <w:r w:rsidR="00C25CB2" w:rsidRPr="001B7952">
          <w:t xml:space="preserve">have better </w:t>
        </w:r>
        <w:r w:rsidR="0036634B" w:rsidRPr="001B7952">
          <w:t xml:space="preserve">defined </w:t>
        </w:r>
        <w:r w:rsidR="006323B8" w:rsidRPr="001B7952">
          <w:t xml:space="preserve">user roles, </w:t>
        </w:r>
        <w:r w:rsidR="0036634B" w:rsidRPr="001B7952">
          <w:t>better</w:t>
        </w:r>
        <w:r w:rsidR="006903B0" w:rsidRPr="001B7952">
          <w:t xml:space="preserve"> </w:t>
        </w:r>
        <w:r w:rsidR="006323B8" w:rsidRPr="001B7952">
          <w:t>d</w:t>
        </w:r>
        <w:r w:rsidRPr="001B7952">
          <w:t xml:space="preserve">eveloped metadata policies and procedures, </w:t>
        </w:r>
        <w:r w:rsidR="00C25CB2" w:rsidRPr="001B7952">
          <w:t xml:space="preserve">better control over </w:t>
        </w:r>
        <w:r w:rsidR="006323B8" w:rsidRPr="001B7952">
          <w:t>information silo</w:t>
        </w:r>
        <w:r w:rsidR="0036634B" w:rsidRPr="001B7952">
          <w:t xml:space="preserve"> problems</w:t>
        </w:r>
        <w:r w:rsidR="006903B0" w:rsidRPr="001B7952">
          <w:t xml:space="preserve">, </w:t>
        </w:r>
      </w:moveTo>
      <w:moveToRangeEnd w:id="182"/>
      <w:ins w:id="186" w:author="Laurie Aldape" w:date="2017-10-19T00:40:00Z">
        <w:r w:rsidR="00ED10A1">
          <w:t xml:space="preserve">as well as </w:t>
        </w:r>
        <w:r w:rsidR="00F562BC">
          <w:t>improvement in other related areas</w:t>
        </w:r>
        <w:r w:rsidR="006323B8" w:rsidRPr="001B7952">
          <w:t>.</w:t>
        </w:r>
        <w:r w:rsidR="00C25CB2" w:rsidRPr="001B7952">
          <w:t xml:space="preserve"> </w:t>
        </w:r>
      </w:ins>
      <w:moveToRangeStart w:id="187" w:author="Laurie Aldape" w:date="2017-10-19T00:40:00Z" w:name="move496136939"/>
      <w:moveTo w:id="188" w:author="Laurie Aldape" w:date="2017-10-19T00:40:00Z">
        <w:r w:rsidR="00C25CB2" w:rsidRPr="001B7952">
          <w:t xml:space="preserve">In the enterprise setting the </w:t>
        </w:r>
        <w:r w:rsidR="00777361" w:rsidRPr="001B7952">
          <w:t>project</w:t>
        </w:r>
        <w:r w:rsidR="006323B8" w:rsidRPr="001B7952">
          <w:t xml:space="preserve"> </w:t>
        </w:r>
        <w:r w:rsidR="00C25CB2" w:rsidRPr="001B7952">
          <w:t xml:space="preserve">must align </w:t>
        </w:r>
        <w:r w:rsidR="006323B8" w:rsidRPr="001B7952">
          <w:t xml:space="preserve">more closely with organizational strategies </w:t>
        </w:r>
        <w:r w:rsidR="00C25CB2" w:rsidRPr="001B7952">
          <w:t>that require</w:t>
        </w:r>
        <w:r w:rsidR="006323B8" w:rsidRPr="001B7952">
          <w:t xml:space="preserve"> higher order</w:t>
        </w:r>
        <w:r w:rsidR="00C25CB2" w:rsidRPr="001B7952">
          <w:t>s</w:t>
        </w:r>
        <w:r w:rsidR="006323B8" w:rsidRPr="001B7952">
          <w:t xml:space="preserve"> of data quality, data protection, and partnership between IT and </w:t>
        </w:r>
        <w:r w:rsidR="00F562BC">
          <w:t>b</w:t>
        </w:r>
        <w:r w:rsidR="006323B8" w:rsidRPr="001B7952">
          <w:t>usiness</w:t>
        </w:r>
        <w:r w:rsidR="00F562BC">
          <w:t xml:space="preserve"> departments</w:t>
        </w:r>
        <w:r w:rsidR="006323B8" w:rsidRPr="001B7952">
          <w:t xml:space="preserve">. </w:t>
        </w:r>
      </w:moveTo>
    </w:p>
    <w:p w14:paraId="5E505829" w14:textId="311087BE" w:rsidR="005E1662" w:rsidRDefault="002658FA" w:rsidP="00C618B5">
      <w:pPr>
        <w:rPr>
          <w:moveTo w:id="189" w:author="Laurie Aldape" w:date="2017-10-19T00:40:00Z"/>
        </w:rPr>
      </w:pPr>
      <w:moveTo w:id="190" w:author="Laurie Aldape" w:date="2017-10-19T00:40:00Z">
        <w:r w:rsidRPr="002658FA">
          <w:rPr>
            <w:noProof/>
          </w:rPr>
          <w:drawing>
            <wp:inline distT="0" distB="0" distL="0" distR="0" wp14:anchorId="194FEB92" wp14:editId="5C2ECFF0">
              <wp:extent cx="6400800" cy="174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60549"/>
                      <a:stretch/>
                    </pic:blipFill>
                    <pic:spPr bwMode="auto">
                      <a:xfrm>
                        <a:off x="0" y="0"/>
                        <a:ext cx="6400800" cy="1742335"/>
                      </a:xfrm>
                      <a:prstGeom prst="rect">
                        <a:avLst/>
                      </a:prstGeom>
                      <a:noFill/>
                      <a:ln>
                        <a:noFill/>
                      </a:ln>
                      <a:extLst>
                        <a:ext uri="{53640926-AAD7-44D8-BBD7-CCE9431645EC}">
                          <a14:shadowObscured xmlns:a14="http://schemas.microsoft.com/office/drawing/2010/main"/>
                        </a:ext>
                      </a:extLst>
                    </pic:spPr>
                  </pic:pic>
                </a:graphicData>
              </a:graphic>
            </wp:inline>
          </w:drawing>
        </w:r>
      </w:moveTo>
    </w:p>
    <w:p w14:paraId="28021F50" w14:textId="473466D0" w:rsidR="006323B8" w:rsidRPr="001B7952" w:rsidRDefault="005E1662" w:rsidP="001B7952">
      <w:pPr>
        <w:pStyle w:val="BDFigureCaption"/>
        <w:rPr>
          <w:moveTo w:id="191" w:author="Laurie Aldape" w:date="2017-10-19T00:40:00Z"/>
        </w:rPr>
      </w:pPr>
      <w:bookmarkStart w:id="192" w:name="_Toc496136877"/>
      <w:moveTo w:id="193" w:author="Laurie Aldape" w:date="2017-10-19T00:40:00Z">
        <w:r w:rsidRPr="001B7952">
          <w:t xml:space="preserve">Figure </w:t>
        </w:r>
        <w:r w:rsidR="00AA5AFB">
          <w:fldChar w:fldCharType="begin"/>
        </w:r>
        <w:r w:rsidR="00AA5AFB">
          <w:instrText xml:space="preserve"> AUTONUMLGL  \* Arabic \e </w:instrText>
        </w:r>
        <w:r w:rsidR="00AA5AFB">
          <w:fldChar w:fldCharType="end"/>
        </w:r>
        <w:r w:rsidRPr="001B7952">
          <w:t xml:space="preserve">: </w:t>
        </w:r>
        <w:r w:rsidR="00145E8D" w:rsidRPr="001B7952">
          <w:t xml:space="preserve">Governance </w:t>
        </w:r>
        <w:r w:rsidR="001B7952">
          <w:t>G</w:t>
        </w:r>
        <w:r w:rsidR="00145E8D" w:rsidRPr="001B7952">
          <w:t>ap Diagram</w:t>
        </w:r>
        <w:bookmarkEnd w:id="192"/>
        <w:r w:rsidR="00145E8D" w:rsidRPr="001B7952">
          <w:t xml:space="preserve"> </w:t>
        </w:r>
      </w:moveTo>
    </w:p>
    <w:p w14:paraId="00F51F9A" w14:textId="55134B69" w:rsidR="00E14C97" w:rsidRDefault="00E14C97" w:rsidP="00E14C97">
      <w:pPr>
        <w:pStyle w:val="Heading3"/>
        <w:rPr>
          <w:ins w:id="194" w:author="Laurie Aldape" w:date="2017-10-19T00:40:00Z"/>
        </w:rPr>
      </w:pPr>
      <w:bookmarkStart w:id="195" w:name="_Toc496136862"/>
      <w:moveToRangeEnd w:id="187"/>
      <w:ins w:id="196" w:author="Laurie Aldape" w:date="2017-10-19T00:40:00Z">
        <w:r>
          <w:lastRenderedPageBreak/>
          <w:t>Level 1: Ad-hoc</w:t>
        </w:r>
        <w:bookmarkEnd w:id="195"/>
      </w:ins>
    </w:p>
    <w:p w14:paraId="5757BAE2" w14:textId="1E991794" w:rsidR="00E14C97" w:rsidRDefault="00E14C97" w:rsidP="00E14C97">
      <w:pPr>
        <w:rPr>
          <w:ins w:id="197" w:author="Laurie Aldape" w:date="2017-10-19T00:40:00Z"/>
        </w:rPr>
      </w:pPr>
      <w:ins w:id="198" w:author="Laurie Aldape" w:date="2017-10-19T00:40:00Z">
        <w:r>
          <w:t xml:space="preserve">In this level, the organization is capturing information in an ad-hoc manner. The organization’s departments may be collecting data separately from each other. The data is stored and analyzed using a variety of systems, which may or may not be compatible with one another. </w:t>
        </w:r>
      </w:ins>
    </w:p>
    <w:p w14:paraId="6CB07988" w14:textId="0537B70B" w:rsidR="001E795B" w:rsidRDefault="001E795B" w:rsidP="00E14C97">
      <w:pPr>
        <w:rPr>
          <w:ins w:id="199" w:author="Laurie Aldape" w:date="2017-10-19T00:40:00Z"/>
        </w:rPr>
      </w:pPr>
      <w:ins w:id="200" w:author="Laurie Aldape" w:date="2017-10-19T00:40:00Z">
        <w:r>
          <w:t>Characteristics</w:t>
        </w:r>
        <w:r w:rsidR="00AF6E04">
          <w:t xml:space="preserve"> of this level include the following</w:t>
        </w:r>
        <w:r>
          <w:t xml:space="preserve">: </w:t>
        </w:r>
      </w:ins>
    </w:p>
    <w:p w14:paraId="727C7126" w14:textId="631287D8" w:rsidR="001E795B" w:rsidRDefault="001E795B" w:rsidP="00356AE5">
      <w:pPr>
        <w:pStyle w:val="BDTextBulletList"/>
        <w:rPr>
          <w:ins w:id="201" w:author="Laurie Aldape" w:date="2017-10-19T00:40:00Z"/>
        </w:rPr>
      </w:pPr>
      <w:commentRangeStart w:id="202"/>
      <w:ins w:id="203" w:author="Laurie Aldape" w:date="2017-10-19T00:40:00Z">
        <w:r>
          <w:t>Data not consistently captured and/or stored</w:t>
        </w:r>
      </w:ins>
    </w:p>
    <w:p w14:paraId="4FCD2EF8" w14:textId="212A8026" w:rsidR="003D1F9B" w:rsidRDefault="003D1F9B" w:rsidP="00356AE5">
      <w:pPr>
        <w:pStyle w:val="BDTextBulletList"/>
        <w:rPr>
          <w:ins w:id="204" w:author="Laurie Aldape" w:date="2017-10-19T00:40:00Z"/>
        </w:rPr>
      </w:pPr>
      <w:ins w:id="205" w:author="Laurie Aldape" w:date="2017-10-19T00:40:00Z">
        <w:r>
          <w:t>Spreadsheets frequently used, which could lead to inaccurate information and analytical errors</w:t>
        </w:r>
      </w:ins>
    </w:p>
    <w:p w14:paraId="5C09F7B0" w14:textId="15E5275E" w:rsidR="001E795B" w:rsidRDefault="001E795B" w:rsidP="00356AE5">
      <w:pPr>
        <w:pStyle w:val="BDTextBulletList"/>
        <w:rPr>
          <w:ins w:id="206" w:author="Laurie Aldape" w:date="2017-10-19T00:40:00Z"/>
        </w:rPr>
      </w:pPr>
      <w:ins w:id="207" w:author="Laurie Aldape" w:date="2017-10-19T00:40:00Z">
        <w:r>
          <w:t xml:space="preserve">Procedures throughout data life cycle </w:t>
        </w:r>
        <w:r w:rsidR="003D1F9B">
          <w:t xml:space="preserve">could </w:t>
        </w:r>
        <w:r>
          <w:t xml:space="preserve">be nonexistent or </w:t>
        </w:r>
        <w:r w:rsidR="003D1F9B">
          <w:t xml:space="preserve">could </w:t>
        </w:r>
        <w:r>
          <w:t>vary across departments</w:t>
        </w:r>
      </w:ins>
    </w:p>
    <w:p w14:paraId="332B95BD" w14:textId="2A5E001B" w:rsidR="003D1F9B" w:rsidRDefault="003D1F9B" w:rsidP="00356AE5">
      <w:pPr>
        <w:pStyle w:val="BDTextBulletList"/>
        <w:rPr>
          <w:ins w:id="208" w:author="Laurie Aldape" w:date="2017-10-19T00:40:00Z"/>
        </w:rPr>
      </w:pPr>
      <w:ins w:id="209" w:author="Laurie Aldape" w:date="2017-10-19T00:40:00Z">
        <w:r>
          <w:t>Information is siloed</w:t>
        </w:r>
      </w:ins>
    </w:p>
    <w:p w14:paraId="22622624" w14:textId="316B8F5B" w:rsidR="003D1F9B" w:rsidRPr="00E14C97" w:rsidRDefault="003D1F9B" w:rsidP="00356AE5">
      <w:pPr>
        <w:pStyle w:val="BDTextBulletList"/>
        <w:rPr>
          <w:ins w:id="210" w:author="Laurie Aldape" w:date="2017-10-19T00:40:00Z"/>
        </w:rPr>
      </w:pPr>
      <w:ins w:id="211" w:author="Laurie Aldape" w:date="2017-10-19T00:40:00Z">
        <w:r>
          <w:t>Analytics could be inconsistent across departments</w:t>
        </w:r>
        <w:commentRangeEnd w:id="202"/>
        <w:r w:rsidR="00F50F77">
          <w:rPr>
            <w:rStyle w:val="CommentReference"/>
          </w:rPr>
          <w:commentReference w:id="202"/>
        </w:r>
      </w:ins>
    </w:p>
    <w:p w14:paraId="34239B8D" w14:textId="194794DC" w:rsidR="00E14C97" w:rsidRDefault="00E14C97" w:rsidP="00E14C97">
      <w:pPr>
        <w:pStyle w:val="Heading3"/>
        <w:rPr>
          <w:ins w:id="212" w:author="Laurie Aldape" w:date="2017-10-19T00:40:00Z"/>
        </w:rPr>
      </w:pPr>
      <w:bookmarkStart w:id="213" w:name="_Toc496136863"/>
      <w:ins w:id="214" w:author="Laurie Aldape" w:date="2017-10-19T00:40:00Z">
        <w:r>
          <w:t>Level 2: Department Adoption</w:t>
        </w:r>
        <w:bookmarkEnd w:id="213"/>
      </w:ins>
    </w:p>
    <w:p w14:paraId="722A3A97" w14:textId="3A1CF176" w:rsidR="00E14C97" w:rsidRDefault="00EC42B4" w:rsidP="00E14C97">
      <w:pPr>
        <w:rPr>
          <w:ins w:id="215" w:author="Laurie Aldape" w:date="2017-10-19T00:40:00Z"/>
        </w:rPr>
      </w:pPr>
      <w:ins w:id="216" w:author="Laurie Aldape" w:date="2017-10-19T00:40:00Z">
        <w:r>
          <w:t xml:space="preserve">In this level, the individual business groups or departments select </w:t>
        </w:r>
        <w:r w:rsidR="001B2969">
          <w:t xml:space="preserve">technologies </w:t>
        </w:r>
        <w:r w:rsidR="00C826EA">
          <w:t xml:space="preserve">that satisfy the project need or take advantage of existing worker expertise. </w:t>
        </w:r>
        <w:r w:rsidR="001B2969">
          <w:t xml:space="preserve">ETL/ELT is performed on an as needed basis and is tailored to specific requests. The system usually cannot readily incorporate new data sources or </w:t>
        </w:r>
        <w:r w:rsidR="008F02B4">
          <w:t xml:space="preserve">perform </w:t>
        </w:r>
        <w:r w:rsidR="001B2969">
          <w:t xml:space="preserve">advanced </w:t>
        </w:r>
        <w:r w:rsidR="008F02B4">
          <w:t>analytics</w:t>
        </w:r>
        <w:r w:rsidR="001B2969">
          <w:t xml:space="preserve">. </w:t>
        </w:r>
      </w:ins>
    </w:p>
    <w:p w14:paraId="567D56A2" w14:textId="268DE67E" w:rsidR="00F50F77" w:rsidRDefault="00F50F77" w:rsidP="00E14C97">
      <w:pPr>
        <w:rPr>
          <w:ins w:id="217" w:author="Laurie Aldape" w:date="2017-10-19T00:40:00Z"/>
        </w:rPr>
      </w:pPr>
      <w:ins w:id="218" w:author="Laurie Aldape" w:date="2017-10-19T00:40:00Z">
        <w:r>
          <w:t>Characteristics</w:t>
        </w:r>
        <w:r w:rsidR="00AF6E04">
          <w:t xml:space="preserve"> of this level include the following</w:t>
        </w:r>
        <w:r>
          <w:t>:</w:t>
        </w:r>
      </w:ins>
    </w:p>
    <w:p w14:paraId="367B4502" w14:textId="1B463E7C" w:rsidR="00F50F77" w:rsidRDefault="00F50F77" w:rsidP="00356AE5">
      <w:pPr>
        <w:pStyle w:val="BDTextBulletList"/>
        <w:rPr>
          <w:ins w:id="219" w:author="Laurie Aldape" w:date="2017-10-19T00:40:00Z"/>
        </w:rPr>
      </w:pPr>
      <w:ins w:id="220" w:author="Laurie Aldape" w:date="2017-10-19T00:40:00Z">
        <w:r>
          <w:t>Information could be siloed</w:t>
        </w:r>
      </w:ins>
    </w:p>
    <w:p w14:paraId="0024B527" w14:textId="2F8D96F2" w:rsidR="00F50F77" w:rsidRDefault="00F50F77" w:rsidP="00356AE5">
      <w:pPr>
        <w:pStyle w:val="BDTextBulletList"/>
        <w:rPr>
          <w:ins w:id="221" w:author="Laurie Aldape" w:date="2017-10-19T00:40:00Z"/>
        </w:rPr>
      </w:pPr>
      <w:ins w:id="222" w:author="Laurie Aldape" w:date="2017-10-19T00:40:00Z">
        <w:r>
          <w:t>Small systems are developed for individual needs, and interoperability within the systems usually is not a priority</w:t>
        </w:r>
      </w:ins>
    </w:p>
    <w:p w14:paraId="3EBBADED" w14:textId="5393D63A" w:rsidR="005A18A7" w:rsidRDefault="005A18A7" w:rsidP="000A0F90">
      <w:pPr>
        <w:pStyle w:val="BDTextBulletList"/>
        <w:rPr>
          <w:ins w:id="223" w:author="Laurie Aldape" w:date="2017-10-19T00:40:00Z"/>
        </w:rPr>
      </w:pPr>
      <w:ins w:id="224" w:author="Laurie Aldape" w:date="2017-10-19T00:40:00Z">
        <w:r>
          <w:t>Procedures throughout data life cycle could be nonexistent or could vary across departments</w:t>
        </w:r>
      </w:ins>
    </w:p>
    <w:p w14:paraId="34D235E7" w14:textId="4641C78E" w:rsidR="008B5C41" w:rsidRPr="00E14C97" w:rsidRDefault="008B5C41" w:rsidP="000A0F90">
      <w:pPr>
        <w:pStyle w:val="BDTextBulletList"/>
        <w:rPr>
          <w:ins w:id="225" w:author="Laurie Aldape" w:date="2017-10-19T00:40:00Z"/>
        </w:rPr>
      </w:pPr>
      <w:ins w:id="226" w:author="Laurie Aldape" w:date="2017-10-19T00:40:00Z">
        <w:r>
          <w:t xml:space="preserve">A general awareness of data governance is beginning </w:t>
        </w:r>
      </w:ins>
    </w:p>
    <w:p w14:paraId="754E6733" w14:textId="5C990697" w:rsidR="00E14C97" w:rsidRDefault="00E14C97" w:rsidP="00E14C97">
      <w:pPr>
        <w:pStyle w:val="Heading3"/>
        <w:rPr>
          <w:ins w:id="227" w:author="Laurie Aldape" w:date="2017-10-19T00:40:00Z"/>
        </w:rPr>
      </w:pPr>
      <w:bookmarkStart w:id="228" w:name="_Toc496136864"/>
      <w:ins w:id="229" w:author="Laurie Aldape" w:date="2017-10-19T00:40:00Z">
        <w:r>
          <w:t>Level 3 Enterprise Adoption</w:t>
        </w:r>
        <w:bookmarkEnd w:id="228"/>
      </w:ins>
    </w:p>
    <w:p w14:paraId="34B92847" w14:textId="655A2F3B" w:rsidR="00E14C97" w:rsidRDefault="0025302E" w:rsidP="00E14C97">
      <w:pPr>
        <w:rPr>
          <w:ins w:id="230" w:author="Laurie Aldape" w:date="2017-10-19T00:40:00Z"/>
        </w:rPr>
      </w:pPr>
      <w:ins w:id="231" w:author="Laurie Aldape" w:date="2017-10-19T00:40:00Z">
        <w:r>
          <w:t xml:space="preserve">In this level, the enterprise </w:t>
        </w:r>
        <w:r w:rsidR="00AF6E04">
          <w:t xml:space="preserve">adopts a more systematic approach to Big Data across the organization. Big data systems begin to address the needs across the organization. </w:t>
        </w:r>
        <w:r w:rsidR="008D241F">
          <w:t>An organizational-wide governance program is developed</w:t>
        </w:r>
        <w:r w:rsidR="00DD2701">
          <w:t xml:space="preserve"> during this level</w:t>
        </w:r>
        <w:r w:rsidR="008D241F">
          <w:t xml:space="preserve">. </w:t>
        </w:r>
      </w:ins>
    </w:p>
    <w:p w14:paraId="6F72C45E" w14:textId="3DFE396E" w:rsidR="001E795B" w:rsidRDefault="001E795B" w:rsidP="00E14C97">
      <w:pPr>
        <w:rPr>
          <w:ins w:id="232" w:author="Laurie Aldape" w:date="2017-10-19T00:40:00Z"/>
        </w:rPr>
      </w:pPr>
      <w:ins w:id="233" w:author="Laurie Aldape" w:date="2017-10-19T00:40:00Z">
        <w:r>
          <w:t>Characteristics</w:t>
        </w:r>
        <w:r w:rsidR="00AF6E04">
          <w:t xml:space="preserve"> of this level include the following</w:t>
        </w:r>
        <w:r>
          <w:t>:</w:t>
        </w:r>
      </w:ins>
    </w:p>
    <w:p w14:paraId="507713F7" w14:textId="79BC4ED0" w:rsidR="001E795B" w:rsidRDefault="00356AE5" w:rsidP="00356AE5">
      <w:pPr>
        <w:pStyle w:val="BDTextBulletList"/>
        <w:rPr>
          <w:ins w:id="234" w:author="Laurie Aldape" w:date="2017-10-19T00:40:00Z"/>
        </w:rPr>
      </w:pPr>
      <w:ins w:id="235" w:author="Laurie Aldape" w:date="2017-10-19T00:40:00Z">
        <w:r>
          <w:t>Many systems are integrated to provide cross-company information</w:t>
        </w:r>
      </w:ins>
    </w:p>
    <w:p w14:paraId="12896A4B" w14:textId="77777777" w:rsidR="00356AE5" w:rsidRDefault="00356AE5" w:rsidP="00356AE5">
      <w:pPr>
        <w:pStyle w:val="BDTextBulletList"/>
        <w:rPr>
          <w:ins w:id="236" w:author="Laurie Aldape" w:date="2017-10-19T00:40:00Z"/>
        </w:rPr>
      </w:pPr>
      <w:ins w:id="237" w:author="Laurie Aldape" w:date="2017-10-19T00:40:00Z">
        <w:r>
          <w:t>Data management procedures begin to be developed and implemented</w:t>
        </w:r>
      </w:ins>
    </w:p>
    <w:p w14:paraId="2E873664" w14:textId="29D98ADC" w:rsidR="00DD12F6" w:rsidRPr="00E14C97" w:rsidRDefault="00DD12F6" w:rsidP="000A0F90">
      <w:pPr>
        <w:pStyle w:val="BDTextBulletList"/>
        <w:rPr>
          <w:ins w:id="238" w:author="Laurie Aldape" w:date="2017-10-19T00:40:00Z"/>
        </w:rPr>
      </w:pPr>
      <w:ins w:id="239" w:author="Laurie Aldape" w:date="2017-10-19T00:40:00Z">
        <w:r>
          <w:t>Involves a wider range of personnel expertise</w:t>
        </w:r>
      </w:ins>
    </w:p>
    <w:p w14:paraId="5966ECD8" w14:textId="182FDBBA" w:rsidR="00E14C97" w:rsidRDefault="00E14C97" w:rsidP="00E14C97">
      <w:pPr>
        <w:pStyle w:val="Heading3"/>
        <w:rPr>
          <w:ins w:id="240" w:author="Laurie Aldape" w:date="2017-10-19T00:40:00Z"/>
        </w:rPr>
      </w:pPr>
      <w:bookmarkStart w:id="241" w:name="_Toc496136865"/>
      <w:ins w:id="242" w:author="Laurie Aldape" w:date="2017-10-19T00:40:00Z">
        <w:r>
          <w:t>Level 4: Culture of Governance</w:t>
        </w:r>
        <w:bookmarkEnd w:id="241"/>
      </w:ins>
    </w:p>
    <w:p w14:paraId="0BDD171A" w14:textId="6B323053" w:rsidR="00E14C97" w:rsidRDefault="00DD2701" w:rsidP="00E14C97">
      <w:pPr>
        <w:rPr>
          <w:ins w:id="243" w:author="Laurie Aldape" w:date="2017-10-19T00:40:00Z"/>
        </w:rPr>
      </w:pPr>
      <w:ins w:id="244" w:author="Laurie Aldape" w:date="2017-10-19T00:40:00Z">
        <w:r>
          <w:t xml:space="preserve">In this level, the organization </w:t>
        </w:r>
        <w:r w:rsidR="00734564">
          <w:t xml:space="preserve">has fully adopted Big Data system and utilizes the data and resulting analytics to optimize business processes. </w:t>
        </w:r>
        <w:r>
          <w:t>A fully developed governance program is tightly integrated across the organization.</w:t>
        </w:r>
      </w:ins>
    </w:p>
    <w:p w14:paraId="30DE34F6" w14:textId="1AC78C6A" w:rsidR="00610F5F" w:rsidRDefault="00610F5F" w:rsidP="00E14C97">
      <w:pPr>
        <w:rPr>
          <w:ins w:id="245" w:author="Laurie Aldape" w:date="2017-10-19T00:40:00Z"/>
        </w:rPr>
      </w:pPr>
      <w:ins w:id="246" w:author="Laurie Aldape" w:date="2017-10-19T00:40:00Z">
        <w:r>
          <w:t>Characteristics</w:t>
        </w:r>
        <w:r w:rsidR="00AF6E04">
          <w:t xml:space="preserve"> of this level include the following</w:t>
        </w:r>
        <w:r>
          <w:t>:</w:t>
        </w:r>
      </w:ins>
    </w:p>
    <w:p w14:paraId="609C79A6" w14:textId="4F1F37C8" w:rsidR="00610F5F" w:rsidRDefault="00610F5F" w:rsidP="00356AE5">
      <w:pPr>
        <w:pStyle w:val="BDTextBulletList"/>
        <w:rPr>
          <w:ins w:id="247" w:author="Laurie Aldape" w:date="2017-10-19T00:40:00Z"/>
        </w:rPr>
      </w:pPr>
      <w:commentRangeStart w:id="248"/>
      <w:ins w:id="249" w:author="Laurie Aldape" w:date="2017-10-19T00:40:00Z">
        <w:r>
          <w:t>Advanced analytics</w:t>
        </w:r>
      </w:ins>
    </w:p>
    <w:p w14:paraId="4268F22B" w14:textId="55F99CD1" w:rsidR="00610F5F" w:rsidRDefault="00610F5F" w:rsidP="00356AE5">
      <w:pPr>
        <w:pStyle w:val="BDTextBulletList"/>
        <w:rPr>
          <w:ins w:id="250" w:author="Laurie Aldape" w:date="2017-10-19T00:40:00Z"/>
        </w:rPr>
      </w:pPr>
      <w:ins w:id="251" w:author="Laurie Aldape" w:date="2017-10-19T00:40:00Z">
        <w:r>
          <w:t>Data or analytical result</w:t>
        </w:r>
        <w:r w:rsidR="00A4616D">
          <w:t>s</w:t>
        </w:r>
        <w:r>
          <w:t xml:space="preserve"> available to users, level may be based on user groups</w:t>
        </w:r>
      </w:ins>
    </w:p>
    <w:p w14:paraId="7FA03F60" w14:textId="0491E459" w:rsidR="00610F5F" w:rsidRDefault="00610F5F" w:rsidP="00356AE5">
      <w:pPr>
        <w:pStyle w:val="BDTextBulletList"/>
        <w:rPr>
          <w:ins w:id="252" w:author="Laurie Aldape" w:date="2017-10-19T00:40:00Z"/>
        </w:rPr>
      </w:pPr>
      <w:ins w:id="253" w:author="Laurie Aldape" w:date="2017-10-19T00:40:00Z">
        <w:r>
          <w:t xml:space="preserve">External users able to access </w:t>
        </w:r>
        <w:r w:rsidR="00C24B61">
          <w:t>data and/or analytics</w:t>
        </w:r>
      </w:ins>
    </w:p>
    <w:p w14:paraId="4CA22C7F" w14:textId="58569D1F" w:rsidR="00C24B61" w:rsidRDefault="00C24B61" w:rsidP="00356AE5">
      <w:pPr>
        <w:pStyle w:val="BDTextBulletList"/>
        <w:rPr>
          <w:ins w:id="254" w:author="Laurie Aldape" w:date="2017-10-19T00:40:00Z"/>
        </w:rPr>
      </w:pPr>
      <w:ins w:id="255" w:author="Laurie Aldape" w:date="2017-10-19T00:40:00Z">
        <w:r>
          <w:t>Greater use of external data</w:t>
        </w:r>
        <w:commentRangeEnd w:id="248"/>
        <w:r>
          <w:rPr>
            <w:rStyle w:val="CommentReference"/>
          </w:rPr>
          <w:commentReference w:id="248"/>
        </w:r>
      </w:ins>
    </w:p>
    <w:p w14:paraId="1035F2CB" w14:textId="0E843323" w:rsidR="00DD12F6" w:rsidRDefault="00DD12F6" w:rsidP="00DD12F6">
      <w:pPr>
        <w:pStyle w:val="BDTextBulletList"/>
        <w:rPr>
          <w:ins w:id="256" w:author="Laurie Aldape" w:date="2017-10-19T00:40:00Z"/>
        </w:rPr>
      </w:pPr>
      <w:ins w:id="257" w:author="Laurie Aldape" w:date="2017-10-19T00:40:00Z">
        <w:r>
          <w:t>Involves a wide range of personnel expertise, from people to develop and maintain the system to data analysts to data visualization experts</w:t>
        </w:r>
      </w:ins>
    </w:p>
    <w:p w14:paraId="11267E94" w14:textId="31CC078B" w:rsidR="00DD12F6" w:rsidRDefault="00A4616D" w:rsidP="00356AE5">
      <w:pPr>
        <w:pStyle w:val="BDTextBulletList"/>
        <w:rPr>
          <w:ins w:id="258" w:author="Laurie Aldape" w:date="2017-10-19T00:40:00Z"/>
        </w:rPr>
      </w:pPr>
      <w:ins w:id="259" w:author="Laurie Aldape" w:date="2017-10-19T00:40:00Z">
        <w:r>
          <w:t>Systematic data governance application across the organization</w:t>
        </w:r>
      </w:ins>
    </w:p>
    <w:p w14:paraId="4F1CE554" w14:textId="77777777" w:rsidR="00ED10A1" w:rsidRPr="00ED10A1" w:rsidRDefault="00ED10A1" w:rsidP="00ED10A1">
      <w:pPr>
        <w:rPr>
          <w:ins w:id="260" w:author="Laurie Aldape" w:date="2017-10-19T00:40:00Z"/>
        </w:rPr>
      </w:pPr>
      <w:ins w:id="261" w:author="Laurie Aldape" w:date="2017-10-19T00:40:00Z">
        <w:r w:rsidRPr="00ED10A1">
          <w:lastRenderedPageBreak/>
          <w:t>Data governance refers to administering, or formalizing, discipline (e.g., behavior patterns) around the management of data. While some big data projects do not require the observation of governance practices, many, especially in regulated industries such as finance, have serious mandates to observe data governance policy that will need to persist across the entire data life cycle.</w:t>
        </w:r>
      </w:ins>
    </w:p>
    <w:p w14:paraId="1755A1D8" w14:textId="4B875116" w:rsidR="00777361" w:rsidRDefault="005A4580" w:rsidP="00B43B80">
      <w:pPr>
        <w:rPr>
          <w:moveTo w:id="262" w:author="Laurie Aldape" w:date="2017-10-19T00:40:00Z"/>
        </w:rPr>
      </w:pPr>
      <w:moveToRangeStart w:id="263" w:author="Laurie Aldape" w:date="2017-10-19T00:40:00Z" w:name="move496136940"/>
      <w:moveTo w:id="264" w:author="Laurie Aldape" w:date="2017-10-19T00:40:00Z">
        <w:r>
          <w:t xml:space="preserve">Information management roles and stewardship applications are two of the primary data management challenges organizations face with respect to governance. </w:t>
        </w:r>
        <w:r w:rsidR="00777361">
          <w:t>Within any single organization, data stewardship may take on one of a handful of particular models.</w:t>
        </w:r>
        <w:r w:rsidR="00A776DF">
          <w:t xml:space="preserve"> </w:t>
        </w:r>
        <w:r w:rsidR="00777361">
          <w:t xml:space="preserve">In a data stewardship model that is function oriented or organization oriented, the components of the stewardship are often framed in terms of the lines of business or departments that use the data. </w:t>
        </w:r>
        <w:r>
          <w:t>For example, t</w:t>
        </w:r>
        <w:r w:rsidR="00777361">
          <w:t xml:space="preserve">hese departments might be Customer </w:t>
        </w:r>
        <w:r w:rsidR="00777361" w:rsidRPr="00B5090B">
          <w:t>Service, Finance, Marketing, or Sales. All of these organization functions may be thought of as components of a larger enterprise process applications layer, supported by an organization wide standards layer.</w:t>
        </w:r>
      </w:moveTo>
    </w:p>
    <w:p w14:paraId="16E8031D" w14:textId="480DEAB2" w:rsidR="003655E4" w:rsidRDefault="003655E4" w:rsidP="00B43B80">
      <w:pPr>
        <w:rPr>
          <w:moveTo w:id="265" w:author="Laurie Aldape" w:date="2017-10-19T00:40:00Z"/>
        </w:rPr>
      </w:pPr>
      <w:moveTo w:id="266" w:author="Laurie Aldape" w:date="2017-10-19T00:40:00Z">
        <w:r>
          <w:t>In the early part of the fourth stage</w:t>
        </w:r>
        <w:r w:rsidR="005A4580">
          <w:t xml:space="preserve"> (Figure 1)</w:t>
        </w:r>
        <w:r>
          <w:t>, the project has achieved integration with organizations’ governance protocols, metadata standards</w:t>
        </w:r>
        <w:r w:rsidR="007648E3">
          <w:t>,</w:t>
        </w:r>
        <w:r>
          <w:t xml:space="preserve"> and data quality management. Finally, a </w:t>
        </w:r>
        <w:r w:rsidR="007648E3">
          <w:t>B</w:t>
        </w:r>
        <w:r>
          <w:t xml:space="preserve">ig </w:t>
        </w:r>
        <w:r w:rsidR="007648E3">
          <w:t>D</w:t>
        </w:r>
        <w:r>
          <w:t>ata initiative evolves to a point where it can provide a full range of services including business user abstractions, and collaboration and data sharing capabilities.</w:t>
        </w:r>
      </w:moveTo>
    </w:p>
    <w:p w14:paraId="3FD2CE80" w14:textId="77777777" w:rsidR="007E0B08" w:rsidRDefault="007E0B08" w:rsidP="007E0B08">
      <w:pPr>
        <w:pStyle w:val="Heading2"/>
        <w:rPr>
          <w:moveTo w:id="267" w:author="Laurie Aldape" w:date="2017-10-19T00:40:00Z"/>
        </w:rPr>
      </w:pPr>
      <w:bookmarkStart w:id="268" w:name="_Toc496136866"/>
      <w:moveTo w:id="269" w:author="Laurie Aldape" w:date="2017-10-19T00:40:00Z">
        <w:r w:rsidRPr="0060523C">
          <w:t>Organizational</w:t>
        </w:r>
        <w:r>
          <w:t xml:space="preserve"> </w:t>
        </w:r>
        <w:r w:rsidRPr="0060523C">
          <w:t>Maturity</w:t>
        </w:r>
        <w:bookmarkEnd w:id="268"/>
        <w:r w:rsidRPr="0060523C">
          <w:t xml:space="preserve"> </w:t>
        </w:r>
      </w:moveTo>
    </w:p>
    <w:moveToRangeEnd w:id="263"/>
    <w:p w14:paraId="3AD90B1D" w14:textId="1C8EF7BA" w:rsidR="007E0B08" w:rsidRDefault="00A63114" w:rsidP="00C3550A">
      <w:pPr>
        <w:rPr>
          <w:ins w:id="270" w:author="Laurie Aldape" w:date="2017-10-19T00:40:00Z"/>
        </w:rPr>
      </w:pPr>
      <w:ins w:id="271" w:author="Laurie Aldape" w:date="2017-10-19T00:40:00Z">
        <w:r>
          <w:t>Success of Big Data system adoption relies heavily on o</w:t>
        </w:r>
        <w:r w:rsidR="007E0B08">
          <w:t>rganizational maturity</w:t>
        </w:r>
        <w:r>
          <w:t>.</w:t>
        </w:r>
        <w:r w:rsidR="007E0B08">
          <w:t xml:space="preserve"> </w:t>
        </w:r>
        <w:r w:rsidR="00CA6958">
          <w:t xml:space="preserve">Organizations mature at different rates, depending on a variety of factors, </w:t>
        </w:r>
        <w:r w:rsidR="002B70D8">
          <w:rPr>
            <w:color w:val="FF0000"/>
          </w:rPr>
          <w:t xml:space="preserve">and </w:t>
        </w:r>
        <w:r w:rsidR="00CA6958">
          <w:t>can take months or years.</w:t>
        </w:r>
      </w:ins>
      <w:moveToRangeStart w:id="272" w:author="Laurie Aldape" w:date="2017-10-19T00:40:00Z" w:name="move496136941"/>
      <w:moveTo w:id="273" w:author="Laurie Aldape" w:date="2017-10-19T00:40:00Z">
        <w:r w:rsidR="00CA6958">
          <w:t xml:space="preserve"> </w:t>
        </w:r>
        <w:r w:rsidR="00C3550A">
          <w:t xml:space="preserve">Technical difficulties such as data integration and preparation are often reported as the greatest challenges to successful </w:t>
        </w:r>
        <w:r w:rsidR="00A90AAD">
          <w:t>B</w:t>
        </w:r>
        <w:r w:rsidR="00C3550A">
          <w:t xml:space="preserve">ig </w:t>
        </w:r>
        <w:r w:rsidR="00A90AAD">
          <w:t>D</w:t>
        </w:r>
        <w:r w:rsidR="00C3550A">
          <w:t>ata projects</w:t>
        </w:r>
        <w:r w:rsidR="00A90AAD">
          <w:t>.</w:t>
        </w:r>
        <w:r w:rsidR="00C3550A">
          <w:t xml:space="preserve"> </w:t>
        </w:r>
      </w:moveTo>
      <w:moveToRangeEnd w:id="272"/>
      <w:del w:id="274" w:author="Laurie Aldape" w:date="2017-10-19T00:40:00Z">
        <w:r w:rsidR="003A2E58" w:rsidRPr="0031698F">
          <w:delText xml:space="preserve">. </w:delText>
        </w:r>
      </w:del>
      <w:ins w:id="275" w:author="Laurie Aldape" w:date="2017-10-19T00:40:00Z">
        <w:r w:rsidR="00A90AAD">
          <w:t>H</w:t>
        </w:r>
        <w:r w:rsidR="00C3550A">
          <w:t>owever</w:t>
        </w:r>
        <w:r w:rsidR="00A90AAD">
          <w:t>,</w:t>
        </w:r>
        <w:r w:rsidR="00C3550A">
          <w:t xml:space="preserve"> </w:t>
        </w:r>
        <w:r w:rsidR="008A2D1C">
          <w:t xml:space="preserve">the importance of </w:t>
        </w:r>
        <w:r w:rsidR="00C3550A">
          <w:t>non</w:t>
        </w:r>
        <w:r w:rsidR="00A90AAD">
          <w:t>-</w:t>
        </w:r>
        <w:r w:rsidR="00C3550A">
          <w:t>technical issues such as change management, solution approach</w:t>
        </w:r>
        <w:r w:rsidR="00A90AAD">
          <w:t>,</w:t>
        </w:r>
        <w:r w:rsidR="00C3550A">
          <w:t xml:space="preserve"> or problem definition and framing </w:t>
        </w:r>
        <w:r w:rsidR="008A2D1C">
          <w:t>should not be underestimated and require significant attention and forethought</w:t>
        </w:r>
        <w:r w:rsidR="003F3FC9">
          <w:t xml:space="preserve">. </w:t>
        </w:r>
        <w:r w:rsidR="00A90AAD">
          <w:t>As stated in a report from IDC,</w:t>
        </w:r>
        <w:r w:rsidR="00C3550A">
          <w:t xml:space="preserve"> </w:t>
        </w:r>
        <w:r w:rsidR="007E0B08">
          <w:t xml:space="preserve">“An organization’s ability to drive transformation with </w:t>
        </w:r>
        <w:r w:rsidR="00A90AAD">
          <w:t>B</w:t>
        </w:r>
        <w:r w:rsidR="007E0B08">
          <w:t xml:space="preserve">ig </w:t>
        </w:r>
        <w:r w:rsidR="00A90AAD">
          <w:t>D</w:t>
        </w:r>
        <w:r w:rsidR="007E0B08">
          <w:t>ata is directly correlated with its organizational maturity.”</w:t>
        </w:r>
        <w:r w:rsidR="000B6CEC">
          <w:t xml:space="preserve"> </w:t>
        </w:r>
      </w:ins>
      <w:customXmlInsRangeStart w:id="276" w:author="Laurie Aldape" w:date="2017-10-19T00:40:00Z"/>
      <w:sdt>
        <w:sdtPr>
          <w:id w:val="298733472"/>
          <w:citation/>
        </w:sdtPr>
        <w:sdtEndPr/>
        <w:sdtContent>
          <w:customXmlInsRangeEnd w:id="276"/>
          <w:ins w:id="277" w:author="Laurie Aldape" w:date="2017-10-19T00:40:00Z">
            <w:r w:rsidR="000B6CEC">
              <w:fldChar w:fldCharType="begin"/>
            </w:r>
            <w:r w:rsidR="000B6CEC">
              <w:instrText xml:space="preserve"> CITATION IDC \l 1033 </w:instrText>
            </w:r>
            <w:r w:rsidR="000B6CEC">
              <w:fldChar w:fldCharType="separate"/>
            </w:r>
            <w:r w:rsidR="000B6CEC">
              <w:rPr>
                <w:noProof/>
              </w:rPr>
              <w:t>(IDC)</w:t>
            </w:r>
            <w:r w:rsidR="000B6CEC">
              <w:fldChar w:fldCharType="end"/>
            </w:r>
          </w:ins>
          <w:customXmlInsRangeStart w:id="278" w:author="Laurie Aldape" w:date="2017-10-19T00:40:00Z"/>
        </w:sdtContent>
      </w:sdt>
      <w:customXmlInsRangeEnd w:id="278"/>
      <w:ins w:id="279" w:author="Laurie Aldape" w:date="2017-10-19T00:40:00Z">
        <w:r w:rsidR="007E0B08">
          <w:t xml:space="preserve"> In fact, organizational maturity </w:t>
        </w:r>
        <w:r w:rsidR="000067D0">
          <w:t xml:space="preserve">is often the number one barrier to success of </w:t>
        </w:r>
        <w:r w:rsidR="00A90AAD">
          <w:t>B</w:t>
        </w:r>
        <w:r w:rsidR="000067D0">
          <w:t xml:space="preserve">ig </w:t>
        </w:r>
        <w:r w:rsidR="00A90AAD">
          <w:t>D</w:t>
        </w:r>
        <w:r w:rsidR="000067D0">
          <w:t xml:space="preserve">ata projects. </w:t>
        </w:r>
      </w:ins>
    </w:p>
    <w:p w14:paraId="2F0046C4" w14:textId="79C6F26F" w:rsidR="000E0CB0" w:rsidRDefault="000E0CB0" w:rsidP="000E0CB0">
      <w:pPr>
        <w:rPr>
          <w:ins w:id="280" w:author="Laurie Aldape" w:date="2017-10-19T00:40:00Z"/>
        </w:rPr>
      </w:pPr>
      <w:ins w:id="281" w:author="Laurie Aldape" w:date="2017-10-19T00:40:00Z">
        <w:r>
          <w:t xml:space="preserve">Organizational maturity is considered below in relation to the four project maturity levels presented in Section 4.1. As a project </w:t>
        </w:r>
        <w:r w:rsidR="00ED4E4D">
          <w:t>develops from</w:t>
        </w:r>
        <w:r>
          <w:t xml:space="preserve"> ad-hoc </w:t>
        </w:r>
        <w:r w:rsidR="00ED4E4D">
          <w:t xml:space="preserve">testing </w:t>
        </w:r>
        <w:r>
          <w:t xml:space="preserve">to a fully realized culture of governance, </w:t>
        </w:r>
        <w:r w:rsidR="00ED4E4D">
          <w:t xml:space="preserve">certain organizational changes should be achieved for successful system implementations. </w:t>
        </w:r>
        <w:r w:rsidR="004718CD">
          <w:t xml:space="preserve">These organizational changes </w:t>
        </w:r>
        <w:r w:rsidR="00F8685F">
          <w:t xml:space="preserve">are considered below at a very high level. Specific activities to affect organizational change will be dependent on project specifics, an organization’s culture, executive leadership, industry characteristics, and other relevant factors.  </w:t>
        </w:r>
      </w:ins>
    </w:p>
    <w:p w14:paraId="414BDBA0" w14:textId="37475097" w:rsidR="003F3FC9" w:rsidRDefault="000E0CB0" w:rsidP="003F3FC9">
      <w:pPr>
        <w:rPr>
          <w:ins w:id="282" w:author="Laurie Aldape" w:date="2017-10-19T00:40:00Z"/>
        </w:rPr>
      </w:pPr>
      <w:ins w:id="283" w:author="Laurie Aldape" w:date="2017-10-19T00:40:00Z">
        <w:r>
          <w:t xml:space="preserve">Within each level, </w:t>
        </w:r>
        <w:r w:rsidR="004718CD">
          <w:t xml:space="preserve">four broad areas of organizational change could be considered. </w:t>
        </w:r>
        <w:r w:rsidR="00F8685F">
          <w:t>These broad areas target different aspects of organizational change that should be considered. Each of these general areas involves different actions depending on the level of organizational maturity. For example, in Level 2, training workers might involve a few users on the entire small system, while in Level 4 groups of users might be defined each of which receives specialized training on a portion of the system. T</w:t>
        </w:r>
        <w:r w:rsidR="003F3FC9">
          <w:t xml:space="preserve">he </w:t>
        </w:r>
        <w:r w:rsidR="00F8685F">
          <w:t>four broad areas of organizational change are as follows</w:t>
        </w:r>
        <w:r w:rsidR="003F3FC9">
          <w:t>:</w:t>
        </w:r>
      </w:ins>
    </w:p>
    <w:p w14:paraId="6F47ED0E" w14:textId="35D13BFA" w:rsidR="003F3FC9" w:rsidRDefault="003F3FC9" w:rsidP="00E42A0D">
      <w:pPr>
        <w:pStyle w:val="BDTextBulletList"/>
        <w:rPr>
          <w:ins w:id="284" w:author="Laurie Aldape" w:date="2017-10-19T00:40:00Z"/>
        </w:rPr>
      </w:pPr>
      <w:ins w:id="285" w:author="Laurie Aldape" w:date="2017-10-19T00:40:00Z">
        <w:r>
          <w:t>Training of workers</w:t>
        </w:r>
        <w:r w:rsidR="00605CCC">
          <w:t xml:space="preserve">, including addressing overall system operations, focused process operations, cultural changes, </w:t>
        </w:r>
      </w:ins>
    </w:p>
    <w:p w14:paraId="1D17DFBE" w14:textId="227B7C23" w:rsidR="003F3FC9" w:rsidRDefault="003F3FC9" w:rsidP="00E42A0D">
      <w:pPr>
        <w:pStyle w:val="BDTextBulletList"/>
        <w:rPr>
          <w:ins w:id="286" w:author="Laurie Aldape" w:date="2017-10-19T00:40:00Z"/>
        </w:rPr>
      </w:pPr>
      <w:ins w:id="287" w:author="Laurie Aldape" w:date="2017-10-19T00:40:00Z">
        <w:r>
          <w:t>Management of the technology implementation and change</w:t>
        </w:r>
        <w:r w:rsidR="00605CCC">
          <w:t xml:space="preserve">, including </w:t>
        </w:r>
        <w:r w:rsidR="00F45D7B">
          <w:t xml:space="preserve">a vision of the systems needed, strategic business vision for adopting Big Data systems, </w:t>
        </w:r>
        <w:r>
          <w:t xml:space="preserve"> </w:t>
        </w:r>
      </w:ins>
    </w:p>
    <w:p w14:paraId="6DA4F48B" w14:textId="7F9CFF07" w:rsidR="003F3FC9" w:rsidRDefault="003F3FC9" w:rsidP="00E42A0D">
      <w:pPr>
        <w:pStyle w:val="BDTextBulletList"/>
        <w:rPr>
          <w:ins w:id="288" w:author="Laurie Aldape" w:date="2017-10-19T00:40:00Z"/>
        </w:rPr>
      </w:pPr>
      <w:ins w:id="289" w:author="Laurie Aldape" w:date="2017-10-19T00:40:00Z">
        <w:r>
          <w:t xml:space="preserve">Workflow development, implementation, and </w:t>
        </w:r>
        <w:r w:rsidR="006E3A7E">
          <w:t>adherence—</w:t>
        </w:r>
        <w:r>
          <w:t>this could include the development of standards and processes</w:t>
        </w:r>
      </w:ins>
    </w:p>
    <w:p w14:paraId="3C07B898" w14:textId="52F37726" w:rsidR="003F3FC9" w:rsidRDefault="003F3FC9" w:rsidP="00E42A0D">
      <w:pPr>
        <w:pStyle w:val="BDTextBulletList"/>
        <w:rPr>
          <w:ins w:id="290" w:author="Laurie Aldape" w:date="2017-10-19T00:40:00Z"/>
        </w:rPr>
      </w:pPr>
      <w:ins w:id="291" w:author="Laurie Aldape" w:date="2017-10-19T00:40:00Z">
        <w:r>
          <w:t>Technology evaluation, adoption, and implementation</w:t>
        </w:r>
      </w:ins>
    </w:p>
    <w:p w14:paraId="72724A50" w14:textId="2A5380ED" w:rsidR="00F3331C" w:rsidRDefault="00F3331C" w:rsidP="00C3550A">
      <w:pPr>
        <w:rPr>
          <w:ins w:id="292" w:author="Laurie Aldape" w:date="2017-10-19T00:40:00Z"/>
        </w:rPr>
      </w:pPr>
      <w:ins w:id="293" w:author="Laurie Aldape" w:date="2017-10-19T00:40:00Z">
        <w:r>
          <w:t xml:space="preserve">The following figure </w:t>
        </w:r>
        <w:r w:rsidR="006170DA">
          <w:t xml:space="preserve">lists some organizational </w:t>
        </w:r>
        <w:r w:rsidR="003F2B10">
          <w:t xml:space="preserve">changes that should be </w:t>
        </w:r>
        <w:r w:rsidR="007A4C1A">
          <w:t>considered</w:t>
        </w:r>
        <w:r w:rsidR="003F2B10">
          <w:t xml:space="preserve"> to reach the corresponding level. </w:t>
        </w:r>
        <w:r w:rsidR="006170DA">
          <w:t xml:space="preserve">The lists of considerations are not all inclusive and can vary depending on the industry, organizational needs, and organizational culture. </w:t>
        </w:r>
        <w:r w:rsidR="00C1061F">
          <w:t xml:space="preserve">Additional references should be consulted for more in-depth examination of the </w:t>
        </w:r>
        <w:r w:rsidR="00C1061F">
          <w:lastRenderedPageBreak/>
          <w:t xml:space="preserve">organizational change activities specific to a particular industry, project type, organization type, or other defining project characteristic. </w:t>
        </w:r>
      </w:ins>
    </w:p>
    <w:p w14:paraId="3082F550" w14:textId="77777777" w:rsidR="003F2B10" w:rsidRDefault="003F2B10" w:rsidP="00C3550A">
      <w:pPr>
        <w:rPr>
          <w:ins w:id="294" w:author="Laurie Aldape" w:date="2017-10-19T00:40:00Z"/>
        </w:rPr>
      </w:pPr>
    </w:p>
    <w:p w14:paraId="759B7A20" w14:textId="13F9915F" w:rsidR="004F5B2C" w:rsidRDefault="00637D8A" w:rsidP="00C3550A">
      <w:pPr>
        <w:rPr>
          <w:ins w:id="295" w:author="Laurie Aldape" w:date="2017-10-19T00:40:00Z"/>
        </w:rPr>
      </w:pPr>
      <w:ins w:id="296" w:author="Laurie Aldape" w:date="2017-10-19T00:40:00Z">
        <w:r>
          <w:rPr>
            <w:noProof/>
          </w:rPr>
          <mc:AlternateContent>
            <mc:Choice Requires="wpg">
              <w:drawing>
                <wp:anchor distT="0" distB="0" distL="114300" distR="114300" simplePos="0" relativeHeight="251665408" behindDoc="0" locked="0" layoutInCell="1" allowOverlap="1" wp14:anchorId="684A96B1" wp14:editId="4D5C5C17">
                  <wp:simplePos x="0" y="0"/>
                  <wp:positionH relativeFrom="column">
                    <wp:posOffset>0</wp:posOffset>
                  </wp:positionH>
                  <wp:positionV relativeFrom="paragraph">
                    <wp:posOffset>-200025</wp:posOffset>
                  </wp:positionV>
                  <wp:extent cx="1073943" cy="6324283"/>
                  <wp:effectExtent l="0" t="19050" r="12065" b="38735"/>
                  <wp:wrapNone/>
                  <wp:docPr id="17" name="Group 17"/>
                  <wp:cNvGraphicFramePr/>
                  <a:graphic xmlns:a="http://schemas.openxmlformats.org/drawingml/2006/main">
                    <a:graphicData uri="http://schemas.microsoft.com/office/word/2010/wordprocessingGroup">
                      <wpg:wgp>
                        <wpg:cNvGrpSpPr/>
                        <wpg:grpSpPr>
                          <a:xfrm>
                            <a:off x="0" y="0"/>
                            <a:ext cx="1073943" cy="6324283"/>
                            <a:chOff x="0" y="0"/>
                            <a:chExt cx="1156970" cy="6324283"/>
                          </a:xfrm>
                        </wpg:grpSpPr>
                        <wps:wsp>
                          <wps:cNvPr id="10" name="Chevron 10"/>
                          <wps:cNvSpPr/>
                          <wps:spPr>
                            <a:xfrm rot="5400000">
                              <a:off x="-2583657" y="2583657"/>
                              <a:ext cx="6324283" cy="1156970"/>
                            </a:xfrm>
                            <a:prstGeom prst="chevron">
                              <a:avLst>
                                <a:gd name="adj" fmla="val 39297"/>
                              </a:avLst>
                            </a:prstGeom>
                            <a:gradFill flip="none" rotWithShape="1">
                              <a:gsLst>
                                <a:gs pos="0">
                                  <a:srgbClr val="73EDFD"/>
                                </a:gs>
                                <a:gs pos="25000">
                                  <a:srgbClr val="21D6E0"/>
                                </a:gs>
                                <a:gs pos="75000">
                                  <a:srgbClr val="0087E6"/>
                                </a:gs>
                                <a:gs pos="100000">
                                  <a:srgbClr val="005CBF"/>
                                </a:gs>
                              </a:gsLst>
                              <a:lin ang="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02393" y="583407"/>
                              <a:ext cx="971550" cy="5124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B26A5" w14:textId="1960640E" w:rsidR="00823EBA" w:rsidRPr="00637D8A" w:rsidRDefault="00823EBA" w:rsidP="004C6B3F">
                                <w:pPr>
                                  <w:rPr>
                                    <w:ins w:id="297" w:author="Laurie Aldape" w:date="2017-10-19T00:40:00Z"/>
                                    <w:b/>
                                    <w:sz w:val="36"/>
                                  </w:rPr>
                                </w:pPr>
                                <w:ins w:id="298" w:author="Laurie Aldape" w:date="2017-10-19T00:40:00Z">
                                  <w:r w:rsidRPr="00637D8A">
                                    <w:rPr>
                                      <w:b/>
                                      <w:sz w:val="36"/>
                                    </w:rPr>
                                    <w:t>Level 1</w:t>
                                  </w:r>
                                </w:ins>
                              </w:p>
                              <w:p w14:paraId="3D199470" w14:textId="77777777" w:rsidR="00823EBA" w:rsidRPr="00637D8A" w:rsidRDefault="00823EBA" w:rsidP="004C6B3F">
                                <w:pPr>
                                  <w:rPr>
                                    <w:ins w:id="299" w:author="Laurie Aldape" w:date="2017-10-19T00:40:00Z"/>
                                    <w:b/>
                                    <w:sz w:val="36"/>
                                  </w:rPr>
                                </w:pPr>
                              </w:p>
                              <w:p w14:paraId="492E0952" w14:textId="77777777" w:rsidR="00823EBA" w:rsidRPr="00637D8A" w:rsidRDefault="00823EBA" w:rsidP="004C6B3F">
                                <w:pPr>
                                  <w:rPr>
                                    <w:ins w:id="300" w:author="Laurie Aldape" w:date="2017-10-19T00:40:00Z"/>
                                    <w:b/>
                                    <w:sz w:val="36"/>
                                  </w:rPr>
                                </w:pPr>
                              </w:p>
                              <w:p w14:paraId="62EA230D" w14:textId="77777777" w:rsidR="00823EBA" w:rsidRPr="00637D8A" w:rsidRDefault="00823EBA" w:rsidP="004C6B3F">
                                <w:pPr>
                                  <w:rPr>
                                    <w:ins w:id="301" w:author="Laurie Aldape" w:date="2017-10-19T00:40:00Z"/>
                                    <w:b/>
                                    <w:sz w:val="36"/>
                                  </w:rPr>
                                </w:pPr>
                              </w:p>
                              <w:p w14:paraId="735A02C2" w14:textId="149F5DF1" w:rsidR="00823EBA" w:rsidRPr="00637D8A" w:rsidRDefault="00823EBA" w:rsidP="004C6B3F">
                                <w:pPr>
                                  <w:rPr>
                                    <w:ins w:id="302" w:author="Laurie Aldape" w:date="2017-10-19T00:40:00Z"/>
                                    <w:b/>
                                    <w:sz w:val="36"/>
                                  </w:rPr>
                                </w:pPr>
                                <w:ins w:id="303" w:author="Laurie Aldape" w:date="2017-10-19T00:40:00Z">
                                  <w:r w:rsidRPr="00637D8A">
                                    <w:rPr>
                                      <w:b/>
                                      <w:sz w:val="36"/>
                                    </w:rPr>
                                    <w:t>Level 2</w:t>
                                  </w:r>
                                </w:ins>
                              </w:p>
                              <w:p w14:paraId="0899F02B" w14:textId="77777777" w:rsidR="00823EBA" w:rsidRPr="00637D8A" w:rsidRDefault="00823EBA" w:rsidP="004C6B3F">
                                <w:pPr>
                                  <w:rPr>
                                    <w:ins w:id="304" w:author="Laurie Aldape" w:date="2017-10-19T00:40:00Z"/>
                                    <w:b/>
                                    <w:sz w:val="36"/>
                                  </w:rPr>
                                </w:pPr>
                              </w:p>
                              <w:p w14:paraId="4F1AFEF7" w14:textId="77777777" w:rsidR="00823EBA" w:rsidRPr="00637D8A" w:rsidRDefault="00823EBA" w:rsidP="004C6B3F">
                                <w:pPr>
                                  <w:rPr>
                                    <w:ins w:id="305" w:author="Laurie Aldape" w:date="2017-10-19T00:40:00Z"/>
                                    <w:b/>
                                    <w:sz w:val="36"/>
                                  </w:rPr>
                                </w:pPr>
                              </w:p>
                              <w:p w14:paraId="0C20B439" w14:textId="77777777" w:rsidR="00823EBA" w:rsidRDefault="00823EBA" w:rsidP="004C6B3F">
                                <w:pPr>
                                  <w:rPr>
                                    <w:ins w:id="306" w:author="Laurie Aldape" w:date="2017-10-19T00:40:00Z"/>
                                    <w:b/>
                                    <w:sz w:val="36"/>
                                  </w:rPr>
                                </w:pPr>
                              </w:p>
                              <w:p w14:paraId="4234EB7A" w14:textId="77777777" w:rsidR="00823EBA" w:rsidRPr="00637D8A" w:rsidRDefault="00823EBA" w:rsidP="004C6B3F">
                                <w:pPr>
                                  <w:rPr>
                                    <w:ins w:id="307" w:author="Laurie Aldape" w:date="2017-10-19T00:40:00Z"/>
                                    <w:b/>
                                    <w:sz w:val="24"/>
                                  </w:rPr>
                                </w:pPr>
                              </w:p>
                              <w:p w14:paraId="512BA23A" w14:textId="1614A633" w:rsidR="00823EBA" w:rsidRPr="00637D8A" w:rsidRDefault="00823EBA" w:rsidP="004C6B3F">
                                <w:pPr>
                                  <w:rPr>
                                    <w:ins w:id="308" w:author="Laurie Aldape" w:date="2017-10-19T00:40:00Z"/>
                                    <w:b/>
                                    <w:sz w:val="36"/>
                                  </w:rPr>
                                </w:pPr>
                                <w:ins w:id="309" w:author="Laurie Aldape" w:date="2017-10-19T00:40:00Z">
                                  <w:r w:rsidRPr="00637D8A">
                                    <w:rPr>
                                      <w:b/>
                                      <w:sz w:val="36"/>
                                    </w:rPr>
                                    <w:t>Level 3</w:t>
                                  </w:r>
                                </w:ins>
                              </w:p>
                              <w:p w14:paraId="7C3A7898" w14:textId="77777777" w:rsidR="00823EBA" w:rsidRPr="00637D8A" w:rsidRDefault="00823EBA" w:rsidP="004C6B3F">
                                <w:pPr>
                                  <w:rPr>
                                    <w:ins w:id="310" w:author="Laurie Aldape" w:date="2017-10-19T00:40:00Z"/>
                                    <w:b/>
                                    <w:sz w:val="36"/>
                                  </w:rPr>
                                </w:pPr>
                              </w:p>
                              <w:p w14:paraId="11130DE0" w14:textId="77777777" w:rsidR="00823EBA" w:rsidRPr="00637D8A" w:rsidRDefault="00823EBA" w:rsidP="004C6B3F">
                                <w:pPr>
                                  <w:rPr>
                                    <w:ins w:id="311" w:author="Laurie Aldape" w:date="2017-10-19T00:40:00Z"/>
                                    <w:b/>
                                    <w:sz w:val="36"/>
                                  </w:rPr>
                                </w:pPr>
                              </w:p>
                              <w:p w14:paraId="7FFBFE7F" w14:textId="77777777" w:rsidR="00823EBA" w:rsidRPr="00637D8A" w:rsidRDefault="00823EBA" w:rsidP="004C6B3F">
                                <w:pPr>
                                  <w:rPr>
                                    <w:ins w:id="312" w:author="Laurie Aldape" w:date="2017-10-19T00:40:00Z"/>
                                    <w:b/>
                                    <w:sz w:val="36"/>
                                  </w:rPr>
                                </w:pPr>
                              </w:p>
                              <w:p w14:paraId="3E112B25" w14:textId="6FE9DF91" w:rsidR="00823EBA" w:rsidRPr="004C6B3F" w:rsidRDefault="00823EBA" w:rsidP="004C6B3F">
                                <w:pPr>
                                  <w:rPr>
                                    <w:ins w:id="313" w:author="Laurie Aldape" w:date="2017-10-19T00:40:00Z"/>
                                    <w:b/>
                                    <w:sz w:val="32"/>
                                  </w:rPr>
                                </w:pPr>
                                <w:ins w:id="314" w:author="Laurie Aldape" w:date="2017-10-19T00:40:00Z">
                                  <w:r w:rsidRPr="00637D8A">
                                    <w:rPr>
                                      <w:b/>
                                      <w:sz w:val="36"/>
                                    </w:rPr>
                                    <w:t>Level 4</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84A96B1" id="Group 17" o:spid="_x0000_s1026" style="position:absolute;margin-left:0;margin-top:-15.75pt;width:84.55pt;height:498pt;z-index:251665408;mso-width-relative:margin" coordsize="11569,6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0" o:spid="_x0000_s1027" type="#_x0000_t55" style="position:absolute;left:-25836;top:25836;width:63242;height:115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" adj="20047" fillcolor="#73edfd" strokecolor="#1f4d78 [1604]" strokeweight="1pt">
                    <v:fill color2="#005cbf" rotate="t" angle="90" colors="0 #73edfd;.25 #21d6e0;.75 #0087e6;1 #005cbf" focus="100%" type="gradient">
                      <o:fill v:ext="view" type="gradientUnscaled"/>
                    </v:fill>
                  </v:shape>
                  <v:rect id="Rectangle 16" o:spid="_x0000_s1028" style="position:absolute;left:1023;top:5834;width:9716;height:5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" filled="f" stroked="f" strokeweight="1pt">
                    <v:textbox>
                      <w:txbxContent>
                        <w:p w14:paraId="098B26A5" w14:textId="1960640E" w:rsidR="00823EBA" w:rsidRPr="00637D8A" w:rsidRDefault="00823EBA" w:rsidP="004C6B3F">
                          <w:pPr>
                            <w:rPr>
                              <w:ins w:id="315" w:author="Laurie Aldape" w:date="2017-10-19T00:40:00Z"/>
                              <w:b/>
                              <w:sz w:val="36"/>
                            </w:rPr>
                          </w:pPr>
                          <w:ins w:id="316" w:author="Laurie Aldape" w:date="2017-10-19T00:40:00Z">
                            <w:r w:rsidRPr="00637D8A">
                              <w:rPr>
                                <w:b/>
                                <w:sz w:val="36"/>
                              </w:rPr>
                              <w:t>Level 1</w:t>
                            </w:r>
                          </w:ins>
                        </w:p>
                        <w:p w14:paraId="3D199470" w14:textId="77777777" w:rsidR="00823EBA" w:rsidRPr="00637D8A" w:rsidRDefault="00823EBA" w:rsidP="004C6B3F">
                          <w:pPr>
                            <w:rPr>
                              <w:ins w:id="317" w:author="Laurie Aldape" w:date="2017-10-19T00:40:00Z"/>
                              <w:b/>
                              <w:sz w:val="36"/>
                            </w:rPr>
                          </w:pPr>
                        </w:p>
                        <w:p w14:paraId="492E0952" w14:textId="77777777" w:rsidR="00823EBA" w:rsidRPr="00637D8A" w:rsidRDefault="00823EBA" w:rsidP="004C6B3F">
                          <w:pPr>
                            <w:rPr>
                              <w:ins w:id="318" w:author="Laurie Aldape" w:date="2017-10-19T00:40:00Z"/>
                              <w:b/>
                              <w:sz w:val="36"/>
                            </w:rPr>
                          </w:pPr>
                        </w:p>
                        <w:p w14:paraId="62EA230D" w14:textId="77777777" w:rsidR="00823EBA" w:rsidRPr="00637D8A" w:rsidRDefault="00823EBA" w:rsidP="004C6B3F">
                          <w:pPr>
                            <w:rPr>
                              <w:ins w:id="319" w:author="Laurie Aldape" w:date="2017-10-19T00:40:00Z"/>
                              <w:b/>
                              <w:sz w:val="36"/>
                            </w:rPr>
                          </w:pPr>
                        </w:p>
                        <w:p w14:paraId="735A02C2" w14:textId="149F5DF1" w:rsidR="00823EBA" w:rsidRPr="00637D8A" w:rsidRDefault="00823EBA" w:rsidP="004C6B3F">
                          <w:pPr>
                            <w:rPr>
                              <w:ins w:id="320" w:author="Laurie Aldape" w:date="2017-10-19T00:40:00Z"/>
                              <w:b/>
                              <w:sz w:val="36"/>
                            </w:rPr>
                          </w:pPr>
                          <w:ins w:id="321" w:author="Laurie Aldape" w:date="2017-10-19T00:40:00Z">
                            <w:r w:rsidRPr="00637D8A">
                              <w:rPr>
                                <w:b/>
                                <w:sz w:val="36"/>
                              </w:rPr>
                              <w:t>Level 2</w:t>
                            </w:r>
                          </w:ins>
                        </w:p>
                        <w:p w14:paraId="0899F02B" w14:textId="77777777" w:rsidR="00823EBA" w:rsidRPr="00637D8A" w:rsidRDefault="00823EBA" w:rsidP="004C6B3F">
                          <w:pPr>
                            <w:rPr>
                              <w:ins w:id="322" w:author="Laurie Aldape" w:date="2017-10-19T00:40:00Z"/>
                              <w:b/>
                              <w:sz w:val="36"/>
                            </w:rPr>
                          </w:pPr>
                        </w:p>
                        <w:p w14:paraId="4F1AFEF7" w14:textId="77777777" w:rsidR="00823EBA" w:rsidRPr="00637D8A" w:rsidRDefault="00823EBA" w:rsidP="004C6B3F">
                          <w:pPr>
                            <w:rPr>
                              <w:ins w:id="323" w:author="Laurie Aldape" w:date="2017-10-19T00:40:00Z"/>
                              <w:b/>
                              <w:sz w:val="36"/>
                            </w:rPr>
                          </w:pPr>
                        </w:p>
                        <w:p w14:paraId="0C20B439" w14:textId="77777777" w:rsidR="00823EBA" w:rsidRDefault="00823EBA" w:rsidP="004C6B3F">
                          <w:pPr>
                            <w:rPr>
                              <w:ins w:id="324" w:author="Laurie Aldape" w:date="2017-10-19T00:40:00Z"/>
                              <w:b/>
                              <w:sz w:val="36"/>
                            </w:rPr>
                          </w:pPr>
                        </w:p>
                        <w:p w14:paraId="4234EB7A" w14:textId="77777777" w:rsidR="00823EBA" w:rsidRPr="00637D8A" w:rsidRDefault="00823EBA" w:rsidP="004C6B3F">
                          <w:pPr>
                            <w:rPr>
                              <w:ins w:id="325" w:author="Laurie Aldape" w:date="2017-10-19T00:40:00Z"/>
                              <w:b/>
                              <w:sz w:val="24"/>
                            </w:rPr>
                          </w:pPr>
                        </w:p>
                        <w:p w14:paraId="512BA23A" w14:textId="1614A633" w:rsidR="00823EBA" w:rsidRPr="00637D8A" w:rsidRDefault="00823EBA" w:rsidP="004C6B3F">
                          <w:pPr>
                            <w:rPr>
                              <w:ins w:id="326" w:author="Laurie Aldape" w:date="2017-10-19T00:40:00Z"/>
                              <w:b/>
                              <w:sz w:val="36"/>
                            </w:rPr>
                          </w:pPr>
                          <w:ins w:id="327" w:author="Laurie Aldape" w:date="2017-10-19T00:40:00Z">
                            <w:r w:rsidRPr="00637D8A">
                              <w:rPr>
                                <w:b/>
                                <w:sz w:val="36"/>
                              </w:rPr>
                              <w:t>Level 3</w:t>
                            </w:r>
                          </w:ins>
                        </w:p>
                        <w:p w14:paraId="7C3A7898" w14:textId="77777777" w:rsidR="00823EBA" w:rsidRPr="00637D8A" w:rsidRDefault="00823EBA" w:rsidP="004C6B3F">
                          <w:pPr>
                            <w:rPr>
                              <w:ins w:id="328" w:author="Laurie Aldape" w:date="2017-10-19T00:40:00Z"/>
                              <w:b/>
                              <w:sz w:val="36"/>
                            </w:rPr>
                          </w:pPr>
                        </w:p>
                        <w:p w14:paraId="11130DE0" w14:textId="77777777" w:rsidR="00823EBA" w:rsidRPr="00637D8A" w:rsidRDefault="00823EBA" w:rsidP="004C6B3F">
                          <w:pPr>
                            <w:rPr>
                              <w:ins w:id="329" w:author="Laurie Aldape" w:date="2017-10-19T00:40:00Z"/>
                              <w:b/>
                              <w:sz w:val="36"/>
                            </w:rPr>
                          </w:pPr>
                        </w:p>
                        <w:p w14:paraId="7FFBFE7F" w14:textId="77777777" w:rsidR="00823EBA" w:rsidRPr="00637D8A" w:rsidRDefault="00823EBA" w:rsidP="004C6B3F">
                          <w:pPr>
                            <w:rPr>
                              <w:ins w:id="330" w:author="Laurie Aldape" w:date="2017-10-19T00:40:00Z"/>
                              <w:b/>
                              <w:sz w:val="36"/>
                            </w:rPr>
                          </w:pPr>
                        </w:p>
                        <w:p w14:paraId="3E112B25" w14:textId="6FE9DF91" w:rsidR="00823EBA" w:rsidRPr="004C6B3F" w:rsidRDefault="00823EBA" w:rsidP="004C6B3F">
                          <w:pPr>
                            <w:rPr>
                              <w:ins w:id="331" w:author="Laurie Aldape" w:date="2017-10-19T00:40:00Z"/>
                              <w:b/>
                              <w:sz w:val="32"/>
                            </w:rPr>
                          </w:pPr>
                          <w:ins w:id="332" w:author="Laurie Aldape" w:date="2017-10-19T00:40:00Z">
                            <w:r w:rsidRPr="00637D8A">
                              <w:rPr>
                                <w:b/>
                                <w:sz w:val="36"/>
                              </w:rPr>
                              <w:t>Level 4</w:t>
                            </w:r>
                          </w:ins>
                        </w:p>
                      </w:txbxContent>
                    </v:textbox>
                  </v:rect>
                </v:group>
              </w:pict>
            </mc:Fallback>
          </mc:AlternateContent>
        </w:r>
        <w:r w:rsidR="00E14C97">
          <w:rPr>
            <w:noProof/>
          </w:rPr>
          <w:drawing>
            <wp:inline distT="0" distB="0" distL="0" distR="0" wp14:anchorId="013A1A5B" wp14:editId="20DD9A2E">
              <wp:extent cx="6400800" cy="6067425"/>
              <wp:effectExtent l="0" t="0" r="3810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ins>
    </w:p>
    <w:p w14:paraId="649F61FA" w14:textId="0E2DCDDF" w:rsidR="00E14C97" w:rsidRDefault="003F2B10" w:rsidP="00E42A0D">
      <w:pPr>
        <w:pStyle w:val="BDFigureCaption"/>
        <w:rPr>
          <w:ins w:id="333" w:author="Laurie Aldape" w:date="2017-10-19T00:40:00Z"/>
        </w:rPr>
      </w:pPr>
      <w:bookmarkStart w:id="334" w:name="_Toc496136878"/>
      <w:ins w:id="335" w:author="Laurie Aldape" w:date="2017-10-19T00:40:00Z">
        <w:r>
          <w:t xml:space="preserve">Figure </w:t>
        </w:r>
        <w:r w:rsidR="00D33967">
          <w:fldChar w:fldCharType="begin"/>
        </w:r>
        <w:r w:rsidR="00D33967">
          <w:instrText xml:space="preserve"> AUTONUMLGL  \* Arabic \e </w:instrText>
        </w:r>
        <w:r w:rsidR="00D33967">
          <w:fldChar w:fldCharType="end"/>
        </w:r>
        <w:r>
          <w:t>: Select Organizational Changes Suggested for Levels of Maturity</w:t>
        </w:r>
        <w:bookmarkEnd w:id="334"/>
      </w:ins>
    </w:p>
    <w:p w14:paraId="5F081FE1" w14:textId="774772ED" w:rsidR="000B31B2" w:rsidRDefault="00637D8A" w:rsidP="00C3550A">
      <w:pPr>
        <w:rPr>
          <w:ins w:id="336" w:author="Laurie Aldape" w:date="2017-10-19T00:40:00Z"/>
        </w:rPr>
      </w:pPr>
      <w:ins w:id="337" w:author="Laurie Aldape" w:date="2017-10-19T00:40:00Z">
        <w:r>
          <w:t xml:space="preserve">As depicted by the gradient on left of Figure </w:t>
        </w:r>
        <w:r w:rsidR="00D33967">
          <w:t>2</w:t>
        </w:r>
        <w:r>
          <w:t xml:space="preserve">, the levels are considered a continuum </w:t>
        </w:r>
        <w:r w:rsidR="00902FD8">
          <w:t xml:space="preserve">with increasingly comprehensive activities to </w:t>
        </w:r>
        <w:r w:rsidR="004D3014">
          <w:t>implement Big Data systems</w:t>
        </w:r>
        <w:r>
          <w:t xml:space="preserve">. Some of the </w:t>
        </w:r>
        <w:r w:rsidR="00FA0E43">
          <w:t>items</w:t>
        </w:r>
        <w:r>
          <w:t xml:space="preserve"> </w:t>
        </w:r>
        <w:r w:rsidR="00A32FC7">
          <w:t xml:space="preserve">might begin in one level, </w:t>
        </w:r>
        <w:r w:rsidR="004D3014">
          <w:t xml:space="preserve">with </w:t>
        </w:r>
        <w:r w:rsidR="00A32FC7">
          <w:t xml:space="preserve">a few activities, </w:t>
        </w:r>
        <w:r>
          <w:t xml:space="preserve">and continue </w:t>
        </w:r>
        <w:r w:rsidR="00A32FC7">
          <w:t xml:space="preserve">through higher levels, including more comprehensive activities, with </w:t>
        </w:r>
        <w:r w:rsidR="00FA0E43">
          <w:t>a fuzzy boundary between levels.</w:t>
        </w:r>
        <w:r w:rsidR="00A32FC7">
          <w:t xml:space="preserve"> </w:t>
        </w:r>
      </w:ins>
    </w:p>
    <w:p w14:paraId="0F7195EA" w14:textId="77777777" w:rsidR="00E14C97" w:rsidRDefault="00E14C97" w:rsidP="00E14C97">
      <w:pPr>
        <w:pStyle w:val="Heading2"/>
        <w:rPr>
          <w:ins w:id="338" w:author="Laurie Aldape" w:date="2017-10-19T00:40:00Z"/>
        </w:rPr>
      </w:pPr>
      <w:bookmarkStart w:id="339" w:name="_Toc496136867"/>
      <w:bookmarkStart w:id="340" w:name="_Toc478543746"/>
      <w:bookmarkStart w:id="341" w:name="_Toc472495074"/>
      <w:bookmarkStart w:id="342" w:name="_Toc472495101"/>
      <w:bookmarkStart w:id="343" w:name="_Toc474185508"/>
      <w:ins w:id="344" w:author="Laurie Aldape" w:date="2017-10-19T00:40:00Z">
        <w:r>
          <w:lastRenderedPageBreak/>
          <w:t>market maturity of technologies</w:t>
        </w:r>
        <w:bookmarkEnd w:id="339"/>
        <w:r>
          <w:t xml:space="preserve"> </w:t>
        </w:r>
      </w:ins>
    </w:p>
    <w:p w14:paraId="1390DD3F" w14:textId="28571137" w:rsidR="00E14C97" w:rsidRDefault="00E14C97" w:rsidP="00E14C97">
      <w:r w:rsidRPr="0031698F">
        <w:t xml:space="preserve">Technologies </w:t>
      </w:r>
      <w:r>
        <w:t xml:space="preserve">progress </w:t>
      </w:r>
      <w:r w:rsidRPr="0031698F">
        <w:t xml:space="preserve">through a series of stages as they mature, </w:t>
      </w:r>
      <w:r>
        <w:t xml:space="preserve">which in broad terms are </w:t>
      </w:r>
      <w:r w:rsidRPr="0031698F">
        <w:t xml:space="preserve">research and development </w:t>
      </w:r>
      <w:r>
        <w:t>(</w:t>
      </w:r>
      <w:r w:rsidRPr="0031698F">
        <w:t>R&amp;D</w:t>
      </w:r>
      <w:r>
        <w:t>)</w:t>
      </w:r>
      <w:r w:rsidRPr="0031698F">
        <w:t>, demonstration and deployment, and commercialization</w:t>
      </w:r>
      <w:r>
        <w:t>, in order of maturation development</w:t>
      </w:r>
      <w:r w:rsidRPr="0031698F">
        <w:t xml:space="preserve">. As costs associated with both open source and commercial computing technologies fall drastically, it becomes easier for organizations to implement </w:t>
      </w:r>
      <w:r>
        <w:t>B</w:t>
      </w:r>
      <w:r w:rsidRPr="0031698F">
        <w:t xml:space="preserve">ig </w:t>
      </w:r>
      <w:r>
        <w:t>D</w:t>
      </w:r>
      <w:r w:rsidRPr="0031698F">
        <w:t xml:space="preserve">ata projects, increasing overall knowledge levels and adding to a tide effect where all boats in the marina are raised toward maturity. </w:t>
      </w:r>
      <w:r>
        <w:t xml:space="preserve">The following technologies represent some of the more recent advances into demonstration and deployment: </w:t>
      </w:r>
    </w:p>
    <w:p w14:paraId="378465F2" w14:textId="77777777" w:rsidR="00E14C97" w:rsidRPr="0031007B" w:rsidRDefault="00E14C97" w:rsidP="00E14C97">
      <w:pPr>
        <w:pStyle w:val="BDTextBulletList"/>
      </w:pPr>
      <w:r w:rsidRPr="001B7952">
        <w:t xml:space="preserve">Open </w:t>
      </w:r>
      <w:r>
        <w:t>s</w:t>
      </w:r>
      <w:r w:rsidRPr="001B7952">
        <w:t xml:space="preserve">ource: </w:t>
      </w:r>
      <w:r>
        <w:t xml:space="preserve"> </w:t>
      </w:r>
      <w:r w:rsidRPr="001B7952">
        <w:t>Maturity of open source technologies is not a</w:t>
      </w:r>
      <w:r>
        <w:t>s</w:t>
      </w:r>
      <w:r w:rsidRPr="001B7952">
        <w:t xml:space="preserve"> prevalent as many media </w:t>
      </w:r>
      <w:r>
        <w:t>reports</w:t>
      </w:r>
      <w:r w:rsidRPr="001B7952">
        <w:t xml:space="preserve"> would indicate. Open source distributed file systems are essentially still immature stacks, especially in smaller enterpris</w:t>
      </w:r>
      <w:r>
        <w:t xml:space="preserve">es; although streaming </w:t>
      </w:r>
      <w:r w:rsidRPr="0031007B">
        <w:t xml:space="preserve">and real-time technology adoption is growing at a fast rate. </w:t>
      </w:r>
      <w:r>
        <w:t>(</w:t>
      </w:r>
      <w:r w:rsidRPr="0031007B">
        <w:t>Reference:</w:t>
      </w:r>
      <w:r>
        <w:t xml:space="preserve"> O’Reilly)</w:t>
      </w:r>
      <w:r w:rsidRPr="0031007B">
        <w:t xml:space="preserve"> </w:t>
      </w:r>
    </w:p>
    <w:p w14:paraId="6D47C742" w14:textId="77777777" w:rsidR="00E14C97" w:rsidRPr="0031007B" w:rsidRDefault="00E14C97" w:rsidP="00E14C97">
      <w:pPr>
        <w:pStyle w:val="BDTextBulletList"/>
      </w:pPr>
      <w:r w:rsidRPr="0031007B">
        <w:t xml:space="preserve">Unified architectures:  Challenges persist in query planning. The age of Big Data applied a downward pressure on the use of standard indexes, reducing their use for data at rest. This trend is carried into adoption of unified architectures </w:t>
      </w:r>
      <w:r>
        <w:t>(</w:t>
      </w:r>
      <w:r w:rsidRPr="0031007B">
        <w:t>Reference:</w:t>
      </w:r>
      <w:r>
        <w:t xml:space="preserve"> </w:t>
      </w:r>
      <w:r w:rsidRPr="0031007B">
        <w:t>Lambda</w:t>
      </w:r>
      <w:r>
        <w:t>)</w:t>
      </w:r>
      <w:r w:rsidRPr="0031007B">
        <w:t xml:space="preserve">, as unified architectures update indexes in batch intervals. An opportunity exists for open source technologies which are able to apply incremental indexing, to reduce updating costs and increase loading speeds for unified architectures. </w:t>
      </w:r>
    </w:p>
    <w:p w14:paraId="75B420B7" w14:textId="77777777" w:rsidR="00E14C97" w:rsidRPr="001B7952" w:rsidRDefault="00E14C97" w:rsidP="00E14C97">
      <w:pPr>
        <w:pStyle w:val="BDTextBulletList"/>
      </w:pPr>
      <w:r w:rsidRPr="0031007B">
        <w:t xml:space="preserve">Open data: Some transformations are underway in the biology and cosmology domains, with new activity in climate science and materials science. </w:t>
      </w:r>
      <w:r>
        <w:t>(</w:t>
      </w:r>
      <w:r w:rsidRPr="0031007B">
        <w:t>Reference:</w:t>
      </w:r>
      <w:r>
        <w:t xml:space="preserve"> </w:t>
      </w:r>
      <w:r w:rsidRPr="0031007B">
        <w:t>NIH, USGEO</w:t>
      </w:r>
      <w:r>
        <w:t>)</w:t>
      </w:r>
      <w:r w:rsidRPr="0031007B">
        <w:t xml:space="preserve"> Various agencies are considering mandating the management of curation and metadata activities in funded research projects. Metadata standards are frequently ranked as a significant technical issue. While agreeing on a local</w:t>
      </w:r>
      <w:r w:rsidRPr="001B7952">
        <w:t xml:space="preserve"> taxonomy snapshot</w:t>
      </w:r>
      <w:r>
        <w:t xml:space="preserve"> is a large challenge for an organization, managing</w:t>
      </w:r>
      <w:r w:rsidRPr="001B7952">
        <w:t xml:space="preserve"> the difficulties of taxonomy dynamics </w:t>
      </w:r>
      <w:r>
        <w:t>(</w:t>
      </w:r>
      <w:r w:rsidRPr="001B7952">
        <w:t>which are organizational issues</w:t>
      </w:r>
      <w:r>
        <w:t>) presents an even more challenging barrier</w:t>
      </w:r>
      <w:r w:rsidRPr="001B7952">
        <w:t>.</w:t>
      </w:r>
    </w:p>
    <w:p w14:paraId="1A580258" w14:textId="77777777" w:rsidR="00E14C97" w:rsidRPr="0031698F" w:rsidRDefault="00E14C97" w:rsidP="00E14C97">
      <w:r w:rsidRPr="0031698F">
        <w:t xml:space="preserve">The following technologies represent some of the more recent advances into commercialization. </w:t>
      </w:r>
    </w:p>
    <w:p w14:paraId="3D5EB92B" w14:textId="77777777" w:rsidR="00E14C97" w:rsidRPr="0031698F" w:rsidRDefault="00E14C97" w:rsidP="00E14C97">
      <w:pPr>
        <w:pStyle w:val="BDTextBulletList"/>
      </w:pPr>
      <w:r w:rsidRPr="0031698F">
        <w:t xml:space="preserve">Infrastructure as a Service </w:t>
      </w:r>
      <w:r>
        <w:t>(</w:t>
      </w:r>
      <w:r w:rsidRPr="0031698F">
        <w:t>IaaS</w:t>
      </w:r>
      <w:r>
        <w:t xml:space="preserve">): </w:t>
      </w:r>
      <w:r w:rsidRPr="0031698F">
        <w:t xml:space="preserve"> Applications receive a great deal of attention in articles written for business audiences</w:t>
      </w:r>
      <w:r>
        <w:t>.</w:t>
      </w:r>
      <w:r w:rsidRPr="0031698F">
        <w:t xml:space="preserve"> </w:t>
      </w:r>
      <w:r>
        <w:t>H</w:t>
      </w:r>
      <w:r w:rsidRPr="0031698F">
        <w:t>owever</w:t>
      </w:r>
      <w:r>
        <w:t>,</w:t>
      </w:r>
      <w:r w:rsidRPr="0031698F">
        <w:t xml:space="preserve"> on the whole, the challenges in applications are proving less difficult to solve than challenges in infrastructure. IaaS is driving many opportunities for commercialization of technology. </w:t>
      </w:r>
    </w:p>
    <w:p w14:paraId="75F2803B" w14:textId="77777777" w:rsidR="00E14C97" w:rsidRPr="0031698F" w:rsidRDefault="00E14C97" w:rsidP="00E14C97">
      <w:pPr>
        <w:pStyle w:val="BDTextBulletList"/>
      </w:pPr>
      <w:r w:rsidRPr="0031698F">
        <w:t xml:space="preserve">In-memory technologies: </w:t>
      </w:r>
      <w:r>
        <w:t xml:space="preserve"> </w:t>
      </w:r>
      <w:r w:rsidRPr="0031698F">
        <w:t>It is not always simple to distinguish between in-memory DBMS, in-memory analytics, and in-memory data grids</w:t>
      </w:r>
      <w:r>
        <w:t>.</w:t>
      </w:r>
      <w:r w:rsidRPr="0031698F">
        <w:t xml:space="preserve"> </w:t>
      </w:r>
      <w:r>
        <w:t>H</w:t>
      </w:r>
      <w:r w:rsidRPr="0031698F">
        <w:t>owever</w:t>
      </w:r>
      <w:r>
        <w:t>,</w:t>
      </w:r>
      <w:r w:rsidRPr="0031698F">
        <w:t xml:space="preserve"> all in-memory technologies will provide a high benefit to organizations that have valid business use cases for adopting these technologies. In terms of maturity, in-memory technologies have essentially reached mainstream adoption and commercialization. </w:t>
      </w:r>
    </w:p>
    <w:p w14:paraId="732E60ED" w14:textId="77777777" w:rsidR="00E14C97" w:rsidRPr="0031698F" w:rsidRDefault="00E14C97" w:rsidP="00E14C97">
      <w:pPr>
        <w:pStyle w:val="BDTextBulletList"/>
      </w:pPr>
      <w:r w:rsidRPr="0031698F">
        <w:t xml:space="preserve">Access technologies and information retrieval techniques: </w:t>
      </w:r>
      <w:r>
        <w:t xml:space="preserve"> </w:t>
      </w:r>
      <w:r w:rsidRPr="0031698F">
        <w:t xml:space="preserve">While access methods for traditional computing are in many cases brought forward into </w:t>
      </w:r>
      <w:r>
        <w:t>B</w:t>
      </w:r>
      <w:r w:rsidRPr="0031698F">
        <w:t xml:space="preserve">ig </w:t>
      </w:r>
      <w:r>
        <w:t>D</w:t>
      </w:r>
      <w:r w:rsidRPr="0031698F">
        <w:t xml:space="preserve">ata use cases, legacy access methods present tremendous integration and compliance challenges for organizations tackling </w:t>
      </w:r>
      <w:r>
        <w:t>B</w:t>
      </w:r>
      <w:r w:rsidRPr="0031698F">
        <w:t xml:space="preserve">ig </w:t>
      </w:r>
      <w:r>
        <w:t>D</w:t>
      </w:r>
      <w:r w:rsidRPr="0031698F">
        <w:t xml:space="preserve">ata. Solutions to the various challenges remain a work in progress. In some cases, proprietary, patented access methods have been a barrier to construction of connectors required for federated search and connectivity.  </w:t>
      </w:r>
    </w:p>
    <w:p w14:paraId="554949ED" w14:textId="77777777" w:rsidR="00E14C97" w:rsidRPr="0031698F" w:rsidRDefault="00E14C97" w:rsidP="00E14C97">
      <w:pPr>
        <w:pStyle w:val="BDTextBulletList"/>
        <w:keepLines/>
      </w:pPr>
      <w:r w:rsidRPr="0031698F">
        <w:t>Internal search:</w:t>
      </w:r>
      <w:r>
        <w:t xml:space="preserve"> </w:t>
      </w:r>
      <w:r w:rsidRPr="0031698F">
        <w:t xml:space="preserve"> </w:t>
      </w:r>
      <w:r>
        <w:t xml:space="preserve">In one survey of organizations considering Big Data adoption, </w:t>
      </w:r>
      <w:r w:rsidRPr="0031698F">
        <w:t>“Only 12% have an agreed search strategy, and only half of those have a specific budget</w:t>
      </w:r>
      <w:r>
        <w:t>.</w:t>
      </w:r>
      <w:r w:rsidRPr="0031698F">
        <w:t xml:space="preserve">” </w:t>
      </w:r>
      <w:sdt>
        <w:sdtPr>
          <w:id w:val="1750928883"/>
          <w:citation/>
        </w:sdtPr>
        <w:sdtEndPr/>
        <w:sdtContent>
          <w:r>
            <w:fldChar w:fldCharType="begin"/>
          </w:r>
          <w:r>
            <w:instrText xml:space="preserve"> CITATION AII14 \l 1033 </w:instrText>
          </w:r>
          <w:r>
            <w:fldChar w:fldCharType="separate"/>
          </w:r>
          <w:r>
            <w:rPr>
              <w:noProof/>
            </w:rPr>
            <w:t>(AIIM, 2014)</w:t>
          </w:r>
          <w:r>
            <w:fldChar w:fldCharType="end"/>
          </w:r>
        </w:sdtContent>
      </w:sdt>
      <w:r w:rsidRPr="0031698F">
        <w:t xml:space="preserve"> The top two challenges </w:t>
      </w:r>
      <w:r>
        <w:t xml:space="preserve">to internal search </w:t>
      </w:r>
      <w:r w:rsidRPr="0031698F">
        <w:t xml:space="preserve">seem to be a lack of available staff with the skills to support the function, and the organizations ability to dedicate personnel to maintain the related servers. Departments are reluctant to take ownership of the </w:t>
      </w:r>
      <w:r>
        <w:t xml:space="preserve">search </w:t>
      </w:r>
      <w:r w:rsidRPr="0031698F">
        <w:t xml:space="preserve">function due to the problematic levels of the issues. The consensus amongst AIIM’s survey </w:t>
      </w:r>
      <w:r>
        <w:t xml:space="preserve">respondents </w:t>
      </w:r>
      <w:r w:rsidRPr="0031698F">
        <w:t xml:space="preserve">was that the Compliance, </w:t>
      </w:r>
      <w:r>
        <w:t>Inspector General,</w:t>
      </w:r>
      <w:r w:rsidRPr="0031698F">
        <w:t xml:space="preserve"> or Records management department should actually be the responsible </w:t>
      </w:r>
      <w:r>
        <w:t xml:space="preserve">owner </w:t>
      </w:r>
      <w:r w:rsidRPr="0031698F">
        <w:t>for the search function. An underlying problem persists in some larger organizations</w:t>
      </w:r>
      <w:r>
        <w:t>,</w:t>
      </w:r>
      <w:r w:rsidRPr="0031698F">
        <w:t xml:space="preserve"> however, where five or more </w:t>
      </w:r>
      <w:r>
        <w:t xml:space="preserve">competing </w:t>
      </w:r>
      <w:r w:rsidRPr="0031698F">
        <w:t xml:space="preserve">search products can be found, due to small groups each using their own tools.  </w:t>
      </w:r>
    </w:p>
    <w:p w14:paraId="77A5DD3D" w14:textId="77777777" w:rsidR="00E14C97" w:rsidRPr="0031698F" w:rsidRDefault="00E14C97" w:rsidP="00E14C97">
      <w:pPr>
        <w:pStyle w:val="BDTextBulletList"/>
      </w:pPr>
      <w:r w:rsidRPr="0031698F">
        <w:t xml:space="preserve">Stream processing: </w:t>
      </w:r>
      <w:r>
        <w:t xml:space="preserve"> C</w:t>
      </w:r>
      <w:r w:rsidRPr="0031698F">
        <w:t xml:space="preserve">ontinued adoption of streaming data will benefit from technologies that provide the capability to cross reference </w:t>
      </w:r>
      <w:r>
        <w:t xml:space="preserve">(i.e., unify) </w:t>
      </w:r>
      <w:r w:rsidRPr="0031698F">
        <w:t xml:space="preserve">streaming data with data at rest. </w:t>
      </w:r>
    </w:p>
    <w:p w14:paraId="33C2699F" w14:textId="77777777" w:rsidR="00C618B5" w:rsidRDefault="0036634B" w:rsidP="004901BE">
      <w:pPr>
        <w:pStyle w:val="Heading2"/>
        <w:numPr>
          <w:ilvl w:val="1"/>
          <w:numId w:val="11"/>
        </w:numPr>
        <w:rPr>
          <w:moveFrom w:id="345" w:author="Laurie Aldape" w:date="2017-10-19T00:40:00Z"/>
        </w:rPr>
      </w:pPr>
      <w:bookmarkStart w:id="346" w:name="_Toc489926411"/>
      <w:bookmarkStart w:id="347" w:name="_Toc496136868"/>
      <w:bookmarkEnd w:id="340"/>
      <w:bookmarkEnd w:id="341"/>
      <w:bookmarkEnd w:id="342"/>
      <w:bookmarkEnd w:id="343"/>
      <w:moveFromRangeStart w:id="348" w:author="Laurie Aldape" w:date="2017-10-19T00:40:00Z" w:name="move496136935"/>
      <w:moveFrom w:id="349" w:author="Laurie Aldape" w:date="2017-10-19T00:40:00Z">
        <w:r>
          <w:lastRenderedPageBreak/>
          <w:t xml:space="preserve">project </w:t>
        </w:r>
        <w:r w:rsidR="00C618B5">
          <w:t>maturity</w:t>
        </w:r>
        <w:bookmarkEnd w:id="346"/>
      </w:moveFrom>
    </w:p>
    <w:moveFromRangeEnd w:id="348"/>
    <w:p w14:paraId="47896C74" w14:textId="77777777" w:rsidR="00D76672" w:rsidRPr="001B7952" w:rsidRDefault="002D1042" w:rsidP="001B7952">
      <w:pPr>
        <w:rPr>
          <w:del w:id="350" w:author="Laurie Aldape" w:date="2017-10-19T00:40:00Z"/>
        </w:rPr>
      </w:pPr>
      <w:del w:id="351" w:author="Laurie Aldape" w:date="2017-10-19T00:40:00Z">
        <w:r>
          <w:delText>Big Data s</w:delText>
        </w:r>
        <w:r w:rsidR="00C618B5" w:rsidRPr="001B7952">
          <w:delText xml:space="preserve">ystems adoption often progresses along a path that </w:delText>
        </w:r>
        <w:r w:rsidR="006323B8" w:rsidRPr="001B7952">
          <w:delText>can be cut into</w:delText>
        </w:r>
        <w:r w:rsidR="00C618B5" w:rsidRPr="001B7952">
          <w:delText xml:space="preserve"> </w:delText>
        </w:r>
        <w:r w:rsidR="003F40A1" w:rsidRPr="001B7952">
          <w:delText xml:space="preserve">a series of </w:delText>
        </w:r>
        <w:r w:rsidR="00C618B5" w:rsidRPr="001B7952">
          <w:delText xml:space="preserve">distinctly different stages. </w:delText>
        </w:r>
      </w:del>
      <w:moveFromRangeStart w:id="352" w:author="Laurie Aldape" w:date="2017-10-19T00:40:00Z" w:name="move496136936"/>
      <w:moveFrom w:id="353" w:author="Laurie Aldape" w:date="2017-10-19T00:40:00Z">
        <w:r w:rsidR="00C618B5" w:rsidRPr="001B7952">
          <w:t xml:space="preserve">In the first stage, an application is </w:t>
        </w:r>
        <w:r w:rsidR="00D76672" w:rsidRPr="001B7952">
          <w:t xml:space="preserve">pilot </w:t>
        </w:r>
        <w:r w:rsidR="00C618B5" w:rsidRPr="001B7952">
          <w:t>tested in an ad-ho</w:t>
        </w:r>
        <w:r w:rsidR="006323B8" w:rsidRPr="001B7952">
          <w:t>c project</w:t>
        </w:r>
        <w:r>
          <w:t>,</w:t>
        </w:r>
        <w:r w:rsidR="006323B8" w:rsidRPr="001B7952">
          <w:t xml:space="preserve"> where a small set of users </w:t>
        </w:r>
        <w:r w:rsidR="006903B0" w:rsidRPr="001B7952">
          <w:t>run some quick and dirty</w:t>
        </w:r>
        <w:r w:rsidR="00C618B5" w:rsidRPr="001B7952">
          <w:t xml:space="preserve"> </w:t>
        </w:r>
        <w:r w:rsidR="0036634B" w:rsidRPr="001B7952">
          <w:t>models</w:t>
        </w:r>
        <w:r w:rsidR="00C618B5" w:rsidRPr="001B7952">
          <w:t xml:space="preserve">. </w:t>
        </w:r>
        <w:r w:rsidR="00D76672" w:rsidRPr="001B7952">
          <w:t xml:space="preserve">This prototype system will likely be used primarily </w:t>
        </w:r>
        <w:r w:rsidR="001B7952">
          <w:t>(</w:t>
        </w:r>
        <w:r w:rsidR="00D76672" w:rsidRPr="001B7952">
          <w:t>or only</w:t>
        </w:r>
        <w:r w:rsidR="001B7952">
          <w:t>)</w:t>
        </w:r>
        <w:r w:rsidR="00D76672" w:rsidRPr="001B7952">
          <w:t xml:space="preserve"> by those in the IT department and is often limited to storage and data transformation</w:t>
        </w:r>
      </w:moveFrom>
      <w:moveFromRangeEnd w:id="352"/>
      <w:del w:id="354" w:author="Laurie Aldape" w:date="2017-10-19T00:40:00Z">
        <w:r w:rsidR="00D76672" w:rsidRPr="001B7952">
          <w:delText xml:space="preserve">, </w:delText>
        </w:r>
        <w:r>
          <w:delText xml:space="preserve">and </w:delText>
        </w:r>
        <w:r w:rsidR="00D76672" w:rsidRPr="001B7952">
          <w:delText xml:space="preserve">possibly some exploratory activity. </w:delText>
        </w:r>
      </w:del>
    </w:p>
    <w:p w14:paraId="2346A042" w14:textId="77777777" w:rsidR="0036634B" w:rsidRPr="001B7952" w:rsidRDefault="00C618B5" w:rsidP="001B7952">
      <w:pPr>
        <w:rPr>
          <w:moveFrom w:id="355" w:author="Laurie Aldape" w:date="2017-10-19T00:40:00Z"/>
        </w:rPr>
      </w:pPr>
      <w:moveFromRangeStart w:id="356" w:author="Laurie Aldape" w:date="2017-10-19T00:40:00Z" w:name="move496136937"/>
      <w:moveFrom w:id="357" w:author="Laurie Aldape" w:date="2017-10-19T00:40:00Z">
        <w:r w:rsidRPr="001B7952">
          <w:t>In the second sta</w:t>
        </w:r>
        <w:r w:rsidR="00D76672" w:rsidRPr="001B7952">
          <w:t>ge, the project grows to</w:t>
        </w:r>
        <w:r w:rsidRPr="001B7952">
          <w:t xml:space="preserve"> department </w:t>
        </w:r>
        <w:r w:rsidR="006323B8" w:rsidRPr="001B7952">
          <w:t xml:space="preserve">wide </w:t>
        </w:r>
        <w:r w:rsidR="0036634B" w:rsidRPr="001B7952">
          <w:t>level</w:t>
        </w:r>
        <w:r w:rsidR="00D76672" w:rsidRPr="001B7952">
          <w:t>s</w:t>
        </w:r>
        <w:r w:rsidR="0036634B" w:rsidRPr="001B7952">
          <w:t xml:space="preserve"> of adoption, where a wider range of user types work with the system</w:t>
        </w:r>
        <w:r w:rsidRPr="001B7952">
          <w:t xml:space="preserve">. The project </w:t>
        </w:r>
        <w:r w:rsidR="00D76672" w:rsidRPr="001B7952">
          <w:t>may expand beyond storage and integration functions and begin providing a function for one or two lines of business</w:t>
        </w:r>
      </w:moveFrom>
      <w:moveFromRangeEnd w:id="356"/>
      <w:del w:id="358" w:author="Laurie Aldape" w:date="2017-10-19T00:40:00Z">
        <w:r w:rsidR="00AE6571">
          <w:delText>;</w:delText>
        </w:r>
      </w:del>
      <w:moveFromRangeStart w:id="359" w:author="Laurie Aldape" w:date="2017-10-19T00:40:00Z" w:name="move496136938"/>
      <w:moveFrom w:id="360" w:author="Laurie Aldape" w:date="2017-10-19T00:40:00Z">
        <w:r w:rsidR="00D76672" w:rsidRPr="001B7952">
          <w:t xml:space="preserve"> perhaps performing unstructured data or predictive analysis. The project </w:t>
        </w:r>
        <w:r w:rsidR="00C25CB2" w:rsidRPr="001B7952">
          <w:t xml:space="preserve">then </w:t>
        </w:r>
        <w:r w:rsidRPr="001B7952">
          <w:t xml:space="preserve">faces its largest hurdle of the maturity process </w:t>
        </w:r>
        <w:r w:rsidR="00C25CB2" w:rsidRPr="001B7952">
          <w:t>when it attempts to scale from</w:t>
        </w:r>
        <w:r w:rsidRPr="001B7952">
          <w:t xml:space="preserve"> departmental adoption, to an enterprise level project. </w:t>
        </w:r>
        <w:r w:rsidR="00AE6571">
          <w:t>Figure 1 depicts these stages and the significant hurdle from departmental to enterprise adoption.</w:t>
        </w:r>
      </w:moveFrom>
    </w:p>
    <w:p w14:paraId="6DCF7F7C" w14:textId="77777777" w:rsidR="00C618B5" w:rsidRPr="001B7952" w:rsidRDefault="00C618B5" w:rsidP="001B7952">
      <w:pPr>
        <w:rPr>
          <w:moveFrom w:id="361" w:author="Laurie Aldape" w:date="2017-10-19T00:40:00Z"/>
        </w:rPr>
      </w:pPr>
      <w:moveFrom w:id="362" w:author="Laurie Aldape" w:date="2017-10-19T00:40:00Z">
        <w:r w:rsidRPr="001B7952">
          <w:t xml:space="preserve">Governance is </w:t>
        </w:r>
        <w:r w:rsidR="006903B0" w:rsidRPr="001B7952">
          <w:t>one of the</w:t>
        </w:r>
        <w:r w:rsidRPr="001B7952">
          <w:t xml:space="preserve"> key obstacle</w:t>
        </w:r>
        <w:r w:rsidR="006903B0" w:rsidRPr="001B7952">
          <w:t>s</w:t>
        </w:r>
        <w:r w:rsidRPr="001B7952">
          <w:t xml:space="preserve"> </w:t>
        </w:r>
        <w:r w:rsidR="00F562BC">
          <w:t xml:space="preserve">to </w:t>
        </w:r>
        <w:r w:rsidR="0036634B" w:rsidRPr="001B7952">
          <w:t>a</w:t>
        </w:r>
        <w:r w:rsidRPr="001B7952">
          <w:t xml:space="preserve"> </w:t>
        </w:r>
        <w:r w:rsidR="00C25CB2" w:rsidRPr="001B7952">
          <w:t xml:space="preserve">project </w:t>
        </w:r>
        <w:r w:rsidR="00F562BC">
          <w:t>during this transition</w:t>
        </w:r>
        <w:r w:rsidR="0036634B" w:rsidRPr="001B7952">
          <w:t xml:space="preserve"> because an</w:t>
        </w:r>
        <w:r w:rsidRPr="001B7952">
          <w:t xml:space="preserve"> enterprise grade application wi</w:t>
        </w:r>
        <w:r w:rsidR="006323B8" w:rsidRPr="001B7952">
          <w:t xml:space="preserve">ll be required to </w:t>
        </w:r>
        <w:r w:rsidR="00C25CB2" w:rsidRPr="001B7952">
          <w:t xml:space="preserve">have better </w:t>
        </w:r>
        <w:r w:rsidR="0036634B" w:rsidRPr="001B7952">
          <w:t xml:space="preserve">defined </w:t>
        </w:r>
        <w:r w:rsidR="006323B8" w:rsidRPr="001B7952">
          <w:t xml:space="preserve">user roles, </w:t>
        </w:r>
        <w:r w:rsidR="0036634B" w:rsidRPr="001B7952">
          <w:t>better</w:t>
        </w:r>
        <w:r w:rsidR="006903B0" w:rsidRPr="001B7952">
          <w:t xml:space="preserve"> </w:t>
        </w:r>
        <w:r w:rsidR="006323B8" w:rsidRPr="001B7952">
          <w:t>d</w:t>
        </w:r>
        <w:r w:rsidRPr="001B7952">
          <w:t xml:space="preserve">eveloped metadata policies and procedures, </w:t>
        </w:r>
        <w:r w:rsidR="00C25CB2" w:rsidRPr="001B7952">
          <w:t xml:space="preserve">better control over </w:t>
        </w:r>
        <w:r w:rsidR="006323B8" w:rsidRPr="001B7952">
          <w:t>information silo</w:t>
        </w:r>
        <w:r w:rsidR="0036634B" w:rsidRPr="001B7952">
          <w:t xml:space="preserve"> problems</w:t>
        </w:r>
        <w:r w:rsidR="006903B0" w:rsidRPr="001B7952">
          <w:t xml:space="preserve">, </w:t>
        </w:r>
      </w:moveFrom>
      <w:moveFromRangeEnd w:id="359"/>
      <w:del w:id="363" w:author="Laurie Aldape" w:date="2017-10-19T00:40:00Z">
        <w:r w:rsidR="00F562BC">
          <w:delText>and improvement in other related areas</w:delText>
        </w:r>
        <w:r w:rsidR="006323B8" w:rsidRPr="001B7952">
          <w:delText>.</w:delText>
        </w:r>
        <w:r w:rsidR="00C25CB2" w:rsidRPr="001B7952">
          <w:delText xml:space="preserve"> </w:delText>
        </w:r>
      </w:del>
      <w:moveFromRangeStart w:id="364" w:author="Laurie Aldape" w:date="2017-10-19T00:40:00Z" w:name="move496136939"/>
      <w:moveFrom w:id="365" w:author="Laurie Aldape" w:date="2017-10-19T00:40:00Z">
        <w:r w:rsidR="00C25CB2" w:rsidRPr="001B7952">
          <w:t xml:space="preserve">In the enterprise setting the </w:t>
        </w:r>
        <w:r w:rsidR="00777361" w:rsidRPr="001B7952">
          <w:t>project</w:t>
        </w:r>
        <w:r w:rsidR="006323B8" w:rsidRPr="001B7952">
          <w:t xml:space="preserve"> </w:t>
        </w:r>
        <w:r w:rsidR="00C25CB2" w:rsidRPr="001B7952">
          <w:t xml:space="preserve">must align </w:t>
        </w:r>
        <w:r w:rsidR="006323B8" w:rsidRPr="001B7952">
          <w:t xml:space="preserve">more closely with organizational strategies </w:t>
        </w:r>
        <w:r w:rsidR="00C25CB2" w:rsidRPr="001B7952">
          <w:t>that require</w:t>
        </w:r>
        <w:r w:rsidR="006323B8" w:rsidRPr="001B7952">
          <w:t xml:space="preserve"> higher order</w:t>
        </w:r>
        <w:r w:rsidR="00C25CB2" w:rsidRPr="001B7952">
          <w:t>s</w:t>
        </w:r>
        <w:r w:rsidR="006323B8" w:rsidRPr="001B7952">
          <w:t xml:space="preserve"> of data quality, data protection, and partnership between IT and </w:t>
        </w:r>
        <w:r w:rsidR="00F562BC">
          <w:t>b</w:t>
        </w:r>
        <w:r w:rsidR="006323B8" w:rsidRPr="001B7952">
          <w:t>usiness</w:t>
        </w:r>
        <w:r w:rsidR="00F562BC">
          <w:t xml:space="preserve"> departments</w:t>
        </w:r>
        <w:r w:rsidR="006323B8" w:rsidRPr="001B7952">
          <w:t xml:space="preserve">. </w:t>
        </w:r>
      </w:moveFrom>
    </w:p>
    <w:p w14:paraId="4C5AA405" w14:textId="77777777" w:rsidR="005E1662" w:rsidRDefault="002658FA" w:rsidP="00C618B5">
      <w:pPr>
        <w:rPr>
          <w:moveFrom w:id="366" w:author="Laurie Aldape" w:date="2017-10-19T00:40:00Z"/>
        </w:rPr>
      </w:pPr>
      <w:moveFrom w:id="367" w:author="Laurie Aldape" w:date="2017-10-19T00:40:00Z">
        <w:r w:rsidRPr="002658FA">
          <w:rPr>
            <w:noProof/>
          </w:rPr>
          <w:drawing>
            <wp:inline distT="0" distB="0" distL="0" distR="0" wp14:anchorId="2C95A884" wp14:editId="046EA7FF">
              <wp:extent cx="6400800" cy="1742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60549"/>
                      <a:stretch/>
                    </pic:blipFill>
                    <pic:spPr bwMode="auto">
                      <a:xfrm>
                        <a:off x="0" y="0"/>
                        <a:ext cx="6400800" cy="1742335"/>
                      </a:xfrm>
                      <a:prstGeom prst="rect">
                        <a:avLst/>
                      </a:prstGeom>
                      <a:noFill/>
                      <a:ln>
                        <a:noFill/>
                      </a:ln>
                      <a:extLst>
                        <a:ext uri="{53640926-AAD7-44D8-BBD7-CCE9431645EC}">
                          <a14:shadowObscured xmlns:a14="http://schemas.microsoft.com/office/drawing/2010/main"/>
                        </a:ext>
                      </a:extLst>
                    </pic:spPr>
                  </pic:pic>
                </a:graphicData>
              </a:graphic>
            </wp:inline>
          </w:drawing>
        </w:r>
      </w:moveFrom>
    </w:p>
    <w:p w14:paraId="4C5323EA" w14:textId="77777777" w:rsidR="006323B8" w:rsidRPr="001B7952" w:rsidRDefault="005E1662" w:rsidP="001B7952">
      <w:pPr>
        <w:pStyle w:val="BDFigureCaption"/>
        <w:rPr>
          <w:moveFrom w:id="368" w:author="Laurie Aldape" w:date="2017-10-19T00:40:00Z"/>
        </w:rPr>
      </w:pPr>
      <w:bookmarkStart w:id="369" w:name="_Toc489926419"/>
      <w:moveFrom w:id="370" w:author="Laurie Aldape" w:date="2017-10-19T00:40:00Z">
        <w:r w:rsidRPr="001B7952">
          <w:t xml:space="preserve">Figure </w:t>
        </w:r>
        <w:r w:rsidR="00AA5AFB">
          <w:rPr>
            <w:b w:val="0"/>
            <w:i w:val="0"/>
          </w:rPr>
          <w:fldChar w:fldCharType="begin"/>
        </w:r>
        <w:r w:rsidR="00AA5AFB">
          <w:instrText xml:space="preserve"> AUTONUMLGL  \* Arabic \e </w:instrText>
        </w:r>
        <w:r w:rsidR="00AA5AFB">
          <w:rPr>
            <w:b w:val="0"/>
            <w:i w:val="0"/>
          </w:rPr>
          <w:fldChar w:fldCharType="end"/>
        </w:r>
        <w:r w:rsidRPr="001B7952">
          <w:t xml:space="preserve">: </w:t>
        </w:r>
        <w:r w:rsidR="00145E8D" w:rsidRPr="001B7952">
          <w:t xml:space="preserve">Governance </w:t>
        </w:r>
        <w:r w:rsidR="001B7952">
          <w:t>G</w:t>
        </w:r>
        <w:r w:rsidR="00145E8D" w:rsidRPr="001B7952">
          <w:t>ap Diagram</w:t>
        </w:r>
        <w:bookmarkEnd w:id="369"/>
        <w:r w:rsidR="00145E8D" w:rsidRPr="001B7952">
          <w:t xml:space="preserve"> </w:t>
        </w:r>
      </w:moveFrom>
    </w:p>
    <w:p w14:paraId="242FA586" w14:textId="77777777" w:rsidR="00777361" w:rsidRDefault="005A4580" w:rsidP="00B43B80">
      <w:pPr>
        <w:rPr>
          <w:moveFrom w:id="371" w:author="Laurie Aldape" w:date="2017-10-19T00:40:00Z"/>
        </w:rPr>
      </w:pPr>
      <w:moveFromRangeStart w:id="372" w:author="Laurie Aldape" w:date="2017-10-19T00:40:00Z" w:name="move496136940"/>
      <w:moveFromRangeEnd w:id="364"/>
      <w:moveFrom w:id="373" w:author="Laurie Aldape" w:date="2017-10-19T00:40:00Z">
        <w:r>
          <w:t xml:space="preserve">Information management roles and stewardship applications are two of the primary data management challenges organizations face with respect to governance. </w:t>
        </w:r>
        <w:r w:rsidR="00777361">
          <w:t>Within any single organization, data stewardship may take on one of a handful of particular models.</w:t>
        </w:r>
        <w:r w:rsidR="00A776DF">
          <w:t xml:space="preserve"> </w:t>
        </w:r>
        <w:r w:rsidR="00777361">
          <w:t xml:space="preserve">In a data stewardship model that is function oriented or organization oriented, the components of the stewardship are often framed in terms of the lines of business or departments that use the data. </w:t>
        </w:r>
        <w:r>
          <w:t>For example, t</w:t>
        </w:r>
        <w:r w:rsidR="00777361">
          <w:t xml:space="preserve">hese departments might be Customer </w:t>
        </w:r>
        <w:r w:rsidR="00777361" w:rsidRPr="00B5090B">
          <w:t>Service, Finance, Marketing, or Sales. All of these organization functions may be thought of as components of a larger enterprise process applications layer, supported by an organization wide standards layer.</w:t>
        </w:r>
      </w:moveFrom>
    </w:p>
    <w:p w14:paraId="52EDCEE2" w14:textId="77777777" w:rsidR="003655E4" w:rsidRDefault="003655E4" w:rsidP="00B43B80">
      <w:pPr>
        <w:rPr>
          <w:moveFrom w:id="374" w:author="Laurie Aldape" w:date="2017-10-19T00:40:00Z"/>
        </w:rPr>
      </w:pPr>
      <w:moveFrom w:id="375" w:author="Laurie Aldape" w:date="2017-10-19T00:40:00Z">
        <w:r>
          <w:t>In the early part of the fourth stage</w:t>
        </w:r>
        <w:r w:rsidR="005A4580">
          <w:t xml:space="preserve"> (Figure 1)</w:t>
        </w:r>
        <w:r>
          <w:t>, the project has achieved integration with organizations’ governance protocols, metadata standards</w:t>
        </w:r>
        <w:r w:rsidR="007648E3">
          <w:t>,</w:t>
        </w:r>
        <w:r>
          <w:t xml:space="preserve"> and data quality management. Finally, a </w:t>
        </w:r>
        <w:r w:rsidR="007648E3">
          <w:t>B</w:t>
        </w:r>
        <w:r>
          <w:t xml:space="preserve">ig </w:t>
        </w:r>
        <w:r w:rsidR="007648E3">
          <w:t>D</w:t>
        </w:r>
        <w:r>
          <w:t>ata initiative evolves to a point where it can provide a full range of services including business user abstractions, and collaboration and data sharing capabilities.</w:t>
        </w:r>
      </w:moveFrom>
    </w:p>
    <w:p w14:paraId="08269FB4" w14:textId="77777777" w:rsidR="007E0B08" w:rsidRDefault="007E0B08" w:rsidP="007E0B08">
      <w:pPr>
        <w:pStyle w:val="Heading2"/>
        <w:numPr>
          <w:ilvl w:val="1"/>
          <w:numId w:val="11"/>
        </w:numPr>
        <w:rPr>
          <w:moveFrom w:id="376" w:author="Laurie Aldape" w:date="2017-10-19T00:40:00Z"/>
        </w:rPr>
      </w:pPr>
      <w:bookmarkStart w:id="377" w:name="_Toc489926412"/>
      <w:moveFrom w:id="378" w:author="Laurie Aldape" w:date="2017-10-19T00:40:00Z">
        <w:r w:rsidRPr="0060523C">
          <w:t>Organizational</w:t>
        </w:r>
        <w:r>
          <w:t xml:space="preserve"> </w:t>
        </w:r>
        <w:r w:rsidRPr="0060523C">
          <w:t>Maturity</w:t>
        </w:r>
        <w:bookmarkEnd w:id="377"/>
        <w:r w:rsidRPr="0060523C">
          <w:t xml:space="preserve"> </w:t>
        </w:r>
      </w:moveFrom>
    </w:p>
    <w:moveFromRangeEnd w:id="372"/>
    <w:p w14:paraId="751B895C" w14:textId="77777777" w:rsidR="00C3550A" w:rsidRDefault="00A90AAD" w:rsidP="00C3550A">
      <w:pPr>
        <w:rPr>
          <w:del w:id="379" w:author="Laurie Aldape" w:date="2017-10-19T00:40:00Z"/>
        </w:rPr>
      </w:pPr>
      <w:del w:id="380" w:author="Laurie Aldape" w:date="2017-10-19T00:40:00Z">
        <w:r>
          <w:delText>O</w:delText>
        </w:r>
        <w:r w:rsidR="007E0B08">
          <w:delText xml:space="preserve">rganizational maturity </w:delText>
        </w:r>
        <w:r>
          <w:delText xml:space="preserve">also is significant </w:delText>
        </w:r>
        <w:r w:rsidR="007E0B08">
          <w:delText xml:space="preserve">in </w:delText>
        </w:r>
        <w:r>
          <w:delText>B</w:delText>
        </w:r>
        <w:r w:rsidR="007E0B08">
          <w:delText xml:space="preserve">ig </w:delText>
        </w:r>
        <w:r>
          <w:delText>D</w:delText>
        </w:r>
        <w:r w:rsidR="007E0B08">
          <w:delText>ata</w:delText>
        </w:r>
        <w:r>
          <w:delText xml:space="preserve"> adoption</w:delText>
        </w:r>
        <w:r w:rsidR="007E0B08">
          <w:delText>.</w:delText>
        </w:r>
      </w:del>
      <w:moveFromRangeStart w:id="381" w:author="Laurie Aldape" w:date="2017-10-19T00:40:00Z" w:name="move496136941"/>
      <w:moveFrom w:id="382" w:author="Laurie Aldape" w:date="2017-10-19T00:40:00Z">
        <w:r w:rsidR="00CA6958">
          <w:t xml:space="preserve"> </w:t>
        </w:r>
        <w:r w:rsidR="00C3550A">
          <w:t xml:space="preserve">Technical difficulties such as data integration and preparation are often reported as the greatest challenges to successful </w:t>
        </w:r>
        <w:r>
          <w:t>B</w:t>
        </w:r>
        <w:r w:rsidR="00C3550A">
          <w:t xml:space="preserve">ig </w:t>
        </w:r>
        <w:r>
          <w:t>D</w:t>
        </w:r>
        <w:r w:rsidR="00C3550A">
          <w:t>ata projects</w:t>
        </w:r>
        <w:r>
          <w:t>.</w:t>
        </w:r>
        <w:r w:rsidR="00C3550A">
          <w:t xml:space="preserve"> </w:t>
        </w:r>
      </w:moveFrom>
      <w:moveFromRangeEnd w:id="381"/>
      <w:del w:id="383" w:author="Laurie Aldape" w:date="2017-10-19T00:40:00Z">
        <w:r>
          <w:delText>H</w:delText>
        </w:r>
        <w:r w:rsidR="00C3550A">
          <w:delText>owever</w:delText>
        </w:r>
        <w:r>
          <w:delText>,</w:delText>
        </w:r>
        <w:r w:rsidR="00C3550A">
          <w:delText xml:space="preserve"> non</w:delText>
        </w:r>
        <w:r>
          <w:delText>-</w:delText>
        </w:r>
        <w:r w:rsidR="00C3550A">
          <w:delText>technical issues such as change management, solution approach</w:delText>
        </w:r>
        <w:r>
          <w:delText>,</w:delText>
        </w:r>
        <w:r w:rsidR="00C3550A">
          <w:delText xml:space="preserve"> or problem definition and framing are more likely to be greater challenges.  </w:delText>
        </w:r>
      </w:del>
    </w:p>
    <w:p w14:paraId="2BD71F14" w14:textId="77777777" w:rsidR="007E0B08" w:rsidRDefault="00A90AAD" w:rsidP="00C3550A">
      <w:pPr>
        <w:rPr>
          <w:del w:id="384" w:author="Laurie Aldape" w:date="2017-10-19T00:40:00Z"/>
        </w:rPr>
      </w:pPr>
      <w:del w:id="385" w:author="Laurie Aldape" w:date="2017-10-19T00:40:00Z">
        <w:r>
          <w:lastRenderedPageBreak/>
          <w:delText>As stated in a report from IDC,</w:delText>
        </w:r>
        <w:r w:rsidR="00C3550A">
          <w:delText xml:space="preserve"> </w:delText>
        </w:r>
        <w:r w:rsidR="007E0B08">
          <w:delText xml:space="preserve">“An organization’s ability to drive transformation with </w:delText>
        </w:r>
        <w:r>
          <w:delText>B</w:delText>
        </w:r>
        <w:r w:rsidR="007E0B08">
          <w:delText xml:space="preserve">ig </w:delText>
        </w:r>
        <w:r>
          <w:delText>D</w:delText>
        </w:r>
        <w:r w:rsidR="007E0B08">
          <w:delText>ata is directly correlated with its organizational maturity.”</w:delText>
        </w:r>
        <w:r w:rsidR="000B6CEC">
          <w:delText xml:space="preserve"> </w:delText>
        </w:r>
      </w:del>
      <w:customXmlDelRangeStart w:id="386" w:author="Laurie Aldape" w:date="2017-10-19T00:40:00Z"/>
      <w:sdt>
        <w:sdtPr>
          <w:id w:val="-1609042244"/>
          <w:citation/>
        </w:sdtPr>
        <w:sdtEndPr/>
        <w:sdtContent>
          <w:customXmlDelRangeEnd w:id="386"/>
          <w:del w:id="387" w:author="Laurie Aldape" w:date="2017-10-19T00:40:00Z">
            <w:r w:rsidR="000B6CEC">
              <w:fldChar w:fldCharType="begin"/>
            </w:r>
            <w:r w:rsidR="000B6CEC">
              <w:delInstrText xml:space="preserve"> CITATION IDC \l 1033 </w:delInstrText>
            </w:r>
            <w:r w:rsidR="000B6CEC">
              <w:fldChar w:fldCharType="separate"/>
            </w:r>
            <w:r w:rsidR="000B6CEC">
              <w:rPr>
                <w:noProof/>
              </w:rPr>
              <w:delText>(IDC)</w:delText>
            </w:r>
            <w:r w:rsidR="000B6CEC">
              <w:fldChar w:fldCharType="end"/>
            </w:r>
          </w:del>
          <w:customXmlDelRangeStart w:id="388" w:author="Laurie Aldape" w:date="2017-10-19T00:40:00Z"/>
        </w:sdtContent>
      </w:sdt>
      <w:customXmlDelRangeEnd w:id="388"/>
      <w:del w:id="389" w:author="Laurie Aldape" w:date="2017-10-19T00:40:00Z">
        <w:r w:rsidR="007E0B08">
          <w:delText xml:space="preserve"> In fact, organizational maturity </w:delText>
        </w:r>
        <w:r w:rsidR="000067D0">
          <w:delText xml:space="preserve">is often the number one barrier to success of </w:delText>
        </w:r>
        <w:r>
          <w:delText>B</w:delText>
        </w:r>
        <w:r w:rsidR="000067D0">
          <w:delText xml:space="preserve">ig </w:delText>
        </w:r>
        <w:r>
          <w:delText>D</w:delText>
        </w:r>
        <w:r w:rsidR="000067D0">
          <w:delText xml:space="preserve">ata projects. </w:delText>
        </w:r>
      </w:del>
    </w:p>
    <w:p w14:paraId="060A3AE9" w14:textId="79EA47F3" w:rsidR="004901BE" w:rsidRDefault="004901BE" w:rsidP="004901BE">
      <w:pPr>
        <w:pStyle w:val="Heading2"/>
      </w:pPr>
      <w:bookmarkStart w:id="390" w:name="_Toc489926413"/>
      <w:r>
        <w:t>Big Data Trends and Forecasts</w:t>
      </w:r>
      <w:bookmarkEnd w:id="166"/>
      <w:bookmarkEnd w:id="347"/>
      <w:bookmarkEnd w:id="390"/>
      <w:r w:rsidR="00503305">
        <w:t xml:space="preserve"> </w:t>
      </w:r>
    </w:p>
    <w:p w14:paraId="417F4AF9" w14:textId="03389AFF" w:rsidR="00D44479" w:rsidRPr="003042D7" w:rsidRDefault="00184F40" w:rsidP="00D44479">
      <w:r>
        <w:t xml:space="preserve">In the early years of Big Data organizations approached projects with the goal </w:t>
      </w:r>
      <w:r w:rsidR="00D44479">
        <w:t xml:space="preserve">to exploit internal data, leaving the challenges of dealing with external data for later. The usage of a </w:t>
      </w:r>
      <w:r w:rsidR="00D44479" w:rsidRPr="00152F1D">
        <w:rPr>
          <w:i/>
        </w:rPr>
        <w:t>hub and spoke</w:t>
      </w:r>
      <w:r w:rsidR="00D44479">
        <w:t xml:space="preserve"> architecture for data management emerged as a pattern in production environment implementations </w:t>
      </w:r>
      <w:sdt>
        <w:sdtPr>
          <w:id w:val="-1059702977"/>
          <w:citation/>
        </w:sdtPr>
        <w:sdtEndPr/>
        <w:sdtContent>
          <w:r w:rsidR="005A4B3B">
            <w:fldChar w:fldCharType="begin"/>
          </w:r>
          <w:r w:rsidR="005A4B3B">
            <w:instrText xml:space="preserve">CITATION Bri13 \l 1033 </w:instrText>
          </w:r>
          <w:r w:rsidR="005A4B3B">
            <w:fldChar w:fldCharType="separate"/>
          </w:r>
          <w:r w:rsidR="005A4B3B">
            <w:rPr>
              <w:noProof/>
            </w:rPr>
            <w:t>(Hopkins, Owens, &amp; Keenan, 2013)</w:t>
          </w:r>
          <w:r w:rsidR="005A4B3B">
            <w:fldChar w:fldCharType="end"/>
          </w:r>
        </w:sdtContent>
      </w:sdt>
      <w:r w:rsidR="00D44479">
        <w:t xml:space="preserve">, which still relied heavily on ETL processes. </w:t>
      </w:r>
      <w:r w:rsidR="00C5713C">
        <w:t>T</w:t>
      </w:r>
      <w:r w:rsidR="00D44479">
        <w:t xml:space="preserve">he hub and spoke architecture provides multiple options for working with data in the hub, or for moving data out to the spokes for more specific task requirements; enabling for data persistence capabilities on one hand and data exposure </w:t>
      </w:r>
      <w:r>
        <w:t>(i.e.</w:t>
      </w:r>
      <w:r w:rsidR="00C5713C">
        <w:t xml:space="preserve">, </w:t>
      </w:r>
      <w:r w:rsidR="00D44479">
        <w:t>for analytics</w:t>
      </w:r>
      <w:r w:rsidR="00C5713C">
        <w:t>)</w:t>
      </w:r>
      <w:r w:rsidR="00D44479">
        <w:t xml:space="preserve"> capabilities on the other. </w:t>
      </w:r>
    </w:p>
    <w:p w14:paraId="2B8776D3" w14:textId="30541A32" w:rsidR="00D10E35" w:rsidRDefault="00D44479" w:rsidP="00B875F6">
      <w:r>
        <w:t xml:space="preserve">In 2017, </w:t>
      </w:r>
      <w:r w:rsidR="00C5713C">
        <w:t>i</w:t>
      </w:r>
      <w:r w:rsidR="00D10E35">
        <w:t xml:space="preserve">n-memory, private cloud infrastructure, </w:t>
      </w:r>
      <w:r w:rsidR="00E47F16">
        <w:t xml:space="preserve">and </w:t>
      </w:r>
      <w:r w:rsidR="003F40A1">
        <w:t>complex event processing</w:t>
      </w:r>
      <w:r w:rsidR="00D10E35">
        <w:t xml:space="preserve"> have reached the mainstream. Modern data science and machine learning are</w:t>
      </w:r>
      <w:r w:rsidR="00D76672">
        <w:t xml:space="preserve"> slightly behind but moving</w:t>
      </w:r>
      <w:r w:rsidR="00D10E35">
        <w:t xml:space="preserve"> </w:t>
      </w:r>
      <w:r w:rsidR="0047792C">
        <w:t xml:space="preserve">at </w:t>
      </w:r>
      <w:r w:rsidR="00D10E35">
        <w:t xml:space="preserve">a very fast pace to maturity. </w:t>
      </w:r>
    </w:p>
    <w:p w14:paraId="4FCFF37A" w14:textId="009FBA39" w:rsidR="00C4740E" w:rsidRDefault="00C4740E" w:rsidP="00B875F6">
      <w:r>
        <w:t xml:space="preserve">Table 6 </w:t>
      </w:r>
      <w:r w:rsidR="008B5908">
        <w:t xml:space="preserve">lists select technologies that are </w:t>
      </w:r>
      <w:r w:rsidR="00184F40">
        <w:t>project</w:t>
      </w:r>
      <w:r w:rsidR="008B5908">
        <w:t>ed to mature in the near future and have a significant impact on the advancement of Big Data</w:t>
      </w:r>
      <w:r w:rsidR="00184F40">
        <w:t xml:space="preserve">. </w:t>
      </w:r>
    </w:p>
    <w:p w14:paraId="08F2CD4B" w14:textId="5DFA2F8B" w:rsidR="00B9131E" w:rsidRPr="00B9131E" w:rsidRDefault="00B9131E" w:rsidP="00B9131E">
      <w:pPr>
        <w:pStyle w:val="BDTableCaption"/>
      </w:pPr>
      <w:bookmarkStart w:id="391" w:name="_Toc478543760"/>
      <w:bookmarkStart w:id="392" w:name="_Toc496136889"/>
      <w:bookmarkStart w:id="393" w:name="_Toc489926430"/>
      <w:r w:rsidRPr="00B9131E">
        <w:t>Table</w:t>
      </w:r>
      <w:r w:rsidR="00100A73">
        <w:t xml:space="preserve"> </w:t>
      </w:r>
      <w:r w:rsidR="00B4669C">
        <w:t>6</w:t>
      </w:r>
      <w:r w:rsidRPr="00B9131E">
        <w:t xml:space="preserve">: Maturity </w:t>
      </w:r>
      <w:r w:rsidR="00B5090B">
        <w:t>Projections</w:t>
      </w:r>
      <w:bookmarkEnd w:id="391"/>
      <w:bookmarkEnd w:id="392"/>
      <w:bookmarkEnd w:id="393"/>
    </w:p>
    <w:tbl>
      <w:tblPr>
        <w:tblStyle w:val="MediumShading1-Accent5"/>
        <w:tblW w:w="6407" w:type="dxa"/>
        <w:jc w:val="center"/>
        <w:tblLook w:val="04A0" w:firstRow="1" w:lastRow="0" w:firstColumn="1" w:lastColumn="0" w:noHBand="0" w:noVBand="1"/>
      </w:tblPr>
      <w:tblGrid>
        <w:gridCol w:w="4078"/>
        <w:gridCol w:w="2329"/>
      </w:tblGrid>
      <w:tr w:rsidR="00B9131E" w:rsidRPr="00B9131E" w14:paraId="0A4E5740" w14:textId="77777777" w:rsidTr="00152F1D">
        <w:trPr>
          <w:cnfStyle w:val="100000000000" w:firstRow="1" w:lastRow="0" w:firstColumn="0" w:lastColumn="0" w:oddVBand="0" w:evenVBand="0" w:oddHBand="0"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vAlign w:val="center"/>
            <w:hideMark/>
          </w:tcPr>
          <w:p w14:paraId="650C589F" w14:textId="77777777" w:rsidR="00B9131E" w:rsidRPr="00B9131E" w:rsidRDefault="00B9131E" w:rsidP="00B9131E">
            <w:pPr>
              <w:rPr>
                <w:rFonts w:cs="Arial"/>
              </w:rPr>
            </w:pPr>
            <w:r w:rsidRPr="00B9131E">
              <w:t>2017 – 2020</w:t>
            </w:r>
          </w:p>
        </w:tc>
        <w:tc>
          <w:tcPr>
            <w:tcW w:w="2329" w:type="dxa"/>
            <w:tcBorders>
              <w:left w:val="single" w:sz="8" w:space="0" w:color="3560AC" w:themeColor="accent5" w:themeTint="BF"/>
            </w:tcBorders>
            <w:noWrap/>
            <w:vAlign w:val="center"/>
            <w:hideMark/>
          </w:tcPr>
          <w:p w14:paraId="25B0CA51" w14:textId="77777777" w:rsidR="00B9131E" w:rsidRPr="00B9131E" w:rsidRDefault="00B9131E" w:rsidP="00B9131E">
            <w:pPr>
              <w:cnfStyle w:val="100000000000" w:firstRow="1" w:lastRow="0" w:firstColumn="0" w:lastColumn="0" w:oddVBand="0" w:evenVBand="0" w:oddHBand="0" w:evenHBand="0" w:firstRowFirstColumn="0" w:firstRowLastColumn="0" w:lastRowFirstColumn="0" w:lastRowLastColumn="0"/>
              <w:rPr>
                <w:rFonts w:cs="Arial"/>
              </w:rPr>
            </w:pPr>
            <w:r w:rsidRPr="00B9131E">
              <w:t>2020 - 2025</w:t>
            </w:r>
          </w:p>
        </w:tc>
      </w:tr>
      <w:tr w:rsidR="00B9131E" w:rsidRPr="00B9131E" w14:paraId="1848B23C" w14:textId="77777777" w:rsidTr="00152F1D">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hideMark/>
          </w:tcPr>
          <w:p w14:paraId="7A75F336" w14:textId="77777777" w:rsidR="00B9131E" w:rsidRPr="00B9131E" w:rsidRDefault="00B9131E" w:rsidP="00B9131E">
            <w:pPr>
              <w:rPr>
                <w:rFonts w:cs="Arial"/>
                <w:b w:val="0"/>
              </w:rPr>
            </w:pPr>
            <w:r w:rsidRPr="00B9131E">
              <w:rPr>
                <w:b w:val="0"/>
              </w:rPr>
              <w:t>High performance message infrastructure</w:t>
            </w:r>
          </w:p>
        </w:tc>
        <w:tc>
          <w:tcPr>
            <w:tcW w:w="2329" w:type="dxa"/>
            <w:tcBorders>
              <w:left w:val="single" w:sz="8" w:space="0" w:color="3560AC" w:themeColor="accent5" w:themeTint="BF"/>
            </w:tcBorders>
            <w:noWrap/>
            <w:hideMark/>
          </w:tcPr>
          <w:p w14:paraId="1A004AF7" w14:textId="77777777" w:rsidR="00B9131E" w:rsidRPr="00B9131E" w:rsidRDefault="00B9131E" w:rsidP="00B9131E">
            <w:pPr>
              <w:cnfStyle w:val="000000100000" w:firstRow="0" w:lastRow="0" w:firstColumn="0" w:lastColumn="0" w:oddVBand="0" w:evenVBand="0" w:oddHBand="1" w:evenHBand="0" w:firstRowFirstColumn="0" w:firstRowLastColumn="0" w:lastRowFirstColumn="0" w:lastRowLastColumn="0"/>
              <w:rPr>
                <w:rFonts w:cs="Arial"/>
              </w:rPr>
            </w:pPr>
            <w:r w:rsidRPr="00B9131E">
              <w:t>Internet of things</w:t>
            </w:r>
          </w:p>
        </w:tc>
      </w:tr>
      <w:tr w:rsidR="00B9131E" w:rsidRPr="00B9131E" w14:paraId="1789455D" w14:textId="77777777" w:rsidTr="00152F1D">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hideMark/>
          </w:tcPr>
          <w:p w14:paraId="37EA6CBB" w14:textId="77777777" w:rsidR="00B9131E" w:rsidRPr="00B9131E" w:rsidRDefault="00B9131E" w:rsidP="00B9131E">
            <w:pPr>
              <w:rPr>
                <w:rFonts w:cs="Arial"/>
                <w:b w:val="0"/>
              </w:rPr>
            </w:pPr>
            <w:r w:rsidRPr="00B9131E">
              <w:rPr>
                <w:b w:val="0"/>
              </w:rPr>
              <w:t>Search based analysis</w:t>
            </w:r>
          </w:p>
        </w:tc>
        <w:tc>
          <w:tcPr>
            <w:tcW w:w="2329" w:type="dxa"/>
            <w:tcBorders>
              <w:left w:val="single" w:sz="8" w:space="0" w:color="3560AC" w:themeColor="accent5" w:themeTint="BF"/>
            </w:tcBorders>
            <w:noWrap/>
            <w:hideMark/>
          </w:tcPr>
          <w:p w14:paraId="375A1FF8" w14:textId="77777777" w:rsidR="00B9131E" w:rsidRPr="00B9131E" w:rsidRDefault="00B9131E" w:rsidP="00B9131E">
            <w:pPr>
              <w:cnfStyle w:val="000000010000" w:firstRow="0" w:lastRow="0" w:firstColumn="0" w:lastColumn="0" w:oddVBand="0" w:evenVBand="0" w:oddHBand="0" w:evenHBand="1" w:firstRowFirstColumn="0" w:firstRowLastColumn="0" w:lastRowFirstColumn="0" w:lastRowLastColumn="0"/>
              <w:rPr>
                <w:rFonts w:cs="Arial"/>
              </w:rPr>
            </w:pPr>
            <w:r w:rsidRPr="00B9131E">
              <w:t>Semantic web</w:t>
            </w:r>
          </w:p>
        </w:tc>
      </w:tr>
      <w:tr w:rsidR="00B9131E" w:rsidRPr="00B9131E" w14:paraId="7100C202" w14:textId="77777777" w:rsidTr="00152F1D">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hideMark/>
          </w:tcPr>
          <w:p w14:paraId="0836B337" w14:textId="1BA7B4A9" w:rsidR="00B9131E" w:rsidRPr="00B9131E" w:rsidRDefault="002530B1" w:rsidP="00B9131E">
            <w:pPr>
              <w:rPr>
                <w:rFonts w:cs="Arial"/>
                <w:b w:val="0"/>
              </w:rPr>
            </w:pPr>
            <w:r w:rsidRPr="00B9131E">
              <w:rPr>
                <w:b w:val="0"/>
              </w:rPr>
              <w:t>PMML</w:t>
            </w:r>
          </w:p>
        </w:tc>
        <w:tc>
          <w:tcPr>
            <w:tcW w:w="2329" w:type="dxa"/>
            <w:tcBorders>
              <w:left w:val="single" w:sz="8" w:space="0" w:color="3560AC" w:themeColor="accent5" w:themeTint="BF"/>
            </w:tcBorders>
            <w:noWrap/>
            <w:hideMark/>
          </w:tcPr>
          <w:p w14:paraId="358601D3" w14:textId="77777777" w:rsidR="00B9131E" w:rsidRPr="00B9131E" w:rsidRDefault="00B9131E" w:rsidP="00B9131E">
            <w:pPr>
              <w:cnfStyle w:val="000000100000" w:firstRow="0" w:lastRow="0" w:firstColumn="0" w:lastColumn="0" w:oddVBand="0" w:evenVBand="0" w:oddHBand="1" w:evenHBand="0" w:firstRowFirstColumn="0" w:firstRowLastColumn="0" w:lastRowFirstColumn="0" w:lastRowLastColumn="0"/>
              <w:rPr>
                <w:rFonts w:cs="Arial"/>
              </w:rPr>
            </w:pPr>
            <w:r w:rsidRPr="00B9131E">
              <w:t>Text and entity analysis</w:t>
            </w:r>
          </w:p>
        </w:tc>
      </w:tr>
      <w:tr w:rsidR="00FA691F" w:rsidRPr="00B9131E" w14:paraId="78EC2FC2" w14:textId="77777777" w:rsidTr="0047792C">
        <w:trPr>
          <w:cnfStyle w:val="000000010000" w:firstRow="0" w:lastRow="0" w:firstColumn="0" w:lastColumn="0" w:oddVBand="0" w:evenVBand="0" w:oddHBand="0" w:evenHBand="1"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tcPr>
          <w:p w14:paraId="11FF61B7" w14:textId="77777777" w:rsidR="00FA691F" w:rsidRPr="00B9131E" w:rsidRDefault="00FA691F" w:rsidP="00B9131E">
            <w:pPr>
              <w:rPr>
                <w:b w:val="0"/>
              </w:rPr>
            </w:pPr>
          </w:p>
        </w:tc>
        <w:tc>
          <w:tcPr>
            <w:tcW w:w="2329" w:type="dxa"/>
            <w:tcBorders>
              <w:left w:val="single" w:sz="8" w:space="0" w:color="3560AC" w:themeColor="accent5" w:themeTint="BF"/>
            </w:tcBorders>
            <w:noWrap/>
          </w:tcPr>
          <w:p w14:paraId="0D545FCF" w14:textId="3E35C1F2" w:rsidR="00FA691F" w:rsidRPr="00B9131E" w:rsidRDefault="00FA691F" w:rsidP="00B9131E">
            <w:pPr>
              <w:cnfStyle w:val="000000010000" w:firstRow="0" w:lastRow="0" w:firstColumn="0" w:lastColumn="0" w:oddVBand="0" w:evenVBand="0" w:oddHBand="0" w:evenHBand="1" w:firstRowFirstColumn="0" w:firstRowLastColumn="0" w:lastRowFirstColumn="0" w:lastRowLastColumn="0"/>
            </w:pPr>
            <w:r>
              <w:t>Integration</w:t>
            </w:r>
          </w:p>
        </w:tc>
      </w:tr>
    </w:tbl>
    <w:p w14:paraId="7E91DD85" w14:textId="707527B7" w:rsidR="00D10E35" w:rsidRDefault="00821A3D" w:rsidP="00C54766">
      <w:pPr>
        <w:spacing w:before="360"/>
      </w:pPr>
      <w:r>
        <w:t>A</w:t>
      </w:r>
      <w:r w:rsidR="00D10E35">
        <w:t xml:space="preserve">n increase </w:t>
      </w:r>
      <w:r>
        <w:t xml:space="preserve">is expected </w:t>
      </w:r>
      <w:r w:rsidR="00D10E35">
        <w:t xml:space="preserve">in </w:t>
      </w:r>
      <w:r>
        <w:t xml:space="preserve">the </w:t>
      </w:r>
      <w:r w:rsidR="00D10E35">
        <w:t xml:space="preserve">application of semantic technologies for data enrichment. </w:t>
      </w:r>
      <w:r w:rsidR="0047792C">
        <w:t xml:space="preserve">Semantic data enrichment is an area that has experienced successes in cloud deployments. </w:t>
      </w:r>
      <w:r w:rsidR="00D10E35">
        <w:t>Several applications of text analysis technology</w:t>
      </w:r>
      <w:r w:rsidR="000067D0">
        <w:t xml:space="preserve"> are driving </w:t>
      </w:r>
      <w:r>
        <w:t xml:space="preserve">the </w:t>
      </w:r>
      <w:r w:rsidR="000067D0">
        <w:t>demand for standards development</w:t>
      </w:r>
      <w:r w:rsidR="00D10E35">
        <w:t xml:space="preserve"> including fast moving consumer goods, fraud detection, and healthcare. </w:t>
      </w:r>
    </w:p>
    <w:p w14:paraId="518664F8" w14:textId="54BFBF8A" w:rsidR="00FA691F" w:rsidRDefault="00FA691F" w:rsidP="00F00FDB">
      <w:pPr>
        <w:keepLines/>
      </w:pPr>
      <w:r w:rsidRPr="00B5090B">
        <w:t>Integration</w:t>
      </w:r>
      <w:r>
        <w:t xml:space="preserve"> is also an area of projected maturity growth.</w:t>
      </w:r>
      <w:r w:rsidRPr="00B5090B">
        <w:t xml:space="preserve"> </w:t>
      </w:r>
      <w:r>
        <w:t>I</w:t>
      </w:r>
      <w:r w:rsidRPr="00B5090B">
        <w:t xml:space="preserve">ncreased usage </w:t>
      </w:r>
      <w:r>
        <w:t xml:space="preserve">is expected </w:t>
      </w:r>
      <w:r w:rsidRPr="00B5090B">
        <w:t>of lightweight iPaaS platforms</w:t>
      </w:r>
      <w:r>
        <w:t>.</w:t>
      </w:r>
      <w:r w:rsidRPr="00B5090B">
        <w:t xml:space="preserve"> </w:t>
      </w:r>
      <w:r>
        <w:t xml:space="preserve">Use of </w:t>
      </w:r>
      <w:r w:rsidR="008345E5" w:rsidRPr="008345E5">
        <w:t>application programming interface</w:t>
      </w:r>
      <w:r w:rsidR="008345E5">
        <w:t>s</w:t>
      </w:r>
      <w:r w:rsidR="008345E5" w:rsidRPr="00B5090B">
        <w:t xml:space="preserve"> </w:t>
      </w:r>
      <w:r w:rsidR="008345E5">
        <w:t>(</w:t>
      </w:r>
      <w:r w:rsidRPr="00B5090B">
        <w:t>APIs</w:t>
      </w:r>
      <w:r w:rsidR="008345E5">
        <w:t>)</w:t>
      </w:r>
      <w:r w:rsidRPr="00B5090B">
        <w:t xml:space="preserve"> for enabling microservices</w:t>
      </w:r>
      <w:r>
        <w:t xml:space="preserve"> and</w:t>
      </w:r>
      <w:r w:rsidRPr="00B5090B">
        <w:t xml:space="preserve"> mashup data from multiple sources</w:t>
      </w:r>
      <w:r>
        <w:t xml:space="preserve"> are also anticipated to grow</w:t>
      </w:r>
      <w:r w:rsidRPr="00B5090B">
        <w:t xml:space="preserve">. </w:t>
      </w:r>
      <w:r>
        <w:t>Currently, there is a s</w:t>
      </w:r>
      <w:r w:rsidRPr="00B5090B">
        <w:t>carcity of general use</w:t>
      </w:r>
      <w:r>
        <w:t xml:space="preserve"> interfaces that are capable of supporting diverse data management requirements, the capability to work with container frameworks, data APIs, and metadata standards. Demand is increasing for interfaces with flexibility to handle heterogeneous user types, each having unique conceptual needs.</w:t>
      </w:r>
      <w:r>
        <w:rPr>
          <w:rFonts w:ascii="Calibri" w:hAnsi="Calibri" w:cs="Calibri"/>
        </w:rPr>
        <w:t xml:space="preserve"> </w:t>
      </w:r>
    </w:p>
    <w:p w14:paraId="2509928B" w14:textId="77777777" w:rsidR="004901BE" w:rsidRDefault="004901BE" w:rsidP="004901BE">
      <w:bookmarkStart w:id="394" w:name="_Toc472495076"/>
      <w:bookmarkStart w:id="395" w:name="_Toc472495103"/>
      <w:bookmarkStart w:id="396" w:name="_Toc474185510"/>
    </w:p>
    <w:p w14:paraId="7B4792A5" w14:textId="77777777" w:rsidR="004901BE" w:rsidRPr="004901BE" w:rsidRDefault="004901BE" w:rsidP="004901BE">
      <w:pPr>
        <w:sectPr w:rsidR="004901BE" w:rsidRPr="004901BE" w:rsidSect="004222B4">
          <w:pgSz w:w="12240" w:h="15840" w:code="1"/>
          <w:pgMar w:top="1440" w:right="1080" w:bottom="1440" w:left="1080" w:header="720" w:footer="720" w:gutter="0"/>
          <w:lnNumType w:countBy="1" w:restart="continuous"/>
          <w:cols w:space="720"/>
          <w:docGrid w:linePitch="360"/>
        </w:sectPr>
      </w:pPr>
    </w:p>
    <w:p w14:paraId="692418E0" w14:textId="2A530519" w:rsidR="00F735D2" w:rsidRPr="00B91C61" w:rsidRDefault="00F735D2" w:rsidP="00B91C61">
      <w:pPr>
        <w:pStyle w:val="Heading1"/>
      </w:pPr>
      <w:bookmarkStart w:id="397" w:name="_Toc478543748"/>
      <w:bookmarkStart w:id="398" w:name="_Toc496136869"/>
      <w:bookmarkStart w:id="399" w:name="_Toc489926414"/>
      <w:commentRangeStart w:id="400"/>
      <w:r w:rsidRPr="00B91C61">
        <w:lastRenderedPageBreak/>
        <w:t>Considerations for Implementation</w:t>
      </w:r>
      <w:r w:rsidR="00A014EF" w:rsidRPr="00B91C61">
        <w:t xml:space="preserve"> and </w:t>
      </w:r>
      <w:commentRangeEnd w:id="400"/>
      <w:r w:rsidR="009546F2">
        <w:rPr>
          <w:rStyle w:val="CommentReference"/>
          <w:rFonts w:ascii="Times New Roman" w:eastAsia="Calibri" w:hAnsi="Times New Roman" w:cs="Times New Roman"/>
          <w:b w:val="0"/>
          <w:bCs w:val="0"/>
          <w:caps w:val="0"/>
        </w:rPr>
        <w:commentReference w:id="400"/>
      </w:r>
      <w:r w:rsidR="00A014EF" w:rsidRPr="00B91C61">
        <w:t>M</w:t>
      </w:r>
      <w:r w:rsidR="00733FC0" w:rsidRPr="00B91C61">
        <w:t>odernization</w:t>
      </w:r>
      <w:bookmarkEnd w:id="394"/>
      <w:bookmarkEnd w:id="395"/>
      <w:bookmarkEnd w:id="396"/>
      <w:bookmarkEnd w:id="397"/>
      <w:bookmarkEnd w:id="398"/>
      <w:bookmarkEnd w:id="399"/>
      <w:r w:rsidR="00733FC0" w:rsidRPr="00B91C61">
        <w:t xml:space="preserve"> </w:t>
      </w:r>
    </w:p>
    <w:p w14:paraId="25D0AC24" w14:textId="77777777" w:rsidR="008E4A55" w:rsidRDefault="0060523C" w:rsidP="008E4A55">
      <w:pPr>
        <w:pStyle w:val="Heading2"/>
        <w:numPr>
          <w:ilvl w:val="1"/>
          <w:numId w:val="11"/>
        </w:numPr>
        <w:rPr>
          <w:moveFrom w:id="401" w:author="Laurie Aldape" w:date="2017-10-19T00:40:00Z"/>
        </w:rPr>
      </w:pPr>
      <w:del w:id="402" w:author="Laurie Aldape" w:date="2017-10-19T00:40:00Z">
        <w:r>
          <w:delText xml:space="preserve"> </w:delText>
        </w:r>
      </w:del>
      <w:ins w:id="403" w:author="Laurie Aldape" w:date="2017-10-19T00:40:00Z">
        <w:r>
          <w:t xml:space="preserve"> </w:t>
        </w:r>
      </w:ins>
      <w:bookmarkStart w:id="404" w:name="_Toc489926415"/>
      <w:bookmarkStart w:id="405" w:name="_Toc478543750"/>
      <w:bookmarkStart w:id="406" w:name="_Toc496136870"/>
      <w:moveFromRangeStart w:id="407" w:author="Laurie Aldape" w:date="2017-10-19T00:40:00Z" w:name="move496136942"/>
      <w:moveFrom w:id="408" w:author="Laurie Aldape" w:date="2017-10-19T00:40:00Z">
        <w:r w:rsidR="008E4A55" w:rsidRPr="00E7674C">
          <w:t>Implementation</w:t>
        </w:r>
        <w:bookmarkEnd w:id="404"/>
        <w:r w:rsidR="008E4A55" w:rsidRPr="00E7674C">
          <w:t xml:space="preserve"> </w:t>
        </w:r>
      </w:moveFrom>
    </w:p>
    <w:p w14:paraId="5168B260" w14:textId="77777777" w:rsidR="008E4A55" w:rsidRDefault="008E4A55" w:rsidP="008E4A55">
      <w:pPr>
        <w:rPr>
          <w:moveFrom w:id="409" w:author="Laurie Aldape" w:date="2017-10-19T00:40:00Z"/>
        </w:rPr>
      </w:pPr>
      <w:moveFrom w:id="410" w:author="Laurie Aldape" w:date="2017-10-19T00:40:00Z">
        <w:r>
          <w:t xml:space="preserve">Characteristics of a Big Data project implementation depend on the needs and capabilities of the particular organization undertaking the effort. This section attempts to provide some high-level issues for deliberation during the Big Data project planning stage. This is not intended to be a prescription covering the entire range or depth of considerations that an organization may face, but rather an initial list to supplement with project specific concerns. During the planning phase, Big Data project considerations could include the following: </w:t>
        </w:r>
      </w:moveFrom>
    </w:p>
    <w:p w14:paraId="388FE9C9" w14:textId="77777777" w:rsidR="008E4A55" w:rsidRDefault="008E4A55" w:rsidP="008E4A55">
      <w:pPr>
        <w:pStyle w:val="BDTextBulletList"/>
        <w:numPr>
          <w:ilvl w:val="0"/>
          <w:numId w:val="1"/>
        </w:numPr>
        <w:rPr>
          <w:moveFrom w:id="411" w:author="Laurie Aldape" w:date="2017-10-19T00:40:00Z"/>
        </w:rPr>
      </w:pPr>
      <w:moveFrom w:id="412" w:author="Laurie Aldape" w:date="2017-10-19T00:40:00Z">
        <w:r>
          <w:t xml:space="preserve">Data quality: Consider the level of quality that will be required from the data model. As data quality increases, cost increases. A minimum viable quality of data, which will provide desired results, should be determined. </w:t>
        </w:r>
      </w:moveFrom>
    </w:p>
    <w:p w14:paraId="0408A6DB" w14:textId="77777777" w:rsidR="008E4A55" w:rsidRDefault="008E4A55" w:rsidP="008E4A55">
      <w:pPr>
        <w:pStyle w:val="BDTextBulletList"/>
        <w:numPr>
          <w:ilvl w:val="0"/>
          <w:numId w:val="1"/>
        </w:numPr>
        <w:rPr>
          <w:moveFrom w:id="413" w:author="Laurie Aldape" w:date="2017-10-19T00:40:00Z"/>
        </w:rPr>
      </w:pPr>
      <w:moveFrom w:id="414" w:author="Laurie Aldape" w:date="2017-10-19T00:40:00Z">
        <w:r>
          <w:t xml:space="preserve">Data access: Many factors can affect data access including organizational cultural challenges and security and privacy compliance. Cultural challenges are unique to each project but many are alleviated with sufficient support from upper management (e.g., corporate officers, influential advocates). Security and privacy affects multiple areas in a Big Data project including data access. Additional information on security and privacy considerations are provided in the </w:t>
        </w:r>
        <w:r w:rsidRPr="00152F1D">
          <w:rPr>
            <w:i/>
          </w:rPr>
          <w:t>NBDIF: Volume 4, Security and Privacy</w:t>
        </w:r>
        <w:r>
          <w:t xml:space="preserve"> document. </w:t>
        </w:r>
      </w:moveFrom>
    </w:p>
    <w:p w14:paraId="5AF5C313" w14:textId="77777777" w:rsidR="008E4A55" w:rsidRDefault="008E4A55" w:rsidP="008E4A55">
      <w:pPr>
        <w:pStyle w:val="BDTextBulletList"/>
        <w:numPr>
          <w:ilvl w:val="0"/>
          <w:numId w:val="1"/>
        </w:numPr>
        <w:rPr>
          <w:moveFrom w:id="415" w:author="Laurie Aldape" w:date="2017-10-19T00:40:00Z"/>
        </w:rPr>
      </w:pPr>
      <w:moveFrom w:id="416" w:author="Laurie Aldape" w:date="2017-10-19T00:40:00Z">
        <w:r>
          <w:t xml:space="preserve">Component interoperability: For a complicated system, a comprehensive appraisal of system component interoperability can be critical. Advantages of commercial products are frequently lauded while the limitations, dependencies, and deficiencies are often not obvious. Exploration of component interoperability during the planning phase could prevent significant issues during later phases of Big Data projects.  </w:t>
        </w:r>
      </w:moveFrom>
    </w:p>
    <w:p w14:paraId="21498D7D" w14:textId="77777777" w:rsidR="008E4A55" w:rsidRDefault="008E4A55" w:rsidP="008E4A55">
      <w:pPr>
        <w:pStyle w:val="BDTextBulletList"/>
        <w:numPr>
          <w:ilvl w:val="0"/>
          <w:numId w:val="1"/>
        </w:numPr>
        <w:rPr>
          <w:moveFrom w:id="417" w:author="Laurie Aldape" w:date="2017-10-19T00:40:00Z"/>
        </w:rPr>
      </w:pPr>
      <w:moveFrom w:id="418" w:author="Laurie Aldape" w:date="2017-10-19T00:40:00Z">
        <w:r>
          <w:t xml:space="preserve">Potential bottlenecks: Projects requiring high performance often expose storage and network bottlenecks. </w:t>
        </w:r>
      </w:moveFrom>
    </w:p>
    <w:p w14:paraId="1DC5C93B" w14:textId="77777777" w:rsidR="008E4A55" w:rsidRDefault="008E4A55" w:rsidP="008E4A55">
      <w:pPr>
        <w:pStyle w:val="BDTextBulletList"/>
        <w:numPr>
          <w:ilvl w:val="0"/>
          <w:numId w:val="1"/>
        </w:numPr>
        <w:rPr>
          <w:moveFrom w:id="419" w:author="Laurie Aldape" w:date="2017-10-19T00:40:00Z"/>
        </w:rPr>
      </w:pPr>
      <w:moveFrom w:id="420" w:author="Laurie Aldape" w:date="2017-10-19T00:40:00Z">
        <w:r>
          <w:t>For search oriented projects: Organizations should strive to set a balance between governance and retrieval, determine ownership (i.e., departmental responsibility) for the function, aim for unified or single point search capability; and, unless the organization is a strong IT company, identify needed outsourced expertise.</w:t>
        </w:r>
      </w:moveFrom>
    </w:p>
    <w:p w14:paraId="5B48EDDD" w14:textId="76D00805" w:rsidR="00E7674C" w:rsidRDefault="00E7674C" w:rsidP="0060523C">
      <w:pPr>
        <w:pStyle w:val="Heading2"/>
      </w:pPr>
      <w:bookmarkStart w:id="421" w:name="_Toc489926416"/>
      <w:moveFromRangeEnd w:id="407"/>
      <w:r w:rsidRPr="00E7674C">
        <w:t>System Modernization</w:t>
      </w:r>
      <w:bookmarkEnd w:id="405"/>
      <w:bookmarkEnd w:id="406"/>
      <w:bookmarkEnd w:id="421"/>
      <w:r w:rsidRPr="00E7674C">
        <w:t xml:space="preserve"> </w:t>
      </w:r>
    </w:p>
    <w:p w14:paraId="25B214B1" w14:textId="47C5A796" w:rsidR="00733FC0" w:rsidRPr="00CE3A7A" w:rsidRDefault="00733FC0" w:rsidP="00B43B80">
      <w:pPr>
        <w:rPr>
          <w:color w:val="000000"/>
          <w:shd w:val="clear" w:color="auto" w:fill="FFC000"/>
        </w:rPr>
      </w:pPr>
      <w:r>
        <w:t xml:space="preserve">An organization preparing to develop a </w:t>
      </w:r>
      <w:r w:rsidR="00222B51">
        <w:t>B</w:t>
      </w:r>
      <w:r>
        <w:t xml:space="preserve">ig </w:t>
      </w:r>
      <w:r w:rsidR="00222B51">
        <w:t>D</w:t>
      </w:r>
      <w:r>
        <w:t xml:space="preserve">ata system will typically consider one of two possible directions for modernization. </w:t>
      </w:r>
      <w:r w:rsidR="00222B51">
        <w:t xml:space="preserve">For simplification, </w:t>
      </w:r>
      <w:r>
        <w:t xml:space="preserve">these two </w:t>
      </w:r>
      <w:r w:rsidRPr="00723D38">
        <w:t xml:space="preserve">directions </w:t>
      </w:r>
      <w:r w:rsidR="00222B51">
        <w:t>will be refer</w:t>
      </w:r>
      <w:r w:rsidR="00E6590E">
        <w:t>r</w:t>
      </w:r>
      <w:r w:rsidR="00222B51">
        <w:t xml:space="preserve">ed to </w:t>
      </w:r>
      <w:r w:rsidRPr="00723D38">
        <w:t>a</w:t>
      </w:r>
      <w:r>
        <w:t>s Augmentation and Replacement</w:t>
      </w:r>
      <w:r w:rsidR="00222B51">
        <w:t>, herein</w:t>
      </w:r>
      <w:r>
        <w:t>.</w:t>
      </w:r>
      <w:r w:rsidRPr="00723D38">
        <w:t xml:space="preserve"> Each of the</w:t>
      </w:r>
      <w:r w:rsidR="00777361">
        <w:t>se two</w:t>
      </w:r>
      <w:r w:rsidRPr="00723D38">
        <w:t xml:space="preserve"> modernization directions ha</w:t>
      </w:r>
      <w:del w:id="422" w:author="Laurie Aldape" w:date="2017-10-19T00:40:00Z">
        <w:r w:rsidRPr="00723D38">
          <w:delText>ve</w:delText>
        </w:r>
      </w:del>
      <w:ins w:id="423" w:author="Laurie Aldape" w:date="2017-10-19T00:40:00Z">
        <w:r w:rsidR="00D33967">
          <w:t>s</w:t>
        </w:r>
      </w:ins>
      <w:r w:rsidRPr="00723D38">
        <w:t xml:space="preserve"> unique advantage</w:t>
      </w:r>
      <w:r>
        <w:t xml:space="preserve">s and disadvantages. </w:t>
      </w:r>
      <w:r w:rsidR="00E6590E">
        <w:t xml:space="preserve">The following </w:t>
      </w:r>
      <w:r w:rsidR="006A11AE">
        <w:t>summarizes the two directions</w:t>
      </w:r>
      <w:r w:rsidR="00E6590E">
        <w:t>:</w:t>
      </w:r>
    </w:p>
    <w:p w14:paraId="3BD09C20" w14:textId="1CA71216" w:rsidR="00733FC0" w:rsidRDefault="00E6590E" w:rsidP="00B9131E">
      <w:pPr>
        <w:pStyle w:val="BDTextBulletList"/>
      </w:pPr>
      <w:r>
        <w:t>Augmentation: This direction</w:t>
      </w:r>
      <w:r w:rsidR="006A11AE">
        <w:t xml:space="preserve"> involves u</w:t>
      </w:r>
      <w:r w:rsidR="00777361">
        <w:t xml:space="preserve">pdating </w:t>
      </w:r>
      <w:r w:rsidR="006A11AE">
        <w:t xml:space="preserve">to a Big Data system </w:t>
      </w:r>
      <w:r w:rsidR="00777361">
        <w:t xml:space="preserve">by </w:t>
      </w:r>
      <w:r w:rsidR="00733FC0">
        <w:t>augmenting the supporting architecture</w:t>
      </w:r>
      <w:r w:rsidR="006A11AE">
        <w:t>.</w:t>
      </w:r>
      <w:r w:rsidR="00733FC0">
        <w:t xml:space="preserve"> </w:t>
      </w:r>
      <w:r w:rsidR="006A11AE">
        <w:t>Advantages of u</w:t>
      </w:r>
      <w:r w:rsidR="00733FC0">
        <w:t>pdating the supporting architecture includ</w:t>
      </w:r>
      <w:r w:rsidR="006A11AE">
        <w:t>e</w:t>
      </w:r>
      <w:r w:rsidR="00733FC0">
        <w:t xml:space="preserve"> </w:t>
      </w:r>
      <w:r w:rsidR="006A11AE">
        <w:t xml:space="preserve">incorporation of </w:t>
      </w:r>
      <w:r w:rsidR="00733FC0">
        <w:t xml:space="preserve">more mature technologies amidst the stack and flexibility in the </w:t>
      </w:r>
      <w:r w:rsidR="006A11AE">
        <w:t xml:space="preserve">implementation </w:t>
      </w:r>
      <w:r w:rsidR="00733FC0">
        <w:t>timeline. Augmentation allows for a phased implementation that can be stretched out over more than one fiscal budget</w:t>
      </w:r>
      <w:r w:rsidR="006A11AE">
        <w:t xml:space="preserve"> year.</w:t>
      </w:r>
      <w:r w:rsidR="00733FC0">
        <w:t xml:space="preserve"> </w:t>
      </w:r>
    </w:p>
    <w:p w14:paraId="4D024F97" w14:textId="38436300" w:rsidR="00733FC0" w:rsidRDefault="00E6590E" w:rsidP="006A11AE">
      <w:pPr>
        <w:pStyle w:val="BDTextBulletList"/>
      </w:pPr>
      <w:r>
        <w:t xml:space="preserve">Replacement: </w:t>
      </w:r>
      <w:r w:rsidR="006A11AE">
        <w:t>This direction involves u</w:t>
      </w:r>
      <w:r w:rsidR="00777361">
        <w:t xml:space="preserve">pdating </w:t>
      </w:r>
      <w:r w:rsidR="006A11AE">
        <w:t xml:space="preserve">to a Big Data system </w:t>
      </w:r>
      <w:r w:rsidR="00777361">
        <w:t>by</w:t>
      </w:r>
      <w:r w:rsidR="00733FC0">
        <w:t xml:space="preserve"> replacing </w:t>
      </w:r>
      <w:r w:rsidR="002654BF">
        <w:t>the</w:t>
      </w:r>
      <w:r w:rsidR="00733FC0">
        <w:t xml:space="preserve"> existing system </w:t>
      </w:r>
      <w:r w:rsidR="006A11AE">
        <w:t xml:space="preserve">with </w:t>
      </w:r>
      <w:r w:rsidR="00733FC0">
        <w:t>an entirely new system</w:t>
      </w:r>
      <w:r w:rsidR="006A11AE">
        <w:t>.</w:t>
      </w:r>
      <w:r w:rsidR="00733FC0">
        <w:t xml:space="preserve"> Modernizing an existing system by replacing the whole architecture has notable </w:t>
      </w:r>
      <w:r w:rsidR="00733FC0">
        <w:lastRenderedPageBreak/>
        <w:t xml:space="preserve">disadvantages. In comparison to the augmentation approach, the level of change management required when replacing entire systems is significantly higher. </w:t>
      </w:r>
      <w:r w:rsidR="002654BF">
        <w:t xml:space="preserve">One advantage of complete system replacement is reduced compatibility problems with legacy systems. Partial modernizations, by replacing a portion of the existing system, are also possible. However, the same advantages and disadvantages of complete </w:t>
      </w:r>
      <w:r w:rsidR="00D76F5E">
        <w:t xml:space="preserve">system </w:t>
      </w:r>
      <w:r w:rsidR="002654BF">
        <w:t xml:space="preserve">replacement may not apply. </w:t>
      </w:r>
    </w:p>
    <w:p w14:paraId="04BB0674" w14:textId="77777777" w:rsidR="00C4740E" w:rsidRDefault="00C4740E" w:rsidP="00B43B80">
      <w:pPr>
        <w:rPr>
          <w:del w:id="424" w:author="Laurie Aldape" w:date="2017-10-19T00:40:00Z"/>
        </w:rPr>
      </w:pPr>
      <w:del w:id="425" w:author="Laurie Aldape" w:date="2017-10-19T00:40:00Z">
        <w:r>
          <w:delText>Table 7</w:delText>
        </w:r>
        <w:r w:rsidR="006A11AE">
          <w:delText xml:space="preserve"> summarizes the advantages and disadvantages of the two directions for system modernization. </w:delText>
        </w:r>
      </w:del>
    </w:p>
    <w:p w14:paraId="15F34545" w14:textId="77777777" w:rsidR="00733FC0" w:rsidRPr="00B9131E" w:rsidRDefault="00100A73" w:rsidP="00B82E23">
      <w:pPr>
        <w:pStyle w:val="BDTableCaption"/>
        <w:keepNext/>
        <w:keepLines/>
        <w:rPr>
          <w:del w:id="426" w:author="Laurie Aldape" w:date="2017-10-19T00:40:00Z"/>
        </w:rPr>
      </w:pPr>
      <w:bookmarkStart w:id="427" w:name="_Toc466028695"/>
      <w:bookmarkStart w:id="428" w:name="_Toc478543761"/>
      <w:bookmarkStart w:id="429" w:name="_Toc489926431"/>
      <w:del w:id="430" w:author="Laurie Aldape" w:date="2017-10-19T00:40:00Z">
        <w:r>
          <w:delText xml:space="preserve">Table </w:delText>
        </w:r>
        <w:r w:rsidR="00B4669C">
          <w:delText>7</w:delText>
        </w:r>
        <w:r w:rsidR="00733FC0" w:rsidRPr="00B9131E">
          <w:delText>: Possible Directions for Modernization</w:delText>
        </w:r>
        <w:bookmarkEnd w:id="427"/>
        <w:bookmarkEnd w:id="428"/>
        <w:bookmarkEnd w:id="429"/>
      </w:del>
    </w:p>
    <w:tbl>
      <w:tblPr>
        <w:tblStyle w:val="MediumShading1-Accent5"/>
        <w:tblW w:w="9576" w:type="dxa"/>
        <w:tblLayout w:type="fixed"/>
        <w:tblLook w:val="04A0" w:firstRow="1" w:lastRow="0" w:firstColumn="1" w:lastColumn="0" w:noHBand="0" w:noVBand="1"/>
      </w:tblPr>
      <w:tblGrid>
        <w:gridCol w:w="4788"/>
        <w:gridCol w:w="4788"/>
      </w:tblGrid>
      <w:tr w:rsidR="00733FC0" w14:paraId="2DAF6386" w14:textId="77777777" w:rsidTr="004A5266">
        <w:trPr>
          <w:cnfStyle w:val="100000000000" w:firstRow="1" w:lastRow="0" w:firstColumn="0" w:lastColumn="0" w:oddVBand="0" w:evenVBand="0" w:oddHBand="0" w:evenHBand="0" w:firstRowFirstColumn="0" w:firstRowLastColumn="0" w:lastRowFirstColumn="0" w:lastRowLastColumn="0"/>
          <w:del w:id="431" w:author="Laurie Aldape" w:date="2017-10-19T00:40:00Z"/>
        </w:trPr>
        <w:tc>
          <w:tcPr>
            <w:cnfStyle w:val="001000000000" w:firstRow="0" w:lastRow="0" w:firstColumn="1" w:lastColumn="0" w:oddVBand="0" w:evenVBand="0" w:oddHBand="0" w:evenHBand="0" w:firstRowFirstColumn="0" w:firstRowLastColumn="0" w:lastRowFirstColumn="0" w:lastRowLastColumn="0"/>
            <w:tcW w:w="9576" w:type="dxa"/>
            <w:gridSpan w:val="2"/>
          </w:tcPr>
          <w:p w14:paraId="30B5133A" w14:textId="77777777" w:rsidR="00733FC0" w:rsidRDefault="00733FC0" w:rsidP="00B82E23">
            <w:pPr>
              <w:keepNext/>
              <w:keepLines/>
              <w:rPr>
                <w:del w:id="432" w:author="Laurie Aldape" w:date="2017-10-19T00:40:00Z"/>
              </w:rPr>
            </w:pPr>
            <w:del w:id="433" w:author="Laurie Aldape" w:date="2017-10-19T00:40:00Z">
              <w:r>
                <w:delText>Advantages and Disadvantages of the Two Directions for Modernization</w:delText>
              </w:r>
            </w:del>
          </w:p>
        </w:tc>
      </w:tr>
      <w:tr w:rsidR="00733FC0" w14:paraId="10B596D0" w14:textId="77777777" w:rsidTr="004A5266">
        <w:trPr>
          <w:cnfStyle w:val="000000100000" w:firstRow="0" w:lastRow="0" w:firstColumn="0" w:lastColumn="0" w:oddVBand="0" w:evenVBand="0" w:oddHBand="1" w:evenHBand="0" w:firstRowFirstColumn="0" w:firstRowLastColumn="0" w:lastRowFirstColumn="0" w:lastRowLastColumn="0"/>
          <w:del w:id="434" w:author="Laurie Aldape" w:date="2017-10-19T00:40:00Z"/>
        </w:trPr>
        <w:tc>
          <w:tcPr>
            <w:cnfStyle w:val="001000000000" w:firstRow="0" w:lastRow="0" w:firstColumn="1" w:lastColumn="0" w:oddVBand="0" w:evenVBand="0" w:oddHBand="0" w:evenHBand="0" w:firstRowFirstColumn="0" w:firstRowLastColumn="0" w:lastRowFirstColumn="0" w:lastRowLastColumn="0"/>
            <w:tcW w:w="9576" w:type="dxa"/>
            <w:gridSpan w:val="2"/>
          </w:tcPr>
          <w:p w14:paraId="3C89E226" w14:textId="77777777" w:rsidR="00733FC0" w:rsidRDefault="00733FC0" w:rsidP="00B82E23">
            <w:pPr>
              <w:keepNext/>
              <w:keepLines/>
              <w:rPr>
                <w:del w:id="435" w:author="Laurie Aldape" w:date="2017-10-19T00:40:00Z"/>
              </w:rPr>
            </w:pPr>
            <w:del w:id="436" w:author="Laurie Aldape" w:date="2017-10-19T00:40:00Z">
              <w:r>
                <w:delText>Augmentation</w:delText>
              </w:r>
            </w:del>
          </w:p>
        </w:tc>
      </w:tr>
      <w:tr w:rsidR="00733FC0" w14:paraId="3CD2A6C7" w14:textId="77777777" w:rsidTr="00152F1D">
        <w:trPr>
          <w:cnfStyle w:val="000000010000" w:firstRow="0" w:lastRow="0" w:firstColumn="0" w:lastColumn="0" w:oddVBand="0" w:evenVBand="0" w:oddHBand="0" w:evenHBand="1" w:firstRowFirstColumn="0" w:firstRowLastColumn="0" w:lastRowFirstColumn="0" w:lastRowLastColumn="0"/>
          <w:trHeight w:val="952"/>
          <w:del w:id="437" w:author="Laurie Aldape" w:date="2017-10-19T00:40:00Z"/>
        </w:trPr>
        <w:tc>
          <w:tcPr>
            <w:cnfStyle w:val="001000000000" w:firstRow="0" w:lastRow="0" w:firstColumn="1" w:lastColumn="0" w:oddVBand="0" w:evenVBand="0" w:oddHBand="0" w:evenHBand="0" w:firstRowFirstColumn="0" w:firstRowLastColumn="0" w:lastRowFirstColumn="0" w:lastRowLastColumn="0"/>
            <w:tcW w:w="4788" w:type="dxa"/>
          </w:tcPr>
          <w:p w14:paraId="21675639" w14:textId="77777777" w:rsidR="00733FC0" w:rsidRDefault="00733FC0" w:rsidP="006A11AE">
            <w:pPr>
              <w:keepNext/>
              <w:keepLines/>
              <w:spacing w:after="0"/>
              <w:rPr>
                <w:del w:id="438" w:author="Laurie Aldape" w:date="2017-10-19T00:40:00Z"/>
              </w:rPr>
            </w:pPr>
            <w:del w:id="439" w:author="Laurie Aldape" w:date="2017-10-19T00:40:00Z">
              <w:r>
                <w:delText>Advantages</w:delText>
              </w:r>
            </w:del>
          </w:p>
          <w:p w14:paraId="14638614" w14:textId="77777777" w:rsidR="00733FC0" w:rsidRPr="00B9131E" w:rsidRDefault="00733FC0" w:rsidP="00B82E23">
            <w:pPr>
              <w:pStyle w:val="BDTableBulletList"/>
              <w:keepNext/>
              <w:keepLines/>
              <w:numPr>
                <w:ilvl w:val="0"/>
                <w:numId w:val="5"/>
              </w:numPr>
              <w:ind w:left="432" w:hanging="216"/>
              <w:rPr>
                <w:del w:id="440" w:author="Laurie Aldape" w:date="2017-10-19T00:40:00Z"/>
                <w:b w:val="0"/>
              </w:rPr>
            </w:pPr>
            <w:del w:id="441" w:author="Laurie Aldape" w:date="2017-10-19T00:40:00Z">
              <w:r w:rsidRPr="00B9131E">
                <w:rPr>
                  <w:b w:val="0"/>
                </w:rPr>
                <w:delText xml:space="preserve">Phased approach </w:delText>
              </w:r>
            </w:del>
          </w:p>
          <w:p w14:paraId="491B57AD" w14:textId="77777777" w:rsidR="00733FC0" w:rsidRDefault="00733FC0" w:rsidP="00B82E23">
            <w:pPr>
              <w:pStyle w:val="BDTableBulletList"/>
              <w:keepNext/>
              <w:keepLines/>
              <w:numPr>
                <w:ilvl w:val="0"/>
                <w:numId w:val="5"/>
              </w:numPr>
              <w:ind w:left="432" w:hanging="216"/>
              <w:rPr>
                <w:del w:id="442" w:author="Laurie Aldape" w:date="2017-10-19T00:40:00Z"/>
              </w:rPr>
            </w:pPr>
            <w:del w:id="443" w:author="Laurie Aldape" w:date="2017-10-19T00:40:00Z">
              <w:r w:rsidRPr="00B9131E">
                <w:rPr>
                  <w:b w:val="0"/>
                </w:rPr>
                <w:delText>Not entirely immature stack of technology</w:delText>
              </w:r>
            </w:del>
          </w:p>
        </w:tc>
        <w:tc>
          <w:tcPr>
            <w:tcW w:w="4788" w:type="dxa"/>
          </w:tcPr>
          <w:p w14:paraId="38FF5A58" w14:textId="77777777" w:rsidR="00733FC0" w:rsidRDefault="00733FC0" w:rsidP="006A11AE">
            <w:pPr>
              <w:keepNext/>
              <w:keepLines/>
              <w:spacing w:after="0"/>
              <w:cnfStyle w:val="000000010000" w:firstRow="0" w:lastRow="0" w:firstColumn="0" w:lastColumn="0" w:oddVBand="0" w:evenVBand="0" w:oddHBand="0" w:evenHBand="1" w:firstRowFirstColumn="0" w:firstRowLastColumn="0" w:lastRowFirstColumn="0" w:lastRowLastColumn="0"/>
              <w:rPr>
                <w:del w:id="444" w:author="Laurie Aldape" w:date="2017-10-19T00:40:00Z"/>
              </w:rPr>
            </w:pPr>
            <w:del w:id="445" w:author="Laurie Aldape" w:date="2017-10-19T00:40:00Z">
              <w:r>
                <w:rPr>
                  <w:b/>
                </w:rPr>
                <w:delText>Disadvantages</w:delText>
              </w:r>
            </w:del>
          </w:p>
          <w:p w14:paraId="3739BB49" w14:textId="77777777" w:rsidR="00733FC0" w:rsidRPr="00B9131E" w:rsidRDefault="00F233CA" w:rsidP="00B82E23">
            <w:pPr>
              <w:pStyle w:val="BDTableBulletList"/>
              <w:keepNext/>
              <w:keepLines/>
              <w:numPr>
                <w:ilvl w:val="0"/>
                <w:numId w:val="5"/>
              </w:numPr>
              <w:ind w:left="432" w:hanging="216"/>
              <w:cnfStyle w:val="000000010000" w:firstRow="0" w:lastRow="0" w:firstColumn="0" w:lastColumn="0" w:oddVBand="0" w:evenVBand="0" w:oddHBand="0" w:evenHBand="1" w:firstRowFirstColumn="0" w:firstRowLastColumn="0" w:lastRowFirstColumn="0" w:lastRowLastColumn="0"/>
              <w:rPr>
                <w:del w:id="446" w:author="Laurie Aldape" w:date="2017-10-19T00:40:00Z"/>
              </w:rPr>
            </w:pPr>
            <w:del w:id="447" w:author="Laurie Aldape" w:date="2017-10-19T00:40:00Z">
              <w:r>
                <w:delText>TBD</w:delText>
              </w:r>
            </w:del>
          </w:p>
        </w:tc>
      </w:tr>
      <w:tr w:rsidR="00733FC0" w14:paraId="6D8E6D39" w14:textId="77777777" w:rsidTr="004A5266">
        <w:trPr>
          <w:cnfStyle w:val="000000100000" w:firstRow="0" w:lastRow="0" w:firstColumn="0" w:lastColumn="0" w:oddVBand="0" w:evenVBand="0" w:oddHBand="1" w:evenHBand="0" w:firstRowFirstColumn="0" w:firstRowLastColumn="0" w:lastRowFirstColumn="0" w:lastRowLastColumn="0"/>
          <w:del w:id="448" w:author="Laurie Aldape" w:date="2017-10-19T00:40:00Z"/>
        </w:trPr>
        <w:tc>
          <w:tcPr>
            <w:cnfStyle w:val="001000000000" w:firstRow="0" w:lastRow="0" w:firstColumn="1" w:lastColumn="0" w:oddVBand="0" w:evenVBand="0" w:oddHBand="0" w:evenHBand="0" w:firstRowFirstColumn="0" w:firstRowLastColumn="0" w:lastRowFirstColumn="0" w:lastRowLastColumn="0"/>
            <w:tcW w:w="9576" w:type="dxa"/>
            <w:gridSpan w:val="2"/>
          </w:tcPr>
          <w:p w14:paraId="7854F02A" w14:textId="77777777" w:rsidR="00733FC0" w:rsidRDefault="00733FC0" w:rsidP="00B82E23">
            <w:pPr>
              <w:keepNext/>
              <w:keepLines/>
              <w:rPr>
                <w:del w:id="449" w:author="Laurie Aldape" w:date="2017-10-19T00:40:00Z"/>
              </w:rPr>
            </w:pPr>
            <w:del w:id="450" w:author="Laurie Aldape" w:date="2017-10-19T00:40:00Z">
              <w:r>
                <w:delText>Replacement</w:delText>
              </w:r>
            </w:del>
          </w:p>
        </w:tc>
      </w:tr>
      <w:tr w:rsidR="00733FC0" w14:paraId="7D9263C1" w14:textId="77777777" w:rsidTr="002654BF">
        <w:trPr>
          <w:cnfStyle w:val="000000010000" w:firstRow="0" w:lastRow="0" w:firstColumn="0" w:lastColumn="0" w:oddVBand="0" w:evenVBand="0" w:oddHBand="0" w:evenHBand="1" w:firstRowFirstColumn="0" w:firstRowLastColumn="0" w:lastRowFirstColumn="0" w:lastRowLastColumn="0"/>
          <w:trHeight w:val="1033"/>
          <w:del w:id="451" w:author="Laurie Aldape" w:date="2017-10-19T00:40:00Z"/>
        </w:trPr>
        <w:tc>
          <w:tcPr>
            <w:cnfStyle w:val="001000000000" w:firstRow="0" w:lastRow="0" w:firstColumn="1" w:lastColumn="0" w:oddVBand="0" w:evenVBand="0" w:oddHBand="0" w:evenHBand="0" w:firstRowFirstColumn="0" w:firstRowLastColumn="0" w:lastRowFirstColumn="0" w:lastRowLastColumn="0"/>
            <w:tcW w:w="4788" w:type="dxa"/>
          </w:tcPr>
          <w:p w14:paraId="0C010830" w14:textId="77777777" w:rsidR="00733FC0" w:rsidRDefault="00733FC0" w:rsidP="006A11AE">
            <w:pPr>
              <w:keepNext/>
              <w:keepLines/>
              <w:spacing w:after="0"/>
              <w:rPr>
                <w:del w:id="452" w:author="Laurie Aldape" w:date="2017-10-19T00:40:00Z"/>
              </w:rPr>
            </w:pPr>
            <w:del w:id="453" w:author="Laurie Aldape" w:date="2017-10-19T00:40:00Z">
              <w:r>
                <w:delText>Advantages</w:delText>
              </w:r>
            </w:del>
          </w:p>
          <w:p w14:paraId="1EA3E33F" w14:textId="77777777" w:rsidR="00733FC0" w:rsidRPr="00B9131E" w:rsidRDefault="006A11AE" w:rsidP="006A11AE">
            <w:pPr>
              <w:pStyle w:val="BDTableBulletList"/>
              <w:numPr>
                <w:ilvl w:val="0"/>
                <w:numId w:val="5"/>
              </w:numPr>
              <w:ind w:left="432" w:hanging="216"/>
              <w:rPr>
                <w:del w:id="454" w:author="Laurie Aldape" w:date="2017-10-19T00:40:00Z"/>
                <w:b w:val="0"/>
              </w:rPr>
            </w:pPr>
            <w:del w:id="455" w:author="Laurie Aldape" w:date="2017-10-19T00:40:00Z">
              <w:r>
                <w:rPr>
                  <w:b w:val="0"/>
                </w:rPr>
                <w:delText>R</w:delText>
              </w:r>
              <w:r w:rsidRPr="006A11AE">
                <w:rPr>
                  <w:b w:val="0"/>
                </w:rPr>
                <w:delText>educed compatibility problems with legacy systems</w:delText>
              </w:r>
              <w:r w:rsidRPr="006A11AE" w:rsidDel="006A11AE">
                <w:rPr>
                  <w:b w:val="0"/>
                </w:rPr>
                <w:delText xml:space="preserve"> </w:delText>
              </w:r>
            </w:del>
          </w:p>
        </w:tc>
        <w:tc>
          <w:tcPr>
            <w:tcW w:w="4788" w:type="dxa"/>
          </w:tcPr>
          <w:p w14:paraId="10519825" w14:textId="77777777" w:rsidR="00733FC0" w:rsidRDefault="00733FC0" w:rsidP="006A11AE">
            <w:pPr>
              <w:keepNext/>
              <w:keepLines/>
              <w:spacing w:after="0"/>
              <w:cnfStyle w:val="000000010000" w:firstRow="0" w:lastRow="0" w:firstColumn="0" w:lastColumn="0" w:oddVBand="0" w:evenVBand="0" w:oddHBand="0" w:evenHBand="1" w:firstRowFirstColumn="0" w:firstRowLastColumn="0" w:lastRowFirstColumn="0" w:lastRowLastColumn="0"/>
              <w:rPr>
                <w:del w:id="456" w:author="Laurie Aldape" w:date="2017-10-19T00:40:00Z"/>
              </w:rPr>
            </w:pPr>
            <w:del w:id="457" w:author="Laurie Aldape" w:date="2017-10-19T00:40:00Z">
              <w:r>
                <w:rPr>
                  <w:b/>
                </w:rPr>
                <w:delText>Disadvantages</w:delText>
              </w:r>
            </w:del>
          </w:p>
          <w:p w14:paraId="25467605" w14:textId="77777777" w:rsidR="00733FC0" w:rsidRPr="00B9131E" w:rsidRDefault="00733FC0" w:rsidP="00B82E23">
            <w:pPr>
              <w:pStyle w:val="BDTableBulletList"/>
              <w:keepNext/>
              <w:keepLines/>
              <w:numPr>
                <w:ilvl w:val="0"/>
                <w:numId w:val="5"/>
              </w:numPr>
              <w:ind w:left="432" w:hanging="216"/>
              <w:cnfStyle w:val="000000010000" w:firstRow="0" w:lastRow="0" w:firstColumn="0" w:lastColumn="0" w:oddVBand="0" w:evenVBand="0" w:oddHBand="0" w:evenHBand="1" w:firstRowFirstColumn="0" w:firstRowLastColumn="0" w:lastRowFirstColumn="0" w:lastRowLastColumn="0"/>
              <w:rPr>
                <w:del w:id="458" w:author="Laurie Aldape" w:date="2017-10-19T00:40:00Z"/>
              </w:rPr>
            </w:pPr>
            <w:del w:id="459" w:author="Laurie Aldape" w:date="2017-10-19T00:40:00Z">
              <w:r w:rsidRPr="00B9131E">
                <w:delText>Longer development cycle</w:delText>
              </w:r>
            </w:del>
          </w:p>
          <w:p w14:paraId="1B2A6899" w14:textId="77777777" w:rsidR="00733FC0" w:rsidRPr="00B9131E" w:rsidRDefault="00733FC0" w:rsidP="00B82E23">
            <w:pPr>
              <w:pStyle w:val="BDTableBulletList"/>
              <w:keepNext/>
              <w:keepLines/>
              <w:numPr>
                <w:ilvl w:val="0"/>
                <w:numId w:val="5"/>
              </w:numPr>
              <w:ind w:left="432" w:hanging="216"/>
              <w:cnfStyle w:val="000000010000" w:firstRow="0" w:lastRow="0" w:firstColumn="0" w:lastColumn="0" w:oddVBand="0" w:evenVBand="0" w:oddHBand="0" w:evenHBand="1" w:firstRowFirstColumn="0" w:firstRowLastColumn="0" w:lastRowFirstColumn="0" w:lastRowLastColumn="0"/>
              <w:rPr>
                <w:del w:id="460" w:author="Laurie Aldape" w:date="2017-10-19T00:40:00Z"/>
              </w:rPr>
            </w:pPr>
            <w:del w:id="461" w:author="Laurie Aldape" w:date="2017-10-19T00:40:00Z">
              <w:r w:rsidRPr="00B9131E">
                <w:delText xml:space="preserve">Increased change management </w:delText>
              </w:r>
            </w:del>
          </w:p>
          <w:p w14:paraId="44FB73B3" w14:textId="77777777" w:rsidR="00733FC0" w:rsidRDefault="00733FC0" w:rsidP="00B82E23">
            <w:pPr>
              <w:pStyle w:val="BDTableBulletList"/>
              <w:keepNext/>
              <w:keepLines/>
              <w:numPr>
                <w:ilvl w:val="0"/>
                <w:numId w:val="5"/>
              </w:numPr>
              <w:ind w:left="432" w:hanging="216"/>
              <w:cnfStyle w:val="000000010000" w:firstRow="0" w:lastRow="0" w:firstColumn="0" w:lastColumn="0" w:oddVBand="0" w:evenVBand="0" w:oddHBand="0" w:evenHBand="1" w:firstRowFirstColumn="0" w:firstRowLastColumn="0" w:lastRowFirstColumn="0" w:lastRowLastColumn="0"/>
              <w:rPr>
                <w:del w:id="462" w:author="Laurie Aldape" w:date="2017-10-19T00:40:00Z"/>
              </w:rPr>
            </w:pPr>
            <w:del w:id="463" w:author="Laurie Aldape" w:date="2017-10-19T00:40:00Z">
              <w:r w:rsidRPr="00B9131E">
                <w:delText>Less mature technologies</w:delText>
              </w:r>
            </w:del>
          </w:p>
        </w:tc>
      </w:tr>
    </w:tbl>
    <w:p w14:paraId="74B80BC0" w14:textId="7409D91F" w:rsidR="00BE7465" w:rsidRDefault="000230F9">
      <w:pPr>
        <w:spacing w:before="120"/>
        <w:pPrChange w:id="464" w:author="Laurie Aldape" w:date="2017-10-19T00:40:00Z">
          <w:pPr>
            <w:spacing w:before="360"/>
          </w:pPr>
        </w:pPrChange>
      </w:pPr>
      <w:r>
        <w:t>Once system augmentation or replacement has been elected, a method of implementation</w:t>
      </w:r>
      <w:r w:rsidR="003D1335">
        <w:t xml:space="preserve"> can be chosen</w:t>
      </w:r>
      <w:r>
        <w:t xml:space="preserve">. </w:t>
      </w:r>
      <w:r w:rsidR="00171576">
        <w:t xml:space="preserve">Figure </w:t>
      </w:r>
      <w:del w:id="465" w:author="Laurie Aldape" w:date="2017-10-19T00:40:00Z">
        <w:r w:rsidR="00C341F7">
          <w:delText>2</w:delText>
        </w:r>
      </w:del>
      <w:ins w:id="466" w:author="Laurie Aldape" w:date="2017-10-19T00:40:00Z">
        <w:r w:rsidR="00D33967">
          <w:t>3</w:t>
        </w:r>
      </w:ins>
      <w:r w:rsidR="00171576">
        <w:t xml:space="preserve"> diagrams a decision s</w:t>
      </w:r>
      <w:r w:rsidR="00733FC0">
        <w:t>ituation</w:t>
      </w:r>
      <w:r w:rsidR="00171576">
        <w:t xml:space="preserve">, </w:t>
      </w:r>
      <w:r w:rsidR="00733FC0">
        <w:t xml:space="preserve">commonly referred to as </w:t>
      </w:r>
      <w:r w:rsidR="00733FC0" w:rsidRPr="00152F1D">
        <w:rPr>
          <w:i/>
        </w:rPr>
        <w:t>build or buy</w:t>
      </w:r>
      <w:r w:rsidR="00733FC0">
        <w:t xml:space="preserve"> </w:t>
      </w:r>
      <w:r w:rsidR="00C341F7">
        <w:t>(</w:t>
      </w:r>
      <w:r w:rsidR="00733FC0">
        <w:t>or outsource</w:t>
      </w:r>
      <w:r w:rsidR="00C341F7">
        <w:t>)</w:t>
      </w:r>
      <w:r w:rsidRPr="000230F9">
        <w:t xml:space="preserve"> </w:t>
      </w:r>
      <w:r>
        <w:t>that organizations face when modernizing to a Big Data system</w:t>
      </w:r>
      <w:r w:rsidR="00733FC0">
        <w:t>. In the build</w:t>
      </w:r>
      <w:r>
        <w:t>,</w:t>
      </w:r>
      <w:r w:rsidR="00733FC0">
        <w:t xml:space="preserve"> or DIY scenario</w:t>
      </w:r>
      <w:r w:rsidR="00D908C6">
        <w:t>,</w:t>
      </w:r>
      <w:r w:rsidR="00733FC0">
        <w:t xml:space="preserve"> the organization may modify their existing system or build an entirely new system separate of the existing system. One of the largest barriers organizations face when building their own systems is the scarcity of engineers with </w:t>
      </w:r>
      <w:r w:rsidR="00BE7465">
        <w:t xml:space="preserve">the skillset covering </w:t>
      </w:r>
      <w:r w:rsidR="000D04EE">
        <w:t xml:space="preserve">the </w:t>
      </w:r>
      <w:r w:rsidR="00BE7465">
        <w:t xml:space="preserve">newer </w:t>
      </w:r>
      <w:r w:rsidR="00F233CA">
        <w:t>technologies such as streaming or</w:t>
      </w:r>
      <w:r w:rsidR="00BE7465">
        <w:t xml:space="preserve"> near real time analysis</w:t>
      </w:r>
      <w:r w:rsidR="00733FC0">
        <w:t xml:space="preserve">. </w:t>
      </w:r>
    </w:p>
    <w:p w14:paraId="4E3B6CB9" w14:textId="589C232B" w:rsidR="00D908C6" w:rsidRDefault="00D908C6" w:rsidP="00B875F6">
      <w:r w:rsidRPr="00A67EF5">
        <w:rPr>
          <w:noProof/>
        </w:rPr>
        <w:drawing>
          <wp:inline distT="0" distB="0" distL="0" distR="0" wp14:anchorId="78FDFD49" wp14:editId="595E2876">
            <wp:extent cx="640080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31720"/>
                    </a:xfrm>
                    <a:prstGeom prst="rect">
                      <a:avLst/>
                    </a:prstGeom>
                    <a:noFill/>
                    <a:ln>
                      <a:noFill/>
                    </a:ln>
                  </pic:spPr>
                </pic:pic>
              </a:graphicData>
            </a:graphic>
          </wp:inline>
        </w:drawing>
      </w:r>
    </w:p>
    <w:p w14:paraId="5E5188C5" w14:textId="77777777" w:rsidR="00D908C6" w:rsidRDefault="00D908C6" w:rsidP="00D908C6">
      <w:pPr>
        <w:pStyle w:val="BDFigureCaption"/>
      </w:pPr>
      <w:bookmarkStart w:id="467" w:name="_Toc478543754"/>
      <w:bookmarkStart w:id="468" w:name="_Toc496136879"/>
      <w:bookmarkStart w:id="469" w:name="_Toc489926420"/>
      <w:r>
        <w:t xml:space="preserve">Figure </w:t>
      </w:r>
      <w:r>
        <w:fldChar w:fldCharType="begin"/>
      </w:r>
      <w:r>
        <w:instrText xml:space="preserve"> AUTONUMLGL  \* Arabic \e </w:instrText>
      </w:r>
      <w:r>
        <w:fldChar w:fldCharType="end"/>
      </w:r>
      <w:r>
        <w:t>: New System Implementation</w:t>
      </w:r>
      <w:bookmarkEnd w:id="467"/>
      <w:bookmarkEnd w:id="468"/>
      <w:bookmarkEnd w:id="469"/>
    </w:p>
    <w:p w14:paraId="2983E0B7" w14:textId="40621684" w:rsidR="00733FC0" w:rsidRDefault="00733FC0" w:rsidP="00B43B80">
      <w:r>
        <w:t xml:space="preserve">If the DIY implementation is erected concurrent to the existing system, the organization is required to operate two systems for the length of time it will take to </w:t>
      </w:r>
      <w:r w:rsidR="000D04EE">
        <w:t xml:space="preserve">get the new system running and </w:t>
      </w:r>
      <w:r>
        <w:t xml:space="preserve">migrate </w:t>
      </w:r>
      <w:r w:rsidR="000D04EE">
        <w:t xml:space="preserve">data or </w:t>
      </w:r>
      <w:r>
        <w:t>combine</w:t>
      </w:r>
      <w:r w:rsidR="000D04EE">
        <w:t xml:space="preserve"> components. </w:t>
      </w:r>
    </w:p>
    <w:p w14:paraId="4350A8B8" w14:textId="26EE07F1" w:rsidR="00733FC0" w:rsidRDefault="00733FC0" w:rsidP="00B43B80">
      <w:r>
        <w:t xml:space="preserve">The alternative to the DIY scenario is for the organization to buy or rent a new </w:t>
      </w:r>
      <w:r w:rsidR="000230F9">
        <w:t>B</w:t>
      </w:r>
      <w:r>
        <w:t xml:space="preserve">ig </w:t>
      </w:r>
      <w:r w:rsidR="000230F9">
        <w:t>D</w:t>
      </w:r>
      <w:r>
        <w:t xml:space="preserve">ata system. Renting </w:t>
      </w:r>
      <w:r w:rsidR="000230F9">
        <w:t>usually refers to</w:t>
      </w:r>
      <w:r>
        <w:t xml:space="preserve"> cloud</w:t>
      </w:r>
      <w:r w:rsidR="000230F9">
        <w:t xml:space="preserve"> solutions</w:t>
      </w:r>
      <w:r>
        <w:t xml:space="preserve">. Advantages </w:t>
      </w:r>
      <w:r w:rsidR="000230F9">
        <w:t xml:space="preserve">to buying or renting </w:t>
      </w:r>
      <w:r>
        <w:t xml:space="preserve">include </w:t>
      </w:r>
      <w:r w:rsidR="000230F9">
        <w:t xml:space="preserve">the </w:t>
      </w:r>
      <w:r>
        <w:t xml:space="preserve">ease of scale and not having to operate congruent systems </w:t>
      </w:r>
      <w:r w:rsidR="00D908C6">
        <w:t>(</w:t>
      </w:r>
      <w:r>
        <w:t>or possibly not having to modify an existing system</w:t>
      </w:r>
      <w:r w:rsidR="00D908C6">
        <w:t>)</w:t>
      </w:r>
      <w:r>
        <w:t xml:space="preserve">. </w:t>
      </w:r>
    </w:p>
    <w:p w14:paraId="08656554" w14:textId="50DA3352" w:rsidR="00733FC0" w:rsidRDefault="00733FC0" w:rsidP="00B43B80">
      <w:r>
        <w:lastRenderedPageBreak/>
        <w:t>Hybrid parallel system</w:t>
      </w:r>
      <w:r w:rsidR="005B027D">
        <w:t>s</w:t>
      </w:r>
      <w:r>
        <w:t xml:space="preserve"> </w:t>
      </w:r>
      <w:r w:rsidR="000230F9">
        <w:t xml:space="preserve">are those that are </w:t>
      </w:r>
      <w:r>
        <w:t xml:space="preserve">not 100% integrated with </w:t>
      </w:r>
      <w:r w:rsidR="005B027D">
        <w:t xml:space="preserve">the </w:t>
      </w:r>
      <w:r>
        <w:t>existing</w:t>
      </w:r>
      <w:r w:rsidR="000230F9">
        <w:t xml:space="preserve"> system</w:t>
      </w:r>
      <w:r>
        <w:t xml:space="preserve">. </w:t>
      </w:r>
      <w:r w:rsidR="005B027D">
        <w:t>For example, o</w:t>
      </w:r>
      <w:r>
        <w:t xml:space="preserve">rganizations can use the cloud for storage but develop their own applications. </w:t>
      </w:r>
      <w:r w:rsidR="000230F9">
        <w:t>One disadvantage is the high c</w:t>
      </w:r>
      <w:r>
        <w:t xml:space="preserve">ost </w:t>
      </w:r>
      <w:r w:rsidR="000230F9">
        <w:t xml:space="preserve">of </w:t>
      </w:r>
      <w:r>
        <w:t>mov</w:t>
      </w:r>
      <w:r w:rsidR="000230F9">
        <w:t>ing</w:t>
      </w:r>
      <w:r>
        <w:t xml:space="preserve"> data to the cloud. </w:t>
      </w:r>
      <w:r w:rsidR="000230F9">
        <w:t>Developing s</w:t>
      </w:r>
      <w:r>
        <w:t>tandards for hybrid implementations should accelerate the adoption and interoperability of</w:t>
      </w:r>
      <w:r w:rsidR="000D04EE">
        <w:t xml:space="preserve"> analytics </w:t>
      </w:r>
      <w:r w:rsidR="000D04EE" w:rsidRPr="0031007B">
        <w:t>applications.</w:t>
      </w:r>
      <w:r w:rsidR="0031007B">
        <w:t xml:space="preserve">  </w:t>
      </w:r>
    </w:p>
    <w:p w14:paraId="1F971999" w14:textId="10932C63" w:rsidR="008D1A5E" w:rsidRDefault="005B027D" w:rsidP="00B43B80">
      <w:pPr>
        <w:rPr>
          <w:ins w:id="470" w:author="Laurie Aldape" w:date="2017-10-19T00:40:00Z"/>
        </w:rPr>
      </w:pPr>
      <w:r>
        <w:t>Challenges exist with any of the implementation routes (DIY, buy or rent new system, or hybrid parallel systems). For example, d</w:t>
      </w:r>
      <w:r w:rsidR="00733FC0">
        <w:t>ata cleans</w:t>
      </w:r>
      <w:r w:rsidR="00733FC0" w:rsidRPr="0031007B">
        <w:t xml:space="preserve">ing, </w:t>
      </w:r>
      <w:r w:rsidR="00512FDE" w:rsidRPr="0031007B">
        <w:t>and systems plumbing are persistent hurdles no matter which type of project is undertaken</w:t>
      </w:r>
      <w:r w:rsidR="00BE7465" w:rsidRPr="0031007B">
        <w:t xml:space="preserve">. </w:t>
      </w:r>
      <w:r w:rsidR="00D70BB8" w:rsidRPr="0031007B">
        <w:t xml:space="preserve"> </w:t>
      </w:r>
      <w:r w:rsidR="0031007B" w:rsidRPr="0031007B">
        <w:t>(Reference:</w:t>
      </w:r>
      <w:ins w:id="471" w:author="Laurie Aldape" w:date="2017-10-19T00:40:00Z">
        <w:r w:rsidR="008F221C">
          <w:t xml:space="preserve"> </w:t>
        </w:r>
      </w:ins>
      <w:r w:rsidR="002104A1" w:rsidRPr="0031007B">
        <w:t>Neef</w:t>
      </w:r>
      <w:r w:rsidR="00AC39A7" w:rsidRPr="0031007B">
        <w:t>; IBM</w:t>
      </w:r>
      <w:r w:rsidR="0031007B" w:rsidRPr="0031007B">
        <w:t>)</w:t>
      </w:r>
      <w:r w:rsidR="002104A1" w:rsidRPr="0031007B">
        <w:t xml:space="preserve"> </w:t>
      </w:r>
    </w:p>
    <w:p w14:paraId="49264774" w14:textId="4A6FE440" w:rsidR="007E1316" w:rsidRDefault="00D33967" w:rsidP="007E1316">
      <w:pPr>
        <w:rPr>
          <w:ins w:id="472" w:author="Laurie Aldape" w:date="2017-10-19T00:40:00Z"/>
        </w:rPr>
      </w:pPr>
      <w:ins w:id="473" w:author="Laurie Aldape" w:date="2017-10-19T00:40:00Z">
        <w:r>
          <w:t xml:space="preserve">When considering the augmentation pathway, the advantages and disadvantages should be examined. While the </w:t>
        </w:r>
        <w:r w:rsidR="0009443A">
          <w:t xml:space="preserve">full list of advantages and disadvantages will be project specific, Table 7 provides a high level list. </w:t>
        </w:r>
      </w:ins>
    </w:p>
    <w:p w14:paraId="35FB75F3" w14:textId="7230BDBF" w:rsidR="007E1316" w:rsidRDefault="007E1316" w:rsidP="007E1316">
      <w:pPr>
        <w:pStyle w:val="BDTableCaption"/>
        <w:rPr>
          <w:ins w:id="474" w:author="Laurie Aldape" w:date="2017-10-19T00:40:00Z"/>
        </w:rPr>
      </w:pPr>
      <w:bookmarkStart w:id="475" w:name="_Toc496136890"/>
      <w:ins w:id="476" w:author="Laurie Aldape" w:date="2017-10-19T00:40:00Z">
        <w:r>
          <w:t xml:space="preserve">Table </w:t>
        </w:r>
        <w:r w:rsidR="0009443A">
          <w:t>7</w:t>
        </w:r>
        <w:r>
          <w:t>: Advantages and Disadvantages of System Modernization via the Augmentation</w:t>
        </w:r>
        <w:r w:rsidR="00D33967">
          <w:t xml:space="preserve"> </w:t>
        </w:r>
        <w:r>
          <w:t>Pathway</w:t>
        </w:r>
        <w:bookmarkEnd w:id="475"/>
      </w:ins>
    </w:p>
    <w:tbl>
      <w:tblPr>
        <w:tblStyle w:val="LightGrid-Accent11"/>
        <w:tblW w:w="0" w:type="auto"/>
        <w:tblLook w:val="04A0" w:firstRow="1" w:lastRow="0" w:firstColumn="1" w:lastColumn="0" w:noHBand="0" w:noVBand="1"/>
      </w:tblPr>
      <w:tblGrid>
        <w:gridCol w:w="5148"/>
        <w:gridCol w:w="5148"/>
      </w:tblGrid>
      <w:tr w:rsidR="007E1316" w14:paraId="5B41738E" w14:textId="77777777" w:rsidTr="00926ECD">
        <w:trPr>
          <w:cnfStyle w:val="100000000000" w:firstRow="1" w:lastRow="0" w:firstColumn="0" w:lastColumn="0" w:oddVBand="0" w:evenVBand="0" w:oddHBand="0" w:evenHBand="0" w:firstRowFirstColumn="0" w:firstRowLastColumn="0" w:lastRowFirstColumn="0" w:lastRowLastColumn="0"/>
          <w:ins w:id="477"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7EBEBDE5" w14:textId="11A55F90" w:rsidR="007E1316" w:rsidRDefault="007E1316" w:rsidP="007E1316">
            <w:pPr>
              <w:rPr>
                <w:ins w:id="478" w:author="Laurie Aldape" w:date="2017-10-19T00:40:00Z"/>
              </w:rPr>
            </w:pPr>
            <w:ins w:id="479" w:author="Laurie Aldape" w:date="2017-10-19T00:40:00Z">
              <w:r>
                <w:t>Advantages</w:t>
              </w:r>
            </w:ins>
          </w:p>
        </w:tc>
        <w:tc>
          <w:tcPr>
            <w:tcW w:w="5148" w:type="dxa"/>
          </w:tcPr>
          <w:p w14:paraId="76880555" w14:textId="3B7A2F0E" w:rsidR="007E1316" w:rsidRDefault="007E1316" w:rsidP="007E1316">
            <w:pPr>
              <w:cnfStyle w:val="100000000000" w:firstRow="1" w:lastRow="0" w:firstColumn="0" w:lastColumn="0" w:oddVBand="0" w:evenVBand="0" w:oddHBand="0" w:evenHBand="0" w:firstRowFirstColumn="0" w:firstRowLastColumn="0" w:lastRowFirstColumn="0" w:lastRowLastColumn="0"/>
              <w:rPr>
                <w:ins w:id="480" w:author="Laurie Aldape" w:date="2017-10-19T00:40:00Z"/>
              </w:rPr>
            </w:pPr>
            <w:ins w:id="481" w:author="Laurie Aldape" w:date="2017-10-19T00:40:00Z">
              <w:r>
                <w:t>Disadvantages</w:t>
              </w:r>
            </w:ins>
          </w:p>
        </w:tc>
      </w:tr>
      <w:tr w:rsidR="00926ECD" w14:paraId="01B5D8E7" w14:textId="77777777" w:rsidTr="00926ECD">
        <w:trPr>
          <w:cnfStyle w:val="000000100000" w:firstRow="0" w:lastRow="0" w:firstColumn="0" w:lastColumn="0" w:oddVBand="0" w:evenVBand="0" w:oddHBand="1" w:evenHBand="0" w:firstRowFirstColumn="0" w:firstRowLastColumn="0" w:lastRowFirstColumn="0" w:lastRowLastColumn="0"/>
          <w:ins w:id="482" w:author="Laurie Aldape" w:date="2017-10-19T00:40:00Z"/>
        </w:trPr>
        <w:tc>
          <w:tcPr>
            <w:cnfStyle w:val="001000000000" w:firstRow="0" w:lastRow="0" w:firstColumn="1" w:lastColumn="0" w:oddVBand="0" w:evenVBand="0" w:oddHBand="0" w:evenHBand="0" w:firstRowFirstColumn="0" w:firstRowLastColumn="0" w:lastRowFirstColumn="0" w:lastRowLastColumn="0"/>
            <w:tcW w:w="10296" w:type="dxa"/>
            <w:gridSpan w:val="2"/>
          </w:tcPr>
          <w:p w14:paraId="31721C56" w14:textId="00A7A6B4" w:rsidR="00926ECD" w:rsidRDefault="00926ECD" w:rsidP="00926ECD">
            <w:pPr>
              <w:rPr>
                <w:ins w:id="483" w:author="Laurie Aldape" w:date="2017-10-19T00:40:00Z"/>
              </w:rPr>
            </w:pPr>
            <w:ins w:id="484" w:author="Laurie Aldape" w:date="2017-10-19T00:40:00Z">
              <w:r w:rsidRPr="00926ECD">
                <w:t>Build</w:t>
              </w:r>
            </w:ins>
          </w:p>
        </w:tc>
      </w:tr>
      <w:tr w:rsidR="007E1316" w14:paraId="4B83EC1F" w14:textId="77777777" w:rsidTr="00926ECD">
        <w:trPr>
          <w:cnfStyle w:val="000000010000" w:firstRow="0" w:lastRow="0" w:firstColumn="0" w:lastColumn="0" w:oddVBand="0" w:evenVBand="0" w:oddHBand="0" w:evenHBand="1" w:firstRowFirstColumn="0" w:firstRowLastColumn="0" w:lastRowFirstColumn="0" w:lastRowLastColumn="0"/>
          <w:ins w:id="485"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345A2C2A" w14:textId="77777777" w:rsidR="000E20EF" w:rsidRPr="000E20EF" w:rsidRDefault="000E20EF" w:rsidP="000E20EF">
            <w:pPr>
              <w:pStyle w:val="BDTableBulletList"/>
              <w:rPr>
                <w:ins w:id="486" w:author="Laurie Aldape" w:date="2017-10-19T00:40:00Z"/>
                <w:b w:val="0"/>
              </w:rPr>
            </w:pPr>
            <w:ins w:id="487" w:author="Laurie Aldape" w:date="2017-10-19T00:40:00Z">
              <w:r w:rsidRPr="000E20EF">
                <w:rPr>
                  <w:b w:val="0"/>
                </w:rPr>
                <w:t xml:space="preserve">Phased approach </w:t>
              </w:r>
            </w:ins>
          </w:p>
          <w:p w14:paraId="78FAFB27" w14:textId="77777777" w:rsidR="007E1316" w:rsidRDefault="007E1316" w:rsidP="007E1316">
            <w:pPr>
              <w:rPr>
                <w:ins w:id="488" w:author="Laurie Aldape" w:date="2017-10-19T00:40:00Z"/>
              </w:rPr>
            </w:pPr>
          </w:p>
        </w:tc>
        <w:tc>
          <w:tcPr>
            <w:tcW w:w="5148" w:type="dxa"/>
          </w:tcPr>
          <w:p w14:paraId="4CD90A4E" w14:textId="77777777" w:rsidR="00ED10A1" w:rsidRDefault="00ED10A1" w:rsidP="00ED10A1">
            <w:pPr>
              <w:pStyle w:val="BDTableBulletList"/>
              <w:cnfStyle w:val="000000010000" w:firstRow="0" w:lastRow="0" w:firstColumn="0" w:lastColumn="0" w:oddVBand="0" w:evenVBand="0" w:oddHBand="0" w:evenHBand="1" w:firstRowFirstColumn="0" w:firstRowLastColumn="0" w:lastRowFirstColumn="0" w:lastRowLastColumn="0"/>
              <w:rPr>
                <w:ins w:id="489" w:author="Laurie Aldape" w:date="2017-10-19T00:40:00Z"/>
              </w:rPr>
            </w:pPr>
            <w:ins w:id="490" w:author="Laurie Aldape" w:date="2017-10-19T00:40:00Z">
              <w:r>
                <w:t>Technically demanding</w:t>
              </w:r>
            </w:ins>
          </w:p>
          <w:p w14:paraId="4F820EF0" w14:textId="3D6D225C" w:rsidR="007E1316" w:rsidRDefault="00ED10A1" w:rsidP="00ED10A1">
            <w:pPr>
              <w:pStyle w:val="BDTableBulletList"/>
              <w:cnfStyle w:val="000000010000" w:firstRow="0" w:lastRow="0" w:firstColumn="0" w:lastColumn="0" w:oddVBand="0" w:evenVBand="0" w:oddHBand="0" w:evenHBand="1" w:firstRowFirstColumn="0" w:firstRowLastColumn="0" w:lastRowFirstColumn="0" w:lastRowLastColumn="0"/>
              <w:rPr>
                <w:ins w:id="491" w:author="Laurie Aldape" w:date="2017-10-19T00:40:00Z"/>
              </w:rPr>
            </w:pPr>
            <w:ins w:id="492" w:author="Laurie Aldape" w:date="2017-10-19T00:40:00Z">
              <w:r>
                <w:t>Fewer support options</w:t>
              </w:r>
            </w:ins>
          </w:p>
        </w:tc>
      </w:tr>
      <w:tr w:rsidR="00926ECD" w14:paraId="1FC8DE98" w14:textId="77777777" w:rsidTr="00926ECD">
        <w:trPr>
          <w:cnfStyle w:val="000000100000" w:firstRow="0" w:lastRow="0" w:firstColumn="0" w:lastColumn="0" w:oddVBand="0" w:evenVBand="0" w:oddHBand="1" w:evenHBand="0" w:firstRowFirstColumn="0" w:firstRowLastColumn="0" w:lastRowFirstColumn="0" w:lastRowLastColumn="0"/>
          <w:ins w:id="493"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79E47731" w14:textId="743663BA" w:rsidR="00926ECD" w:rsidRDefault="00926ECD" w:rsidP="00990331">
            <w:pPr>
              <w:rPr>
                <w:ins w:id="494" w:author="Laurie Aldape" w:date="2017-10-19T00:40:00Z"/>
              </w:rPr>
            </w:pPr>
            <w:ins w:id="495" w:author="Laurie Aldape" w:date="2017-10-19T00:40:00Z">
              <w:r>
                <w:t>Buy</w:t>
              </w:r>
            </w:ins>
          </w:p>
        </w:tc>
        <w:tc>
          <w:tcPr>
            <w:tcW w:w="5148" w:type="dxa"/>
          </w:tcPr>
          <w:p w14:paraId="4CBD934D" w14:textId="77777777" w:rsidR="00926ECD" w:rsidRDefault="00926ECD" w:rsidP="00990331">
            <w:pPr>
              <w:cnfStyle w:val="000000100000" w:firstRow="0" w:lastRow="0" w:firstColumn="0" w:lastColumn="0" w:oddVBand="0" w:evenVBand="0" w:oddHBand="1" w:evenHBand="0" w:firstRowFirstColumn="0" w:firstRowLastColumn="0" w:lastRowFirstColumn="0" w:lastRowLastColumn="0"/>
              <w:rPr>
                <w:ins w:id="496" w:author="Laurie Aldape" w:date="2017-10-19T00:40:00Z"/>
              </w:rPr>
            </w:pPr>
          </w:p>
        </w:tc>
      </w:tr>
      <w:tr w:rsidR="00926ECD" w14:paraId="23749F76" w14:textId="77777777" w:rsidTr="00926ECD">
        <w:trPr>
          <w:cnfStyle w:val="000000010000" w:firstRow="0" w:lastRow="0" w:firstColumn="0" w:lastColumn="0" w:oddVBand="0" w:evenVBand="0" w:oddHBand="0" w:evenHBand="1" w:firstRowFirstColumn="0" w:firstRowLastColumn="0" w:lastRowFirstColumn="0" w:lastRowLastColumn="0"/>
          <w:ins w:id="497"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2383FBBA" w14:textId="77777777" w:rsidR="00926ECD" w:rsidRPr="000E20EF" w:rsidRDefault="00926ECD" w:rsidP="00990331">
            <w:pPr>
              <w:pStyle w:val="BDTableBulletList"/>
              <w:rPr>
                <w:ins w:id="498" w:author="Laurie Aldape" w:date="2017-10-19T00:40:00Z"/>
                <w:b w:val="0"/>
              </w:rPr>
            </w:pPr>
            <w:ins w:id="499" w:author="Laurie Aldape" w:date="2017-10-19T00:40:00Z">
              <w:r w:rsidRPr="000E20EF">
                <w:rPr>
                  <w:b w:val="0"/>
                </w:rPr>
                <w:t xml:space="preserve">Phased approach </w:t>
              </w:r>
            </w:ins>
          </w:p>
          <w:p w14:paraId="195CCF2A" w14:textId="77777777" w:rsidR="00926ECD" w:rsidRDefault="00926ECD" w:rsidP="00990331">
            <w:pPr>
              <w:pStyle w:val="BDTableBulletList"/>
              <w:rPr>
                <w:ins w:id="500" w:author="Laurie Aldape" w:date="2017-10-19T00:40:00Z"/>
              </w:rPr>
            </w:pPr>
            <w:ins w:id="501" w:author="Laurie Aldape" w:date="2017-10-19T00:40:00Z">
              <w:r w:rsidRPr="000E20EF">
                <w:rPr>
                  <w:b w:val="0"/>
                </w:rPr>
                <w:t>Not entirely immature stack of technology</w:t>
              </w:r>
            </w:ins>
          </w:p>
        </w:tc>
        <w:tc>
          <w:tcPr>
            <w:tcW w:w="5148" w:type="dxa"/>
          </w:tcPr>
          <w:p w14:paraId="18843868" w14:textId="77777777" w:rsidR="00926ECD" w:rsidRDefault="00926ECD" w:rsidP="00990331">
            <w:pPr>
              <w:pStyle w:val="BDTableBulletList"/>
              <w:cnfStyle w:val="000000010000" w:firstRow="0" w:lastRow="0" w:firstColumn="0" w:lastColumn="0" w:oddVBand="0" w:evenVBand="0" w:oddHBand="0" w:evenHBand="1" w:firstRowFirstColumn="0" w:firstRowLastColumn="0" w:lastRowFirstColumn="0" w:lastRowLastColumn="0"/>
              <w:rPr>
                <w:ins w:id="502" w:author="Laurie Aldape" w:date="2017-10-19T00:40:00Z"/>
              </w:rPr>
            </w:pPr>
            <w:ins w:id="503" w:author="Laurie Aldape" w:date="2017-10-19T00:40:00Z">
              <w:r>
                <w:t>Potential vendor lock in issues</w:t>
              </w:r>
            </w:ins>
          </w:p>
        </w:tc>
      </w:tr>
      <w:tr w:rsidR="00926ECD" w14:paraId="6FEADF35" w14:textId="77777777" w:rsidTr="00926ECD">
        <w:trPr>
          <w:cnfStyle w:val="000000100000" w:firstRow="0" w:lastRow="0" w:firstColumn="0" w:lastColumn="0" w:oddVBand="0" w:evenVBand="0" w:oddHBand="1" w:evenHBand="0" w:firstRowFirstColumn="0" w:firstRowLastColumn="0" w:lastRowFirstColumn="0" w:lastRowLastColumn="0"/>
          <w:ins w:id="504"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56AFF50F" w14:textId="20B9AB8B" w:rsidR="00926ECD" w:rsidRDefault="00926ECD" w:rsidP="00990331">
            <w:pPr>
              <w:rPr>
                <w:ins w:id="505" w:author="Laurie Aldape" w:date="2017-10-19T00:40:00Z"/>
              </w:rPr>
            </w:pPr>
            <w:ins w:id="506" w:author="Laurie Aldape" w:date="2017-10-19T00:40:00Z">
              <w:r>
                <w:t>Hybrid</w:t>
              </w:r>
            </w:ins>
          </w:p>
        </w:tc>
        <w:tc>
          <w:tcPr>
            <w:tcW w:w="5148" w:type="dxa"/>
          </w:tcPr>
          <w:p w14:paraId="37591797" w14:textId="77777777" w:rsidR="00926ECD" w:rsidRDefault="00926ECD" w:rsidP="00990331">
            <w:pPr>
              <w:cnfStyle w:val="000000100000" w:firstRow="0" w:lastRow="0" w:firstColumn="0" w:lastColumn="0" w:oddVBand="0" w:evenVBand="0" w:oddHBand="1" w:evenHBand="0" w:firstRowFirstColumn="0" w:firstRowLastColumn="0" w:lastRowFirstColumn="0" w:lastRowLastColumn="0"/>
              <w:rPr>
                <w:ins w:id="507" w:author="Laurie Aldape" w:date="2017-10-19T00:40:00Z"/>
              </w:rPr>
            </w:pPr>
          </w:p>
        </w:tc>
      </w:tr>
      <w:tr w:rsidR="00926ECD" w14:paraId="43517AC2" w14:textId="77777777" w:rsidTr="00926ECD">
        <w:trPr>
          <w:cnfStyle w:val="000000010000" w:firstRow="0" w:lastRow="0" w:firstColumn="0" w:lastColumn="0" w:oddVBand="0" w:evenVBand="0" w:oddHBand="0" w:evenHBand="1" w:firstRowFirstColumn="0" w:firstRowLastColumn="0" w:lastRowFirstColumn="0" w:lastRowLastColumn="0"/>
          <w:ins w:id="508"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177CA654" w14:textId="77777777" w:rsidR="00926ECD" w:rsidRPr="000E20EF" w:rsidRDefault="00926ECD" w:rsidP="00990331">
            <w:pPr>
              <w:pStyle w:val="BDTableBulletList"/>
              <w:rPr>
                <w:ins w:id="509" w:author="Laurie Aldape" w:date="2017-10-19T00:40:00Z"/>
                <w:b w:val="0"/>
              </w:rPr>
            </w:pPr>
            <w:ins w:id="510" w:author="Laurie Aldape" w:date="2017-10-19T00:40:00Z">
              <w:r w:rsidRPr="000E20EF">
                <w:rPr>
                  <w:b w:val="0"/>
                </w:rPr>
                <w:t xml:space="preserve">Phased approach </w:t>
              </w:r>
            </w:ins>
          </w:p>
          <w:p w14:paraId="2405985E" w14:textId="77777777" w:rsidR="00926ECD" w:rsidRDefault="00926ECD" w:rsidP="00990331">
            <w:pPr>
              <w:rPr>
                <w:ins w:id="511" w:author="Laurie Aldape" w:date="2017-10-19T00:40:00Z"/>
              </w:rPr>
            </w:pPr>
          </w:p>
        </w:tc>
        <w:tc>
          <w:tcPr>
            <w:tcW w:w="5148" w:type="dxa"/>
          </w:tcPr>
          <w:p w14:paraId="05B31C4D" w14:textId="77777777" w:rsidR="00926ECD" w:rsidRDefault="00926ECD" w:rsidP="00990331">
            <w:pPr>
              <w:pStyle w:val="BDTableBulletList"/>
              <w:cnfStyle w:val="000000010000" w:firstRow="0" w:lastRow="0" w:firstColumn="0" w:lastColumn="0" w:oddVBand="0" w:evenVBand="0" w:oddHBand="0" w:evenHBand="1" w:firstRowFirstColumn="0" w:firstRowLastColumn="0" w:lastRowFirstColumn="0" w:lastRowLastColumn="0"/>
              <w:rPr>
                <w:ins w:id="512" w:author="Laurie Aldape" w:date="2017-10-19T00:40:00Z"/>
              </w:rPr>
            </w:pPr>
            <w:ins w:id="513" w:author="Laurie Aldape" w:date="2017-10-19T00:40:00Z">
              <w:r>
                <w:t>Potential compatibility problems with legacy systems</w:t>
              </w:r>
            </w:ins>
          </w:p>
        </w:tc>
      </w:tr>
    </w:tbl>
    <w:p w14:paraId="446A7603" w14:textId="77777777" w:rsidR="00926ECD" w:rsidRPr="007E1316" w:rsidRDefault="00926ECD" w:rsidP="007E1316">
      <w:pPr>
        <w:rPr>
          <w:ins w:id="514" w:author="Laurie Aldape" w:date="2017-10-19T00:40:00Z"/>
        </w:rPr>
      </w:pPr>
    </w:p>
    <w:p w14:paraId="76E9AF90" w14:textId="689DC864" w:rsidR="0009443A" w:rsidRDefault="0009443A" w:rsidP="00E42A0D">
      <w:pPr>
        <w:rPr>
          <w:ins w:id="515" w:author="Laurie Aldape" w:date="2017-10-19T00:40:00Z"/>
        </w:rPr>
      </w:pPr>
      <w:ins w:id="516" w:author="Laurie Aldape" w:date="2017-10-19T00:40:00Z">
        <w:r>
          <w:t xml:space="preserve">In a similar fashion, Table 8 provides a high level list of advantages and disadvantages of the replacement pathway. </w:t>
        </w:r>
      </w:ins>
    </w:p>
    <w:p w14:paraId="2DB87E74" w14:textId="51A745C4" w:rsidR="007E1316" w:rsidRDefault="007E1316" w:rsidP="007E1316">
      <w:pPr>
        <w:pStyle w:val="BDTableCaption"/>
        <w:rPr>
          <w:ins w:id="517" w:author="Laurie Aldape" w:date="2017-10-19T00:40:00Z"/>
        </w:rPr>
      </w:pPr>
      <w:bookmarkStart w:id="518" w:name="_Toc496136891"/>
      <w:ins w:id="519" w:author="Laurie Aldape" w:date="2017-10-19T00:40:00Z">
        <w:r>
          <w:t xml:space="preserve">Table </w:t>
        </w:r>
        <w:r w:rsidR="0009443A">
          <w:t>8</w:t>
        </w:r>
        <w:r>
          <w:t xml:space="preserve">: Advantages and Disadvantages of System Modernization via the </w:t>
        </w:r>
        <w:r w:rsidR="000E20EF">
          <w:t>Replacement</w:t>
        </w:r>
        <w:r>
          <w:t xml:space="preserve"> Pathway</w:t>
        </w:r>
        <w:bookmarkEnd w:id="518"/>
      </w:ins>
    </w:p>
    <w:tbl>
      <w:tblPr>
        <w:tblStyle w:val="LightGrid-Accent11"/>
        <w:tblW w:w="0" w:type="auto"/>
        <w:tblLook w:val="04A0" w:firstRow="1" w:lastRow="0" w:firstColumn="1" w:lastColumn="0" w:noHBand="0" w:noVBand="1"/>
      </w:tblPr>
      <w:tblGrid>
        <w:gridCol w:w="5148"/>
        <w:gridCol w:w="5148"/>
      </w:tblGrid>
      <w:tr w:rsidR="007E1316" w14:paraId="562CB0FC" w14:textId="77777777" w:rsidTr="001D4D94">
        <w:trPr>
          <w:cnfStyle w:val="100000000000" w:firstRow="1" w:lastRow="0" w:firstColumn="0" w:lastColumn="0" w:oddVBand="0" w:evenVBand="0" w:oddHBand="0" w:evenHBand="0" w:firstRowFirstColumn="0" w:firstRowLastColumn="0" w:lastRowFirstColumn="0" w:lastRowLastColumn="0"/>
          <w:ins w:id="520"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19D7F0D3" w14:textId="77777777" w:rsidR="007E1316" w:rsidRDefault="007E1316" w:rsidP="001D4D94">
            <w:pPr>
              <w:keepNext/>
              <w:keepLines/>
              <w:rPr>
                <w:ins w:id="521" w:author="Laurie Aldape" w:date="2017-10-19T00:40:00Z"/>
              </w:rPr>
            </w:pPr>
            <w:ins w:id="522" w:author="Laurie Aldape" w:date="2017-10-19T00:40:00Z">
              <w:r>
                <w:t>Advantages</w:t>
              </w:r>
            </w:ins>
          </w:p>
        </w:tc>
        <w:tc>
          <w:tcPr>
            <w:tcW w:w="5148" w:type="dxa"/>
          </w:tcPr>
          <w:p w14:paraId="0C3E8979" w14:textId="77777777" w:rsidR="007E1316" w:rsidRDefault="007E1316" w:rsidP="001D4D94">
            <w:pPr>
              <w:keepNext/>
              <w:keepLines/>
              <w:cnfStyle w:val="100000000000" w:firstRow="1" w:lastRow="0" w:firstColumn="0" w:lastColumn="0" w:oddVBand="0" w:evenVBand="0" w:oddHBand="0" w:evenHBand="0" w:firstRowFirstColumn="0" w:firstRowLastColumn="0" w:lastRowFirstColumn="0" w:lastRowLastColumn="0"/>
              <w:rPr>
                <w:ins w:id="523" w:author="Laurie Aldape" w:date="2017-10-19T00:40:00Z"/>
              </w:rPr>
            </w:pPr>
            <w:ins w:id="524" w:author="Laurie Aldape" w:date="2017-10-19T00:40:00Z">
              <w:r>
                <w:t>Disadvantages</w:t>
              </w:r>
            </w:ins>
          </w:p>
        </w:tc>
      </w:tr>
      <w:tr w:rsidR="00990331" w14:paraId="5B6DDFC9" w14:textId="77777777" w:rsidTr="001D4D94">
        <w:trPr>
          <w:cnfStyle w:val="000000100000" w:firstRow="0" w:lastRow="0" w:firstColumn="0" w:lastColumn="0" w:oddVBand="0" w:evenVBand="0" w:oddHBand="1" w:evenHBand="0" w:firstRowFirstColumn="0" w:firstRowLastColumn="0" w:lastRowFirstColumn="0" w:lastRowLastColumn="0"/>
          <w:ins w:id="525" w:author="Laurie Aldape" w:date="2017-10-19T00:40:00Z"/>
        </w:trPr>
        <w:tc>
          <w:tcPr>
            <w:cnfStyle w:val="001000000000" w:firstRow="0" w:lastRow="0" w:firstColumn="1" w:lastColumn="0" w:oddVBand="0" w:evenVBand="0" w:oddHBand="0" w:evenHBand="0" w:firstRowFirstColumn="0" w:firstRowLastColumn="0" w:lastRowFirstColumn="0" w:lastRowLastColumn="0"/>
            <w:tcW w:w="10296" w:type="dxa"/>
            <w:gridSpan w:val="2"/>
          </w:tcPr>
          <w:p w14:paraId="65D29A14" w14:textId="120FAB56" w:rsidR="00990331" w:rsidRPr="00B9131E" w:rsidRDefault="00990331" w:rsidP="001D4D94">
            <w:pPr>
              <w:keepNext/>
              <w:keepLines/>
              <w:rPr>
                <w:ins w:id="526" w:author="Laurie Aldape" w:date="2017-10-19T00:40:00Z"/>
              </w:rPr>
            </w:pPr>
            <w:ins w:id="527" w:author="Laurie Aldape" w:date="2017-10-19T00:40:00Z">
              <w:r>
                <w:t>Build</w:t>
              </w:r>
            </w:ins>
          </w:p>
        </w:tc>
      </w:tr>
      <w:tr w:rsidR="007E1316" w14:paraId="3BEA44CD" w14:textId="77777777" w:rsidTr="001D4D94">
        <w:trPr>
          <w:cnfStyle w:val="000000010000" w:firstRow="0" w:lastRow="0" w:firstColumn="0" w:lastColumn="0" w:oddVBand="0" w:evenVBand="0" w:oddHBand="0" w:evenHBand="1" w:firstRowFirstColumn="0" w:firstRowLastColumn="0" w:lastRowFirstColumn="0" w:lastRowLastColumn="0"/>
          <w:ins w:id="528"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0B8E9F13" w14:textId="4567339A" w:rsidR="007E1316" w:rsidRPr="000E20EF" w:rsidRDefault="000E20EF" w:rsidP="001D4D94">
            <w:pPr>
              <w:pStyle w:val="BDTableBulletList"/>
              <w:keepNext/>
              <w:keepLines/>
              <w:rPr>
                <w:ins w:id="529" w:author="Laurie Aldape" w:date="2017-10-19T00:40:00Z"/>
                <w:b w:val="0"/>
              </w:rPr>
            </w:pPr>
            <w:ins w:id="530" w:author="Laurie Aldape" w:date="2017-10-19T00:40:00Z">
              <w:r w:rsidRPr="000E20EF">
                <w:rPr>
                  <w:b w:val="0"/>
                </w:rPr>
                <w:t>Reduced compatibility problems with legacy systems</w:t>
              </w:r>
            </w:ins>
          </w:p>
        </w:tc>
        <w:tc>
          <w:tcPr>
            <w:tcW w:w="5148" w:type="dxa"/>
          </w:tcPr>
          <w:p w14:paraId="0EFE3A62" w14:textId="77777777" w:rsidR="000E20EF" w:rsidRPr="00B9131E"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31" w:author="Laurie Aldape" w:date="2017-10-19T00:40:00Z"/>
              </w:rPr>
            </w:pPr>
            <w:ins w:id="532" w:author="Laurie Aldape" w:date="2017-10-19T00:40:00Z">
              <w:r w:rsidRPr="00B9131E">
                <w:t>Longer development cycle</w:t>
              </w:r>
            </w:ins>
          </w:p>
          <w:p w14:paraId="4A126C03" w14:textId="77777777" w:rsidR="000E20EF" w:rsidRPr="00B9131E"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33" w:author="Laurie Aldape" w:date="2017-10-19T00:40:00Z"/>
              </w:rPr>
            </w:pPr>
            <w:ins w:id="534" w:author="Laurie Aldape" w:date="2017-10-19T00:40:00Z">
              <w:r w:rsidRPr="00B9131E">
                <w:t xml:space="preserve">Increased change management </w:t>
              </w:r>
            </w:ins>
          </w:p>
          <w:p w14:paraId="7979421D" w14:textId="3FC68196" w:rsidR="007E1316"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35" w:author="Laurie Aldape" w:date="2017-10-19T00:40:00Z"/>
              </w:rPr>
            </w:pPr>
            <w:ins w:id="536" w:author="Laurie Aldape" w:date="2017-10-19T00:40:00Z">
              <w:r w:rsidRPr="00B9131E">
                <w:t>Less mature technologies</w:t>
              </w:r>
            </w:ins>
          </w:p>
        </w:tc>
      </w:tr>
      <w:tr w:rsidR="001D4D94" w14:paraId="3E6EC0B3" w14:textId="77777777" w:rsidTr="001D4D94">
        <w:trPr>
          <w:cnfStyle w:val="000000100000" w:firstRow="0" w:lastRow="0" w:firstColumn="0" w:lastColumn="0" w:oddVBand="0" w:evenVBand="0" w:oddHBand="1" w:evenHBand="0" w:firstRowFirstColumn="0" w:firstRowLastColumn="0" w:lastRowFirstColumn="0" w:lastRowLastColumn="0"/>
          <w:ins w:id="537" w:author="Laurie Aldape" w:date="2017-10-19T00:40:00Z"/>
        </w:trPr>
        <w:tc>
          <w:tcPr>
            <w:cnfStyle w:val="001000000000" w:firstRow="0" w:lastRow="0" w:firstColumn="1" w:lastColumn="0" w:oddVBand="0" w:evenVBand="0" w:oddHBand="0" w:evenHBand="0" w:firstRowFirstColumn="0" w:firstRowLastColumn="0" w:lastRowFirstColumn="0" w:lastRowLastColumn="0"/>
            <w:tcW w:w="10296" w:type="dxa"/>
            <w:gridSpan w:val="2"/>
          </w:tcPr>
          <w:p w14:paraId="10DE6253" w14:textId="553CC8E9" w:rsidR="001D4D94" w:rsidRDefault="001D4D94" w:rsidP="001D4D94">
            <w:pPr>
              <w:keepNext/>
              <w:keepLines/>
              <w:rPr>
                <w:ins w:id="538" w:author="Laurie Aldape" w:date="2017-10-19T00:40:00Z"/>
              </w:rPr>
            </w:pPr>
            <w:ins w:id="539" w:author="Laurie Aldape" w:date="2017-10-19T00:40:00Z">
              <w:r>
                <w:t>Buy</w:t>
              </w:r>
            </w:ins>
          </w:p>
        </w:tc>
      </w:tr>
      <w:tr w:rsidR="007E1316" w14:paraId="7168900E" w14:textId="77777777" w:rsidTr="001D4D94">
        <w:trPr>
          <w:cnfStyle w:val="000000010000" w:firstRow="0" w:lastRow="0" w:firstColumn="0" w:lastColumn="0" w:oddVBand="0" w:evenVBand="0" w:oddHBand="0" w:evenHBand="1" w:firstRowFirstColumn="0" w:firstRowLastColumn="0" w:lastRowFirstColumn="0" w:lastRowLastColumn="0"/>
          <w:ins w:id="540"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39E375DC" w14:textId="490CA3F0" w:rsidR="007E1316" w:rsidRPr="000E20EF" w:rsidRDefault="000E20EF" w:rsidP="001D4D94">
            <w:pPr>
              <w:pStyle w:val="BDTableBulletList"/>
              <w:keepNext/>
              <w:keepLines/>
              <w:rPr>
                <w:ins w:id="541" w:author="Laurie Aldape" w:date="2017-10-19T00:40:00Z"/>
                <w:b w:val="0"/>
              </w:rPr>
            </w:pPr>
            <w:ins w:id="542" w:author="Laurie Aldape" w:date="2017-10-19T00:40:00Z">
              <w:r w:rsidRPr="000E20EF">
                <w:rPr>
                  <w:b w:val="0"/>
                </w:rPr>
                <w:t>Reduced compatibility problems with legacy systems</w:t>
              </w:r>
            </w:ins>
          </w:p>
        </w:tc>
        <w:tc>
          <w:tcPr>
            <w:tcW w:w="5148" w:type="dxa"/>
          </w:tcPr>
          <w:p w14:paraId="3906B655" w14:textId="77777777" w:rsidR="000E20EF" w:rsidRPr="00B9131E"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43" w:author="Laurie Aldape" w:date="2017-10-19T00:40:00Z"/>
              </w:rPr>
            </w:pPr>
            <w:ins w:id="544" w:author="Laurie Aldape" w:date="2017-10-19T00:40:00Z">
              <w:r w:rsidRPr="00B9131E">
                <w:t>Longer development cycle</w:t>
              </w:r>
            </w:ins>
          </w:p>
          <w:p w14:paraId="518DA116" w14:textId="77777777" w:rsidR="000E20EF" w:rsidRPr="00B9131E"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45" w:author="Laurie Aldape" w:date="2017-10-19T00:40:00Z"/>
              </w:rPr>
            </w:pPr>
            <w:ins w:id="546" w:author="Laurie Aldape" w:date="2017-10-19T00:40:00Z">
              <w:r w:rsidRPr="00B9131E">
                <w:t xml:space="preserve">Increased change management </w:t>
              </w:r>
            </w:ins>
          </w:p>
          <w:p w14:paraId="662D42CD" w14:textId="4169AA66" w:rsidR="007E1316"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47" w:author="Laurie Aldape" w:date="2017-10-19T00:40:00Z"/>
              </w:rPr>
            </w:pPr>
            <w:ins w:id="548" w:author="Laurie Aldape" w:date="2017-10-19T00:40:00Z">
              <w:r w:rsidRPr="00B9131E">
                <w:t>Less mature technologies</w:t>
              </w:r>
            </w:ins>
          </w:p>
        </w:tc>
      </w:tr>
      <w:tr w:rsidR="001D4D94" w14:paraId="468B687A" w14:textId="77777777" w:rsidTr="001D4D94">
        <w:trPr>
          <w:cnfStyle w:val="000000100000" w:firstRow="0" w:lastRow="0" w:firstColumn="0" w:lastColumn="0" w:oddVBand="0" w:evenVBand="0" w:oddHBand="1" w:evenHBand="0" w:firstRowFirstColumn="0" w:firstRowLastColumn="0" w:lastRowFirstColumn="0" w:lastRowLastColumn="0"/>
          <w:ins w:id="549" w:author="Laurie Aldape" w:date="2017-10-19T00:40:00Z"/>
        </w:trPr>
        <w:tc>
          <w:tcPr>
            <w:cnfStyle w:val="001000000000" w:firstRow="0" w:lastRow="0" w:firstColumn="1" w:lastColumn="0" w:oddVBand="0" w:evenVBand="0" w:oddHBand="0" w:evenHBand="0" w:firstRowFirstColumn="0" w:firstRowLastColumn="0" w:lastRowFirstColumn="0" w:lastRowLastColumn="0"/>
            <w:tcW w:w="10296" w:type="dxa"/>
            <w:gridSpan w:val="2"/>
          </w:tcPr>
          <w:p w14:paraId="5558B101" w14:textId="295E7FFC" w:rsidR="001D4D94" w:rsidRDefault="001D4D94" w:rsidP="001D4D94">
            <w:pPr>
              <w:keepNext/>
              <w:keepLines/>
              <w:rPr>
                <w:ins w:id="550" w:author="Laurie Aldape" w:date="2017-10-19T00:40:00Z"/>
              </w:rPr>
            </w:pPr>
            <w:ins w:id="551" w:author="Laurie Aldape" w:date="2017-10-19T00:40:00Z">
              <w:r>
                <w:t>Hybrid</w:t>
              </w:r>
            </w:ins>
          </w:p>
        </w:tc>
      </w:tr>
      <w:tr w:rsidR="007E1316" w14:paraId="4D94677F" w14:textId="77777777" w:rsidTr="001D4D94">
        <w:trPr>
          <w:cnfStyle w:val="000000010000" w:firstRow="0" w:lastRow="0" w:firstColumn="0" w:lastColumn="0" w:oddVBand="0" w:evenVBand="0" w:oddHBand="0" w:evenHBand="1" w:firstRowFirstColumn="0" w:firstRowLastColumn="0" w:lastRowFirstColumn="0" w:lastRowLastColumn="0"/>
          <w:ins w:id="552" w:author="Laurie Aldape" w:date="2017-10-19T00:40:00Z"/>
        </w:trPr>
        <w:tc>
          <w:tcPr>
            <w:cnfStyle w:val="001000000000" w:firstRow="0" w:lastRow="0" w:firstColumn="1" w:lastColumn="0" w:oddVBand="0" w:evenVBand="0" w:oddHBand="0" w:evenHBand="0" w:firstRowFirstColumn="0" w:firstRowLastColumn="0" w:lastRowFirstColumn="0" w:lastRowLastColumn="0"/>
            <w:tcW w:w="5148" w:type="dxa"/>
          </w:tcPr>
          <w:p w14:paraId="6D33E67C" w14:textId="481A954E" w:rsidR="007E1316" w:rsidRPr="000E20EF" w:rsidRDefault="000E20EF" w:rsidP="001D4D94">
            <w:pPr>
              <w:pStyle w:val="BDTableBulletList"/>
              <w:keepNext/>
              <w:keepLines/>
              <w:rPr>
                <w:ins w:id="553" w:author="Laurie Aldape" w:date="2017-10-19T00:40:00Z"/>
                <w:b w:val="0"/>
              </w:rPr>
            </w:pPr>
            <w:ins w:id="554" w:author="Laurie Aldape" w:date="2017-10-19T00:40:00Z">
              <w:r w:rsidRPr="000E20EF">
                <w:rPr>
                  <w:b w:val="0"/>
                </w:rPr>
                <w:t>Reduced compatibility problems with legacy systems</w:t>
              </w:r>
            </w:ins>
          </w:p>
        </w:tc>
        <w:tc>
          <w:tcPr>
            <w:tcW w:w="5148" w:type="dxa"/>
          </w:tcPr>
          <w:p w14:paraId="75897D1C" w14:textId="77777777" w:rsidR="000E20EF" w:rsidRPr="00B9131E"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55" w:author="Laurie Aldape" w:date="2017-10-19T00:40:00Z"/>
              </w:rPr>
            </w:pPr>
            <w:ins w:id="556" w:author="Laurie Aldape" w:date="2017-10-19T00:40:00Z">
              <w:r w:rsidRPr="00B9131E">
                <w:t>Longer development cycle</w:t>
              </w:r>
            </w:ins>
          </w:p>
          <w:p w14:paraId="36918DF7" w14:textId="77777777" w:rsidR="000E20EF" w:rsidRPr="00B9131E"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57" w:author="Laurie Aldape" w:date="2017-10-19T00:40:00Z"/>
              </w:rPr>
            </w:pPr>
            <w:ins w:id="558" w:author="Laurie Aldape" w:date="2017-10-19T00:40:00Z">
              <w:r w:rsidRPr="00B9131E">
                <w:t xml:space="preserve">Increased change management </w:t>
              </w:r>
            </w:ins>
          </w:p>
          <w:p w14:paraId="7B1E1EE6" w14:textId="08FFFAB3" w:rsidR="007E1316" w:rsidRDefault="000E20EF" w:rsidP="001D4D94">
            <w:pPr>
              <w:pStyle w:val="BDTableBulletList"/>
              <w:keepNext/>
              <w:keepLines/>
              <w:cnfStyle w:val="000000010000" w:firstRow="0" w:lastRow="0" w:firstColumn="0" w:lastColumn="0" w:oddVBand="0" w:evenVBand="0" w:oddHBand="0" w:evenHBand="1" w:firstRowFirstColumn="0" w:firstRowLastColumn="0" w:lastRowFirstColumn="0" w:lastRowLastColumn="0"/>
              <w:rPr>
                <w:ins w:id="559" w:author="Laurie Aldape" w:date="2017-10-19T00:40:00Z"/>
              </w:rPr>
            </w:pPr>
            <w:ins w:id="560" w:author="Laurie Aldape" w:date="2017-10-19T00:40:00Z">
              <w:r w:rsidRPr="00B9131E">
                <w:t>Less mature technologies</w:t>
              </w:r>
            </w:ins>
          </w:p>
        </w:tc>
      </w:tr>
    </w:tbl>
    <w:p w14:paraId="3E9EB600" w14:textId="77777777" w:rsidR="007E1316" w:rsidRPr="007E1316" w:rsidRDefault="007E1316" w:rsidP="007E1316"/>
    <w:p w14:paraId="3B4771EA" w14:textId="77777777" w:rsidR="00286978" w:rsidRPr="009213C2" w:rsidRDefault="00286978" w:rsidP="00286978">
      <w:r w:rsidRPr="0031007B">
        <w:lastRenderedPageBreak/>
        <w:t>In every case, lower leve</w:t>
      </w:r>
      <w:r>
        <w:t xml:space="preserve">l or lower layer components of the system must be considered as equally (if not more) important as analysis or analytics functions. Future work on this volume may include improved coverage of an entire system modernization. </w:t>
      </w:r>
    </w:p>
    <w:p w14:paraId="3EE9E1F8" w14:textId="77777777" w:rsidR="00286978" w:rsidRDefault="00286978" w:rsidP="00286978">
      <w:r>
        <w:t>In addition to the modernization of complete systems, the modernization of analytics applications will be considered—specifically with respect to machine learning. Some motivations for modernizing analytics include the following:</w:t>
      </w:r>
    </w:p>
    <w:p w14:paraId="2D8EB745" w14:textId="77777777" w:rsidR="00286978" w:rsidRDefault="00286978" w:rsidP="00286978">
      <w:pPr>
        <w:pStyle w:val="BDTextBulletList"/>
      </w:pPr>
      <w:r>
        <w:t>Improved monitoring and reporting:  Basic, descriptive business intelligence may be improved though use of Big Data systems.</w:t>
      </w:r>
    </w:p>
    <w:p w14:paraId="5719932E" w14:textId="77777777" w:rsidR="00286978" w:rsidRDefault="00286978" w:rsidP="00286978">
      <w:pPr>
        <w:pStyle w:val="BDTextBulletList"/>
      </w:pPr>
      <w:r>
        <w:t xml:space="preserve">Improved diagnostics, forecasting, and predictive analysis:  The term predictive analysis is often used to refer to analysis which is not exactly predictive in the common sense of the word. </w:t>
      </w:r>
    </w:p>
    <w:p w14:paraId="0B301FA2" w14:textId="77777777" w:rsidR="00286978" w:rsidRDefault="00286978" w:rsidP="00286978">
      <w:pPr>
        <w:pStyle w:val="BDTextBulletList"/>
      </w:pPr>
      <w:r>
        <w:t xml:space="preserve">Enriched decision making:  This function comprises 70% of the demand for analytics in </w:t>
      </w:r>
      <w:r w:rsidRPr="0031007B">
        <w:t xml:space="preserve">2017. </w:t>
      </w:r>
      <w:r>
        <w:t>(</w:t>
      </w:r>
      <w:r w:rsidRPr="0031007B">
        <w:t>Reference:</w:t>
      </w:r>
      <w:r>
        <w:t xml:space="preserve"> </w:t>
      </w:r>
      <w:r w:rsidRPr="0031007B">
        <w:t>FICO</w:t>
      </w:r>
      <w:r>
        <w:t>)</w:t>
      </w:r>
      <w:r w:rsidRPr="0031007B">
        <w:t xml:space="preserve"> While operational decisions can be rule based, not involving analytics, strategic decisions are</w:t>
      </w:r>
      <w:r>
        <w:t xml:space="preserve"> optimization tasks. </w:t>
      </w:r>
    </w:p>
    <w:p w14:paraId="3053B6FB" w14:textId="54468417" w:rsidR="00286978" w:rsidRPr="00286978" w:rsidRDefault="00286978" w:rsidP="00286978">
      <w:pPr>
        <w:rPr>
          <w:ins w:id="561" w:author="Laurie Aldape" w:date="2017-10-19T00:40:00Z"/>
        </w:rPr>
      </w:pPr>
      <w:ins w:id="562" w:author="Laurie Aldape" w:date="2017-10-19T00:40:00Z">
        <w:r>
          <w:t xml:space="preserve">The next section covers some of the questions related to system capability that an organization may need to consider when planning their own system. </w:t>
        </w:r>
      </w:ins>
    </w:p>
    <w:p w14:paraId="7FF4DD6D" w14:textId="77777777" w:rsidR="008E4A55" w:rsidRDefault="008E4A55" w:rsidP="008E4A55">
      <w:pPr>
        <w:pStyle w:val="Heading2"/>
        <w:rPr>
          <w:moveTo w:id="563" w:author="Laurie Aldape" w:date="2017-10-19T00:40:00Z"/>
        </w:rPr>
      </w:pPr>
      <w:bookmarkStart w:id="564" w:name="_Toc478543749"/>
      <w:bookmarkStart w:id="565" w:name="_Toc496136873"/>
      <w:moveToRangeStart w:id="566" w:author="Laurie Aldape" w:date="2017-10-19T00:40:00Z" w:name="move496136942"/>
      <w:moveTo w:id="567" w:author="Laurie Aldape" w:date="2017-10-19T00:40:00Z">
        <w:r w:rsidRPr="00E7674C">
          <w:t>Implementation</w:t>
        </w:r>
        <w:bookmarkEnd w:id="564"/>
        <w:bookmarkEnd w:id="565"/>
        <w:r w:rsidRPr="00E7674C">
          <w:t xml:space="preserve"> </w:t>
        </w:r>
      </w:moveTo>
    </w:p>
    <w:p w14:paraId="6FDF9EB9" w14:textId="77777777" w:rsidR="008E4A55" w:rsidRDefault="008E4A55" w:rsidP="008E4A55">
      <w:pPr>
        <w:rPr>
          <w:moveTo w:id="568" w:author="Laurie Aldape" w:date="2017-10-19T00:40:00Z"/>
        </w:rPr>
      </w:pPr>
      <w:moveTo w:id="569" w:author="Laurie Aldape" w:date="2017-10-19T00:40:00Z">
        <w:r>
          <w:t xml:space="preserve">Characteristics of a Big Data project implementation depend on the needs and capabilities of the particular organization undertaking the effort. This section attempts to provide some high-level issues for deliberation during the Big Data project planning stage. This is not intended to be a prescription covering the entire range or depth of considerations that an organization may face, but rather an initial list to supplement with project specific concerns. During the planning phase, Big Data project considerations could include the following: </w:t>
        </w:r>
      </w:moveTo>
    </w:p>
    <w:p w14:paraId="70D91045" w14:textId="77777777" w:rsidR="008E4A55" w:rsidRDefault="008E4A55" w:rsidP="008E4A55">
      <w:pPr>
        <w:pStyle w:val="BDTextBulletList"/>
        <w:rPr>
          <w:moveTo w:id="570" w:author="Laurie Aldape" w:date="2017-10-19T00:40:00Z"/>
        </w:rPr>
      </w:pPr>
      <w:moveTo w:id="571" w:author="Laurie Aldape" w:date="2017-10-19T00:40:00Z">
        <w:r>
          <w:t xml:space="preserve">Data quality: Consider the level of quality that will be required from the data model. As data quality increases, cost increases. A minimum viable quality of data, which will provide desired results, should be determined. </w:t>
        </w:r>
      </w:moveTo>
    </w:p>
    <w:p w14:paraId="52522B04" w14:textId="77777777" w:rsidR="008E4A55" w:rsidRDefault="008E4A55" w:rsidP="008E4A55">
      <w:pPr>
        <w:pStyle w:val="BDTextBulletList"/>
        <w:rPr>
          <w:moveTo w:id="572" w:author="Laurie Aldape" w:date="2017-10-19T00:40:00Z"/>
        </w:rPr>
      </w:pPr>
      <w:moveTo w:id="573" w:author="Laurie Aldape" w:date="2017-10-19T00:40:00Z">
        <w:r>
          <w:t xml:space="preserve">Data access: Many factors can affect data access including organizational cultural challenges and security and privacy compliance. Cultural challenges are unique to each project but many are alleviated with sufficient support from upper management (e.g., corporate officers, influential advocates). Security and privacy affects multiple areas in a Big Data project including data access. Additional information on security and privacy considerations are provided in the </w:t>
        </w:r>
        <w:r w:rsidRPr="00152F1D">
          <w:rPr>
            <w:i/>
          </w:rPr>
          <w:t>NBDIF: Volume 4, Security and Privacy</w:t>
        </w:r>
        <w:r>
          <w:t xml:space="preserve"> document. </w:t>
        </w:r>
      </w:moveTo>
    </w:p>
    <w:p w14:paraId="35490D59" w14:textId="77777777" w:rsidR="008E4A55" w:rsidRDefault="008E4A55" w:rsidP="008E4A55">
      <w:pPr>
        <w:pStyle w:val="BDTextBulletList"/>
        <w:rPr>
          <w:moveTo w:id="574" w:author="Laurie Aldape" w:date="2017-10-19T00:40:00Z"/>
        </w:rPr>
      </w:pPr>
      <w:moveTo w:id="575" w:author="Laurie Aldape" w:date="2017-10-19T00:40:00Z">
        <w:r>
          <w:t xml:space="preserve">Component interoperability: For a complicated system, a comprehensive appraisal of system component interoperability can be critical. Advantages of commercial products are frequently lauded while the limitations, dependencies, and deficiencies are often not obvious. Exploration of component interoperability during the planning phase could prevent significant issues during later phases of Big Data projects.  </w:t>
        </w:r>
      </w:moveTo>
    </w:p>
    <w:p w14:paraId="4E91E174" w14:textId="77777777" w:rsidR="008E4A55" w:rsidRDefault="008E4A55" w:rsidP="008E4A55">
      <w:pPr>
        <w:pStyle w:val="BDTextBulletList"/>
        <w:rPr>
          <w:moveTo w:id="576" w:author="Laurie Aldape" w:date="2017-10-19T00:40:00Z"/>
        </w:rPr>
      </w:pPr>
      <w:moveTo w:id="577" w:author="Laurie Aldape" w:date="2017-10-19T00:40:00Z">
        <w:r>
          <w:t xml:space="preserve">Potential bottlenecks: Projects requiring high performance often expose storage and network bottlenecks. </w:t>
        </w:r>
      </w:moveTo>
    </w:p>
    <w:p w14:paraId="4D82FBFA" w14:textId="77777777" w:rsidR="008E4A55" w:rsidRDefault="008E4A55" w:rsidP="008E4A55">
      <w:pPr>
        <w:pStyle w:val="BDTextBulletList"/>
        <w:rPr>
          <w:moveTo w:id="578" w:author="Laurie Aldape" w:date="2017-10-19T00:40:00Z"/>
        </w:rPr>
      </w:pPr>
      <w:moveTo w:id="579" w:author="Laurie Aldape" w:date="2017-10-19T00:40:00Z">
        <w:r>
          <w:t>For search oriented projects: Organizations should strive to set a balance between governance and retrieval, determine ownership (i.e., departmental responsibility) for the function, aim for unified or single point search capability; and, unless the organization is a strong IT company, identify needed outsourced expertise.</w:t>
        </w:r>
      </w:moveTo>
    </w:p>
    <w:moveToRangeEnd w:id="566"/>
    <w:p w14:paraId="04DDEF53" w14:textId="77777777" w:rsidR="00286978" w:rsidRPr="00286978" w:rsidRDefault="00286978" w:rsidP="00286978">
      <w:pPr>
        <w:rPr>
          <w:ins w:id="580" w:author="Laurie Aldape" w:date="2017-10-19T00:40:00Z"/>
        </w:rPr>
      </w:pPr>
    </w:p>
    <w:p w14:paraId="5DF14086" w14:textId="77777777" w:rsidR="00286978" w:rsidRPr="0031007B" w:rsidRDefault="00286978" w:rsidP="00B43B80">
      <w:pPr>
        <w:rPr>
          <w:ins w:id="581" w:author="Laurie Aldape" w:date="2017-10-19T00:40:00Z"/>
        </w:rPr>
      </w:pPr>
    </w:p>
    <w:p w14:paraId="20A998DB" w14:textId="77777777" w:rsidR="002C29D5" w:rsidRDefault="002C29D5" w:rsidP="00B43B80">
      <w:pPr>
        <w:rPr>
          <w:ins w:id="582" w:author="Laurie Aldape" w:date="2017-10-19T00:40:00Z"/>
        </w:rPr>
        <w:sectPr w:rsidR="002C29D5" w:rsidSect="00AA5AFB">
          <w:footerReference w:type="default" r:id="rId29"/>
          <w:pgSz w:w="12240" w:h="15840" w:code="1"/>
          <w:pgMar w:top="1440" w:right="1080" w:bottom="1440" w:left="1080" w:header="720" w:footer="720" w:gutter="0"/>
          <w:lnNumType w:countBy="1" w:restart="continuous"/>
          <w:cols w:space="720"/>
          <w:docGrid w:linePitch="360"/>
        </w:sectPr>
      </w:pPr>
    </w:p>
    <w:p w14:paraId="40C2D89B" w14:textId="31FB7773" w:rsidR="002C29D5" w:rsidRDefault="00286978" w:rsidP="00E42A0D">
      <w:pPr>
        <w:pStyle w:val="Heading1"/>
        <w:rPr>
          <w:ins w:id="583" w:author="Laurie Aldape" w:date="2017-10-19T00:40:00Z"/>
        </w:rPr>
      </w:pPr>
      <w:bookmarkStart w:id="584" w:name="_Toc496136874"/>
      <w:ins w:id="585" w:author="Laurie Aldape" w:date="2017-10-19T00:40:00Z">
        <w:r w:rsidRPr="00286978">
          <w:lastRenderedPageBreak/>
          <w:t xml:space="preserve">Choosing Specific Techniques Dependent on the </w:t>
        </w:r>
        <w:r w:rsidR="001A7E41">
          <w:t>Problem Space</w:t>
        </w:r>
        <w:bookmarkEnd w:id="584"/>
      </w:ins>
    </w:p>
    <w:p w14:paraId="33B32FCE" w14:textId="57747349" w:rsidR="00C3550A" w:rsidRDefault="00B25EC5" w:rsidP="00B43B80">
      <w:r>
        <w:t xml:space="preserve">Figure </w:t>
      </w:r>
      <w:del w:id="586" w:author="Laurie Aldape" w:date="2017-10-19T00:40:00Z">
        <w:r w:rsidR="00311C74">
          <w:delText>3</w:delText>
        </w:r>
      </w:del>
      <w:ins w:id="587" w:author="Laurie Aldape" w:date="2017-10-19T00:40:00Z">
        <w:r w:rsidR="00D33967">
          <w:t>4</w:t>
        </w:r>
      </w:ins>
      <w:r>
        <w:t xml:space="preserve"> very much over-simplifies some of the questions related to system capability that an organization may need to consider when planning their own system</w:t>
      </w:r>
      <w:del w:id="588" w:author="Laurie Aldape" w:date="2017-10-19T00:40:00Z">
        <w:r>
          <w:delText>, but</w:delText>
        </w:r>
        <w:r w:rsidR="00EB21A2">
          <w:delText xml:space="preserve"> it</w:delText>
        </w:r>
        <w:r>
          <w:delText xml:space="preserve"> does</w:delText>
        </w:r>
      </w:del>
      <w:ins w:id="589" w:author="Laurie Aldape" w:date="2017-10-19T00:40:00Z">
        <w:r w:rsidR="00ED10A1">
          <w:t>; its purpose here is to</w:t>
        </w:r>
      </w:ins>
      <w:r w:rsidR="00ED10A1">
        <w:t xml:space="preserve"> </w:t>
      </w:r>
      <w:r w:rsidR="00EB21A2">
        <w:t xml:space="preserve">demonstrate </w:t>
      </w:r>
      <w:r>
        <w:t xml:space="preserve">how project requirements can drive decision making. </w:t>
      </w:r>
      <w:r w:rsidR="00C3550A">
        <w:t>The list of choices presented is not intended to be comprehensively complete. Inclusion is not an endorsement for usage, and no solutions have been intentionally excluded.</w:t>
      </w:r>
    </w:p>
    <w:p w14:paraId="4F35FA64" w14:textId="1BE17D21" w:rsidR="00293093" w:rsidRDefault="001955D5" w:rsidP="00C3550A">
      <w:r w:rsidRPr="001955D5">
        <w:rPr>
          <w:noProof/>
        </w:rPr>
        <w:drawing>
          <wp:inline distT="0" distB="0" distL="0" distR="0" wp14:anchorId="563D24E1" wp14:editId="03638492">
            <wp:extent cx="6167755" cy="4261485"/>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67755" cy="4261485"/>
                    </a:xfrm>
                    <a:prstGeom prst="rect">
                      <a:avLst/>
                    </a:prstGeom>
                    <a:noFill/>
                    <a:ln>
                      <a:noFill/>
                    </a:ln>
                  </pic:spPr>
                </pic:pic>
              </a:graphicData>
            </a:graphic>
          </wp:inline>
        </w:drawing>
      </w:r>
    </w:p>
    <w:p w14:paraId="56A9E921" w14:textId="7504ACCA" w:rsidR="008D1A5E" w:rsidRPr="001C6E73" w:rsidRDefault="0085192F" w:rsidP="001C6E73">
      <w:pPr>
        <w:pStyle w:val="BDFigureCaption"/>
      </w:pPr>
      <w:bookmarkStart w:id="590" w:name="_Toc478543755"/>
      <w:bookmarkStart w:id="591" w:name="_Toc496136880"/>
      <w:bookmarkStart w:id="592" w:name="_Toc489926421"/>
      <w:r w:rsidRPr="001C6E73">
        <w:t xml:space="preserve">Figure </w:t>
      </w:r>
      <w:r w:rsidR="00AA5AFB" w:rsidRPr="001C6E73">
        <w:fldChar w:fldCharType="begin"/>
      </w:r>
      <w:r w:rsidR="00AA5AFB" w:rsidRPr="001C6E73">
        <w:instrText xml:space="preserve"> AUTONUMLGL  \* Arabic \e </w:instrText>
      </w:r>
      <w:r w:rsidR="00AA5AFB" w:rsidRPr="001C6E73">
        <w:fldChar w:fldCharType="end"/>
      </w:r>
      <w:r w:rsidRPr="001C6E73">
        <w:t xml:space="preserve">: Requirement </w:t>
      </w:r>
      <w:bookmarkEnd w:id="590"/>
      <w:r w:rsidR="00E6764B" w:rsidRPr="001C6E73">
        <w:t>Decision Tree</w:t>
      </w:r>
      <w:bookmarkEnd w:id="591"/>
      <w:bookmarkEnd w:id="592"/>
    </w:p>
    <w:p w14:paraId="1A728865" w14:textId="708CF791" w:rsidR="00046728" w:rsidRDefault="00B973F4" w:rsidP="00B43B80">
      <w:r>
        <w:t xml:space="preserve">After the </w:t>
      </w:r>
      <w:r w:rsidR="00C3550A">
        <w:t xml:space="preserve">scalability and latency </w:t>
      </w:r>
      <w:r>
        <w:t>requirements are considered</w:t>
      </w:r>
      <w:r w:rsidR="00825C0B">
        <w:t xml:space="preserve"> as shown in Figure </w:t>
      </w:r>
      <w:del w:id="593" w:author="Laurie Aldape" w:date="2017-10-19T00:40:00Z">
        <w:r w:rsidR="00825C0B">
          <w:delText>3</w:delText>
        </w:r>
      </w:del>
      <w:ins w:id="594" w:author="Laurie Aldape" w:date="2017-10-19T00:40:00Z">
        <w:r w:rsidR="00D33967">
          <w:t>4</w:t>
        </w:r>
      </w:ins>
      <w:r>
        <w:t xml:space="preserve">, the </w:t>
      </w:r>
      <w:r w:rsidR="00825C0B">
        <w:t xml:space="preserve">systems </w:t>
      </w:r>
      <w:r w:rsidR="00C3550A">
        <w:t>planning process will require</w:t>
      </w:r>
      <w:r>
        <w:t xml:space="preserve"> continued </w:t>
      </w:r>
      <w:r w:rsidR="00825C0B">
        <w:t xml:space="preserve">consideration on whether </w:t>
      </w:r>
      <w:r w:rsidR="003B33E3">
        <w:t>machine learning is necessary</w:t>
      </w:r>
      <w:r>
        <w:t xml:space="preserve">. Figures </w:t>
      </w:r>
      <w:del w:id="595" w:author="Laurie Aldape" w:date="2017-10-19T00:40:00Z">
        <w:r>
          <w:delText>4</w:delText>
        </w:r>
        <w:r w:rsidR="0041499A">
          <w:delText xml:space="preserve">, </w:delText>
        </w:r>
      </w:del>
      <w:r w:rsidR="00D33967">
        <w:t xml:space="preserve">5, </w:t>
      </w:r>
      <w:ins w:id="596" w:author="Laurie Aldape" w:date="2017-10-19T00:40:00Z">
        <w:r w:rsidR="00D33967">
          <w:t xml:space="preserve">6, </w:t>
        </w:r>
      </w:ins>
      <w:r w:rsidR="00D33967">
        <w:t xml:space="preserve">and </w:t>
      </w:r>
      <w:del w:id="597" w:author="Laurie Aldape" w:date="2017-10-19T00:40:00Z">
        <w:r w:rsidR="0041499A">
          <w:delText>6</w:delText>
        </w:r>
      </w:del>
      <w:ins w:id="598" w:author="Laurie Aldape" w:date="2017-10-19T00:40:00Z">
        <w:r w:rsidR="00D33967">
          <w:t>7</w:t>
        </w:r>
      </w:ins>
      <w:r w:rsidR="00D33967">
        <w:t xml:space="preserve"> </w:t>
      </w:r>
      <w:r w:rsidR="0041499A">
        <w:t>map</w:t>
      </w:r>
      <w:r w:rsidR="0041499A" w:rsidDel="0041499A">
        <w:t xml:space="preserve"> </w:t>
      </w:r>
      <w:r w:rsidR="00C3550A">
        <w:t xml:space="preserve">the </w:t>
      </w:r>
      <w:r w:rsidR="003B33E3">
        <w:t>work</w:t>
      </w:r>
      <w:r w:rsidR="00C3550A">
        <w:t xml:space="preserve">flow of the </w:t>
      </w:r>
      <w:r w:rsidR="0041499A">
        <w:t xml:space="preserve">machine learning </w:t>
      </w:r>
      <w:r w:rsidR="00C3550A">
        <w:t>decision tree</w:t>
      </w:r>
      <w:r w:rsidR="0041499A">
        <w:t>s and</w:t>
      </w:r>
      <w:r>
        <w:t xml:space="preserve"> show the decision points in the application of machine learning algorithm</w:t>
      </w:r>
      <w:r w:rsidR="0041499A">
        <w:t>s.</w:t>
      </w:r>
      <w:r>
        <w:t xml:space="preserve"> Tables </w:t>
      </w:r>
      <w:del w:id="599" w:author="Laurie Aldape" w:date="2017-10-19T00:40:00Z">
        <w:r>
          <w:delText>8,</w:delText>
        </w:r>
      </w:del>
      <w:r>
        <w:t xml:space="preserve"> 9, 10</w:t>
      </w:r>
      <w:r w:rsidR="00162FC8">
        <w:t xml:space="preserve">, </w:t>
      </w:r>
      <w:ins w:id="600" w:author="Laurie Aldape" w:date="2017-10-19T00:40:00Z">
        <w:r w:rsidR="00162FC8">
          <w:t>11</w:t>
        </w:r>
        <w:r w:rsidR="0009443A">
          <w:t xml:space="preserve">, </w:t>
        </w:r>
      </w:ins>
      <w:r w:rsidR="0009443A">
        <w:t xml:space="preserve">and </w:t>
      </w:r>
      <w:del w:id="601" w:author="Laurie Aldape" w:date="2017-10-19T00:40:00Z">
        <w:r w:rsidR="00162FC8">
          <w:delText>11</w:delText>
        </w:r>
      </w:del>
      <w:ins w:id="602" w:author="Laurie Aldape" w:date="2017-10-19T00:40:00Z">
        <w:r w:rsidR="0009443A">
          <w:t>12</w:t>
        </w:r>
      </w:ins>
      <w:r>
        <w:t xml:space="preserve"> list </w:t>
      </w:r>
      <w:r w:rsidR="00CA34A2">
        <w:t xml:space="preserve">specific </w:t>
      </w:r>
      <w:r>
        <w:t xml:space="preserve">algorithms for each </w:t>
      </w:r>
      <w:r w:rsidR="007925F4">
        <w:t xml:space="preserve">algorithm </w:t>
      </w:r>
      <w:r w:rsidR="00162FC8">
        <w:t>subgroup</w:t>
      </w:r>
      <w:r>
        <w:t xml:space="preserve">. </w:t>
      </w:r>
    </w:p>
    <w:p w14:paraId="7FD2804E" w14:textId="69CF3E77" w:rsidR="00B973F4" w:rsidRPr="001C6E73" w:rsidRDefault="00C67EF6" w:rsidP="00B43B80">
      <w:pPr>
        <w:pStyle w:val="BDFigureCaption"/>
      </w:pPr>
      <w:bookmarkStart w:id="603" w:name="_Toc496136881"/>
      <w:bookmarkStart w:id="604" w:name="_Toc489926422"/>
      <w:r w:rsidRPr="00C67EF6">
        <w:lastRenderedPageBreak/>
        <w:drawing>
          <wp:anchor distT="0" distB="0" distL="114300" distR="114300" simplePos="0" relativeHeight="251661312" behindDoc="0" locked="0" layoutInCell="1" allowOverlap="1" wp14:anchorId="79B35164" wp14:editId="77D5FFFB">
            <wp:simplePos x="689610" y="914400"/>
            <wp:positionH relativeFrom="page">
              <wp:align>center</wp:align>
            </wp:positionH>
            <wp:positionV relativeFrom="paragraph">
              <wp:posOffset>182880</wp:posOffset>
            </wp:positionV>
            <wp:extent cx="5367528" cy="3255264"/>
            <wp:effectExtent l="0" t="0" r="508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7528" cy="3255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3F4" w:rsidRPr="001C6E73">
        <w:t xml:space="preserve">Figure </w:t>
      </w:r>
      <w:r w:rsidR="00AA5AFB" w:rsidRPr="001C6E73">
        <w:fldChar w:fldCharType="begin"/>
      </w:r>
      <w:r w:rsidR="00AA5AFB" w:rsidRPr="001C6E73">
        <w:instrText xml:space="preserve"> AUTONUMLGL  \* Arabic \e </w:instrText>
      </w:r>
      <w:r w:rsidR="00AA5AFB" w:rsidRPr="001C6E73">
        <w:fldChar w:fldCharType="end"/>
      </w:r>
      <w:r w:rsidR="00AA5AFB" w:rsidRPr="001C6E73">
        <w:t>:</w:t>
      </w:r>
      <w:r w:rsidR="00B973F4" w:rsidRPr="001C6E73">
        <w:t xml:space="preserve"> Machine Learning Algorithm Application Workflow</w:t>
      </w:r>
      <w:bookmarkEnd w:id="603"/>
      <w:bookmarkEnd w:id="604"/>
    </w:p>
    <w:p w14:paraId="1D83DA13" w14:textId="696F1D85" w:rsidR="00F233CA" w:rsidRDefault="00B973F4" w:rsidP="00B973F4">
      <w:r>
        <w:t xml:space="preserve">Figure </w:t>
      </w:r>
      <w:del w:id="605" w:author="Laurie Aldape" w:date="2017-10-19T00:40:00Z">
        <w:r w:rsidR="007925F4">
          <w:delText>4</w:delText>
        </w:r>
      </w:del>
      <w:ins w:id="606" w:author="Laurie Aldape" w:date="2017-10-19T00:40:00Z">
        <w:r w:rsidR="00D33967">
          <w:t>5</w:t>
        </w:r>
      </w:ins>
      <w:r>
        <w:t xml:space="preserve"> shows the decision steps for application of a machine learning algorithm including the input preparation phase (</w:t>
      </w:r>
      <w:r w:rsidR="00293093">
        <w:t xml:space="preserve">e.g., </w:t>
      </w:r>
      <w:r>
        <w:t>feature engineering, data cleaning, tr</w:t>
      </w:r>
      <w:r w:rsidR="00477B75">
        <w:t xml:space="preserve">ansformations, scaling). </w:t>
      </w:r>
      <w:r>
        <w:t>Figure</w:t>
      </w:r>
      <w:r w:rsidR="007925F4">
        <w:t>s</w:t>
      </w:r>
      <w:r>
        <w:t xml:space="preserve"> </w:t>
      </w:r>
      <w:del w:id="607" w:author="Laurie Aldape" w:date="2017-10-19T00:40:00Z">
        <w:r w:rsidR="007925F4">
          <w:delText>5</w:delText>
        </w:r>
      </w:del>
      <w:ins w:id="608" w:author="Laurie Aldape" w:date="2017-10-19T00:40:00Z">
        <w:r w:rsidR="007925F4">
          <w:t>6</w:t>
        </w:r>
      </w:ins>
      <w:r>
        <w:t xml:space="preserve"> </w:t>
      </w:r>
      <w:r w:rsidR="00D33967">
        <w:t xml:space="preserve">and </w:t>
      </w:r>
      <w:del w:id="609" w:author="Laurie Aldape" w:date="2017-10-19T00:40:00Z">
        <w:r w:rsidR="007925F4">
          <w:delText>6</w:delText>
        </w:r>
      </w:del>
      <w:ins w:id="610" w:author="Laurie Aldape" w:date="2017-10-19T00:40:00Z">
        <w:r w:rsidR="00D33967">
          <w:t>7</w:t>
        </w:r>
      </w:ins>
      <w:r w:rsidR="00D33967">
        <w:t xml:space="preserve"> </w:t>
      </w:r>
      <w:r w:rsidR="007925F4">
        <w:t xml:space="preserve">expand </w:t>
      </w:r>
      <w:r>
        <w:t xml:space="preserve">on algorithm choices for each problem subclass. Tables </w:t>
      </w:r>
      <w:del w:id="611" w:author="Laurie Aldape" w:date="2017-10-19T00:40:00Z">
        <w:r>
          <w:delText>8</w:delText>
        </w:r>
      </w:del>
      <w:ins w:id="612" w:author="Laurie Aldape" w:date="2017-10-19T00:40:00Z">
        <w:r>
          <w:t>9</w:t>
        </w:r>
      </w:ins>
      <w:r w:rsidR="00825C0B">
        <w:t xml:space="preserve"> </w:t>
      </w:r>
      <w:r w:rsidR="0009443A">
        <w:t xml:space="preserve">and </w:t>
      </w:r>
      <w:del w:id="613" w:author="Laurie Aldape" w:date="2017-10-19T00:40:00Z">
        <w:r>
          <w:delText>9</w:delText>
        </w:r>
      </w:del>
      <w:ins w:id="614" w:author="Laurie Aldape" w:date="2017-10-19T00:40:00Z">
        <w:r w:rsidR="0009443A">
          <w:t>10</w:t>
        </w:r>
      </w:ins>
      <w:r w:rsidR="0009443A">
        <w:t xml:space="preserve"> </w:t>
      </w:r>
      <w:r>
        <w:t xml:space="preserve">continue from Figure </w:t>
      </w:r>
      <w:del w:id="615" w:author="Laurie Aldape" w:date="2017-10-19T00:40:00Z">
        <w:r w:rsidR="007925F4">
          <w:delText>5</w:delText>
        </w:r>
      </w:del>
      <w:ins w:id="616" w:author="Laurie Aldape" w:date="2017-10-19T00:40:00Z">
        <w:r w:rsidR="00D33967">
          <w:t>6</w:t>
        </w:r>
      </w:ins>
      <w:r>
        <w:t xml:space="preserve"> to provide additional information for the </w:t>
      </w:r>
      <w:r w:rsidR="007925F4">
        <w:t>r</w:t>
      </w:r>
      <w:r w:rsidR="007925F4" w:rsidRPr="007925F4">
        <w:t xml:space="preserve">egression or </w:t>
      </w:r>
      <w:r w:rsidR="007925F4">
        <w:t>c</w:t>
      </w:r>
      <w:r w:rsidR="007925F4" w:rsidRPr="007925F4">
        <w:t xml:space="preserve">lassification </w:t>
      </w:r>
      <w:r>
        <w:t>algorithms.</w:t>
      </w:r>
      <w:r w:rsidR="003E06FE">
        <w:t xml:space="preserve"> </w:t>
      </w:r>
      <w:r w:rsidR="007925F4">
        <w:t xml:space="preserve">Tables </w:t>
      </w:r>
      <w:del w:id="617" w:author="Laurie Aldape" w:date="2017-10-19T00:40:00Z">
        <w:r w:rsidR="007925F4">
          <w:delText>10</w:delText>
        </w:r>
      </w:del>
      <w:ins w:id="618" w:author="Laurie Aldape" w:date="2017-10-19T00:40:00Z">
        <w:r w:rsidR="007925F4">
          <w:t>1</w:t>
        </w:r>
        <w:r w:rsidR="0009443A">
          <w:t>1</w:t>
        </w:r>
      </w:ins>
      <w:r w:rsidR="007925F4">
        <w:t xml:space="preserve"> and </w:t>
      </w:r>
      <w:del w:id="619" w:author="Laurie Aldape" w:date="2017-10-19T00:40:00Z">
        <w:r w:rsidR="007925F4">
          <w:delText>11</w:delText>
        </w:r>
      </w:del>
      <w:ins w:id="620" w:author="Laurie Aldape" w:date="2017-10-19T00:40:00Z">
        <w:r w:rsidR="007925F4">
          <w:t>1</w:t>
        </w:r>
        <w:r w:rsidR="0009443A">
          <w:t>2</w:t>
        </w:r>
      </w:ins>
      <w:r w:rsidR="007925F4">
        <w:t xml:space="preserve"> provide additional information on the unsupervised algorithms and techniques shown in Figure </w:t>
      </w:r>
      <w:del w:id="621" w:author="Laurie Aldape" w:date="2017-10-19T00:40:00Z">
        <w:r w:rsidR="007925F4">
          <w:delText>6</w:delText>
        </w:r>
      </w:del>
      <w:ins w:id="622" w:author="Laurie Aldape" w:date="2017-10-19T00:40:00Z">
        <w:r w:rsidR="00D33967">
          <w:t>7</w:t>
        </w:r>
      </w:ins>
      <w:r w:rsidR="007925F4">
        <w:t>.</w:t>
      </w:r>
    </w:p>
    <w:p w14:paraId="516A8D90" w14:textId="3CC57685" w:rsidR="00B973F4" w:rsidRPr="00B43B80" w:rsidRDefault="00C67EF6" w:rsidP="00B43B80">
      <w:pPr>
        <w:pStyle w:val="BDFigureCaption"/>
      </w:pPr>
      <w:bookmarkStart w:id="623" w:name="_Toc496136882"/>
      <w:bookmarkStart w:id="624" w:name="_Toc489926423"/>
      <w:r w:rsidRPr="00C67EF6">
        <w:drawing>
          <wp:anchor distT="0" distB="0" distL="114300" distR="114300" simplePos="0" relativeHeight="251660288" behindDoc="0" locked="0" layoutInCell="1" allowOverlap="1" wp14:anchorId="6C0D1A6A" wp14:editId="2B8B7B95">
            <wp:simplePos x="689610" y="5408295"/>
            <wp:positionH relativeFrom="page">
              <wp:align>center</wp:align>
            </wp:positionH>
            <wp:positionV relativeFrom="paragraph">
              <wp:posOffset>182880</wp:posOffset>
            </wp:positionV>
            <wp:extent cx="5138928" cy="2679192"/>
            <wp:effectExtent l="0" t="0" r="508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8928" cy="2679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3F4" w:rsidRPr="00B43B80">
        <w:t xml:space="preserve">Figure </w:t>
      </w:r>
      <w:r w:rsidR="00AA5AFB" w:rsidRPr="00B43B80">
        <w:fldChar w:fldCharType="begin"/>
      </w:r>
      <w:r w:rsidR="00AA5AFB" w:rsidRPr="00B43B80">
        <w:instrText xml:space="preserve"> AUTONUMLGL  \* Arabic \e </w:instrText>
      </w:r>
      <w:r w:rsidR="00AA5AFB" w:rsidRPr="00B43B80">
        <w:fldChar w:fldCharType="end"/>
      </w:r>
      <w:r w:rsidR="00B973F4" w:rsidRPr="00B43B80">
        <w:t xml:space="preserve">: </w:t>
      </w:r>
      <w:r w:rsidR="00825C0B" w:rsidRPr="00B43B80">
        <w:t xml:space="preserve">Supervised </w:t>
      </w:r>
      <w:r w:rsidR="00B973F4" w:rsidRPr="00B43B80">
        <w:t>Machine L</w:t>
      </w:r>
      <w:r w:rsidR="00E6764B" w:rsidRPr="00B43B80">
        <w:t>earning Algorithm</w:t>
      </w:r>
      <w:r w:rsidR="00293093" w:rsidRPr="00B43B80">
        <w:t>s</w:t>
      </w:r>
      <w:bookmarkEnd w:id="623"/>
      <w:bookmarkEnd w:id="624"/>
      <w:r w:rsidR="00E6764B" w:rsidRPr="00B43B80">
        <w:t xml:space="preserve"> </w:t>
      </w:r>
    </w:p>
    <w:p w14:paraId="34745758" w14:textId="3CEE25C6" w:rsidR="001C6E73" w:rsidRDefault="001C6E73" w:rsidP="00B43B80">
      <w:pPr>
        <w:pStyle w:val="BDFigureCaption"/>
      </w:pPr>
      <w:bookmarkStart w:id="625" w:name="_Toc496136883"/>
      <w:bookmarkStart w:id="626" w:name="_Toc489926424"/>
      <w:r w:rsidRPr="001C6E73">
        <w:lastRenderedPageBreak/>
        <w:drawing>
          <wp:anchor distT="0" distB="0" distL="114300" distR="114300" simplePos="0" relativeHeight="251662336" behindDoc="0" locked="0" layoutInCell="1" allowOverlap="1" wp14:anchorId="6C2CB0FA" wp14:editId="35A05389">
            <wp:simplePos x="689610" y="914400"/>
            <wp:positionH relativeFrom="page">
              <wp:align>center</wp:align>
            </wp:positionH>
            <wp:positionV relativeFrom="paragraph">
              <wp:posOffset>182880</wp:posOffset>
            </wp:positionV>
            <wp:extent cx="6108192" cy="2340864"/>
            <wp:effectExtent l="0" t="0" r="6985"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8192" cy="234086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AUTONUMLGL  \* Arabic \e </w:instrText>
      </w:r>
      <w:r>
        <w:fldChar w:fldCharType="end"/>
      </w:r>
      <w:r>
        <w:t xml:space="preserve">: </w:t>
      </w:r>
      <w:r w:rsidR="00EC2466">
        <w:t xml:space="preserve">Unsupervised or Reinforcement </w:t>
      </w:r>
      <w:r>
        <w:t>Machine Learning Algorithms</w:t>
      </w:r>
      <w:bookmarkEnd w:id="625"/>
      <w:bookmarkEnd w:id="626"/>
    </w:p>
    <w:p w14:paraId="736786C6" w14:textId="73666336" w:rsidR="002F5781" w:rsidRDefault="002F5781" w:rsidP="00B43B80">
      <w:r>
        <w:t xml:space="preserve">Supervised learning problems involve data sets that have the feature which is trying to be predicted </w:t>
      </w:r>
      <w:r w:rsidR="00592240">
        <w:t xml:space="preserve">measured for all observations or a subset of all observations (semi-supervised learning). The measurements for the feature which is trying to be predicted by the machine learning model are called labels. In supervised learning problems, the labeled data is used to train the model to produce accurate predictions. </w:t>
      </w:r>
    </w:p>
    <w:p w14:paraId="4B1C04BA" w14:textId="4C12267F" w:rsidR="00592240" w:rsidDel="00E424C2" w:rsidRDefault="00592240" w:rsidP="00B43B80">
      <w:r w:rsidDel="00E424C2">
        <w:t xml:space="preserve">Supervised learning problems can be classified into </w:t>
      </w:r>
      <w:r>
        <w:t xml:space="preserve">algorithm </w:t>
      </w:r>
      <w:r w:rsidDel="00E424C2">
        <w:t>two sub groups: regression or classification. Regression algorithms predict a continuous variable</w:t>
      </w:r>
      <w:r>
        <w:t xml:space="preserve"> (a number)</w:t>
      </w:r>
      <w:r w:rsidDel="00E424C2">
        <w:t xml:space="preserve">, and classification algorithms predict a category from a finite list of possible categories. </w:t>
      </w:r>
      <w:r w:rsidR="000648FF">
        <w:t xml:space="preserve">Table </w:t>
      </w:r>
      <w:del w:id="627" w:author="Laurie Aldape" w:date="2017-10-19T00:40:00Z">
        <w:r w:rsidR="000648FF">
          <w:delText>8</w:delText>
        </w:r>
      </w:del>
      <w:ins w:id="628" w:author="Laurie Aldape" w:date="2017-10-19T00:40:00Z">
        <w:r w:rsidR="000648FF">
          <w:t>9</w:t>
        </w:r>
      </w:ins>
      <w:r w:rsidR="000648FF">
        <w:t xml:space="preserve"> </w:t>
      </w:r>
      <w:r w:rsidR="0009443A">
        <w:t xml:space="preserve">and </w:t>
      </w:r>
      <w:del w:id="629" w:author="Laurie Aldape" w:date="2017-10-19T00:40:00Z">
        <w:r w:rsidR="000648FF">
          <w:delText>9</w:delText>
        </w:r>
      </w:del>
      <w:ins w:id="630" w:author="Laurie Aldape" w:date="2017-10-19T00:40:00Z">
        <w:r w:rsidR="0009443A">
          <w:t>10</w:t>
        </w:r>
      </w:ins>
      <w:r w:rsidR="0009443A">
        <w:t xml:space="preserve"> </w:t>
      </w:r>
      <w:r w:rsidR="000648FF">
        <w:t xml:space="preserve">compare supervised learning regression algorithms using four categories and </w:t>
      </w:r>
      <w:r w:rsidR="000648FF" w:rsidRPr="000648FF">
        <w:t>supervised learning classification algorithms</w:t>
      </w:r>
      <w:r w:rsidR="000648FF">
        <w:t xml:space="preserve"> using the same four categories.</w:t>
      </w:r>
      <w:r w:rsidDel="00E424C2">
        <w:t xml:space="preserve"> </w:t>
      </w:r>
    </w:p>
    <w:p w14:paraId="36D772CC" w14:textId="6F5BC507" w:rsidR="00B973F4" w:rsidRPr="00B43B80" w:rsidRDefault="003612F3" w:rsidP="00B43B80">
      <w:pPr>
        <w:pStyle w:val="BDTableCaption"/>
      </w:pPr>
      <w:bookmarkStart w:id="631" w:name="_Toc496136892"/>
      <w:bookmarkStart w:id="632" w:name="_Toc489926432"/>
      <w:r w:rsidRPr="00B43B80">
        <w:t xml:space="preserve">Table </w:t>
      </w:r>
      <w:del w:id="633" w:author="Laurie Aldape" w:date="2017-10-19T00:40:00Z">
        <w:r w:rsidR="00B4669C" w:rsidRPr="00B43B80">
          <w:delText>8</w:delText>
        </w:r>
      </w:del>
      <w:ins w:id="634" w:author="Laurie Aldape" w:date="2017-10-19T00:40:00Z">
        <w:r w:rsidR="0009443A">
          <w:t>9</w:t>
        </w:r>
      </w:ins>
      <w:r w:rsidRPr="00B43B80">
        <w:t>:</w:t>
      </w:r>
      <w:r w:rsidR="00B973F4" w:rsidRPr="00B43B80">
        <w:t xml:space="preserve"> Supervised Learning Regression Algorithms</w:t>
      </w:r>
      <w:bookmarkEnd w:id="631"/>
      <w:bookmarkEnd w:id="632"/>
    </w:p>
    <w:tbl>
      <w:tblPr>
        <w:tblStyle w:val="LightGrid-Accent5"/>
        <w:tblW w:w="5000" w:type="pct"/>
        <w:tblLook w:val="04A0" w:firstRow="1" w:lastRow="0" w:firstColumn="1" w:lastColumn="0" w:noHBand="0" w:noVBand="1"/>
      </w:tblPr>
      <w:tblGrid>
        <w:gridCol w:w="1664"/>
        <w:gridCol w:w="1460"/>
        <w:gridCol w:w="1950"/>
        <w:gridCol w:w="2920"/>
        <w:gridCol w:w="2302"/>
      </w:tblGrid>
      <w:tr w:rsidR="005C7965" w14:paraId="4F6A5DC5" w14:textId="77777777" w:rsidTr="00B50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shd w:val="clear" w:color="auto" w:fill="1F3864" w:themeFill="accent5"/>
          </w:tcPr>
          <w:p w14:paraId="025BC671" w14:textId="77777777" w:rsidR="00B973F4" w:rsidRDefault="00B973F4" w:rsidP="00E6764B">
            <w:pPr>
              <w:jc w:val="center"/>
            </w:pPr>
            <w:r>
              <w:t>Name</w:t>
            </w:r>
          </w:p>
        </w:tc>
        <w:tc>
          <w:tcPr>
            <w:tcW w:w="709" w:type="pct"/>
            <w:shd w:val="clear" w:color="auto" w:fill="1F3864" w:themeFill="accent5"/>
          </w:tcPr>
          <w:p w14:paraId="15D897B9"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Training Speed</w:t>
            </w:r>
          </w:p>
        </w:tc>
        <w:tc>
          <w:tcPr>
            <w:tcW w:w="947" w:type="pct"/>
            <w:shd w:val="clear" w:color="auto" w:fill="1F3864" w:themeFill="accent5"/>
          </w:tcPr>
          <w:p w14:paraId="3141504E"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Interpretability</w:t>
            </w:r>
          </w:p>
        </w:tc>
        <w:tc>
          <w:tcPr>
            <w:tcW w:w="1418" w:type="pct"/>
            <w:shd w:val="clear" w:color="auto" w:fill="1F3864" w:themeFill="accent5"/>
          </w:tcPr>
          <w:p w14:paraId="31B27E61"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Pre-Processing</w:t>
            </w:r>
          </w:p>
        </w:tc>
        <w:tc>
          <w:tcPr>
            <w:tcW w:w="1118" w:type="pct"/>
            <w:shd w:val="clear" w:color="auto" w:fill="1F3864" w:themeFill="accent5"/>
          </w:tcPr>
          <w:p w14:paraId="27A71200"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Other Notes</w:t>
            </w:r>
          </w:p>
        </w:tc>
      </w:tr>
      <w:tr w:rsidR="00B50522" w14:paraId="1F77ABBC"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E9C2B41" w14:textId="77777777" w:rsidR="00B973F4" w:rsidRDefault="00B973F4" w:rsidP="005F6605">
            <w:pPr>
              <w:pStyle w:val="BDTableText"/>
            </w:pPr>
            <w:r>
              <w:t>Linear Regression</w:t>
            </w:r>
          </w:p>
        </w:tc>
        <w:tc>
          <w:tcPr>
            <w:tcW w:w="709" w:type="pct"/>
          </w:tcPr>
          <w:p w14:paraId="08342A8B"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5450C660"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High</w:t>
            </w:r>
          </w:p>
        </w:tc>
        <w:tc>
          <w:tcPr>
            <w:tcW w:w="1418" w:type="pct"/>
          </w:tcPr>
          <w:p w14:paraId="39D72D56"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Centering and Scaling, Remove Highly Correlated Predictors</w:t>
            </w:r>
          </w:p>
        </w:tc>
        <w:tc>
          <w:tcPr>
            <w:tcW w:w="1118" w:type="pct"/>
          </w:tcPr>
          <w:p w14:paraId="0EF31BA1"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Speed at the expense of accuracy</w:t>
            </w:r>
          </w:p>
        </w:tc>
      </w:tr>
      <w:tr w:rsidR="00B973F4" w14:paraId="31B97484"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040045" w14:textId="77777777" w:rsidR="00B973F4" w:rsidRDefault="00B973F4" w:rsidP="005F6605">
            <w:pPr>
              <w:pStyle w:val="BDTableText"/>
            </w:pPr>
            <w:r>
              <w:t>Decision Tree</w:t>
            </w:r>
          </w:p>
        </w:tc>
        <w:tc>
          <w:tcPr>
            <w:tcW w:w="709" w:type="pct"/>
          </w:tcPr>
          <w:p w14:paraId="2D8B4104"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524A0A26"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Medium</w:t>
            </w:r>
          </w:p>
        </w:tc>
        <w:tc>
          <w:tcPr>
            <w:tcW w:w="1418" w:type="pct"/>
          </w:tcPr>
          <w:p w14:paraId="7D742985"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118" w:type="pct"/>
          </w:tcPr>
          <w:p w14:paraId="6C69CBB9"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Speed at the expense of accuracy</w:t>
            </w:r>
          </w:p>
        </w:tc>
      </w:tr>
      <w:tr w:rsidR="00B50522" w14:paraId="3B815560"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2B7AC9E" w14:textId="77777777" w:rsidR="00B973F4" w:rsidRDefault="00B973F4" w:rsidP="005F6605">
            <w:pPr>
              <w:pStyle w:val="BDTableText"/>
            </w:pPr>
            <w:r>
              <w:t>Random Forest</w:t>
            </w:r>
          </w:p>
        </w:tc>
        <w:tc>
          <w:tcPr>
            <w:tcW w:w="709" w:type="pct"/>
          </w:tcPr>
          <w:p w14:paraId="4B65F9DF"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222FBD00"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Medium</w:t>
            </w:r>
          </w:p>
        </w:tc>
        <w:tc>
          <w:tcPr>
            <w:tcW w:w="1418" w:type="pct"/>
          </w:tcPr>
          <w:p w14:paraId="1C726C70"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118" w:type="pct"/>
          </w:tcPr>
          <w:p w14:paraId="6CB6CA71"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Fast and accurate</w:t>
            </w:r>
          </w:p>
        </w:tc>
      </w:tr>
      <w:tr w:rsidR="00B973F4" w14:paraId="1918364F"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BB51552" w14:textId="77777777" w:rsidR="00B973F4" w:rsidRDefault="00B973F4" w:rsidP="005F6605">
            <w:pPr>
              <w:pStyle w:val="BDTableText"/>
            </w:pPr>
            <w:r>
              <w:t>Neural Network</w:t>
            </w:r>
          </w:p>
        </w:tc>
        <w:tc>
          <w:tcPr>
            <w:tcW w:w="709" w:type="pct"/>
          </w:tcPr>
          <w:p w14:paraId="1CFFD5A4"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Slow</w:t>
            </w:r>
          </w:p>
        </w:tc>
        <w:tc>
          <w:tcPr>
            <w:tcW w:w="947" w:type="pct"/>
          </w:tcPr>
          <w:p w14:paraId="1DB3A8F5"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Low</w:t>
            </w:r>
          </w:p>
        </w:tc>
        <w:tc>
          <w:tcPr>
            <w:tcW w:w="1418" w:type="pct"/>
          </w:tcPr>
          <w:p w14:paraId="10657136"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 Remove Highly Correlated Predictors</w:t>
            </w:r>
          </w:p>
        </w:tc>
        <w:tc>
          <w:tcPr>
            <w:tcW w:w="1118" w:type="pct"/>
          </w:tcPr>
          <w:p w14:paraId="1EB4CC8E"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Accurate</w:t>
            </w:r>
          </w:p>
        </w:tc>
      </w:tr>
      <w:tr w:rsidR="00B50522" w14:paraId="584DB31B"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0E83C8E" w14:textId="77777777" w:rsidR="00B973F4" w:rsidRDefault="00B973F4" w:rsidP="005F6605">
            <w:pPr>
              <w:pStyle w:val="BDTableText"/>
            </w:pPr>
            <w:r>
              <w:t>K Nearest Neighbors</w:t>
            </w:r>
          </w:p>
        </w:tc>
        <w:tc>
          <w:tcPr>
            <w:tcW w:w="709" w:type="pct"/>
          </w:tcPr>
          <w:p w14:paraId="7867F4D7"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4728D377"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418" w:type="pct"/>
          </w:tcPr>
          <w:p w14:paraId="044563B6"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118" w:type="pct"/>
          </w:tcPr>
          <w:p w14:paraId="750EEAAC"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Scales over medium size datasets</w:t>
            </w:r>
          </w:p>
        </w:tc>
      </w:tr>
      <w:tr w:rsidR="00B973F4" w14:paraId="52F8B7EE"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7DCFEEE" w14:textId="77777777" w:rsidR="00B973F4" w:rsidRDefault="00B973F4" w:rsidP="005F6605">
            <w:pPr>
              <w:pStyle w:val="BDTableText"/>
            </w:pPr>
            <w:r>
              <w:t>Ridge Regression</w:t>
            </w:r>
          </w:p>
        </w:tc>
        <w:tc>
          <w:tcPr>
            <w:tcW w:w="709" w:type="pct"/>
          </w:tcPr>
          <w:p w14:paraId="342CCE6C"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FB3A7D">
              <w:t>Fast</w:t>
            </w:r>
          </w:p>
        </w:tc>
        <w:tc>
          <w:tcPr>
            <w:tcW w:w="947" w:type="pct"/>
          </w:tcPr>
          <w:p w14:paraId="35F7D688"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High</w:t>
            </w:r>
          </w:p>
        </w:tc>
        <w:tc>
          <w:tcPr>
            <w:tcW w:w="1418" w:type="pct"/>
          </w:tcPr>
          <w:p w14:paraId="7FEDFC50"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w:t>
            </w:r>
          </w:p>
        </w:tc>
        <w:tc>
          <w:tcPr>
            <w:tcW w:w="1118" w:type="pct"/>
          </w:tcPr>
          <w:p w14:paraId="67F59241"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56DE3B0F"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B50A04" w14:textId="77777777" w:rsidR="00B973F4" w:rsidRDefault="00B973F4" w:rsidP="005F6605">
            <w:pPr>
              <w:pStyle w:val="BDTableText"/>
            </w:pPr>
            <w:r>
              <w:t>Partial Least Squares</w:t>
            </w:r>
          </w:p>
        </w:tc>
        <w:tc>
          <w:tcPr>
            <w:tcW w:w="709" w:type="pct"/>
          </w:tcPr>
          <w:p w14:paraId="7E4E0C26"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FB3A7D">
              <w:t>Fast</w:t>
            </w:r>
          </w:p>
        </w:tc>
        <w:tc>
          <w:tcPr>
            <w:tcW w:w="947" w:type="pct"/>
          </w:tcPr>
          <w:p w14:paraId="1334FFB3"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High</w:t>
            </w:r>
          </w:p>
        </w:tc>
        <w:tc>
          <w:tcPr>
            <w:tcW w:w="1418" w:type="pct"/>
          </w:tcPr>
          <w:p w14:paraId="73422D19"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Centering and Scaling</w:t>
            </w:r>
          </w:p>
        </w:tc>
        <w:tc>
          <w:tcPr>
            <w:tcW w:w="1118" w:type="pct"/>
          </w:tcPr>
          <w:p w14:paraId="4CC90554"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r>
      <w:tr w:rsidR="00B973F4" w14:paraId="52194D28" w14:textId="77777777" w:rsidTr="00B50522">
        <w:trPr>
          <w:cnfStyle w:val="000000010000" w:firstRow="0" w:lastRow="0" w:firstColumn="0" w:lastColumn="0" w:oddVBand="0" w:evenVBand="0" w:oddHBand="0" w:evenHBand="1"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808" w:type="pct"/>
          </w:tcPr>
          <w:p w14:paraId="268C9C98" w14:textId="77777777" w:rsidR="00B973F4" w:rsidRDefault="00B973F4" w:rsidP="005F6605">
            <w:pPr>
              <w:pStyle w:val="BDTableText"/>
            </w:pPr>
            <w:r>
              <w:t>Cubist</w:t>
            </w:r>
          </w:p>
        </w:tc>
        <w:tc>
          <w:tcPr>
            <w:tcW w:w="709" w:type="pct"/>
          </w:tcPr>
          <w:p w14:paraId="7B604D81"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Slow</w:t>
            </w:r>
          </w:p>
        </w:tc>
        <w:tc>
          <w:tcPr>
            <w:tcW w:w="947" w:type="pct"/>
          </w:tcPr>
          <w:p w14:paraId="388A4959"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Low</w:t>
            </w:r>
          </w:p>
        </w:tc>
        <w:tc>
          <w:tcPr>
            <w:tcW w:w="1418" w:type="pct"/>
          </w:tcPr>
          <w:p w14:paraId="2C2C9BFF"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118" w:type="pct"/>
          </w:tcPr>
          <w:p w14:paraId="4669561C"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45643907" w14:textId="77777777" w:rsidTr="00B50522">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808" w:type="pct"/>
          </w:tcPr>
          <w:p w14:paraId="2FB1E155" w14:textId="77777777" w:rsidR="00B973F4" w:rsidRDefault="00B973F4" w:rsidP="005F6605">
            <w:pPr>
              <w:pStyle w:val="BDTableText"/>
            </w:pPr>
            <w:r>
              <w:t>MARS</w:t>
            </w:r>
          </w:p>
        </w:tc>
        <w:tc>
          <w:tcPr>
            <w:tcW w:w="709" w:type="pct"/>
          </w:tcPr>
          <w:p w14:paraId="561E3FA3"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FB3A7D">
              <w:t>Fast</w:t>
            </w:r>
          </w:p>
        </w:tc>
        <w:tc>
          <w:tcPr>
            <w:tcW w:w="947" w:type="pct"/>
          </w:tcPr>
          <w:p w14:paraId="617C2E2C"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Medium</w:t>
            </w:r>
          </w:p>
        </w:tc>
        <w:tc>
          <w:tcPr>
            <w:tcW w:w="1418" w:type="pct"/>
          </w:tcPr>
          <w:p w14:paraId="740445A4"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118" w:type="pct"/>
          </w:tcPr>
          <w:p w14:paraId="62F0A7DA"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r>
      <w:tr w:rsidR="00B973F4" w14:paraId="2C0A1BA9"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0EC8B6C" w14:textId="42B2BE94" w:rsidR="00B973F4" w:rsidRDefault="00F45D82" w:rsidP="005F6605">
            <w:pPr>
              <w:pStyle w:val="BDTableText"/>
            </w:pPr>
            <w:r>
              <w:t xml:space="preserve">Bagged / </w:t>
            </w:r>
            <w:r w:rsidR="00B973F4">
              <w:t>Boosted Trees</w:t>
            </w:r>
          </w:p>
        </w:tc>
        <w:tc>
          <w:tcPr>
            <w:tcW w:w="709" w:type="pct"/>
          </w:tcPr>
          <w:p w14:paraId="7DAD8BD1"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05D9CC1D"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Low</w:t>
            </w:r>
          </w:p>
        </w:tc>
        <w:tc>
          <w:tcPr>
            <w:tcW w:w="1418" w:type="pct"/>
          </w:tcPr>
          <w:p w14:paraId="0F781954"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118" w:type="pct"/>
          </w:tcPr>
          <w:p w14:paraId="0D70661D" w14:textId="1C86BA93"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Accurate</w:t>
            </w:r>
            <w:r w:rsidR="005239BF" w:rsidRPr="005F6605">
              <w:t>, large memory requirements</w:t>
            </w:r>
          </w:p>
        </w:tc>
      </w:tr>
    </w:tbl>
    <w:p w14:paraId="1AD3F3EB" w14:textId="77777777" w:rsidR="00B973F4" w:rsidRDefault="00B973F4" w:rsidP="00B973F4"/>
    <w:p w14:paraId="411677DA" w14:textId="2EA29727" w:rsidR="00B973F4" w:rsidRPr="00B43B80" w:rsidRDefault="00B973F4" w:rsidP="00B43B80">
      <w:pPr>
        <w:pStyle w:val="BDTableCaption"/>
      </w:pPr>
      <w:bookmarkStart w:id="635" w:name="_Toc496136893"/>
      <w:bookmarkStart w:id="636" w:name="_Toc489926433"/>
      <w:r w:rsidRPr="00B43B80">
        <w:lastRenderedPageBreak/>
        <w:t xml:space="preserve">Table </w:t>
      </w:r>
      <w:del w:id="637" w:author="Laurie Aldape" w:date="2017-10-19T00:40:00Z">
        <w:r w:rsidR="00B4669C" w:rsidRPr="00B43B80">
          <w:delText>9</w:delText>
        </w:r>
      </w:del>
      <w:ins w:id="638" w:author="Laurie Aldape" w:date="2017-10-19T00:40:00Z">
        <w:r w:rsidR="0009443A">
          <w:t>10</w:t>
        </w:r>
      </w:ins>
      <w:r w:rsidR="005F6605" w:rsidRPr="00B43B80">
        <w:t>:</w:t>
      </w:r>
      <w:r w:rsidRPr="00B43B80">
        <w:t xml:space="preserve"> Supervised Learning Classification Algorithms</w:t>
      </w:r>
      <w:bookmarkEnd w:id="635"/>
      <w:bookmarkEnd w:id="636"/>
    </w:p>
    <w:tbl>
      <w:tblPr>
        <w:tblStyle w:val="LightGrid-Accent5"/>
        <w:tblW w:w="5000" w:type="pct"/>
        <w:tblLook w:val="04A0" w:firstRow="1" w:lastRow="0" w:firstColumn="1" w:lastColumn="0" w:noHBand="0" w:noVBand="1"/>
      </w:tblPr>
      <w:tblGrid>
        <w:gridCol w:w="1664"/>
        <w:gridCol w:w="1460"/>
        <w:gridCol w:w="1950"/>
        <w:gridCol w:w="2712"/>
        <w:gridCol w:w="2510"/>
      </w:tblGrid>
      <w:tr w:rsidR="00B50522" w14:paraId="711D5FBB" w14:textId="77777777" w:rsidTr="00B50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shd w:val="clear" w:color="auto" w:fill="1F3864" w:themeFill="accent5"/>
          </w:tcPr>
          <w:p w14:paraId="1600AFB4" w14:textId="77777777" w:rsidR="00B973F4" w:rsidRDefault="00B973F4" w:rsidP="00E6764B">
            <w:pPr>
              <w:jc w:val="center"/>
            </w:pPr>
            <w:r>
              <w:t>Name</w:t>
            </w:r>
          </w:p>
        </w:tc>
        <w:tc>
          <w:tcPr>
            <w:tcW w:w="709" w:type="pct"/>
            <w:shd w:val="clear" w:color="auto" w:fill="1F3864" w:themeFill="accent5"/>
          </w:tcPr>
          <w:p w14:paraId="33614723"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Training Speed</w:t>
            </w:r>
          </w:p>
        </w:tc>
        <w:tc>
          <w:tcPr>
            <w:tcW w:w="947" w:type="pct"/>
            <w:shd w:val="clear" w:color="auto" w:fill="1F3864" w:themeFill="accent5"/>
          </w:tcPr>
          <w:p w14:paraId="35F2CCC7"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Interpretability</w:t>
            </w:r>
          </w:p>
        </w:tc>
        <w:tc>
          <w:tcPr>
            <w:tcW w:w="1317" w:type="pct"/>
            <w:shd w:val="clear" w:color="auto" w:fill="1F3864" w:themeFill="accent5"/>
          </w:tcPr>
          <w:p w14:paraId="3EA6B793"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Pre-Processing</w:t>
            </w:r>
          </w:p>
        </w:tc>
        <w:tc>
          <w:tcPr>
            <w:tcW w:w="1219" w:type="pct"/>
            <w:shd w:val="clear" w:color="auto" w:fill="1F3864" w:themeFill="accent5"/>
          </w:tcPr>
          <w:p w14:paraId="1CDD4E9B"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Other Notes</w:t>
            </w:r>
          </w:p>
        </w:tc>
      </w:tr>
      <w:tr w:rsidR="00B50522" w14:paraId="1A98A724"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EE7775" w14:textId="77777777" w:rsidR="00B973F4" w:rsidRDefault="00B973F4" w:rsidP="005F6605">
            <w:pPr>
              <w:pStyle w:val="BDTableText"/>
            </w:pPr>
            <w:r>
              <w:t>Support Vector Machine</w:t>
            </w:r>
          </w:p>
        </w:tc>
        <w:tc>
          <w:tcPr>
            <w:tcW w:w="709" w:type="pct"/>
          </w:tcPr>
          <w:p w14:paraId="6D6973FB"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Slow</w:t>
            </w:r>
          </w:p>
        </w:tc>
        <w:tc>
          <w:tcPr>
            <w:tcW w:w="947" w:type="pct"/>
          </w:tcPr>
          <w:p w14:paraId="01935208"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317" w:type="pct"/>
          </w:tcPr>
          <w:p w14:paraId="0BBEBB7A"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Centering and Scaling</w:t>
            </w:r>
          </w:p>
        </w:tc>
        <w:tc>
          <w:tcPr>
            <w:tcW w:w="1219" w:type="pct"/>
          </w:tcPr>
          <w:p w14:paraId="2F2ADE23"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Speed at the expense of accuracy</w:t>
            </w:r>
          </w:p>
        </w:tc>
      </w:tr>
      <w:tr w:rsidR="00B973F4" w14:paraId="0D74EC27"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D50D7AB" w14:textId="77777777" w:rsidR="00B973F4" w:rsidRDefault="00B973F4" w:rsidP="005F6605">
            <w:pPr>
              <w:pStyle w:val="BDTableText"/>
            </w:pPr>
            <w:r>
              <w:t>Logistic Regression</w:t>
            </w:r>
          </w:p>
        </w:tc>
        <w:tc>
          <w:tcPr>
            <w:tcW w:w="709" w:type="pct"/>
          </w:tcPr>
          <w:p w14:paraId="516EBD88"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2069FD20"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High</w:t>
            </w:r>
          </w:p>
        </w:tc>
        <w:tc>
          <w:tcPr>
            <w:tcW w:w="1317" w:type="pct"/>
          </w:tcPr>
          <w:p w14:paraId="1D206BA0"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 Remove Highly Correlated Predictors</w:t>
            </w:r>
          </w:p>
        </w:tc>
        <w:tc>
          <w:tcPr>
            <w:tcW w:w="1219" w:type="pct"/>
          </w:tcPr>
          <w:p w14:paraId="7FCD9909"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Speed at the expense of accuracy</w:t>
            </w:r>
          </w:p>
        </w:tc>
      </w:tr>
      <w:tr w:rsidR="00B50522" w14:paraId="675A5D46"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944DA3" w14:textId="77777777" w:rsidR="00B973F4" w:rsidRDefault="00B973F4" w:rsidP="005F6605">
            <w:pPr>
              <w:pStyle w:val="BDTableText"/>
            </w:pPr>
            <w:r>
              <w:t>Decision Tree</w:t>
            </w:r>
          </w:p>
        </w:tc>
        <w:tc>
          <w:tcPr>
            <w:tcW w:w="709" w:type="pct"/>
          </w:tcPr>
          <w:p w14:paraId="29734C45"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4741B5AD"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Medium</w:t>
            </w:r>
          </w:p>
        </w:tc>
        <w:tc>
          <w:tcPr>
            <w:tcW w:w="1317" w:type="pct"/>
          </w:tcPr>
          <w:p w14:paraId="3EE39A0B"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3C997CED"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Speed at the expense of accuracy</w:t>
            </w:r>
          </w:p>
        </w:tc>
      </w:tr>
      <w:tr w:rsidR="00B973F4" w14:paraId="42B78694" w14:textId="77777777" w:rsidTr="00B5052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08" w:type="pct"/>
          </w:tcPr>
          <w:p w14:paraId="10B923B8" w14:textId="77777777" w:rsidR="00B973F4" w:rsidRDefault="00B973F4" w:rsidP="005F6605">
            <w:pPr>
              <w:pStyle w:val="BDTableText"/>
            </w:pPr>
            <w:r>
              <w:t>Random Forest</w:t>
            </w:r>
          </w:p>
        </w:tc>
        <w:tc>
          <w:tcPr>
            <w:tcW w:w="709" w:type="pct"/>
          </w:tcPr>
          <w:p w14:paraId="299C02CA"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Slow</w:t>
            </w:r>
          </w:p>
        </w:tc>
        <w:tc>
          <w:tcPr>
            <w:tcW w:w="947" w:type="pct"/>
          </w:tcPr>
          <w:p w14:paraId="6123DB05"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Medium</w:t>
            </w:r>
          </w:p>
        </w:tc>
        <w:tc>
          <w:tcPr>
            <w:tcW w:w="1317" w:type="pct"/>
          </w:tcPr>
          <w:p w14:paraId="37962E47"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219" w:type="pct"/>
          </w:tcPr>
          <w:p w14:paraId="177A1D02"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Accurate</w:t>
            </w:r>
          </w:p>
        </w:tc>
      </w:tr>
      <w:tr w:rsidR="00B50522" w14:paraId="336768EB"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5B2C617" w14:textId="77777777" w:rsidR="00B973F4" w:rsidRDefault="00B973F4" w:rsidP="005F6605">
            <w:pPr>
              <w:pStyle w:val="BDTableText"/>
            </w:pPr>
            <w:r>
              <w:t>Naïve Bayes</w:t>
            </w:r>
          </w:p>
        </w:tc>
        <w:tc>
          <w:tcPr>
            <w:tcW w:w="709" w:type="pct"/>
          </w:tcPr>
          <w:p w14:paraId="06663088"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19609286"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317" w:type="pct"/>
          </w:tcPr>
          <w:p w14:paraId="28E1CC3D"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7965046B"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Scales over vary large datasets. Speed at the expense of accuracy</w:t>
            </w:r>
          </w:p>
        </w:tc>
      </w:tr>
      <w:tr w:rsidR="00B973F4" w14:paraId="216B4B5E"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130D684" w14:textId="77777777" w:rsidR="00B973F4" w:rsidRDefault="00B973F4" w:rsidP="005F6605">
            <w:pPr>
              <w:pStyle w:val="BDTableText"/>
            </w:pPr>
            <w:r>
              <w:t>Neural Network</w:t>
            </w:r>
          </w:p>
        </w:tc>
        <w:tc>
          <w:tcPr>
            <w:tcW w:w="709" w:type="pct"/>
          </w:tcPr>
          <w:p w14:paraId="69A242F1"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Slow</w:t>
            </w:r>
          </w:p>
        </w:tc>
        <w:tc>
          <w:tcPr>
            <w:tcW w:w="947" w:type="pct"/>
          </w:tcPr>
          <w:p w14:paraId="10EF1236"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Low</w:t>
            </w:r>
          </w:p>
        </w:tc>
        <w:tc>
          <w:tcPr>
            <w:tcW w:w="1317" w:type="pct"/>
          </w:tcPr>
          <w:p w14:paraId="3E9A625B"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 Remove Highly Correlated Predictors</w:t>
            </w:r>
          </w:p>
        </w:tc>
        <w:tc>
          <w:tcPr>
            <w:tcW w:w="1219" w:type="pct"/>
          </w:tcPr>
          <w:p w14:paraId="43BC1480"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5A796ABC"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C3718F6" w14:textId="77777777" w:rsidR="00B973F4" w:rsidRDefault="00B973F4" w:rsidP="005F6605">
            <w:pPr>
              <w:pStyle w:val="BDTableText"/>
            </w:pPr>
            <w:r>
              <w:t>K Nearest Neighbors</w:t>
            </w:r>
          </w:p>
        </w:tc>
        <w:tc>
          <w:tcPr>
            <w:tcW w:w="709" w:type="pct"/>
          </w:tcPr>
          <w:p w14:paraId="58C5579A"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25BE9EAA"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317" w:type="pct"/>
          </w:tcPr>
          <w:p w14:paraId="1CD9B2EE"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66B21FC3"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Scales over medium size datasets</w:t>
            </w:r>
          </w:p>
        </w:tc>
      </w:tr>
      <w:tr w:rsidR="00B973F4" w14:paraId="630F521E"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F00818A" w14:textId="77777777" w:rsidR="00B973F4" w:rsidRDefault="00B973F4" w:rsidP="005F6605">
            <w:pPr>
              <w:pStyle w:val="BDTableText"/>
            </w:pPr>
            <w:r>
              <w:t>Ridge Regression</w:t>
            </w:r>
          </w:p>
        </w:tc>
        <w:tc>
          <w:tcPr>
            <w:tcW w:w="709" w:type="pct"/>
          </w:tcPr>
          <w:p w14:paraId="517683C4"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4AA9E120"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High</w:t>
            </w:r>
          </w:p>
        </w:tc>
        <w:tc>
          <w:tcPr>
            <w:tcW w:w="1317" w:type="pct"/>
          </w:tcPr>
          <w:p w14:paraId="722E6A2E"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w:t>
            </w:r>
          </w:p>
        </w:tc>
        <w:tc>
          <w:tcPr>
            <w:tcW w:w="1219" w:type="pct"/>
          </w:tcPr>
          <w:p w14:paraId="79AC5394"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15859181"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DCE44C1" w14:textId="77777777" w:rsidR="00B973F4" w:rsidRDefault="00B973F4" w:rsidP="005F6605">
            <w:pPr>
              <w:pStyle w:val="BDTableText"/>
            </w:pPr>
            <w:r>
              <w:t>Nearest Shrunken Centroids</w:t>
            </w:r>
          </w:p>
        </w:tc>
        <w:tc>
          <w:tcPr>
            <w:tcW w:w="709" w:type="pct"/>
          </w:tcPr>
          <w:p w14:paraId="4D30839E"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593626A1"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Medium</w:t>
            </w:r>
          </w:p>
        </w:tc>
        <w:tc>
          <w:tcPr>
            <w:tcW w:w="1317" w:type="pct"/>
          </w:tcPr>
          <w:p w14:paraId="0D74CD5A"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54F6A786"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r>
      <w:tr w:rsidR="00B973F4" w14:paraId="1F07C5B6" w14:textId="77777777" w:rsidTr="00B50522">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8" w:type="pct"/>
          </w:tcPr>
          <w:p w14:paraId="402BC2D4" w14:textId="77777777" w:rsidR="00B973F4" w:rsidRDefault="00B973F4" w:rsidP="005F6605">
            <w:pPr>
              <w:pStyle w:val="BDTableText"/>
            </w:pPr>
            <w:r>
              <w:t>MARS</w:t>
            </w:r>
          </w:p>
        </w:tc>
        <w:tc>
          <w:tcPr>
            <w:tcW w:w="709" w:type="pct"/>
          </w:tcPr>
          <w:p w14:paraId="69DE04FF"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05729D81"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High</w:t>
            </w:r>
          </w:p>
        </w:tc>
        <w:tc>
          <w:tcPr>
            <w:tcW w:w="1317" w:type="pct"/>
          </w:tcPr>
          <w:p w14:paraId="191122CD"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219" w:type="pct"/>
          </w:tcPr>
          <w:p w14:paraId="4170CA25"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437AA4ED" w14:textId="77777777" w:rsidTr="00B5052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08" w:type="pct"/>
          </w:tcPr>
          <w:p w14:paraId="0838898C" w14:textId="31A93294" w:rsidR="00B973F4" w:rsidRDefault="00B973F4" w:rsidP="005F6605">
            <w:pPr>
              <w:pStyle w:val="BDTableText"/>
            </w:pPr>
            <w:r>
              <w:t>Bagged</w:t>
            </w:r>
            <w:r w:rsidR="00122AF9">
              <w:t xml:space="preserve"> </w:t>
            </w:r>
            <w:r>
              <w:t>/</w:t>
            </w:r>
            <w:r w:rsidR="00122AF9">
              <w:t xml:space="preserve"> </w:t>
            </w:r>
            <w:r>
              <w:t>Boosted Trees</w:t>
            </w:r>
          </w:p>
        </w:tc>
        <w:tc>
          <w:tcPr>
            <w:tcW w:w="709" w:type="pct"/>
          </w:tcPr>
          <w:p w14:paraId="7C017CB3"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Slow</w:t>
            </w:r>
          </w:p>
        </w:tc>
        <w:tc>
          <w:tcPr>
            <w:tcW w:w="947" w:type="pct"/>
          </w:tcPr>
          <w:p w14:paraId="6019CBBF"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317" w:type="pct"/>
          </w:tcPr>
          <w:p w14:paraId="58AA4DCE"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1877B580"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Accurate</w:t>
            </w:r>
          </w:p>
        </w:tc>
      </w:tr>
    </w:tbl>
    <w:p w14:paraId="7FE33A04" w14:textId="0647E456" w:rsidR="00B973F4" w:rsidRDefault="00592240" w:rsidP="00B43B80">
      <w:pPr>
        <w:spacing w:before="360"/>
      </w:pPr>
      <w:r>
        <w:t xml:space="preserve">Unsupervised learning problems do not have labeled data and can be classified into two subgroups: clustering algorithms and dimensionality reduction techniques. Clustering algorithms attempt to find underlying structure in the data by determining groups of similar data. Dimensionality reduction algorithms are typically used for pre-processing of data sets prior to the application of other algorithms. </w:t>
      </w:r>
      <w:r w:rsidR="00FC2086">
        <w:t xml:space="preserve">Table </w:t>
      </w:r>
      <w:del w:id="639" w:author="Laurie Aldape" w:date="2017-10-19T00:40:00Z">
        <w:r w:rsidR="00B4669C">
          <w:delText>10</w:delText>
        </w:r>
      </w:del>
      <w:ins w:id="640" w:author="Laurie Aldape" w:date="2017-10-19T00:40:00Z">
        <w:r w:rsidR="00B4669C">
          <w:t>1</w:t>
        </w:r>
        <w:r w:rsidR="0009443A">
          <w:t>1</w:t>
        </w:r>
      </w:ins>
      <w:r w:rsidR="00FC2086">
        <w:t xml:space="preserve"> lists common clustering algorithms and Table </w:t>
      </w:r>
      <w:del w:id="641" w:author="Laurie Aldape" w:date="2017-10-19T00:40:00Z">
        <w:r w:rsidR="00FC2086">
          <w:delText>1</w:delText>
        </w:r>
        <w:r w:rsidR="00B4669C">
          <w:delText>1</w:delText>
        </w:r>
      </w:del>
      <w:ins w:id="642" w:author="Laurie Aldape" w:date="2017-10-19T00:40:00Z">
        <w:r w:rsidR="00FC2086">
          <w:t>1</w:t>
        </w:r>
        <w:r w:rsidR="0009443A">
          <w:t>2</w:t>
        </w:r>
      </w:ins>
      <w:r w:rsidR="00FC2086">
        <w:t xml:space="preserve"> lists common dimensionality reduction techniques.</w:t>
      </w:r>
    </w:p>
    <w:p w14:paraId="400A6A44" w14:textId="0F0F6062" w:rsidR="00B973F4" w:rsidRPr="00B43B80" w:rsidRDefault="00B973F4" w:rsidP="005A4B3B">
      <w:pPr>
        <w:pStyle w:val="BDTableCaption"/>
        <w:keepNext/>
        <w:keepLines/>
      </w:pPr>
      <w:bookmarkStart w:id="643" w:name="_Toc496136894"/>
      <w:bookmarkStart w:id="644" w:name="_Toc489926434"/>
      <w:r w:rsidRPr="00B43B80">
        <w:lastRenderedPageBreak/>
        <w:t xml:space="preserve">Table </w:t>
      </w:r>
      <w:del w:id="645" w:author="Laurie Aldape" w:date="2017-10-19T00:40:00Z">
        <w:r w:rsidR="00B4669C" w:rsidRPr="00B43B80">
          <w:delText>10</w:delText>
        </w:r>
      </w:del>
      <w:ins w:id="646" w:author="Laurie Aldape" w:date="2017-10-19T00:40:00Z">
        <w:r w:rsidR="00B4669C" w:rsidRPr="00B43B80">
          <w:t>1</w:t>
        </w:r>
        <w:r w:rsidR="0009443A">
          <w:t>1</w:t>
        </w:r>
      </w:ins>
      <w:r w:rsidR="005F6605" w:rsidRPr="00B43B80">
        <w:t>:</w:t>
      </w:r>
      <w:r w:rsidR="00122AF9" w:rsidRPr="00B43B80">
        <w:t xml:space="preserve"> Unsupervised Clustering</w:t>
      </w:r>
      <w:r w:rsidRPr="00B43B80">
        <w:t xml:space="preserve"> Algorithms</w:t>
      </w:r>
      <w:bookmarkEnd w:id="643"/>
      <w:bookmarkEnd w:id="644"/>
    </w:p>
    <w:tbl>
      <w:tblPr>
        <w:tblStyle w:val="LightGrid-Accent5"/>
        <w:tblW w:w="5000" w:type="pct"/>
        <w:tblLook w:val="04A0" w:firstRow="1" w:lastRow="0" w:firstColumn="1" w:lastColumn="0" w:noHBand="0" w:noVBand="1"/>
      </w:tblPr>
      <w:tblGrid>
        <w:gridCol w:w="1690"/>
        <w:gridCol w:w="2948"/>
        <w:gridCol w:w="2829"/>
        <w:gridCol w:w="2829"/>
      </w:tblGrid>
      <w:tr w:rsidR="00122AF9" w14:paraId="57856362" w14:textId="77777777" w:rsidTr="005A4B3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0" w:type="pct"/>
            <w:shd w:val="clear" w:color="auto" w:fill="1F3864" w:themeFill="accent5"/>
          </w:tcPr>
          <w:p w14:paraId="6A9B86FF" w14:textId="77777777" w:rsidR="00122AF9" w:rsidRDefault="00122AF9" w:rsidP="005A4B3B">
            <w:pPr>
              <w:keepNext/>
              <w:keepLines/>
              <w:jc w:val="center"/>
            </w:pPr>
            <w:r>
              <w:t>Name</w:t>
            </w:r>
          </w:p>
        </w:tc>
        <w:tc>
          <w:tcPr>
            <w:tcW w:w="1431" w:type="pct"/>
            <w:shd w:val="clear" w:color="auto" w:fill="1F3864" w:themeFill="accent5"/>
          </w:tcPr>
          <w:p w14:paraId="6B96CBBC" w14:textId="77777777" w:rsidR="00122AF9" w:rsidRDefault="00122AF9" w:rsidP="005A4B3B">
            <w:pPr>
              <w:keepNext/>
              <w:keepLines/>
              <w:jc w:val="center"/>
              <w:cnfStyle w:val="100000000000" w:firstRow="1" w:lastRow="0" w:firstColumn="0" w:lastColumn="0" w:oddVBand="0" w:evenVBand="0" w:oddHBand="0" w:evenHBand="0" w:firstRowFirstColumn="0" w:firstRowLastColumn="0" w:lastRowFirstColumn="0" w:lastRowLastColumn="0"/>
            </w:pPr>
            <w:r>
              <w:t>Pre-Processing</w:t>
            </w:r>
          </w:p>
        </w:tc>
        <w:tc>
          <w:tcPr>
            <w:tcW w:w="1374" w:type="pct"/>
            <w:shd w:val="clear" w:color="auto" w:fill="1F3864" w:themeFill="accent5"/>
          </w:tcPr>
          <w:p w14:paraId="06A01DBA" w14:textId="0D2DA607" w:rsidR="00122AF9" w:rsidRDefault="00122AF9" w:rsidP="005A4B3B">
            <w:pPr>
              <w:keepNext/>
              <w:keepLines/>
              <w:jc w:val="center"/>
              <w:cnfStyle w:val="100000000000" w:firstRow="1" w:lastRow="0" w:firstColumn="0" w:lastColumn="0" w:oddVBand="0" w:evenVBand="0" w:oddHBand="0" w:evenHBand="0" w:firstRowFirstColumn="0" w:firstRowLastColumn="0" w:lastRowFirstColumn="0" w:lastRowLastColumn="0"/>
            </w:pPr>
            <w:r>
              <w:t>Interpretability</w:t>
            </w:r>
          </w:p>
        </w:tc>
        <w:tc>
          <w:tcPr>
            <w:tcW w:w="1374" w:type="pct"/>
            <w:shd w:val="clear" w:color="auto" w:fill="1F3864" w:themeFill="accent5"/>
          </w:tcPr>
          <w:p w14:paraId="1312E91B" w14:textId="0C0A6A63" w:rsidR="00122AF9" w:rsidRDefault="00122AF9" w:rsidP="005A4B3B">
            <w:pPr>
              <w:keepNext/>
              <w:keepLines/>
              <w:jc w:val="center"/>
              <w:cnfStyle w:val="100000000000" w:firstRow="1" w:lastRow="0" w:firstColumn="0" w:lastColumn="0" w:oddVBand="0" w:evenVBand="0" w:oddHBand="0" w:evenHBand="0" w:firstRowFirstColumn="0" w:firstRowLastColumn="0" w:lastRowFirstColumn="0" w:lastRowLastColumn="0"/>
            </w:pPr>
            <w:r>
              <w:t>Notes</w:t>
            </w:r>
          </w:p>
        </w:tc>
      </w:tr>
      <w:tr w:rsidR="00122AF9" w14:paraId="75AA74DD"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34297BF" w14:textId="77777777" w:rsidR="00122AF9" w:rsidRPr="005F6605" w:rsidRDefault="00122AF9" w:rsidP="005A4B3B">
            <w:pPr>
              <w:pStyle w:val="BDTableText"/>
              <w:keepNext/>
              <w:keepLines/>
            </w:pPr>
            <w:r w:rsidRPr="005F6605">
              <w:t>K -means</w:t>
            </w:r>
          </w:p>
        </w:tc>
        <w:tc>
          <w:tcPr>
            <w:tcW w:w="1431" w:type="pct"/>
          </w:tcPr>
          <w:p w14:paraId="1CC43881" w14:textId="77777777" w:rsidR="00122AF9" w:rsidRPr="005F6605" w:rsidRDefault="00122AF9"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Missing value sensitivity, Centering and Scaling</w:t>
            </w:r>
          </w:p>
        </w:tc>
        <w:tc>
          <w:tcPr>
            <w:tcW w:w="1374" w:type="pct"/>
          </w:tcPr>
          <w:p w14:paraId="0B5BE2EC" w14:textId="5309AF1B" w:rsidR="00122AF9" w:rsidRPr="005F6605" w:rsidRDefault="00E6764B"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Medium</w:t>
            </w:r>
          </w:p>
        </w:tc>
        <w:tc>
          <w:tcPr>
            <w:tcW w:w="1374" w:type="pct"/>
          </w:tcPr>
          <w:p w14:paraId="2EB87698" w14:textId="3EC8FD01" w:rsidR="00122AF9" w:rsidRPr="005F6605" w:rsidRDefault="00122AF9"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Scales over large datasets for clustering tasks</w:t>
            </w:r>
            <w:r w:rsidR="002F5781" w:rsidRPr="005F6605">
              <w:t>, must specify number of clusters (k)</w:t>
            </w:r>
          </w:p>
        </w:tc>
      </w:tr>
      <w:tr w:rsidR="00122AF9" w14:paraId="721F7C8A"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275245B6" w14:textId="77777777" w:rsidR="00122AF9" w:rsidRPr="005F6605" w:rsidRDefault="00122AF9" w:rsidP="005A4B3B">
            <w:pPr>
              <w:pStyle w:val="BDTableText"/>
              <w:keepNext/>
              <w:keepLines/>
            </w:pPr>
            <w:r w:rsidRPr="005F6605">
              <w:t>Fuzzy c-means</w:t>
            </w:r>
          </w:p>
        </w:tc>
        <w:tc>
          <w:tcPr>
            <w:tcW w:w="1431" w:type="pct"/>
          </w:tcPr>
          <w:p w14:paraId="1A4921AC" w14:textId="77777777" w:rsidR="00122AF9" w:rsidRPr="005F6605" w:rsidRDefault="00122AF9" w:rsidP="005A4B3B">
            <w:pPr>
              <w:pStyle w:val="BDTableText"/>
              <w:keepNext/>
              <w:keepLines/>
              <w:cnfStyle w:val="000000010000" w:firstRow="0" w:lastRow="0" w:firstColumn="0" w:lastColumn="0" w:oddVBand="0" w:evenVBand="0" w:oddHBand="0" w:evenHBand="1" w:firstRowFirstColumn="0" w:firstRowLastColumn="0" w:lastRowFirstColumn="0" w:lastRowLastColumn="0"/>
            </w:pPr>
          </w:p>
        </w:tc>
        <w:tc>
          <w:tcPr>
            <w:tcW w:w="1374" w:type="pct"/>
          </w:tcPr>
          <w:p w14:paraId="7D8562FC" w14:textId="77777777" w:rsidR="00122AF9" w:rsidRPr="005F6605" w:rsidRDefault="00122AF9" w:rsidP="005A4B3B">
            <w:pPr>
              <w:pStyle w:val="BDTableText"/>
              <w:keepNext/>
              <w:keepLines/>
              <w:cnfStyle w:val="000000010000" w:firstRow="0" w:lastRow="0" w:firstColumn="0" w:lastColumn="0" w:oddVBand="0" w:evenVBand="0" w:oddHBand="0" w:evenHBand="1" w:firstRowFirstColumn="0" w:firstRowLastColumn="0" w:lastRowFirstColumn="0" w:lastRowLastColumn="0"/>
            </w:pPr>
          </w:p>
        </w:tc>
        <w:tc>
          <w:tcPr>
            <w:tcW w:w="1374" w:type="pct"/>
          </w:tcPr>
          <w:p w14:paraId="029D9310" w14:textId="42382849" w:rsidR="00122AF9" w:rsidRPr="005F6605" w:rsidRDefault="002F5781" w:rsidP="005A4B3B">
            <w:pPr>
              <w:pStyle w:val="BDTableText"/>
              <w:keepNext/>
              <w:keepLines/>
              <w:cnfStyle w:val="000000010000" w:firstRow="0" w:lastRow="0" w:firstColumn="0" w:lastColumn="0" w:oddVBand="0" w:evenVBand="0" w:oddHBand="0" w:evenHBand="1" w:firstRowFirstColumn="0" w:firstRowLastColumn="0" w:lastRowFirstColumn="0" w:lastRowLastColumn="0"/>
            </w:pPr>
            <w:r w:rsidRPr="005F6605">
              <w:t>Must specify number of clusters (k)</w:t>
            </w:r>
          </w:p>
        </w:tc>
      </w:tr>
      <w:tr w:rsidR="00122AF9" w14:paraId="783726FC" w14:textId="77777777" w:rsidTr="00B5052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820" w:type="pct"/>
          </w:tcPr>
          <w:p w14:paraId="3CF9AF06" w14:textId="77777777" w:rsidR="00122AF9" w:rsidRPr="005F6605" w:rsidRDefault="00122AF9" w:rsidP="005A4B3B">
            <w:pPr>
              <w:pStyle w:val="BDTableText"/>
              <w:keepNext/>
              <w:keepLines/>
            </w:pPr>
            <w:r w:rsidRPr="005F6605">
              <w:t>Gaussian</w:t>
            </w:r>
          </w:p>
        </w:tc>
        <w:tc>
          <w:tcPr>
            <w:tcW w:w="1431" w:type="pct"/>
          </w:tcPr>
          <w:p w14:paraId="51BC5185" w14:textId="37A850C5" w:rsidR="00122AF9" w:rsidRPr="005F6605" w:rsidRDefault="00122AF9"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Specify k for probability</w:t>
            </w:r>
            <w:r w:rsidR="00E6764B" w:rsidRPr="005F6605">
              <w:t xml:space="preserve"> tasks</w:t>
            </w:r>
          </w:p>
        </w:tc>
        <w:tc>
          <w:tcPr>
            <w:tcW w:w="1374" w:type="pct"/>
          </w:tcPr>
          <w:p w14:paraId="283C1C1F" w14:textId="77777777" w:rsidR="00122AF9" w:rsidRPr="005F6605" w:rsidRDefault="00122AF9" w:rsidP="005A4B3B">
            <w:pPr>
              <w:pStyle w:val="BDTableText"/>
              <w:keepNext/>
              <w:keepLines/>
              <w:cnfStyle w:val="000000100000" w:firstRow="0" w:lastRow="0" w:firstColumn="0" w:lastColumn="0" w:oddVBand="0" w:evenVBand="0" w:oddHBand="1" w:evenHBand="0" w:firstRowFirstColumn="0" w:firstRowLastColumn="0" w:lastRowFirstColumn="0" w:lastRowLastColumn="0"/>
            </w:pPr>
          </w:p>
        </w:tc>
        <w:tc>
          <w:tcPr>
            <w:tcW w:w="1374" w:type="pct"/>
          </w:tcPr>
          <w:p w14:paraId="40903B13" w14:textId="1F15498A" w:rsidR="00122AF9" w:rsidRPr="005F6605" w:rsidRDefault="002F5781"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Must specify number of clusters (k)</w:t>
            </w:r>
          </w:p>
        </w:tc>
      </w:tr>
      <w:tr w:rsidR="00122AF9" w14:paraId="2AA81098" w14:textId="77777777" w:rsidTr="00B5052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20" w:type="pct"/>
          </w:tcPr>
          <w:p w14:paraId="76DF7EA4" w14:textId="77777777" w:rsidR="00122AF9" w:rsidRPr="005F6605" w:rsidRDefault="00122AF9" w:rsidP="005A4B3B">
            <w:pPr>
              <w:pStyle w:val="BDTableText"/>
              <w:keepNext/>
              <w:keepLines/>
            </w:pPr>
            <w:r w:rsidRPr="005F6605">
              <w:t>Hierarchical</w:t>
            </w:r>
          </w:p>
        </w:tc>
        <w:tc>
          <w:tcPr>
            <w:tcW w:w="1431" w:type="pct"/>
          </w:tcPr>
          <w:p w14:paraId="770A4566" w14:textId="77777777" w:rsidR="00122AF9" w:rsidRPr="005F6605" w:rsidRDefault="00122AF9" w:rsidP="005A4B3B">
            <w:pPr>
              <w:pStyle w:val="BDTableText"/>
              <w:keepNext/>
              <w:keepLines/>
              <w:cnfStyle w:val="000000010000" w:firstRow="0" w:lastRow="0" w:firstColumn="0" w:lastColumn="0" w:oddVBand="0" w:evenVBand="0" w:oddHBand="0" w:evenHBand="1" w:firstRowFirstColumn="0" w:firstRowLastColumn="0" w:lastRowFirstColumn="0" w:lastRowLastColumn="0"/>
            </w:pPr>
          </w:p>
        </w:tc>
        <w:tc>
          <w:tcPr>
            <w:tcW w:w="1374" w:type="pct"/>
          </w:tcPr>
          <w:p w14:paraId="60BA3471" w14:textId="77777777" w:rsidR="00122AF9" w:rsidRPr="005F6605" w:rsidRDefault="00122AF9" w:rsidP="005A4B3B">
            <w:pPr>
              <w:pStyle w:val="BDTableText"/>
              <w:keepNext/>
              <w:keepLines/>
              <w:cnfStyle w:val="000000010000" w:firstRow="0" w:lastRow="0" w:firstColumn="0" w:lastColumn="0" w:oddVBand="0" w:evenVBand="0" w:oddHBand="0" w:evenHBand="1" w:firstRowFirstColumn="0" w:firstRowLastColumn="0" w:lastRowFirstColumn="0" w:lastRowLastColumn="0"/>
            </w:pPr>
          </w:p>
        </w:tc>
        <w:tc>
          <w:tcPr>
            <w:tcW w:w="1374" w:type="pct"/>
          </w:tcPr>
          <w:p w14:paraId="60154294" w14:textId="0D59B6E8" w:rsidR="00122AF9" w:rsidRPr="005F6605" w:rsidRDefault="002F5781" w:rsidP="005A4B3B">
            <w:pPr>
              <w:pStyle w:val="BDTableText"/>
              <w:keepNext/>
              <w:keepLines/>
              <w:cnfStyle w:val="000000010000" w:firstRow="0" w:lastRow="0" w:firstColumn="0" w:lastColumn="0" w:oddVBand="0" w:evenVBand="0" w:oddHBand="0" w:evenHBand="1" w:firstRowFirstColumn="0" w:firstRowLastColumn="0" w:lastRowFirstColumn="0" w:lastRowLastColumn="0"/>
            </w:pPr>
            <w:r w:rsidRPr="005F6605">
              <w:t>Must specify number of clusters (k)</w:t>
            </w:r>
          </w:p>
        </w:tc>
      </w:tr>
      <w:tr w:rsidR="002F5781" w14:paraId="6A84B933" w14:textId="77777777" w:rsidTr="00B5052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20" w:type="pct"/>
          </w:tcPr>
          <w:p w14:paraId="622B5492" w14:textId="641B791B" w:rsidR="002F5781" w:rsidRPr="005F6605" w:rsidRDefault="002F5781" w:rsidP="005A4B3B">
            <w:pPr>
              <w:pStyle w:val="BDTableText"/>
              <w:keepNext/>
              <w:keepLines/>
            </w:pPr>
            <w:r w:rsidRPr="005F6605">
              <w:t>DBSCAN</w:t>
            </w:r>
          </w:p>
        </w:tc>
        <w:tc>
          <w:tcPr>
            <w:tcW w:w="1431" w:type="pct"/>
          </w:tcPr>
          <w:p w14:paraId="335854C2" w14:textId="77777777" w:rsidR="002F5781" w:rsidRPr="005F6605" w:rsidRDefault="002F5781" w:rsidP="005A4B3B">
            <w:pPr>
              <w:pStyle w:val="BDTableText"/>
              <w:keepNext/>
              <w:keepLines/>
              <w:cnfStyle w:val="000000100000" w:firstRow="0" w:lastRow="0" w:firstColumn="0" w:lastColumn="0" w:oddVBand="0" w:evenVBand="0" w:oddHBand="1" w:evenHBand="0" w:firstRowFirstColumn="0" w:firstRowLastColumn="0" w:lastRowFirstColumn="0" w:lastRowLastColumn="0"/>
            </w:pPr>
          </w:p>
        </w:tc>
        <w:tc>
          <w:tcPr>
            <w:tcW w:w="1374" w:type="pct"/>
          </w:tcPr>
          <w:p w14:paraId="5EB869A5" w14:textId="77777777" w:rsidR="002F5781" w:rsidRPr="005F6605" w:rsidRDefault="002F5781" w:rsidP="005A4B3B">
            <w:pPr>
              <w:pStyle w:val="BDTableText"/>
              <w:keepNext/>
              <w:keepLines/>
              <w:cnfStyle w:val="000000100000" w:firstRow="0" w:lastRow="0" w:firstColumn="0" w:lastColumn="0" w:oddVBand="0" w:evenVBand="0" w:oddHBand="1" w:evenHBand="0" w:firstRowFirstColumn="0" w:firstRowLastColumn="0" w:lastRowFirstColumn="0" w:lastRowLastColumn="0"/>
            </w:pPr>
          </w:p>
        </w:tc>
        <w:tc>
          <w:tcPr>
            <w:tcW w:w="1374" w:type="pct"/>
          </w:tcPr>
          <w:p w14:paraId="63B9D09B" w14:textId="0E3D38D5" w:rsidR="002F5781" w:rsidRPr="005F6605" w:rsidRDefault="002F5781"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Do not have to specify number of clusters (k)</w:t>
            </w:r>
          </w:p>
        </w:tc>
      </w:tr>
    </w:tbl>
    <w:p w14:paraId="79E8B195" w14:textId="2A4472C4" w:rsidR="005239BF" w:rsidRDefault="007355D0" w:rsidP="00B43B80">
      <w:pPr>
        <w:spacing w:before="360"/>
      </w:pPr>
      <w:r>
        <w:t>While technically dimension reduction may be a pre-processing technique</w:t>
      </w:r>
      <w:r w:rsidR="002D5624">
        <w:t>,</w:t>
      </w:r>
      <w:r>
        <w:t xml:space="preserve"> which transforms predictors, usually driven for computational reasons, some consider d</w:t>
      </w:r>
      <w:r w:rsidR="00122AF9">
        <w:t xml:space="preserve">imensionality reduction (or data reduction) techniques a </w:t>
      </w:r>
      <w:r>
        <w:t>class of unsupervised algorithms because they are also a solution for un-labeled data</w:t>
      </w:r>
      <w:r w:rsidR="00122AF9">
        <w:t xml:space="preserve">. </w:t>
      </w:r>
    </w:p>
    <w:p w14:paraId="6B2CBBB5" w14:textId="701DDEBA" w:rsidR="00F45D82" w:rsidRDefault="007355D0" w:rsidP="00B43B80">
      <w:r>
        <w:t>In that t</w:t>
      </w:r>
      <w:r w:rsidR="00122AF9">
        <w:t xml:space="preserve">hese methods attempt to </w:t>
      </w:r>
      <w:r w:rsidR="00122AF9" w:rsidRPr="007930E8">
        <w:rPr>
          <w:i/>
        </w:rPr>
        <w:t>reduce</w:t>
      </w:r>
      <w:r w:rsidR="00122AF9">
        <w:t xml:space="preserve"> the data by capturing as much information as possible with a smaller set of predictors</w:t>
      </w:r>
      <w:r>
        <w:t xml:space="preserve">, they are very important for </w:t>
      </w:r>
      <w:r w:rsidR="002D5624">
        <w:t>B</w:t>
      </w:r>
      <w:r>
        <w:t xml:space="preserve">ig </w:t>
      </w:r>
      <w:r w:rsidR="002D5624">
        <w:t>D</w:t>
      </w:r>
      <w:r>
        <w:t>ata</w:t>
      </w:r>
      <w:r w:rsidR="00122AF9">
        <w:t xml:space="preserve">. </w:t>
      </w:r>
      <w:r w:rsidR="005239BF">
        <w:t xml:space="preserve">Many machine learning models are sensitive to highly correlated predictors, and dimensionality reduction techniques are necessary for their implementation. </w:t>
      </w:r>
      <w:r w:rsidR="00122AF9">
        <w:t xml:space="preserve">Dimensionality reduction methods can increase interpretability and model accuracy, and reduce computational time, noise, and complexity. </w:t>
      </w:r>
    </w:p>
    <w:p w14:paraId="7156800F" w14:textId="5BF1385C" w:rsidR="00122AF9" w:rsidRPr="00107526" w:rsidRDefault="00B50522" w:rsidP="00B43B80">
      <w:pPr>
        <w:pStyle w:val="BDTableCaption"/>
      </w:pPr>
      <w:bookmarkStart w:id="647" w:name="_Toc496136895"/>
      <w:bookmarkStart w:id="648" w:name="_Toc489926435"/>
      <w:r>
        <w:t xml:space="preserve">Table </w:t>
      </w:r>
      <w:del w:id="649" w:author="Laurie Aldape" w:date="2017-10-19T00:40:00Z">
        <w:r>
          <w:delText>1</w:delText>
        </w:r>
        <w:r w:rsidR="00B4669C">
          <w:delText>1</w:delText>
        </w:r>
      </w:del>
      <w:ins w:id="650" w:author="Laurie Aldape" w:date="2017-10-19T00:40:00Z">
        <w:r>
          <w:t>1</w:t>
        </w:r>
        <w:r w:rsidR="0009443A">
          <w:t>2</w:t>
        </w:r>
      </w:ins>
      <w:r>
        <w:t>:</w:t>
      </w:r>
      <w:r w:rsidR="00122AF9" w:rsidRPr="00107526">
        <w:t xml:space="preserve"> Dimensionality Reduction Techniques</w:t>
      </w:r>
      <w:bookmarkEnd w:id="647"/>
      <w:bookmarkEnd w:id="648"/>
    </w:p>
    <w:tbl>
      <w:tblPr>
        <w:tblStyle w:val="LightGrid-Accent5"/>
        <w:tblW w:w="0" w:type="auto"/>
        <w:jc w:val="center"/>
        <w:tblLook w:val="04A0" w:firstRow="1" w:lastRow="0" w:firstColumn="1" w:lastColumn="0" w:noHBand="0" w:noVBand="1"/>
      </w:tblPr>
      <w:tblGrid>
        <w:gridCol w:w="4158"/>
        <w:gridCol w:w="1683"/>
        <w:gridCol w:w="1861"/>
      </w:tblGrid>
      <w:tr w:rsidR="00122AF9" w14:paraId="2B076B59" w14:textId="77777777" w:rsidTr="00B505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8" w:type="dxa"/>
            <w:shd w:val="clear" w:color="auto" w:fill="1F3864" w:themeFill="accent5"/>
          </w:tcPr>
          <w:p w14:paraId="1E7BBD2E" w14:textId="77777777" w:rsidR="00122AF9" w:rsidRDefault="00122AF9" w:rsidP="00E6764B">
            <w:pPr>
              <w:jc w:val="center"/>
            </w:pPr>
            <w:r>
              <w:t>Name</w:t>
            </w:r>
          </w:p>
        </w:tc>
        <w:tc>
          <w:tcPr>
            <w:tcW w:w="1536" w:type="dxa"/>
            <w:shd w:val="clear" w:color="auto" w:fill="1F3864" w:themeFill="accent5"/>
          </w:tcPr>
          <w:p w14:paraId="02C5F886" w14:textId="05A07230" w:rsidR="00122AF9" w:rsidRDefault="00122AF9" w:rsidP="00E6764B">
            <w:pPr>
              <w:jc w:val="center"/>
              <w:cnfStyle w:val="100000000000" w:firstRow="1" w:lastRow="0" w:firstColumn="0" w:lastColumn="0" w:oddVBand="0" w:evenVBand="0" w:oddHBand="0" w:evenHBand="0" w:firstRowFirstColumn="0" w:firstRowLastColumn="0" w:lastRowFirstColumn="0" w:lastRowLastColumn="0"/>
            </w:pPr>
            <w:r>
              <w:t>Interpretability</w:t>
            </w:r>
          </w:p>
        </w:tc>
        <w:tc>
          <w:tcPr>
            <w:tcW w:w="1861" w:type="dxa"/>
            <w:shd w:val="clear" w:color="auto" w:fill="1F3864" w:themeFill="accent5"/>
          </w:tcPr>
          <w:p w14:paraId="0C155FC3" w14:textId="010DA029" w:rsidR="00122AF9" w:rsidRDefault="00122AF9" w:rsidP="00E6764B">
            <w:pPr>
              <w:jc w:val="center"/>
              <w:cnfStyle w:val="100000000000" w:firstRow="1" w:lastRow="0" w:firstColumn="0" w:lastColumn="0" w:oddVBand="0" w:evenVBand="0" w:oddHBand="0" w:evenHBand="0" w:firstRowFirstColumn="0" w:firstRowLastColumn="0" w:lastRowFirstColumn="0" w:lastRowLastColumn="0"/>
            </w:pPr>
            <w:r>
              <w:t>Notes</w:t>
            </w:r>
          </w:p>
        </w:tc>
      </w:tr>
      <w:tr w:rsidR="00122AF9" w14:paraId="5940156F" w14:textId="77777777" w:rsidTr="00B505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56ADEEF3" w14:textId="77777777" w:rsidR="00122AF9" w:rsidRPr="005F6605" w:rsidRDefault="00122AF9" w:rsidP="005F6605">
            <w:pPr>
              <w:pStyle w:val="BDTableText"/>
            </w:pPr>
            <w:r w:rsidRPr="005F6605">
              <w:t>Principal Component Analysis (PCA)</w:t>
            </w:r>
          </w:p>
        </w:tc>
        <w:tc>
          <w:tcPr>
            <w:tcW w:w="1536" w:type="dxa"/>
          </w:tcPr>
          <w:p w14:paraId="321091BF" w14:textId="5D679582"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r w:rsidRPr="005F6605">
              <w:t>Low</w:t>
            </w:r>
          </w:p>
        </w:tc>
        <w:tc>
          <w:tcPr>
            <w:tcW w:w="1861" w:type="dxa"/>
          </w:tcPr>
          <w:p w14:paraId="69B4D444" w14:textId="6A7B52D2" w:rsidR="00122AF9" w:rsidRPr="005F6605" w:rsidRDefault="00E6764B" w:rsidP="005F6605">
            <w:pPr>
              <w:pStyle w:val="BDTableText"/>
              <w:cnfStyle w:val="000000100000" w:firstRow="0" w:lastRow="0" w:firstColumn="0" w:lastColumn="0" w:oddVBand="0" w:evenVBand="0" w:oddHBand="1" w:evenHBand="0" w:firstRowFirstColumn="0" w:firstRowLastColumn="0" w:lastRowFirstColumn="0" w:lastRowLastColumn="0"/>
            </w:pPr>
            <w:r w:rsidRPr="005F6605">
              <w:t>Scales to medium or</w:t>
            </w:r>
            <w:r w:rsidR="00122AF9" w:rsidRPr="005F6605">
              <w:t xml:space="preserve"> large datasets</w:t>
            </w:r>
          </w:p>
        </w:tc>
      </w:tr>
      <w:tr w:rsidR="00122AF9" w14:paraId="4FC7EEF8" w14:textId="77777777" w:rsidTr="00B5052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0A833046" w14:textId="77777777" w:rsidR="00122AF9" w:rsidRPr="005F6605" w:rsidRDefault="00122AF9" w:rsidP="005F6605">
            <w:pPr>
              <w:pStyle w:val="BDTableText"/>
            </w:pPr>
            <w:r w:rsidRPr="005F6605">
              <w:t>Correlation Filters</w:t>
            </w:r>
          </w:p>
        </w:tc>
        <w:tc>
          <w:tcPr>
            <w:tcW w:w="1536" w:type="dxa"/>
          </w:tcPr>
          <w:p w14:paraId="574B71D9" w14:textId="77777777"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861" w:type="dxa"/>
          </w:tcPr>
          <w:p w14:paraId="65DFA4F3" w14:textId="40B4130B"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r>
      <w:tr w:rsidR="00122AF9" w14:paraId="7C917207" w14:textId="77777777" w:rsidTr="00B505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44278120" w14:textId="77777777" w:rsidR="00122AF9" w:rsidRPr="005F6605" w:rsidRDefault="00122AF9" w:rsidP="005F6605">
            <w:pPr>
              <w:pStyle w:val="BDTableText"/>
            </w:pPr>
            <w:r w:rsidRPr="005F6605">
              <w:t>Linear Discriminant Analysis (LDA)</w:t>
            </w:r>
          </w:p>
        </w:tc>
        <w:tc>
          <w:tcPr>
            <w:tcW w:w="1536" w:type="dxa"/>
          </w:tcPr>
          <w:p w14:paraId="450D16D3" w14:textId="77777777"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861" w:type="dxa"/>
          </w:tcPr>
          <w:p w14:paraId="3A918B15" w14:textId="045B7E68"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p>
        </w:tc>
      </w:tr>
      <w:tr w:rsidR="00122AF9" w14:paraId="293E725C" w14:textId="77777777" w:rsidTr="00B5052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72D068BB" w14:textId="77777777" w:rsidR="00122AF9" w:rsidRPr="005F6605" w:rsidRDefault="00122AF9" w:rsidP="005F6605">
            <w:pPr>
              <w:pStyle w:val="BDTableText"/>
            </w:pPr>
            <w:r w:rsidRPr="005F6605">
              <w:t>Generalized Discriminant Analysis (GDA)</w:t>
            </w:r>
          </w:p>
        </w:tc>
        <w:tc>
          <w:tcPr>
            <w:tcW w:w="1536" w:type="dxa"/>
          </w:tcPr>
          <w:p w14:paraId="5F5F08A6" w14:textId="77777777"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861" w:type="dxa"/>
          </w:tcPr>
          <w:p w14:paraId="404EC73E" w14:textId="22317B97"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r>
      <w:tr w:rsidR="00122AF9" w14:paraId="14F99888" w14:textId="77777777" w:rsidTr="00B505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5BB60F48" w14:textId="77777777" w:rsidR="00122AF9" w:rsidRPr="005F6605" w:rsidRDefault="00122AF9" w:rsidP="005F6605">
            <w:pPr>
              <w:pStyle w:val="BDTableText"/>
            </w:pPr>
            <w:r w:rsidRPr="005F6605">
              <w:t>Backward Feature Elimination</w:t>
            </w:r>
          </w:p>
        </w:tc>
        <w:tc>
          <w:tcPr>
            <w:tcW w:w="1536" w:type="dxa"/>
          </w:tcPr>
          <w:p w14:paraId="17D649DA" w14:textId="77777777"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861" w:type="dxa"/>
          </w:tcPr>
          <w:p w14:paraId="72753184" w14:textId="5BDBBC5E"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p>
        </w:tc>
      </w:tr>
      <w:tr w:rsidR="00122AF9" w14:paraId="1FF67E82" w14:textId="77777777" w:rsidTr="00B5052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465D4B62" w14:textId="77777777" w:rsidR="00122AF9" w:rsidRPr="005F6605" w:rsidRDefault="00122AF9" w:rsidP="005F6605">
            <w:pPr>
              <w:pStyle w:val="BDTableText"/>
            </w:pPr>
            <w:r w:rsidRPr="005F6605">
              <w:t>Singular Value Decomposition (SVD)</w:t>
            </w:r>
          </w:p>
        </w:tc>
        <w:tc>
          <w:tcPr>
            <w:tcW w:w="1536" w:type="dxa"/>
          </w:tcPr>
          <w:p w14:paraId="1AF8F54B" w14:textId="77777777"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861" w:type="dxa"/>
          </w:tcPr>
          <w:p w14:paraId="0421CE5D" w14:textId="12DBF2A9"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r>
    </w:tbl>
    <w:p w14:paraId="551E2DD3" w14:textId="27C480B7" w:rsidR="00122AF9" w:rsidRDefault="00122AF9" w:rsidP="00B43B80">
      <w:pPr>
        <w:spacing w:before="360"/>
      </w:pPr>
      <w:r>
        <w:t>It should be noted that while a wide array of algorithms have been classified in the preceding tables, a technique called ensemble modeling is widely used to combine the results of different types of algorithms to p</w:t>
      </w:r>
      <w:r w:rsidR="002D5624">
        <w:t xml:space="preserve">roduce a more accurate result. </w:t>
      </w:r>
      <w:r>
        <w:t>Ensemble methods are learning algorithms that take a weighted vote of their different model’s predictions to produce a final solution. In practice, many applications will use an ensemble model</w:t>
      </w:r>
      <w:r w:rsidR="00AA5AFB">
        <w:t xml:space="preserve"> to maximize predictive power. </w:t>
      </w:r>
    </w:p>
    <w:p w14:paraId="110A9862" w14:textId="77777777" w:rsidR="005520BA" w:rsidRDefault="005520BA" w:rsidP="00122AF9">
      <w:pPr>
        <w:tabs>
          <w:tab w:val="left" w:pos="3695"/>
        </w:tabs>
      </w:pPr>
    </w:p>
    <w:p w14:paraId="0D4BBB17" w14:textId="77777777" w:rsidR="00AA5AFB" w:rsidRDefault="00AA5AFB" w:rsidP="005C7ED0">
      <w:pPr>
        <w:pStyle w:val="BDAppendices"/>
        <w:sectPr w:rsidR="00AA5AFB" w:rsidSect="00AA5AFB">
          <w:pgSz w:w="12240" w:h="15840" w:code="1"/>
          <w:pgMar w:top="1440" w:right="1080" w:bottom="1440" w:left="1080" w:header="720" w:footer="720" w:gutter="0"/>
          <w:lnNumType w:countBy="1" w:restart="continuous"/>
          <w:cols w:space="720"/>
          <w:docGrid w:linePitch="360"/>
        </w:sectPr>
      </w:pPr>
      <w:bookmarkStart w:id="651" w:name="_ugogkxgs0nch" w:colFirst="0" w:colLast="0"/>
      <w:bookmarkStart w:id="652" w:name="_Toc478543752"/>
      <w:bookmarkStart w:id="653" w:name="_Toc466028654"/>
      <w:bookmarkEnd w:id="651"/>
    </w:p>
    <w:p w14:paraId="423F1290" w14:textId="6EF021C0" w:rsidR="00307470" w:rsidRDefault="00307470" w:rsidP="005C7ED0">
      <w:pPr>
        <w:pStyle w:val="BDAppendices"/>
      </w:pPr>
      <w:bookmarkStart w:id="654" w:name="_Toc496136875"/>
      <w:bookmarkStart w:id="655" w:name="_Toc489926417"/>
      <w:r>
        <w:lastRenderedPageBreak/>
        <w:t>Acronyms</w:t>
      </w:r>
      <w:bookmarkEnd w:id="652"/>
      <w:bookmarkEnd w:id="654"/>
      <w:bookmarkEnd w:id="655"/>
    </w:p>
    <w:p w14:paraId="6BC71AAA" w14:textId="77777777" w:rsidR="008345E5" w:rsidRPr="008345E5" w:rsidRDefault="008345E5" w:rsidP="008345E5">
      <w:pPr>
        <w:tabs>
          <w:tab w:val="left" w:pos="1440"/>
        </w:tabs>
      </w:pPr>
      <w:r w:rsidRPr="008345E5">
        <w:t>API</w:t>
      </w:r>
      <w:r w:rsidRPr="008345E5">
        <w:tab/>
        <w:t>application programming interface</w:t>
      </w:r>
    </w:p>
    <w:p w14:paraId="5056DED9" w14:textId="77777777" w:rsidR="008345E5" w:rsidRPr="008345E5" w:rsidRDefault="008345E5" w:rsidP="008345E5">
      <w:pPr>
        <w:tabs>
          <w:tab w:val="left" w:pos="1440"/>
        </w:tabs>
      </w:pPr>
      <w:r w:rsidRPr="008345E5">
        <w:t>CCD</w:t>
      </w:r>
      <w:r w:rsidRPr="008345E5">
        <w:tab/>
        <w:t>Continuity of Care Document</w:t>
      </w:r>
    </w:p>
    <w:p w14:paraId="2FB004AC" w14:textId="77777777" w:rsidR="008345E5" w:rsidRPr="008345E5" w:rsidRDefault="008345E5" w:rsidP="008345E5">
      <w:pPr>
        <w:tabs>
          <w:tab w:val="left" w:pos="1440"/>
        </w:tabs>
      </w:pPr>
      <w:r w:rsidRPr="008345E5">
        <w:t>CCR</w:t>
      </w:r>
      <w:r w:rsidRPr="008345E5">
        <w:tab/>
        <w:t>Continuity of Care Record</w:t>
      </w:r>
    </w:p>
    <w:p w14:paraId="0EB00C29" w14:textId="77777777" w:rsidR="008345E5" w:rsidRPr="008345E5" w:rsidRDefault="008345E5" w:rsidP="008345E5">
      <w:pPr>
        <w:tabs>
          <w:tab w:val="left" w:pos="1440"/>
        </w:tabs>
      </w:pPr>
      <w:r w:rsidRPr="008345E5">
        <w:t xml:space="preserve">DBMS </w:t>
      </w:r>
      <w:r w:rsidRPr="008345E5">
        <w:tab/>
        <w:t>database management system</w:t>
      </w:r>
    </w:p>
    <w:p w14:paraId="12CF33EC" w14:textId="77777777" w:rsidR="008345E5" w:rsidRPr="008345E5" w:rsidRDefault="008345E5" w:rsidP="008345E5">
      <w:pPr>
        <w:tabs>
          <w:tab w:val="left" w:pos="1440"/>
        </w:tabs>
      </w:pPr>
      <w:r w:rsidRPr="008345E5">
        <w:t>DIY</w:t>
      </w:r>
      <w:r w:rsidRPr="008345E5">
        <w:tab/>
        <w:t>do-it-yourself</w:t>
      </w:r>
    </w:p>
    <w:p w14:paraId="3207B2F6" w14:textId="77777777" w:rsidR="008345E5" w:rsidRPr="008345E5" w:rsidRDefault="008345E5" w:rsidP="008345E5">
      <w:pPr>
        <w:tabs>
          <w:tab w:val="left" w:pos="1440"/>
        </w:tabs>
      </w:pPr>
      <w:r w:rsidRPr="008345E5">
        <w:t>ERP</w:t>
      </w:r>
      <w:r w:rsidRPr="008345E5">
        <w:tab/>
        <w:t>enterprise resource planning</w:t>
      </w:r>
    </w:p>
    <w:p w14:paraId="6C69531E" w14:textId="77777777" w:rsidR="008345E5" w:rsidRPr="008345E5" w:rsidRDefault="008345E5" w:rsidP="008345E5">
      <w:pPr>
        <w:tabs>
          <w:tab w:val="left" w:pos="1440"/>
        </w:tabs>
      </w:pPr>
      <w:r w:rsidRPr="008345E5">
        <w:t>FHIR</w:t>
      </w:r>
      <w:r w:rsidRPr="008345E5">
        <w:tab/>
        <w:t>Fast Healthcare Interoperability Resources</w:t>
      </w:r>
    </w:p>
    <w:p w14:paraId="1FA6983E" w14:textId="77777777" w:rsidR="008345E5" w:rsidRPr="008345E5" w:rsidRDefault="008345E5" w:rsidP="008345E5">
      <w:pPr>
        <w:tabs>
          <w:tab w:val="left" w:pos="1440"/>
        </w:tabs>
      </w:pPr>
      <w:r w:rsidRPr="008345E5">
        <w:t>HIT</w:t>
      </w:r>
      <w:r w:rsidRPr="008345E5">
        <w:tab/>
        <w:t>Healthcare Info Tech</w:t>
      </w:r>
    </w:p>
    <w:p w14:paraId="552B3D0B" w14:textId="77777777" w:rsidR="008345E5" w:rsidRPr="008345E5" w:rsidRDefault="008345E5" w:rsidP="008345E5">
      <w:pPr>
        <w:tabs>
          <w:tab w:val="left" w:pos="1440"/>
        </w:tabs>
      </w:pPr>
      <w:r w:rsidRPr="008345E5">
        <w:t>IaaS</w:t>
      </w:r>
      <w:r w:rsidRPr="008345E5">
        <w:tab/>
        <w:t>Infrastructure as a Service</w:t>
      </w:r>
    </w:p>
    <w:p w14:paraId="76D1A383" w14:textId="77777777" w:rsidR="008345E5" w:rsidRPr="008345E5" w:rsidRDefault="008345E5" w:rsidP="008345E5">
      <w:pPr>
        <w:tabs>
          <w:tab w:val="left" w:pos="1440"/>
        </w:tabs>
      </w:pPr>
      <w:r w:rsidRPr="008345E5">
        <w:t>iPaaS</w:t>
      </w:r>
      <w:r w:rsidRPr="008345E5">
        <w:tab/>
        <w:t xml:space="preserve">Integration Platform as a Service </w:t>
      </w:r>
    </w:p>
    <w:p w14:paraId="637AD498" w14:textId="77777777" w:rsidR="008345E5" w:rsidRPr="008345E5" w:rsidRDefault="008345E5" w:rsidP="008345E5">
      <w:pPr>
        <w:tabs>
          <w:tab w:val="left" w:pos="1440"/>
        </w:tabs>
      </w:pPr>
      <w:r w:rsidRPr="008345E5">
        <w:t>IT</w:t>
      </w:r>
      <w:r w:rsidRPr="008345E5">
        <w:tab/>
        <w:t>information technology</w:t>
      </w:r>
    </w:p>
    <w:p w14:paraId="7A3ABCBB" w14:textId="77777777" w:rsidR="008345E5" w:rsidRPr="008345E5" w:rsidRDefault="008345E5" w:rsidP="008345E5">
      <w:pPr>
        <w:tabs>
          <w:tab w:val="left" w:pos="1440"/>
        </w:tabs>
      </w:pPr>
      <w:r w:rsidRPr="008345E5">
        <w:t>ITL</w:t>
      </w:r>
      <w:r w:rsidRPr="008345E5">
        <w:tab/>
        <w:t>Information Technology Laboratory at NIST</w:t>
      </w:r>
    </w:p>
    <w:p w14:paraId="3A675941" w14:textId="77777777" w:rsidR="008345E5" w:rsidRPr="008345E5" w:rsidRDefault="008345E5" w:rsidP="008345E5">
      <w:pPr>
        <w:tabs>
          <w:tab w:val="left" w:pos="1440"/>
        </w:tabs>
      </w:pPr>
      <w:r w:rsidRPr="008345E5">
        <w:t xml:space="preserve">MGI </w:t>
      </w:r>
      <w:r w:rsidRPr="008345E5">
        <w:tab/>
        <w:t>McKinsey Global Institute</w:t>
      </w:r>
    </w:p>
    <w:p w14:paraId="29D7EE1A" w14:textId="77777777" w:rsidR="008345E5" w:rsidRPr="008345E5" w:rsidRDefault="008345E5" w:rsidP="008345E5">
      <w:pPr>
        <w:tabs>
          <w:tab w:val="left" w:pos="1440"/>
        </w:tabs>
      </w:pPr>
      <w:r w:rsidRPr="008345E5">
        <w:t>NBDIF</w:t>
      </w:r>
      <w:r w:rsidRPr="008345E5">
        <w:tab/>
        <w:t>NIST Big Data Interoperability Framework</w:t>
      </w:r>
    </w:p>
    <w:p w14:paraId="5BD62CF7" w14:textId="77777777" w:rsidR="008345E5" w:rsidRPr="008345E5" w:rsidRDefault="008345E5" w:rsidP="008345E5">
      <w:pPr>
        <w:tabs>
          <w:tab w:val="left" w:pos="1440"/>
        </w:tabs>
      </w:pPr>
      <w:r w:rsidRPr="008345E5">
        <w:t>NBD-PWG</w:t>
      </w:r>
      <w:r w:rsidRPr="008345E5">
        <w:tab/>
        <w:t>NIST Big Data Public Working Group</w:t>
      </w:r>
    </w:p>
    <w:p w14:paraId="4287F18C" w14:textId="386229D2" w:rsidR="008345E5" w:rsidRPr="008345E5" w:rsidRDefault="008345E5" w:rsidP="008345E5">
      <w:pPr>
        <w:tabs>
          <w:tab w:val="left" w:pos="1440"/>
        </w:tabs>
      </w:pPr>
      <w:r w:rsidRPr="008345E5">
        <w:t>NBDRA</w:t>
      </w:r>
      <w:r w:rsidRPr="008345E5">
        <w:tab/>
        <w:t xml:space="preserve">NIST Big Data </w:t>
      </w:r>
      <w:r w:rsidR="00F00FDB">
        <w:t>R</w:t>
      </w:r>
      <w:r w:rsidRPr="008345E5">
        <w:t>ef</w:t>
      </w:r>
      <w:r w:rsidR="00F00FDB">
        <w:t>e</w:t>
      </w:r>
      <w:r w:rsidRPr="008345E5">
        <w:t>rence Architecture</w:t>
      </w:r>
    </w:p>
    <w:p w14:paraId="744A5E53" w14:textId="77777777" w:rsidR="008345E5" w:rsidRPr="008345E5" w:rsidRDefault="008345E5" w:rsidP="008345E5">
      <w:pPr>
        <w:tabs>
          <w:tab w:val="left" w:pos="1440"/>
        </w:tabs>
      </w:pPr>
      <w:r w:rsidRPr="008345E5">
        <w:t>NIST</w:t>
      </w:r>
      <w:r w:rsidRPr="008345E5">
        <w:tab/>
        <w:t>National Institute of Standards and Technology</w:t>
      </w:r>
    </w:p>
    <w:p w14:paraId="0F88CC6A" w14:textId="77777777" w:rsidR="008345E5" w:rsidRPr="008345E5" w:rsidRDefault="008345E5" w:rsidP="008345E5">
      <w:pPr>
        <w:tabs>
          <w:tab w:val="left" w:pos="1440"/>
        </w:tabs>
      </w:pPr>
      <w:r w:rsidRPr="008345E5">
        <w:t xml:space="preserve">OS </w:t>
      </w:r>
      <w:r w:rsidRPr="008345E5">
        <w:tab/>
        <w:t>operating system</w:t>
      </w:r>
    </w:p>
    <w:p w14:paraId="0E16C2D9" w14:textId="77777777" w:rsidR="008345E5" w:rsidRPr="008345E5" w:rsidRDefault="008345E5" w:rsidP="008345E5">
      <w:pPr>
        <w:tabs>
          <w:tab w:val="left" w:pos="1440"/>
        </w:tabs>
      </w:pPr>
      <w:r w:rsidRPr="008345E5">
        <w:t>R&amp;D</w:t>
      </w:r>
      <w:r w:rsidRPr="008345E5">
        <w:tab/>
        <w:t>research and development</w:t>
      </w:r>
    </w:p>
    <w:p w14:paraId="1A3DA51F" w14:textId="77777777" w:rsidR="008345E5" w:rsidRPr="008345E5" w:rsidRDefault="008345E5" w:rsidP="008345E5">
      <w:pPr>
        <w:tabs>
          <w:tab w:val="left" w:pos="1440"/>
        </w:tabs>
      </w:pPr>
      <w:r w:rsidRPr="008345E5">
        <w:t>ROI</w:t>
      </w:r>
      <w:r w:rsidRPr="008345E5">
        <w:tab/>
        <w:t>return on investment</w:t>
      </w:r>
    </w:p>
    <w:p w14:paraId="49F46922" w14:textId="77777777" w:rsidR="008345E5" w:rsidRPr="008345E5" w:rsidRDefault="008345E5" w:rsidP="008345E5">
      <w:pPr>
        <w:tabs>
          <w:tab w:val="left" w:pos="1440"/>
        </w:tabs>
      </w:pPr>
      <w:r w:rsidRPr="008345E5">
        <w:t>TAR</w:t>
      </w:r>
      <w:r w:rsidRPr="008345E5">
        <w:tab/>
      </w:r>
    </w:p>
    <w:p w14:paraId="30AF4431" w14:textId="77777777" w:rsidR="00307470" w:rsidRDefault="00307470" w:rsidP="00307470"/>
    <w:p w14:paraId="4ED7C7AB" w14:textId="77777777" w:rsidR="00307470" w:rsidRPr="00307470" w:rsidRDefault="00307470" w:rsidP="00307470">
      <w:pPr>
        <w:sectPr w:rsidR="00307470" w:rsidRPr="00307470" w:rsidSect="004222B4">
          <w:footerReference w:type="default" r:id="rId34"/>
          <w:pgSz w:w="12240" w:h="15840" w:code="1"/>
          <w:pgMar w:top="1440" w:right="1080" w:bottom="1440" w:left="1080" w:header="720" w:footer="720" w:gutter="0"/>
          <w:lnNumType w:countBy="1" w:restart="continuous"/>
          <w:pgNumType w:start="1"/>
          <w:cols w:space="720"/>
          <w:docGrid w:linePitch="360"/>
        </w:sectPr>
      </w:pPr>
    </w:p>
    <w:p w14:paraId="33943278" w14:textId="72D091CA" w:rsidR="00FC02EC" w:rsidRDefault="00307470" w:rsidP="005C7ED0">
      <w:pPr>
        <w:pStyle w:val="BDAppendices"/>
      </w:pPr>
      <w:r>
        <w:lastRenderedPageBreak/>
        <w:t xml:space="preserve"> </w:t>
      </w:r>
      <w:bookmarkStart w:id="656" w:name="_Toc496136876"/>
      <w:bookmarkStart w:id="657" w:name="_Toc489926418"/>
      <w:bookmarkEnd w:id="653"/>
      <w:r w:rsidR="005A4B3B">
        <w:t>Bibliography</w:t>
      </w:r>
      <w:bookmarkEnd w:id="656"/>
      <w:bookmarkEnd w:id="657"/>
      <w:r w:rsidR="00FC02EC" w:rsidRPr="007D5C7E">
        <w:t xml:space="preserve"> </w:t>
      </w:r>
    </w:p>
    <w:p w14:paraId="247C8532" w14:textId="3727386E" w:rsidR="001B044D" w:rsidRPr="001B044D" w:rsidRDefault="001B044D" w:rsidP="001B044D">
      <w:pPr>
        <w:pStyle w:val="BDSectionGoal"/>
      </w:pPr>
      <w:r>
        <w:t>The citations and bibliography are currently being updated. Please contact the Subgroup co-chairs with any questions.</w:t>
      </w:r>
    </w:p>
    <w:p w14:paraId="616CB121" w14:textId="77777777" w:rsidR="00C57541" w:rsidRDefault="00C57541" w:rsidP="00C57541">
      <w:pPr>
        <w:pStyle w:val="Bibliography"/>
        <w:ind w:left="720" w:hanging="720"/>
        <w:rPr>
          <w:noProof/>
        </w:rPr>
      </w:pPr>
      <w:r>
        <w:fldChar w:fldCharType="begin"/>
      </w:r>
      <w:r>
        <w:instrText xml:space="preserve"> BIBLIOGRAPHY  \l 1033 </w:instrText>
      </w:r>
      <w:r>
        <w:fldChar w:fldCharType="separate"/>
      </w:r>
      <w:r>
        <w:rPr>
          <w:noProof/>
        </w:rPr>
        <w:t xml:space="preserve">AIIM. (2014). </w:t>
      </w:r>
      <w:r>
        <w:rPr>
          <w:i/>
          <w:iCs/>
          <w:noProof/>
        </w:rPr>
        <w:t>Search and Discovery – Exploiting Knowledge, Minimizing Risk.</w:t>
      </w:r>
      <w:r>
        <w:rPr>
          <w:noProof/>
        </w:rPr>
        <w:t xml:space="preserve"> Retrieved from http://www.aiim.org/Resources/Research/Industry-Watches/2014/2014_Sept_Search-and-Discovery</w:t>
      </w:r>
    </w:p>
    <w:p w14:paraId="21D42A24" w14:textId="77777777" w:rsidR="00C57541" w:rsidRDefault="00C57541" w:rsidP="00C57541">
      <w:pPr>
        <w:pStyle w:val="Bibliography"/>
        <w:ind w:left="720" w:hanging="720"/>
        <w:rPr>
          <w:noProof/>
        </w:rPr>
      </w:pPr>
      <w:r>
        <w:rPr>
          <w:noProof/>
        </w:rPr>
        <w:t xml:space="preserve">DataRPM. (2015, January 3). </w:t>
      </w:r>
      <w:r>
        <w:rPr>
          <w:i/>
          <w:iCs/>
          <w:noProof/>
        </w:rPr>
        <w:t>Big Data trends for 2015 Infographic</w:t>
      </w:r>
      <w:r>
        <w:rPr>
          <w:noProof/>
        </w:rPr>
        <w:t>. Retrieved from Big Data Analytics News: http://bigdataanalyticsnews.com/big-data-trends-2015-infographic/</w:t>
      </w:r>
    </w:p>
    <w:p w14:paraId="63615F33" w14:textId="77777777" w:rsidR="00C57541" w:rsidRDefault="00C57541" w:rsidP="00C57541">
      <w:pPr>
        <w:pStyle w:val="Bibliography"/>
        <w:ind w:left="720" w:hanging="720"/>
        <w:rPr>
          <w:noProof/>
        </w:rPr>
      </w:pPr>
      <w:r>
        <w:rPr>
          <w:noProof/>
        </w:rPr>
        <w:t xml:space="preserve">Hopkins, B., Owens, L., &amp; Keenan, J. (2013, June 11). </w:t>
      </w:r>
      <w:r>
        <w:rPr>
          <w:i/>
          <w:iCs/>
          <w:noProof/>
        </w:rPr>
        <w:t>The Patterns Of Big Data: A Data Management Playbook Toolkit.</w:t>
      </w:r>
      <w:r>
        <w:rPr>
          <w:noProof/>
        </w:rPr>
        <w:t xml:space="preserve"> Retrieved from Forrester: https://www.forrester.com/report/The+Patterns+Of+Big+Data/-/E-RES96101</w:t>
      </w:r>
    </w:p>
    <w:p w14:paraId="298E033E" w14:textId="77777777" w:rsidR="00C57541" w:rsidRDefault="00C57541" w:rsidP="00C57541">
      <w:pPr>
        <w:pStyle w:val="Bibliography"/>
        <w:ind w:left="720" w:hanging="720"/>
        <w:rPr>
          <w:noProof/>
        </w:rPr>
      </w:pPr>
      <w:r>
        <w:rPr>
          <w:noProof/>
        </w:rPr>
        <w:t xml:space="preserve">IDC. (n.d.). </w:t>
      </w:r>
      <w:r>
        <w:rPr>
          <w:i/>
          <w:iCs/>
          <w:noProof/>
        </w:rPr>
        <w:t>Using Big Data + Analytics to Drive Business Transformation.</w:t>
      </w:r>
      <w:r>
        <w:rPr>
          <w:noProof/>
        </w:rPr>
        <w:t xml:space="preserve"> </w:t>
      </w:r>
    </w:p>
    <w:p w14:paraId="481F2196" w14:textId="77777777" w:rsidR="00C57541" w:rsidRDefault="00C57541" w:rsidP="00C57541">
      <w:pPr>
        <w:pStyle w:val="Bibliography"/>
        <w:ind w:left="720" w:hanging="720"/>
        <w:rPr>
          <w:noProof/>
        </w:rPr>
      </w:pPr>
      <w:r>
        <w:rPr>
          <w:noProof/>
        </w:rPr>
        <w:t xml:space="preserve">McKinsey &amp; Company. (2011). Big data: The next frontier for innovation, competition, and productivity. </w:t>
      </w:r>
      <w:r>
        <w:rPr>
          <w:i/>
          <w:iCs/>
          <w:noProof/>
        </w:rPr>
        <w:t>McKinsey Global Institute</w:t>
      </w:r>
      <w:r>
        <w:rPr>
          <w:noProof/>
        </w:rPr>
        <w:t>(June), 156. Retrieved from http://www.mckinsey.com/~/media/McKinsey/Business%20Functions/McKinsey%20Digital/Our%20Insights/Big%20data%20The%20next%20frontier%20for%20innovation/MGI_big_data_full_report.ashx</w:t>
      </w:r>
    </w:p>
    <w:p w14:paraId="6D585CF1" w14:textId="77777777" w:rsidR="00C57541" w:rsidRDefault="00C57541" w:rsidP="00C57541">
      <w:pPr>
        <w:pStyle w:val="Bibliography"/>
        <w:ind w:left="720" w:hanging="720"/>
        <w:rPr>
          <w:noProof/>
        </w:rPr>
      </w:pPr>
      <w:r>
        <w:rPr>
          <w:noProof/>
        </w:rPr>
        <w:t xml:space="preserve">Naimat, A. (2016). </w:t>
      </w:r>
      <w:r>
        <w:rPr>
          <w:i/>
          <w:iCs/>
          <w:noProof/>
        </w:rPr>
        <w:t>The Big Data Market: A Data-Driven Analysis of Companies Using Hadoop, Spark, and Data Science.</w:t>
      </w:r>
      <w:r>
        <w:rPr>
          <w:noProof/>
        </w:rPr>
        <w:t xml:space="preserve"> O'Reilly.</w:t>
      </w:r>
    </w:p>
    <w:p w14:paraId="71F28781" w14:textId="77777777" w:rsidR="00C57541" w:rsidRDefault="00C57541" w:rsidP="00C57541">
      <w:pPr>
        <w:pStyle w:val="Bibliography"/>
        <w:ind w:left="720" w:hanging="720"/>
        <w:rPr>
          <w:noProof/>
        </w:rPr>
      </w:pPr>
      <w:r>
        <w:rPr>
          <w:noProof/>
        </w:rPr>
        <w:t xml:space="preserve">Ross, C. (2013, November 29). </w:t>
      </w:r>
      <w:r>
        <w:rPr>
          <w:i/>
          <w:iCs/>
          <w:noProof/>
        </w:rPr>
        <w:t>The hype and the hope: The road to big data adoption in Asia-Pacific.</w:t>
      </w:r>
      <w:r>
        <w:rPr>
          <w:noProof/>
        </w:rPr>
        <w:t xml:space="preserve"> Retrieved from The Economist Intelligence Unit Perspectives: https://www.eiuperspectives.economist.com/technology-innovation/hype-and-hope-road-big-data-adoption-asia-pacific</w:t>
      </w:r>
    </w:p>
    <w:p w14:paraId="4675DE0E" w14:textId="0FD34BA9" w:rsidR="005A4B3B" w:rsidRDefault="00C57541" w:rsidP="00C57541">
      <w:pPr>
        <w:ind w:right="1800"/>
      </w:pPr>
      <w:r>
        <w:fldChar w:fldCharType="end"/>
      </w:r>
    </w:p>
    <w:p w14:paraId="7555D00B" w14:textId="77777777" w:rsidR="005A4B3B" w:rsidRDefault="005A4B3B" w:rsidP="00C97F0F">
      <w:pPr>
        <w:ind w:right="1800"/>
      </w:pPr>
    </w:p>
    <w:p w14:paraId="29D77262" w14:textId="0AD3AD19" w:rsidR="00C97F0F" w:rsidRDefault="00C97F0F" w:rsidP="00C97F0F">
      <w:pPr>
        <w:ind w:right="1800"/>
      </w:pPr>
      <w:r>
        <w:t xml:space="preserve">Accenture: Big Success With Big Data Survey, April 2014, </w:t>
      </w:r>
      <w:r w:rsidRPr="00C97F0F">
        <w:t>https://www.accenture.com/t00010101T000000__w__/it-it/_acnmedia/Accenture/Conversion-Assets/DotCom/Documents/Local/it-it/PDF_2/Accenture-Big-Data-POV.PDF</w:t>
      </w:r>
    </w:p>
    <w:p w14:paraId="5760EFFF" w14:textId="77777777" w:rsidR="00FC02EC" w:rsidRDefault="00FC02EC" w:rsidP="00BC0776">
      <w:pPr>
        <w:ind w:right="1800"/>
      </w:pPr>
      <w:r>
        <w:t xml:space="preserve">Economist / Hitachi report: </w:t>
      </w:r>
      <w:hyperlink r:id="rId35" w:history="1">
        <w:r w:rsidRPr="003E0E36">
          <w:rPr>
            <w:rStyle w:val="Hyperlink"/>
          </w:rPr>
          <w:t>https://www.hds.com/assets/pdf/the-hype-and-the-hope-summary.pdf</w:t>
        </w:r>
      </w:hyperlink>
      <w:r>
        <w:t xml:space="preserve"> </w:t>
      </w:r>
    </w:p>
    <w:p w14:paraId="3CE3F1A3" w14:textId="77777777" w:rsidR="00636580" w:rsidRDefault="00636580" w:rsidP="00BC0776">
      <w:pPr>
        <w:ind w:right="1800"/>
      </w:pPr>
      <w:r>
        <w:t xml:space="preserve">IDG survey: </w:t>
      </w:r>
      <w:hyperlink r:id="rId36" w:history="1">
        <w:r w:rsidRPr="003E0E36">
          <w:rPr>
            <w:rStyle w:val="Hyperlink"/>
          </w:rPr>
          <w:t>http://www.idgenterprise.com/resource/research/2015-big-data-and-analytics-survey/</w:t>
        </w:r>
      </w:hyperlink>
      <w:r>
        <w:t xml:space="preserve"> </w:t>
      </w:r>
    </w:p>
    <w:p w14:paraId="0FB9D88E" w14:textId="3ECE0929" w:rsidR="00275FAF" w:rsidRDefault="00275FAF">
      <w:r>
        <w:t>Informationweek: Survey of 665 business techn</w:t>
      </w:r>
      <w:r w:rsidR="00436D9B">
        <w:t xml:space="preserve">ology professionals. TDWI_LV13_trip%20report_F.pdf </w:t>
      </w:r>
    </w:p>
    <w:p w14:paraId="3E15F4FC" w14:textId="10A869DC" w:rsidR="004E6F93" w:rsidRDefault="004E6F93" w:rsidP="00BE7465">
      <w:r>
        <w:t xml:space="preserve">2.1. Forrester. </w:t>
      </w:r>
      <w:r w:rsidR="00DF0EAE">
        <w:t xml:space="preserve">Making leaders successful every day. [rfilename </w:t>
      </w:r>
      <w:r>
        <w:t>Patterns in big data</w:t>
      </w:r>
      <w:r w:rsidR="00DF0EAE">
        <w:t>]</w:t>
      </w:r>
      <w:r>
        <w:t xml:space="preserve">. </w:t>
      </w:r>
    </w:p>
    <w:p w14:paraId="0B2ABAE6" w14:textId="77777777" w:rsidR="00BE7465" w:rsidRDefault="00B5090B" w:rsidP="00BE7465">
      <w:r w:rsidRPr="00A15304">
        <w:t xml:space="preserve">3.2. </w:t>
      </w:r>
      <w:r w:rsidR="00BE7465" w:rsidRPr="00A15304">
        <w:t>Search and Discovery; exploiting knowledge, minimizing risk. AIIM. Search and Discovery Industry Watch. 2014.</w:t>
      </w:r>
      <w:r w:rsidR="00BE7465">
        <w:t xml:space="preserve"> </w:t>
      </w:r>
    </w:p>
    <w:p w14:paraId="197EDC19" w14:textId="47BBFD84" w:rsidR="00F54FEF" w:rsidRDefault="00F54FEF" w:rsidP="00BE7465">
      <w:r>
        <w:t>3.2.2. Bowles</w:t>
      </w:r>
    </w:p>
    <w:p w14:paraId="5886A5D4" w14:textId="36232DB0" w:rsidR="00862E72" w:rsidRDefault="00862E72">
      <w:r>
        <w:t xml:space="preserve">. </w:t>
      </w:r>
    </w:p>
    <w:p w14:paraId="0FA38848" w14:textId="409490FB" w:rsidR="005013C3" w:rsidRPr="008301D1" w:rsidRDefault="005013C3">
      <w:pPr>
        <w:rPr>
          <w:lang w:val="es-ES_tradnl"/>
        </w:rPr>
      </w:pPr>
      <w:r>
        <w:lastRenderedPageBreak/>
        <w:t xml:space="preserve">2 IDC InfoBrief. Retrieved from Knowledge Hub Media, Using big data and analytics to drive business transformation. </w:t>
      </w:r>
      <w:hyperlink r:id="rId37" w:history="1">
        <w:r w:rsidRPr="008301D1">
          <w:rPr>
            <w:rStyle w:val="Hyperlink"/>
            <w:lang w:val="es-ES_tradnl"/>
          </w:rPr>
          <w:t>http://knowledgehubmedia.com/using-big-data-analytics-to-drive-business-transformation-2/</w:t>
        </w:r>
      </w:hyperlink>
      <w:r w:rsidRPr="008301D1">
        <w:rPr>
          <w:lang w:val="es-ES_tradnl"/>
        </w:rPr>
        <w:t xml:space="preserve">  [/ Raconteur]</w:t>
      </w:r>
    </w:p>
    <w:p w14:paraId="67B566FF" w14:textId="75D851D0" w:rsidR="00A8377E" w:rsidRDefault="00A8377E">
      <w:r>
        <w:t>Knowledgent: 2015 Survey: Current implementation challenges.</w:t>
      </w:r>
      <w:r w:rsidR="00436D9B">
        <w:t xml:space="preserve"> </w:t>
      </w:r>
      <w:hyperlink r:id="rId38" w:history="1">
        <w:r w:rsidR="00436D9B" w:rsidRPr="005F3771">
          <w:rPr>
            <w:rStyle w:val="Hyperlink"/>
          </w:rPr>
          <w:t>https://knowledgent.com/whitepaper/2015-big-data-survey-current-implementation-challenges/</w:t>
        </w:r>
      </w:hyperlink>
      <w:r w:rsidR="00436D9B">
        <w:t xml:space="preserve"> </w:t>
      </w:r>
    </w:p>
    <w:p w14:paraId="353D334F" w14:textId="4300DFD9" w:rsidR="00275FAF" w:rsidRDefault="00275FAF" w:rsidP="00275FAF">
      <w:r w:rsidRPr="00187BAD">
        <w:t>TDWI</w:t>
      </w:r>
      <w:r>
        <w:t>: Hadoop for the Enterprise: Making data management massively scalable, agile, feature rich and cost effective.</w:t>
      </w:r>
      <w:r w:rsidR="00436D9B">
        <w:t xml:space="preserve"> </w:t>
      </w:r>
      <w:hyperlink r:id="rId39" w:history="1">
        <w:r w:rsidR="00436D9B" w:rsidRPr="005F3771">
          <w:rPr>
            <w:rStyle w:val="Hyperlink"/>
          </w:rPr>
          <w:t>http://www.idgconnect.com/view_abstract/34448/hadoop-enterprise-making-data-management-massively-scalable-agile-feature-rich-cost-effective?source=connect</w:t>
        </w:r>
      </w:hyperlink>
      <w:r w:rsidR="00436D9B">
        <w:t xml:space="preserve"> </w:t>
      </w:r>
    </w:p>
    <w:p w14:paraId="44B36226" w14:textId="27B813ED" w:rsidR="002104A1" w:rsidRDefault="002104A1" w:rsidP="00275FAF">
      <w:r>
        <w:t xml:space="preserve">5.2. </w:t>
      </w:r>
      <w:r w:rsidRPr="002104A1">
        <w:t>Dale Neef, Digital Exhaust: What Everyone Should Know About Big Data, Digitization and Digitally Driven Innovation.  http://searchdatamanagement.techtarget.com/feature/Three-ways-to-build-a-big-data-system?utm_medium=EM&amp;asrc=EM_ERU_53936785&amp;utm_campaign=20160229_ERU%20Transmission%20for%2002/29/2016%20(UserUniverse:%201963109)_myka-reports@techtarget.com&amp;utm_source=ERU&amp;src=5484610</w:t>
      </w:r>
    </w:p>
    <w:p w14:paraId="6B619213" w14:textId="33044EF5" w:rsidR="00AC39A7" w:rsidRDefault="00AC39A7" w:rsidP="00275FAF">
      <w:r>
        <w:t>5.2.</w:t>
      </w:r>
      <w:r w:rsidRPr="00AC39A7">
        <w:t xml:space="preserve"> IBM developerworks. Big data architecture and patterns, part 2. http://www.ibm.com/developerworks/library/bd-archpatterns2/index.html</w:t>
      </w:r>
    </w:p>
    <w:p w14:paraId="09E49B3D" w14:textId="22242A3C" w:rsidR="004408C1" w:rsidRDefault="004408C1" w:rsidP="00275FAF">
      <w:r>
        <w:t xml:space="preserve">5.2.1. FICO </w:t>
      </w:r>
    </w:p>
    <w:p w14:paraId="07E61C0B" w14:textId="6FD30F6E" w:rsidR="002F0706" w:rsidRDefault="002F0706" w:rsidP="00275FAF">
      <w:r>
        <w:t xml:space="preserve"> </w:t>
      </w:r>
    </w:p>
    <w:p w14:paraId="5D6726E1" w14:textId="0A99C43F" w:rsidR="007B28F1" w:rsidRDefault="00436D9B" w:rsidP="00275FAF">
      <w:r>
        <w:t xml:space="preserve">World Economic Forum Insight Report: The Global IT Report 2014, Rewards and Risks of Big Data. </w:t>
      </w:r>
      <w:r w:rsidR="007B28F1">
        <w:t>Econ_IT_Report</w:t>
      </w:r>
      <w:r>
        <w:t xml:space="preserve">.pdf </w:t>
      </w:r>
    </w:p>
    <w:p w14:paraId="594B6BF0" w14:textId="3FB41D98" w:rsidR="00275FAF" w:rsidRDefault="00B42FA7">
      <w:r w:rsidRPr="00B42FA7">
        <w:t xml:space="preserve">4. Box. The information economy: a study of five industries. 2014. </w:t>
      </w:r>
      <w:hyperlink r:id="rId40" w:history="1">
        <w:r w:rsidR="00BA6FCC" w:rsidRPr="00804745">
          <w:rPr>
            <w:rStyle w:val="Hyperlink"/>
          </w:rPr>
          <w:t>http://media.cygnus.com/files/base/FCP/whitepaper/2014/06/box-cloud-study_11535206.pdf</w:t>
        </w:r>
      </w:hyperlink>
    </w:p>
    <w:p w14:paraId="3E00E09F" w14:textId="32457609" w:rsidR="00BA6FCC" w:rsidRPr="00187BAD" w:rsidRDefault="00BA6FCC">
      <w:r>
        <w:t xml:space="preserve">Fhir </w:t>
      </w:r>
      <w:hyperlink r:id="rId41" w:history="1">
        <w:r w:rsidRPr="00804745">
          <w:rPr>
            <w:rStyle w:val="Hyperlink"/>
          </w:rPr>
          <w:t>http://www.healthcareitnews.com/news/fhir-and-future-interoperability</w:t>
        </w:r>
      </w:hyperlink>
      <w:r>
        <w:t xml:space="preserve"> </w:t>
      </w:r>
    </w:p>
    <w:sectPr w:rsidR="00BA6FCC" w:rsidRPr="00187BAD" w:rsidSect="004222B4">
      <w:footerReference w:type="default" r:id="rId42"/>
      <w:pgSz w:w="12240" w:h="15840" w:code="1"/>
      <w:pgMar w:top="1440" w:right="1080" w:bottom="1440" w:left="108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Laurie Aldape" w:date="2017-10-12T11:48:00Z" w:initials="LA">
    <w:p w14:paraId="5BC24407" w14:textId="62B5B880" w:rsidR="00823EBA" w:rsidRDefault="00823EBA">
      <w:pPr>
        <w:pStyle w:val="CommentText"/>
      </w:pPr>
      <w:r>
        <w:rPr>
          <w:rStyle w:val="CommentReference"/>
        </w:rPr>
        <w:annotationRef/>
      </w:r>
      <w:r>
        <w:t>Need a good abstract. It will be on the landing page for the document</w:t>
      </w:r>
    </w:p>
  </w:comment>
  <w:comment w:id="202" w:author="Laurie Aldape" w:date="2017-10-12T11:48:00Z" w:initials="LA">
    <w:p w14:paraId="4AF1378A" w14:textId="2486718E" w:rsidR="00823EBA" w:rsidRDefault="00823EBA">
      <w:pPr>
        <w:pStyle w:val="CommentText"/>
      </w:pPr>
      <w:r>
        <w:rPr>
          <w:rStyle w:val="CommentReference"/>
        </w:rPr>
        <w:annotationRef/>
      </w:r>
      <w:r>
        <w:t xml:space="preserve">Some of these bullet points were adapted from the Organizational Maturity.docx. Not sure if it is really worth a citation. These devate a good deal. </w:t>
      </w:r>
    </w:p>
  </w:comment>
  <w:comment w:id="248" w:author="Laurie Aldape" w:date="2017-10-12T11:48:00Z" w:initials="LA">
    <w:p w14:paraId="480F056C" w14:textId="22B7319A" w:rsidR="00823EBA" w:rsidRDefault="00823EBA">
      <w:pPr>
        <w:pStyle w:val="CommentText"/>
      </w:pPr>
      <w:r>
        <w:rPr>
          <w:rStyle w:val="CommentReference"/>
        </w:rPr>
        <w:annotationRef/>
      </w:r>
      <w:r>
        <w:t xml:space="preserve">Adapted from the </w:t>
      </w:r>
      <w:r w:rsidRPr="00C24B61">
        <w:t>ORGANIZATIONAL MATURITY.docx</w:t>
      </w:r>
    </w:p>
  </w:comment>
  <w:comment w:id="400" w:author="Laurie Aldape" w:date="2017-10-12T11:48:00Z" w:initials="LA">
    <w:p w14:paraId="44C6C612" w14:textId="18A9779C" w:rsidR="00823EBA" w:rsidRDefault="00823EBA">
      <w:pPr>
        <w:pStyle w:val="CommentText"/>
      </w:pPr>
      <w:r>
        <w:rPr>
          <w:rStyle w:val="CommentReference"/>
        </w:rPr>
        <w:annotationRef/>
      </w:r>
      <w:r>
        <w:t xml:space="preserve">Can we connect this material to the NBDRA?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C24407" w15:done="0"/>
  <w15:commentEx w15:paraId="4AF1378A" w15:done="0"/>
  <w15:commentEx w15:paraId="480F056C" w15:done="0"/>
  <w15:commentEx w15:paraId="44C6C61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99F81" w14:textId="77777777" w:rsidR="00F54E07" w:rsidRDefault="00F54E07" w:rsidP="00304F45">
      <w:pPr>
        <w:spacing w:after="0"/>
      </w:pPr>
      <w:r>
        <w:separator/>
      </w:r>
    </w:p>
  </w:endnote>
  <w:endnote w:type="continuationSeparator" w:id="0">
    <w:p w14:paraId="7F88B855" w14:textId="77777777" w:rsidR="00F54E07" w:rsidRDefault="00F54E07" w:rsidP="00304F45">
      <w:pPr>
        <w:spacing w:after="0"/>
      </w:pPr>
      <w:r>
        <w:continuationSeparator/>
      </w:r>
    </w:p>
  </w:endnote>
  <w:endnote w:type="continuationNotice" w:id="1">
    <w:p w14:paraId="21D2DF58" w14:textId="77777777" w:rsidR="00F54E07" w:rsidRDefault="00F54E07">
      <w:pPr>
        <w:spacing w:after="0"/>
      </w:pPr>
    </w:p>
  </w:endnote>
  <w:endnote w:id="2">
    <w:p w14:paraId="56AE78F4" w14:textId="77777777" w:rsidR="00823EBA" w:rsidRDefault="00823EBA" w:rsidP="00D106E9">
      <w:pPr>
        <w:pStyle w:val="EndnoteText"/>
      </w:pPr>
      <w:r>
        <w:rPr>
          <w:rStyle w:val="EndnoteReference"/>
        </w:rPr>
        <w:endnoteRef/>
      </w:r>
      <w:r>
        <w:t xml:space="preserve"> NIST Big Data Interoperability Framework: Volume 1, Definitions, NIST Special Publication 1500-1,  eds. Nancy Grady and Wo Chang</w:t>
      </w:r>
    </w:p>
  </w:endnote>
  <w:endnote w:id="3">
    <w:p w14:paraId="7E63022D" w14:textId="77777777" w:rsidR="00823EBA" w:rsidRDefault="00823EBA" w:rsidP="00D106E9">
      <w:pPr>
        <w:pStyle w:val="EndnoteText"/>
      </w:pPr>
      <w:r>
        <w:rPr>
          <w:rStyle w:val="EndnoteReference"/>
        </w:rPr>
        <w:endnoteRef/>
      </w:r>
      <w:r>
        <w:t xml:space="preserve"> NIST Big Data Interoperability Framework: Volume 2, Taxonomy, NIST Special Publication 1500-2,  eds. Nancy Grady and Wo Chang</w:t>
      </w:r>
    </w:p>
  </w:endnote>
  <w:endnote w:id="4">
    <w:p w14:paraId="37577AE0" w14:textId="77777777" w:rsidR="00823EBA" w:rsidRDefault="00823EBA" w:rsidP="00D106E9">
      <w:pPr>
        <w:pStyle w:val="EndnoteText"/>
      </w:pPr>
      <w:r>
        <w:rPr>
          <w:rStyle w:val="EndnoteReference"/>
        </w:rPr>
        <w:endnoteRef/>
      </w:r>
      <w:r>
        <w:t xml:space="preserve"> NIST Big Data Interoperability Framework: Volume 3, Use Cases and General Requirements, NIST Special Publication 1500-3,  eds. Geoffrey Fox and Wo Chang</w:t>
      </w:r>
    </w:p>
  </w:endnote>
  <w:endnote w:id="5">
    <w:p w14:paraId="3211A6E3" w14:textId="77777777" w:rsidR="00823EBA" w:rsidRDefault="00823EBA" w:rsidP="00D106E9">
      <w:pPr>
        <w:pStyle w:val="EndnoteText"/>
      </w:pPr>
      <w:r>
        <w:rPr>
          <w:rStyle w:val="EndnoteReference"/>
        </w:rPr>
        <w:endnoteRef/>
      </w:r>
      <w:r>
        <w:t xml:space="preserve"> NIST Big Data Interoperability Framework: Volume 1, Security and Privacy, NIST Special Publication 1500-4</w:t>
      </w:r>
    </w:p>
  </w:endnote>
  <w:endnote w:id="6">
    <w:p w14:paraId="6A3C1F30" w14:textId="77777777" w:rsidR="00823EBA" w:rsidRDefault="00823EBA" w:rsidP="00D106E9">
      <w:pPr>
        <w:pStyle w:val="EndnoteText"/>
      </w:pPr>
      <w:r>
        <w:rPr>
          <w:rStyle w:val="EndnoteReference"/>
        </w:rPr>
        <w:endnoteRef/>
      </w:r>
      <w:r>
        <w:t xml:space="preserve"> NIST Big Data Interoperability Framework: Volume 1, Architectures White Paper Survey, NIST Special Publication 1500-5</w:t>
      </w:r>
    </w:p>
  </w:endnote>
  <w:endnote w:id="7">
    <w:p w14:paraId="1F8574A4" w14:textId="77777777" w:rsidR="00823EBA" w:rsidRDefault="00823EBA" w:rsidP="00D106E9">
      <w:pPr>
        <w:pStyle w:val="EndnoteText"/>
      </w:pPr>
      <w:r>
        <w:rPr>
          <w:rStyle w:val="EndnoteReference"/>
        </w:rPr>
        <w:endnoteRef/>
      </w:r>
      <w:r>
        <w:t xml:space="preserve"> NIST Big Data Interoperability Framework: Volume 1, Reference Architecture, NIST Special Publication 1500-6</w:t>
      </w:r>
    </w:p>
  </w:endnote>
  <w:endnote w:id="8">
    <w:p w14:paraId="5DD88940" w14:textId="77777777" w:rsidR="00823EBA" w:rsidRDefault="00823EBA" w:rsidP="00D106E9">
      <w:pPr>
        <w:pStyle w:val="EndnoteText"/>
      </w:pPr>
      <w:r>
        <w:rPr>
          <w:rStyle w:val="EndnoteReference"/>
        </w:rPr>
        <w:endnoteRef/>
      </w:r>
      <w:r>
        <w:t xml:space="preserve"> NIST Big Data Interoperability Framework: Volume 1, Standards Roadmap, NIST Special Publication 1500-7</w:t>
      </w:r>
    </w:p>
  </w:endnote>
  <w:endnote w:id="9">
    <w:p w14:paraId="571635A3" w14:textId="6739A86E" w:rsidR="00823EBA" w:rsidRDefault="00823EBA" w:rsidP="00D106E9">
      <w:pPr>
        <w:pStyle w:val="EndnoteText"/>
      </w:pPr>
      <w:r>
        <w:rPr>
          <w:rStyle w:val="EndnoteReference"/>
        </w:rPr>
        <w:endnoteRef/>
      </w:r>
      <w:r>
        <w:t xml:space="preserve"> NIST Big Data Interoperability Framework: Volume 1, Reference Architecture Interfaces, NIST Special Publication 1500-9</w:t>
      </w:r>
    </w:p>
  </w:endnote>
  <w:endnote w:id="10">
    <w:p w14:paraId="0A14A2CF" w14:textId="4F9D4301" w:rsidR="00823EBA" w:rsidRDefault="00823EBA" w:rsidP="00D106E9">
      <w:pPr>
        <w:pStyle w:val="EndnoteText"/>
      </w:pPr>
      <w:r>
        <w:rPr>
          <w:rStyle w:val="EndnoteReference"/>
        </w:rPr>
        <w:endnoteRef/>
      </w:r>
      <w:r>
        <w:t xml:space="preserve"> NIST Big Data Interoperability Framework: Volume 1, Adoption and Modernization, NIST Special Publication 1500-10</w:t>
      </w:r>
    </w:p>
  </w:endnote>
  <w:endnote w:id="11">
    <w:p w14:paraId="37AFC24D" w14:textId="77777777" w:rsidR="00823EBA" w:rsidRDefault="00823EBA" w:rsidP="0031007B">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altName w:val="Arial"/>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522819"/>
      <w:docPartObj>
        <w:docPartGallery w:val="Page Numbers (Bottom of Page)"/>
        <w:docPartUnique/>
      </w:docPartObj>
    </w:sdtPr>
    <w:sdtEndPr>
      <w:rPr>
        <w:noProof/>
      </w:rPr>
    </w:sdtEndPr>
    <w:sdtContent>
      <w:p w14:paraId="7C8AC02B" w14:textId="72E3A89E" w:rsidR="00823EBA" w:rsidRPr="00997FAD" w:rsidRDefault="00823EBA" w:rsidP="00304F45">
        <w:pPr>
          <w:pStyle w:val="Footer"/>
          <w:jc w:val="center"/>
        </w:pPr>
        <w:r>
          <w:fldChar w:fldCharType="begin"/>
        </w:r>
        <w:r>
          <w:instrText xml:space="preserve"> PAGE   \* MERGEFORMAT </w:instrText>
        </w:r>
        <w:r>
          <w:fldChar w:fldCharType="separate"/>
        </w:r>
        <w:r w:rsidR="00A34F7B">
          <w:rPr>
            <w:noProof/>
          </w:rPr>
          <w:t>11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941455"/>
      <w:docPartObj>
        <w:docPartGallery w:val="Page Numbers (Bottom of Page)"/>
        <w:docPartUnique/>
      </w:docPartObj>
    </w:sdtPr>
    <w:sdtEndPr>
      <w:rPr>
        <w:noProof/>
      </w:rPr>
    </w:sdtEndPr>
    <w:sdtContent>
      <w:p w14:paraId="0023C903" w14:textId="47005967" w:rsidR="00823EBA" w:rsidRDefault="00823EBA">
        <w:pPr>
          <w:pStyle w:val="Footer"/>
          <w:jc w:val="center"/>
        </w:pPr>
        <w:r>
          <w:fldChar w:fldCharType="begin"/>
        </w:r>
        <w:r>
          <w:instrText xml:space="preserve"> PAGE   \* MERGEFORMAT </w:instrText>
        </w:r>
        <w:r>
          <w:fldChar w:fldCharType="separate"/>
        </w:r>
        <w:r w:rsidR="00A34F7B">
          <w:rPr>
            <w:noProof/>
          </w:rPr>
          <w:t>ii</w:t>
        </w:r>
        <w:r>
          <w:rPr>
            <w:noProof/>
          </w:rPr>
          <w:fldChar w:fldCharType="end"/>
        </w:r>
      </w:p>
    </w:sdtContent>
  </w:sdt>
  <w:p w14:paraId="546A5C03" w14:textId="77777777" w:rsidR="00823EBA" w:rsidRDefault="00823E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748377"/>
      <w:docPartObj>
        <w:docPartGallery w:val="Page Numbers (Bottom of Page)"/>
        <w:docPartUnique/>
      </w:docPartObj>
    </w:sdtPr>
    <w:sdtEndPr>
      <w:rPr>
        <w:noProof/>
      </w:rPr>
    </w:sdtEndPr>
    <w:sdtContent>
      <w:p w14:paraId="27A62F74" w14:textId="136229A9" w:rsidR="00823EBA" w:rsidRPr="00997FAD" w:rsidRDefault="00823EBA" w:rsidP="00304F45">
        <w:pPr>
          <w:pStyle w:val="Footer"/>
          <w:jc w:val="center"/>
        </w:pPr>
        <w:r>
          <w:fldChar w:fldCharType="begin"/>
        </w:r>
        <w:r>
          <w:instrText xml:space="preserve"> PAGE   \* MERGEFORMAT </w:instrText>
        </w:r>
        <w:r>
          <w:fldChar w:fldCharType="separate"/>
        </w:r>
        <w:r w:rsidR="00A34F7B">
          <w:rPr>
            <w:noProof/>
          </w:rPr>
          <w:t>23</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717769"/>
      <w:docPartObj>
        <w:docPartGallery w:val="Page Numbers (Bottom of Page)"/>
        <w:docPartUnique/>
      </w:docPartObj>
    </w:sdtPr>
    <w:sdtEndPr>
      <w:rPr>
        <w:noProof/>
      </w:rPr>
    </w:sdtEndPr>
    <w:sdtContent>
      <w:p w14:paraId="2E161F5D" w14:textId="6ACF46EC" w:rsidR="00823EBA" w:rsidRPr="00997FAD" w:rsidRDefault="00823EBA" w:rsidP="00304F45">
        <w:pPr>
          <w:pStyle w:val="Footer"/>
          <w:jc w:val="center"/>
        </w:pPr>
        <w:r>
          <w:t>A-</w:t>
        </w:r>
        <w:r>
          <w:fldChar w:fldCharType="begin"/>
        </w:r>
        <w:r>
          <w:instrText xml:space="preserve"> PAGE   \* MERGEFORMAT </w:instrText>
        </w:r>
        <w:r>
          <w:fldChar w:fldCharType="separate"/>
        </w:r>
        <w:r w:rsidR="00A34F7B">
          <w:rPr>
            <w:noProof/>
          </w:rPr>
          <w:t>1</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778895"/>
      <w:docPartObj>
        <w:docPartGallery w:val="Page Numbers (Bottom of Page)"/>
        <w:docPartUnique/>
      </w:docPartObj>
    </w:sdtPr>
    <w:sdtEndPr>
      <w:rPr>
        <w:noProof/>
      </w:rPr>
    </w:sdtEndPr>
    <w:sdtContent>
      <w:p w14:paraId="3BF43286" w14:textId="2C849192" w:rsidR="00823EBA" w:rsidRPr="00997FAD" w:rsidRDefault="00823EBA" w:rsidP="00304F45">
        <w:pPr>
          <w:pStyle w:val="Footer"/>
          <w:jc w:val="center"/>
        </w:pPr>
        <w:r>
          <w:t>B-</w:t>
        </w:r>
        <w:r>
          <w:fldChar w:fldCharType="begin"/>
        </w:r>
        <w:r>
          <w:instrText xml:space="preserve"> PAGE   \* MERGEFORMAT </w:instrText>
        </w:r>
        <w:r>
          <w:fldChar w:fldCharType="separate"/>
        </w:r>
        <w:r w:rsidR="00A34F7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18812" w14:textId="77777777" w:rsidR="00F54E07" w:rsidRDefault="00F54E07" w:rsidP="00304F45">
      <w:pPr>
        <w:spacing w:after="0"/>
      </w:pPr>
      <w:r>
        <w:separator/>
      </w:r>
    </w:p>
  </w:footnote>
  <w:footnote w:type="continuationSeparator" w:id="0">
    <w:p w14:paraId="7267AF04" w14:textId="77777777" w:rsidR="00F54E07" w:rsidRDefault="00F54E07" w:rsidP="00304F45">
      <w:pPr>
        <w:spacing w:after="0"/>
      </w:pPr>
      <w:r>
        <w:continuationSeparator/>
      </w:r>
    </w:p>
  </w:footnote>
  <w:footnote w:type="continuationNotice" w:id="1">
    <w:p w14:paraId="641D3E23" w14:textId="77777777" w:rsidR="00F54E07" w:rsidRDefault="00F54E07">
      <w:pPr>
        <w:spacing w:after="0"/>
      </w:pPr>
    </w:p>
  </w:footnote>
  <w:footnote w:id="2">
    <w:p w14:paraId="611D157B" w14:textId="77777777" w:rsidR="00823EBA" w:rsidRDefault="00823EBA" w:rsidP="0031007B">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429C" w14:textId="1B3437FC" w:rsidR="00823EBA" w:rsidRPr="00FB490B" w:rsidRDefault="00F54E07">
    <w:pPr>
      <w:pStyle w:val="Header"/>
      <w:rPr>
        <w:smallCaps/>
        <w:sz w:val="20"/>
      </w:rPr>
    </w:pPr>
    <w:sdt>
      <w:sdtPr>
        <w:rPr>
          <w:smallCaps/>
          <w:sz w:val="20"/>
        </w:rPr>
        <w:id w:val="-826828190"/>
        <w:docPartObj>
          <w:docPartGallery w:val="Watermarks"/>
          <w:docPartUnique/>
        </w:docPartObj>
      </w:sdtPr>
      <w:sdtEndPr/>
      <w:sdtContent>
        <w:r>
          <w:rPr>
            <w:smallCaps/>
            <w:noProof/>
            <w:sz w:val="20"/>
            <w:lang w:eastAsia="zh-TW"/>
          </w:rPr>
          <w:pict w14:anchorId="319F9B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823EBA" w:rsidRPr="00FB490B">
      <w:rPr>
        <w:smallCaps/>
        <w:sz w:val="20"/>
      </w:rPr>
      <w:t xml:space="preserve">DRAFT NIST Big Data </w:t>
    </w:r>
    <w:r w:rsidR="00823EBA">
      <w:rPr>
        <w:smallCaps/>
        <w:sz w:val="20"/>
      </w:rPr>
      <w:t>Interoperability</w:t>
    </w:r>
    <w:r w:rsidR="00823EBA" w:rsidRPr="00FB490B">
      <w:rPr>
        <w:smallCaps/>
        <w:sz w:val="20"/>
      </w:rPr>
      <w:t xml:space="preserve"> Framework: Volume </w:t>
    </w:r>
    <w:r w:rsidR="00823EBA" w:rsidRPr="00CB43B8">
      <w:rPr>
        <w:smallCaps/>
        <w:sz w:val="20"/>
      </w:rPr>
      <w:t>9, Adoption And Modernization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68B8" w14:textId="77777777" w:rsidR="00823EBA" w:rsidRPr="00FB490B" w:rsidRDefault="00823EBA" w:rsidP="00304F45">
    <w:pPr>
      <w:pStyle w:val="Header"/>
      <w:rPr>
        <w:smallCaps/>
        <w:sz w:val="20"/>
      </w:rPr>
    </w:pPr>
    <w:r w:rsidRPr="00FB490B">
      <w:rPr>
        <w:smallCaps/>
        <w:sz w:val="20"/>
      </w:rPr>
      <w:t>DRAFT NIST Big Data In</w:t>
    </w:r>
    <w:r>
      <w:rPr>
        <w:smallCaps/>
        <w:sz w:val="20"/>
      </w:rPr>
      <w:t>frastructure Framework: Volume 9</w:t>
    </w:r>
    <w:r w:rsidRPr="00FB490B">
      <w:rPr>
        <w:smallCaps/>
        <w:sz w:val="20"/>
      </w:rPr>
      <w:t xml:space="preserve">, </w:t>
    </w:r>
    <w:r>
      <w:rPr>
        <w:smallCaps/>
        <w:sz w:val="20"/>
      </w:rPr>
      <w:t>Adoption and Modernization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75864"/>
    <w:multiLevelType w:val="hybridMultilevel"/>
    <w:tmpl w:val="65CA940E"/>
    <w:lvl w:ilvl="0" w:tplc="627A39BC">
      <w:start w:val="1"/>
      <w:numFmt w:val="bullet"/>
      <w:lvlText w:val="S"/>
      <w:lvlJc w:val="left"/>
      <w:pPr>
        <w:tabs>
          <w:tab w:val="num" w:pos="720"/>
        </w:tabs>
        <w:ind w:left="720" w:hanging="360"/>
      </w:pPr>
      <w:rPr>
        <w:rFonts w:ascii="Calibri" w:hAnsi="Calibri" w:hint="default"/>
      </w:rPr>
    </w:lvl>
    <w:lvl w:ilvl="1" w:tplc="631CB6C6" w:tentative="1">
      <w:start w:val="1"/>
      <w:numFmt w:val="bullet"/>
      <w:lvlText w:val="S"/>
      <w:lvlJc w:val="left"/>
      <w:pPr>
        <w:tabs>
          <w:tab w:val="num" w:pos="1440"/>
        </w:tabs>
        <w:ind w:left="1440" w:hanging="360"/>
      </w:pPr>
      <w:rPr>
        <w:rFonts w:ascii="Calibri" w:hAnsi="Calibri" w:hint="default"/>
      </w:rPr>
    </w:lvl>
    <w:lvl w:ilvl="2" w:tplc="4E94D2AA" w:tentative="1">
      <w:start w:val="1"/>
      <w:numFmt w:val="bullet"/>
      <w:lvlText w:val="S"/>
      <w:lvlJc w:val="left"/>
      <w:pPr>
        <w:tabs>
          <w:tab w:val="num" w:pos="2160"/>
        </w:tabs>
        <w:ind w:left="2160" w:hanging="360"/>
      </w:pPr>
      <w:rPr>
        <w:rFonts w:ascii="Calibri" w:hAnsi="Calibri" w:hint="default"/>
      </w:rPr>
    </w:lvl>
    <w:lvl w:ilvl="3" w:tplc="784A2502" w:tentative="1">
      <w:start w:val="1"/>
      <w:numFmt w:val="bullet"/>
      <w:lvlText w:val="S"/>
      <w:lvlJc w:val="left"/>
      <w:pPr>
        <w:tabs>
          <w:tab w:val="num" w:pos="2880"/>
        </w:tabs>
        <w:ind w:left="2880" w:hanging="360"/>
      </w:pPr>
      <w:rPr>
        <w:rFonts w:ascii="Calibri" w:hAnsi="Calibri" w:hint="default"/>
      </w:rPr>
    </w:lvl>
    <w:lvl w:ilvl="4" w:tplc="3822D9D2" w:tentative="1">
      <w:start w:val="1"/>
      <w:numFmt w:val="bullet"/>
      <w:lvlText w:val="S"/>
      <w:lvlJc w:val="left"/>
      <w:pPr>
        <w:tabs>
          <w:tab w:val="num" w:pos="3600"/>
        </w:tabs>
        <w:ind w:left="3600" w:hanging="360"/>
      </w:pPr>
      <w:rPr>
        <w:rFonts w:ascii="Calibri" w:hAnsi="Calibri" w:hint="default"/>
      </w:rPr>
    </w:lvl>
    <w:lvl w:ilvl="5" w:tplc="E96EDF16" w:tentative="1">
      <w:start w:val="1"/>
      <w:numFmt w:val="bullet"/>
      <w:lvlText w:val="S"/>
      <w:lvlJc w:val="left"/>
      <w:pPr>
        <w:tabs>
          <w:tab w:val="num" w:pos="4320"/>
        </w:tabs>
        <w:ind w:left="4320" w:hanging="360"/>
      </w:pPr>
      <w:rPr>
        <w:rFonts w:ascii="Calibri" w:hAnsi="Calibri" w:hint="default"/>
      </w:rPr>
    </w:lvl>
    <w:lvl w:ilvl="6" w:tplc="EAFEBCB4" w:tentative="1">
      <w:start w:val="1"/>
      <w:numFmt w:val="bullet"/>
      <w:lvlText w:val="S"/>
      <w:lvlJc w:val="left"/>
      <w:pPr>
        <w:tabs>
          <w:tab w:val="num" w:pos="5040"/>
        </w:tabs>
        <w:ind w:left="5040" w:hanging="360"/>
      </w:pPr>
      <w:rPr>
        <w:rFonts w:ascii="Calibri" w:hAnsi="Calibri" w:hint="default"/>
      </w:rPr>
    </w:lvl>
    <w:lvl w:ilvl="7" w:tplc="BBE030CC" w:tentative="1">
      <w:start w:val="1"/>
      <w:numFmt w:val="bullet"/>
      <w:lvlText w:val="S"/>
      <w:lvlJc w:val="left"/>
      <w:pPr>
        <w:tabs>
          <w:tab w:val="num" w:pos="5760"/>
        </w:tabs>
        <w:ind w:left="5760" w:hanging="360"/>
      </w:pPr>
      <w:rPr>
        <w:rFonts w:ascii="Calibri" w:hAnsi="Calibri" w:hint="default"/>
      </w:rPr>
    </w:lvl>
    <w:lvl w:ilvl="8" w:tplc="7FD8EEA0" w:tentative="1">
      <w:start w:val="1"/>
      <w:numFmt w:val="bullet"/>
      <w:lvlText w:val="S"/>
      <w:lvlJc w:val="left"/>
      <w:pPr>
        <w:tabs>
          <w:tab w:val="num" w:pos="6480"/>
        </w:tabs>
        <w:ind w:left="6480" w:hanging="360"/>
      </w:pPr>
      <w:rPr>
        <w:rFonts w:ascii="Calibri" w:hAnsi="Calibri" w:hint="default"/>
      </w:rPr>
    </w:lvl>
  </w:abstractNum>
  <w:abstractNum w:abstractNumId="2"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E767DAF"/>
    <w:multiLevelType w:val="hybridMultilevel"/>
    <w:tmpl w:val="003C7044"/>
    <w:lvl w:ilvl="0" w:tplc="519EA4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0217C4"/>
    <w:multiLevelType w:val="hybridMultilevel"/>
    <w:tmpl w:val="DAE046A2"/>
    <w:lvl w:ilvl="0" w:tplc="108E8452">
      <w:start w:val="1"/>
      <w:numFmt w:val="bullet"/>
      <w:lvlText w:val="B"/>
      <w:lvlJc w:val="left"/>
      <w:pPr>
        <w:tabs>
          <w:tab w:val="num" w:pos="720"/>
        </w:tabs>
        <w:ind w:left="720" w:hanging="360"/>
      </w:pPr>
      <w:rPr>
        <w:rFonts w:ascii="Calibri" w:hAnsi="Calibri" w:hint="default"/>
      </w:rPr>
    </w:lvl>
    <w:lvl w:ilvl="1" w:tplc="CD84DD92" w:tentative="1">
      <w:start w:val="1"/>
      <w:numFmt w:val="bullet"/>
      <w:lvlText w:val="B"/>
      <w:lvlJc w:val="left"/>
      <w:pPr>
        <w:tabs>
          <w:tab w:val="num" w:pos="1440"/>
        </w:tabs>
        <w:ind w:left="1440" w:hanging="360"/>
      </w:pPr>
      <w:rPr>
        <w:rFonts w:ascii="Calibri" w:hAnsi="Calibri" w:hint="default"/>
      </w:rPr>
    </w:lvl>
    <w:lvl w:ilvl="2" w:tplc="CE7CED7A" w:tentative="1">
      <w:start w:val="1"/>
      <w:numFmt w:val="bullet"/>
      <w:lvlText w:val="B"/>
      <w:lvlJc w:val="left"/>
      <w:pPr>
        <w:tabs>
          <w:tab w:val="num" w:pos="2160"/>
        </w:tabs>
        <w:ind w:left="2160" w:hanging="360"/>
      </w:pPr>
      <w:rPr>
        <w:rFonts w:ascii="Calibri" w:hAnsi="Calibri" w:hint="default"/>
      </w:rPr>
    </w:lvl>
    <w:lvl w:ilvl="3" w:tplc="05C22596" w:tentative="1">
      <w:start w:val="1"/>
      <w:numFmt w:val="bullet"/>
      <w:lvlText w:val="B"/>
      <w:lvlJc w:val="left"/>
      <w:pPr>
        <w:tabs>
          <w:tab w:val="num" w:pos="2880"/>
        </w:tabs>
        <w:ind w:left="2880" w:hanging="360"/>
      </w:pPr>
      <w:rPr>
        <w:rFonts w:ascii="Calibri" w:hAnsi="Calibri" w:hint="default"/>
      </w:rPr>
    </w:lvl>
    <w:lvl w:ilvl="4" w:tplc="5A0AC6B8" w:tentative="1">
      <w:start w:val="1"/>
      <w:numFmt w:val="bullet"/>
      <w:lvlText w:val="B"/>
      <w:lvlJc w:val="left"/>
      <w:pPr>
        <w:tabs>
          <w:tab w:val="num" w:pos="3600"/>
        </w:tabs>
        <w:ind w:left="3600" w:hanging="360"/>
      </w:pPr>
      <w:rPr>
        <w:rFonts w:ascii="Calibri" w:hAnsi="Calibri" w:hint="default"/>
      </w:rPr>
    </w:lvl>
    <w:lvl w:ilvl="5" w:tplc="33989A02" w:tentative="1">
      <w:start w:val="1"/>
      <w:numFmt w:val="bullet"/>
      <w:lvlText w:val="B"/>
      <w:lvlJc w:val="left"/>
      <w:pPr>
        <w:tabs>
          <w:tab w:val="num" w:pos="4320"/>
        </w:tabs>
        <w:ind w:left="4320" w:hanging="360"/>
      </w:pPr>
      <w:rPr>
        <w:rFonts w:ascii="Calibri" w:hAnsi="Calibri" w:hint="default"/>
      </w:rPr>
    </w:lvl>
    <w:lvl w:ilvl="6" w:tplc="CAB88670" w:tentative="1">
      <w:start w:val="1"/>
      <w:numFmt w:val="bullet"/>
      <w:lvlText w:val="B"/>
      <w:lvlJc w:val="left"/>
      <w:pPr>
        <w:tabs>
          <w:tab w:val="num" w:pos="5040"/>
        </w:tabs>
        <w:ind w:left="5040" w:hanging="360"/>
      </w:pPr>
      <w:rPr>
        <w:rFonts w:ascii="Calibri" w:hAnsi="Calibri" w:hint="default"/>
      </w:rPr>
    </w:lvl>
    <w:lvl w:ilvl="7" w:tplc="F698CA46" w:tentative="1">
      <w:start w:val="1"/>
      <w:numFmt w:val="bullet"/>
      <w:lvlText w:val="B"/>
      <w:lvlJc w:val="left"/>
      <w:pPr>
        <w:tabs>
          <w:tab w:val="num" w:pos="5760"/>
        </w:tabs>
        <w:ind w:left="5760" w:hanging="360"/>
      </w:pPr>
      <w:rPr>
        <w:rFonts w:ascii="Calibri" w:hAnsi="Calibri" w:hint="default"/>
      </w:rPr>
    </w:lvl>
    <w:lvl w:ilvl="8" w:tplc="80189BEE" w:tentative="1">
      <w:start w:val="1"/>
      <w:numFmt w:val="bullet"/>
      <w:lvlText w:val="B"/>
      <w:lvlJc w:val="left"/>
      <w:pPr>
        <w:tabs>
          <w:tab w:val="num" w:pos="6480"/>
        </w:tabs>
        <w:ind w:left="6480" w:hanging="360"/>
      </w:pPr>
      <w:rPr>
        <w:rFonts w:ascii="Calibri" w:hAnsi="Calibri" w:hint="default"/>
      </w:rPr>
    </w:lvl>
  </w:abstractNum>
  <w:abstractNum w:abstractNumId="6" w15:restartNumberingAfterBreak="0">
    <w:nsid w:val="189245B0"/>
    <w:multiLevelType w:val="hybridMultilevel"/>
    <w:tmpl w:val="6E1EE99A"/>
    <w:lvl w:ilvl="0" w:tplc="75B29830">
      <w:start w:val="1"/>
      <w:numFmt w:val="bullet"/>
      <w:lvlText w:val="F"/>
      <w:lvlJc w:val="left"/>
      <w:pPr>
        <w:tabs>
          <w:tab w:val="num" w:pos="720"/>
        </w:tabs>
        <w:ind w:left="720" w:hanging="360"/>
      </w:pPr>
      <w:rPr>
        <w:rFonts w:ascii="Calibri" w:hAnsi="Calibri" w:hint="default"/>
      </w:rPr>
    </w:lvl>
    <w:lvl w:ilvl="1" w:tplc="EE7E0D14" w:tentative="1">
      <w:start w:val="1"/>
      <w:numFmt w:val="bullet"/>
      <w:lvlText w:val="F"/>
      <w:lvlJc w:val="left"/>
      <w:pPr>
        <w:tabs>
          <w:tab w:val="num" w:pos="1440"/>
        </w:tabs>
        <w:ind w:left="1440" w:hanging="360"/>
      </w:pPr>
      <w:rPr>
        <w:rFonts w:ascii="Calibri" w:hAnsi="Calibri" w:hint="default"/>
      </w:rPr>
    </w:lvl>
    <w:lvl w:ilvl="2" w:tplc="256C0D7C" w:tentative="1">
      <w:start w:val="1"/>
      <w:numFmt w:val="bullet"/>
      <w:lvlText w:val="F"/>
      <w:lvlJc w:val="left"/>
      <w:pPr>
        <w:tabs>
          <w:tab w:val="num" w:pos="2160"/>
        </w:tabs>
        <w:ind w:left="2160" w:hanging="360"/>
      </w:pPr>
      <w:rPr>
        <w:rFonts w:ascii="Calibri" w:hAnsi="Calibri" w:hint="default"/>
      </w:rPr>
    </w:lvl>
    <w:lvl w:ilvl="3" w:tplc="C03A20CC" w:tentative="1">
      <w:start w:val="1"/>
      <w:numFmt w:val="bullet"/>
      <w:lvlText w:val="F"/>
      <w:lvlJc w:val="left"/>
      <w:pPr>
        <w:tabs>
          <w:tab w:val="num" w:pos="2880"/>
        </w:tabs>
        <w:ind w:left="2880" w:hanging="360"/>
      </w:pPr>
      <w:rPr>
        <w:rFonts w:ascii="Calibri" w:hAnsi="Calibri" w:hint="default"/>
      </w:rPr>
    </w:lvl>
    <w:lvl w:ilvl="4" w:tplc="794E1970" w:tentative="1">
      <w:start w:val="1"/>
      <w:numFmt w:val="bullet"/>
      <w:lvlText w:val="F"/>
      <w:lvlJc w:val="left"/>
      <w:pPr>
        <w:tabs>
          <w:tab w:val="num" w:pos="3600"/>
        </w:tabs>
        <w:ind w:left="3600" w:hanging="360"/>
      </w:pPr>
      <w:rPr>
        <w:rFonts w:ascii="Calibri" w:hAnsi="Calibri" w:hint="default"/>
      </w:rPr>
    </w:lvl>
    <w:lvl w:ilvl="5" w:tplc="4C966FFC" w:tentative="1">
      <w:start w:val="1"/>
      <w:numFmt w:val="bullet"/>
      <w:lvlText w:val="F"/>
      <w:lvlJc w:val="left"/>
      <w:pPr>
        <w:tabs>
          <w:tab w:val="num" w:pos="4320"/>
        </w:tabs>
        <w:ind w:left="4320" w:hanging="360"/>
      </w:pPr>
      <w:rPr>
        <w:rFonts w:ascii="Calibri" w:hAnsi="Calibri" w:hint="default"/>
      </w:rPr>
    </w:lvl>
    <w:lvl w:ilvl="6" w:tplc="79320764" w:tentative="1">
      <w:start w:val="1"/>
      <w:numFmt w:val="bullet"/>
      <w:lvlText w:val="F"/>
      <w:lvlJc w:val="left"/>
      <w:pPr>
        <w:tabs>
          <w:tab w:val="num" w:pos="5040"/>
        </w:tabs>
        <w:ind w:left="5040" w:hanging="360"/>
      </w:pPr>
      <w:rPr>
        <w:rFonts w:ascii="Calibri" w:hAnsi="Calibri" w:hint="default"/>
      </w:rPr>
    </w:lvl>
    <w:lvl w:ilvl="7" w:tplc="D9D2E7B2" w:tentative="1">
      <w:start w:val="1"/>
      <w:numFmt w:val="bullet"/>
      <w:lvlText w:val="F"/>
      <w:lvlJc w:val="left"/>
      <w:pPr>
        <w:tabs>
          <w:tab w:val="num" w:pos="5760"/>
        </w:tabs>
        <w:ind w:left="5760" w:hanging="360"/>
      </w:pPr>
      <w:rPr>
        <w:rFonts w:ascii="Calibri" w:hAnsi="Calibri" w:hint="default"/>
      </w:rPr>
    </w:lvl>
    <w:lvl w:ilvl="8" w:tplc="3484382C" w:tentative="1">
      <w:start w:val="1"/>
      <w:numFmt w:val="bullet"/>
      <w:lvlText w:val="F"/>
      <w:lvlJc w:val="left"/>
      <w:pPr>
        <w:tabs>
          <w:tab w:val="num" w:pos="6480"/>
        </w:tabs>
        <w:ind w:left="6480" w:hanging="360"/>
      </w:pPr>
      <w:rPr>
        <w:rFonts w:ascii="Calibri" w:hAnsi="Calibri" w:hint="default"/>
      </w:rPr>
    </w:lvl>
  </w:abstractNum>
  <w:abstractNum w:abstractNumId="7" w15:restartNumberingAfterBreak="0">
    <w:nsid w:val="1952087B"/>
    <w:multiLevelType w:val="hybridMultilevel"/>
    <w:tmpl w:val="33664BEA"/>
    <w:lvl w:ilvl="0" w:tplc="B6DC9720">
      <w:start w:val="1"/>
      <w:numFmt w:val="bullet"/>
      <w:lvlText w:val="T"/>
      <w:lvlJc w:val="left"/>
      <w:pPr>
        <w:tabs>
          <w:tab w:val="num" w:pos="720"/>
        </w:tabs>
        <w:ind w:left="720" w:hanging="360"/>
      </w:pPr>
      <w:rPr>
        <w:rFonts w:ascii="Calibri" w:hAnsi="Calibri" w:hint="default"/>
      </w:rPr>
    </w:lvl>
    <w:lvl w:ilvl="1" w:tplc="1364674E" w:tentative="1">
      <w:start w:val="1"/>
      <w:numFmt w:val="bullet"/>
      <w:lvlText w:val="T"/>
      <w:lvlJc w:val="left"/>
      <w:pPr>
        <w:tabs>
          <w:tab w:val="num" w:pos="1440"/>
        </w:tabs>
        <w:ind w:left="1440" w:hanging="360"/>
      </w:pPr>
      <w:rPr>
        <w:rFonts w:ascii="Calibri" w:hAnsi="Calibri" w:hint="default"/>
      </w:rPr>
    </w:lvl>
    <w:lvl w:ilvl="2" w:tplc="907A0F82" w:tentative="1">
      <w:start w:val="1"/>
      <w:numFmt w:val="bullet"/>
      <w:lvlText w:val="T"/>
      <w:lvlJc w:val="left"/>
      <w:pPr>
        <w:tabs>
          <w:tab w:val="num" w:pos="2160"/>
        </w:tabs>
        <w:ind w:left="2160" w:hanging="360"/>
      </w:pPr>
      <w:rPr>
        <w:rFonts w:ascii="Calibri" w:hAnsi="Calibri" w:hint="default"/>
      </w:rPr>
    </w:lvl>
    <w:lvl w:ilvl="3" w:tplc="51C8BE26" w:tentative="1">
      <w:start w:val="1"/>
      <w:numFmt w:val="bullet"/>
      <w:lvlText w:val="T"/>
      <w:lvlJc w:val="left"/>
      <w:pPr>
        <w:tabs>
          <w:tab w:val="num" w:pos="2880"/>
        </w:tabs>
        <w:ind w:left="2880" w:hanging="360"/>
      </w:pPr>
      <w:rPr>
        <w:rFonts w:ascii="Calibri" w:hAnsi="Calibri" w:hint="default"/>
      </w:rPr>
    </w:lvl>
    <w:lvl w:ilvl="4" w:tplc="4DAE68D2" w:tentative="1">
      <w:start w:val="1"/>
      <w:numFmt w:val="bullet"/>
      <w:lvlText w:val="T"/>
      <w:lvlJc w:val="left"/>
      <w:pPr>
        <w:tabs>
          <w:tab w:val="num" w:pos="3600"/>
        </w:tabs>
        <w:ind w:left="3600" w:hanging="360"/>
      </w:pPr>
      <w:rPr>
        <w:rFonts w:ascii="Calibri" w:hAnsi="Calibri" w:hint="default"/>
      </w:rPr>
    </w:lvl>
    <w:lvl w:ilvl="5" w:tplc="B17456A4" w:tentative="1">
      <w:start w:val="1"/>
      <w:numFmt w:val="bullet"/>
      <w:lvlText w:val="T"/>
      <w:lvlJc w:val="left"/>
      <w:pPr>
        <w:tabs>
          <w:tab w:val="num" w:pos="4320"/>
        </w:tabs>
        <w:ind w:left="4320" w:hanging="360"/>
      </w:pPr>
      <w:rPr>
        <w:rFonts w:ascii="Calibri" w:hAnsi="Calibri" w:hint="default"/>
      </w:rPr>
    </w:lvl>
    <w:lvl w:ilvl="6" w:tplc="6A6E7C82" w:tentative="1">
      <w:start w:val="1"/>
      <w:numFmt w:val="bullet"/>
      <w:lvlText w:val="T"/>
      <w:lvlJc w:val="left"/>
      <w:pPr>
        <w:tabs>
          <w:tab w:val="num" w:pos="5040"/>
        </w:tabs>
        <w:ind w:left="5040" w:hanging="360"/>
      </w:pPr>
      <w:rPr>
        <w:rFonts w:ascii="Calibri" w:hAnsi="Calibri" w:hint="default"/>
      </w:rPr>
    </w:lvl>
    <w:lvl w:ilvl="7" w:tplc="028E39AE" w:tentative="1">
      <w:start w:val="1"/>
      <w:numFmt w:val="bullet"/>
      <w:lvlText w:val="T"/>
      <w:lvlJc w:val="left"/>
      <w:pPr>
        <w:tabs>
          <w:tab w:val="num" w:pos="5760"/>
        </w:tabs>
        <w:ind w:left="5760" w:hanging="360"/>
      </w:pPr>
      <w:rPr>
        <w:rFonts w:ascii="Calibri" w:hAnsi="Calibri" w:hint="default"/>
      </w:rPr>
    </w:lvl>
    <w:lvl w:ilvl="8" w:tplc="39A619FA" w:tentative="1">
      <w:start w:val="1"/>
      <w:numFmt w:val="bullet"/>
      <w:lvlText w:val="T"/>
      <w:lvlJc w:val="left"/>
      <w:pPr>
        <w:tabs>
          <w:tab w:val="num" w:pos="6480"/>
        </w:tabs>
        <w:ind w:left="6480" w:hanging="360"/>
      </w:pPr>
      <w:rPr>
        <w:rFonts w:ascii="Calibri" w:hAnsi="Calibri" w:hint="default"/>
      </w:rPr>
    </w:lvl>
  </w:abstractNum>
  <w:abstractNum w:abstractNumId="8" w15:restartNumberingAfterBreak="0">
    <w:nsid w:val="1BD85FD1"/>
    <w:multiLevelType w:val="hybridMultilevel"/>
    <w:tmpl w:val="575AAB10"/>
    <w:lvl w:ilvl="0" w:tplc="24A884B6">
      <w:start w:val="1"/>
      <w:numFmt w:val="bullet"/>
      <w:lvlText w:val="I"/>
      <w:lvlJc w:val="left"/>
      <w:pPr>
        <w:tabs>
          <w:tab w:val="num" w:pos="720"/>
        </w:tabs>
        <w:ind w:left="720" w:hanging="360"/>
      </w:pPr>
      <w:rPr>
        <w:rFonts w:ascii="Calibri" w:hAnsi="Calibri" w:hint="default"/>
      </w:rPr>
    </w:lvl>
    <w:lvl w:ilvl="1" w:tplc="B9EC0634" w:tentative="1">
      <w:start w:val="1"/>
      <w:numFmt w:val="bullet"/>
      <w:lvlText w:val="I"/>
      <w:lvlJc w:val="left"/>
      <w:pPr>
        <w:tabs>
          <w:tab w:val="num" w:pos="1440"/>
        </w:tabs>
        <w:ind w:left="1440" w:hanging="360"/>
      </w:pPr>
      <w:rPr>
        <w:rFonts w:ascii="Calibri" w:hAnsi="Calibri" w:hint="default"/>
      </w:rPr>
    </w:lvl>
    <w:lvl w:ilvl="2" w:tplc="774C07F6" w:tentative="1">
      <w:start w:val="1"/>
      <w:numFmt w:val="bullet"/>
      <w:lvlText w:val="I"/>
      <w:lvlJc w:val="left"/>
      <w:pPr>
        <w:tabs>
          <w:tab w:val="num" w:pos="2160"/>
        </w:tabs>
        <w:ind w:left="2160" w:hanging="360"/>
      </w:pPr>
      <w:rPr>
        <w:rFonts w:ascii="Calibri" w:hAnsi="Calibri" w:hint="default"/>
      </w:rPr>
    </w:lvl>
    <w:lvl w:ilvl="3" w:tplc="E174DEAC" w:tentative="1">
      <w:start w:val="1"/>
      <w:numFmt w:val="bullet"/>
      <w:lvlText w:val="I"/>
      <w:lvlJc w:val="left"/>
      <w:pPr>
        <w:tabs>
          <w:tab w:val="num" w:pos="2880"/>
        </w:tabs>
        <w:ind w:left="2880" w:hanging="360"/>
      </w:pPr>
      <w:rPr>
        <w:rFonts w:ascii="Calibri" w:hAnsi="Calibri" w:hint="default"/>
      </w:rPr>
    </w:lvl>
    <w:lvl w:ilvl="4" w:tplc="25F46B78" w:tentative="1">
      <w:start w:val="1"/>
      <w:numFmt w:val="bullet"/>
      <w:lvlText w:val="I"/>
      <w:lvlJc w:val="left"/>
      <w:pPr>
        <w:tabs>
          <w:tab w:val="num" w:pos="3600"/>
        </w:tabs>
        <w:ind w:left="3600" w:hanging="360"/>
      </w:pPr>
      <w:rPr>
        <w:rFonts w:ascii="Calibri" w:hAnsi="Calibri" w:hint="default"/>
      </w:rPr>
    </w:lvl>
    <w:lvl w:ilvl="5" w:tplc="775C5FFC" w:tentative="1">
      <w:start w:val="1"/>
      <w:numFmt w:val="bullet"/>
      <w:lvlText w:val="I"/>
      <w:lvlJc w:val="left"/>
      <w:pPr>
        <w:tabs>
          <w:tab w:val="num" w:pos="4320"/>
        </w:tabs>
        <w:ind w:left="4320" w:hanging="360"/>
      </w:pPr>
      <w:rPr>
        <w:rFonts w:ascii="Calibri" w:hAnsi="Calibri" w:hint="default"/>
      </w:rPr>
    </w:lvl>
    <w:lvl w:ilvl="6" w:tplc="D0502970" w:tentative="1">
      <w:start w:val="1"/>
      <w:numFmt w:val="bullet"/>
      <w:lvlText w:val="I"/>
      <w:lvlJc w:val="left"/>
      <w:pPr>
        <w:tabs>
          <w:tab w:val="num" w:pos="5040"/>
        </w:tabs>
        <w:ind w:left="5040" w:hanging="360"/>
      </w:pPr>
      <w:rPr>
        <w:rFonts w:ascii="Calibri" w:hAnsi="Calibri" w:hint="default"/>
      </w:rPr>
    </w:lvl>
    <w:lvl w:ilvl="7" w:tplc="30C2D578" w:tentative="1">
      <w:start w:val="1"/>
      <w:numFmt w:val="bullet"/>
      <w:lvlText w:val="I"/>
      <w:lvlJc w:val="left"/>
      <w:pPr>
        <w:tabs>
          <w:tab w:val="num" w:pos="5760"/>
        </w:tabs>
        <w:ind w:left="5760" w:hanging="360"/>
      </w:pPr>
      <w:rPr>
        <w:rFonts w:ascii="Calibri" w:hAnsi="Calibri" w:hint="default"/>
      </w:rPr>
    </w:lvl>
    <w:lvl w:ilvl="8" w:tplc="0C1016C0" w:tentative="1">
      <w:start w:val="1"/>
      <w:numFmt w:val="bullet"/>
      <w:lvlText w:val="I"/>
      <w:lvlJc w:val="left"/>
      <w:pPr>
        <w:tabs>
          <w:tab w:val="num" w:pos="6480"/>
        </w:tabs>
        <w:ind w:left="6480" w:hanging="360"/>
      </w:pPr>
      <w:rPr>
        <w:rFonts w:ascii="Calibri" w:hAnsi="Calibri" w:hint="default"/>
      </w:rPr>
    </w:lvl>
  </w:abstractNum>
  <w:abstractNum w:abstractNumId="9" w15:restartNumberingAfterBreak="0">
    <w:nsid w:val="1E5314AB"/>
    <w:multiLevelType w:val="hybridMultilevel"/>
    <w:tmpl w:val="1312F2EE"/>
    <w:lvl w:ilvl="0" w:tplc="3DE4DC36">
      <w:start w:val="1"/>
      <w:numFmt w:val="bullet"/>
      <w:lvlText w:val="U"/>
      <w:lvlJc w:val="left"/>
      <w:pPr>
        <w:tabs>
          <w:tab w:val="num" w:pos="720"/>
        </w:tabs>
        <w:ind w:left="720" w:hanging="360"/>
      </w:pPr>
      <w:rPr>
        <w:rFonts w:ascii="Calibri" w:hAnsi="Calibri" w:hint="default"/>
      </w:rPr>
    </w:lvl>
    <w:lvl w:ilvl="1" w:tplc="8F94C9D6" w:tentative="1">
      <w:start w:val="1"/>
      <w:numFmt w:val="bullet"/>
      <w:lvlText w:val="U"/>
      <w:lvlJc w:val="left"/>
      <w:pPr>
        <w:tabs>
          <w:tab w:val="num" w:pos="1440"/>
        </w:tabs>
        <w:ind w:left="1440" w:hanging="360"/>
      </w:pPr>
      <w:rPr>
        <w:rFonts w:ascii="Calibri" w:hAnsi="Calibri" w:hint="default"/>
      </w:rPr>
    </w:lvl>
    <w:lvl w:ilvl="2" w:tplc="96B8901E" w:tentative="1">
      <w:start w:val="1"/>
      <w:numFmt w:val="bullet"/>
      <w:lvlText w:val="U"/>
      <w:lvlJc w:val="left"/>
      <w:pPr>
        <w:tabs>
          <w:tab w:val="num" w:pos="2160"/>
        </w:tabs>
        <w:ind w:left="2160" w:hanging="360"/>
      </w:pPr>
      <w:rPr>
        <w:rFonts w:ascii="Calibri" w:hAnsi="Calibri" w:hint="default"/>
      </w:rPr>
    </w:lvl>
    <w:lvl w:ilvl="3" w:tplc="6B089FE0" w:tentative="1">
      <w:start w:val="1"/>
      <w:numFmt w:val="bullet"/>
      <w:lvlText w:val="U"/>
      <w:lvlJc w:val="left"/>
      <w:pPr>
        <w:tabs>
          <w:tab w:val="num" w:pos="2880"/>
        </w:tabs>
        <w:ind w:left="2880" w:hanging="360"/>
      </w:pPr>
      <w:rPr>
        <w:rFonts w:ascii="Calibri" w:hAnsi="Calibri" w:hint="default"/>
      </w:rPr>
    </w:lvl>
    <w:lvl w:ilvl="4" w:tplc="EB50FEB8" w:tentative="1">
      <w:start w:val="1"/>
      <w:numFmt w:val="bullet"/>
      <w:lvlText w:val="U"/>
      <w:lvlJc w:val="left"/>
      <w:pPr>
        <w:tabs>
          <w:tab w:val="num" w:pos="3600"/>
        </w:tabs>
        <w:ind w:left="3600" w:hanging="360"/>
      </w:pPr>
      <w:rPr>
        <w:rFonts w:ascii="Calibri" w:hAnsi="Calibri" w:hint="default"/>
      </w:rPr>
    </w:lvl>
    <w:lvl w:ilvl="5" w:tplc="7546630A" w:tentative="1">
      <w:start w:val="1"/>
      <w:numFmt w:val="bullet"/>
      <w:lvlText w:val="U"/>
      <w:lvlJc w:val="left"/>
      <w:pPr>
        <w:tabs>
          <w:tab w:val="num" w:pos="4320"/>
        </w:tabs>
        <w:ind w:left="4320" w:hanging="360"/>
      </w:pPr>
      <w:rPr>
        <w:rFonts w:ascii="Calibri" w:hAnsi="Calibri" w:hint="default"/>
      </w:rPr>
    </w:lvl>
    <w:lvl w:ilvl="6" w:tplc="F7EEEDBA" w:tentative="1">
      <w:start w:val="1"/>
      <w:numFmt w:val="bullet"/>
      <w:lvlText w:val="U"/>
      <w:lvlJc w:val="left"/>
      <w:pPr>
        <w:tabs>
          <w:tab w:val="num" w:pos="5040"/>
        </w:tabs>
        <w:ind w:left="5040" w:hanging="360"/>
      </w:pPr>
      <w:rPr>
        <w:rFonts w:ascii="Calibri" w:hAnsi="Calibri" w:hint="default"/>
      </w:rPr>
    </w:lvl>
    <w:lvl w:ilvl="7" w:tplc="AFE699E6" w:tentative="1">
      <w:start w:val="1"/>
      <w:numFmt w:val="bullet"/>
      <w:lvlText w:val="U"/>
      <w:lvlJc w:val="left"/>
      <w:pPr>
        <w:tabs>
          <w:tab w:val="num" w:pos="5760"/>
        </w:tabs>
        <w:ind w:left="5760" w:hanging="360"/>
      </w:pPr>
      <w:rPr>
        <w:rFonts w:ascii="Calibri" w:hAnsi="Calibri" w:hint="default"/>
      </w:rPr>
    </w:lvl>
    <w:lvl w:ilvl="8" w:tplc="9C2E2AE2" w:tentative="1">
      <w:start w:val="1"/>
      <w:numFmt w:val="bullet"/>
      <w:lvlText w:val="U"/>
      <w:lvlJc w:val="left"/>
      <w:pPr>
        <w:tabs>
          <w:tab w:val="num" w:pos="6480"/>
        </w:tabs>
        <w:ind w:left="6480" w:hanging="360"/>
      </w:pPr>
      <w:rPr>
        <w:rFonts w:ascii="Calibri" w:hAnsi="Calibri" w:hint="default"/>
      </w:rPr>
    </w:lvl>
  </w:abstractNum>
  <w:abstractNum w:abstractNumId="10"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347CB8"/>
    <w:multiLevelType w:val="hybridMultilevel"/>
    <w:tmpl w:val="11D0CD74"/>
    <w:lvl w:ilvl="0" w:tplc="5CBE3F2E">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9E35D9"/>
    <w:multiLevelType w:val="hybridMultilevel"/>
    <w:tmpl w:val="F3E6436A"/>
    <w:lvl w:ilvl="0" w:tplc="9648F020">
      <w:start w:val="1"/>
      <w:numFmt w:val="bullet"/>
      <w:lvlText w:val="D"/>
      <w:lvlJc w:val="left"/>
      <w:pPr>
        <w:tabs>
          <w:tab w:val="num" w:pos="720"/>
        </w:tabs>
        <w:ind w:left="720" w:hanging="360"/>
      </w:pPr>
      <w:rPr>
        <w:rFonts w:ascii="Calibri" w:hAnsi="Calibri" w:hint="default"/>
      </w:rPr>
    </w:lvl>
    <w:lvl w:ilvl="1" w:tplc="9B2A4238" w:tentative="1">
      <w:start w:val="1"/>
      <w:numFmt w:val="bullet"/>
      <w:lvlText w:val="D"/>
      <w:lvlJc w:val="left"/>
      <w:pPr>
        <w:tabs>
          <w:tab w:val="num" w:pos="1440"/>
        </w:tabs>
        <w:ind w:left="1440" w:hanging="360"/>
      </w:pPr>
      <w:rPr>
        <w:rFonts w:ascii="Calibri" w:hAnsi="Calibri" w:hint="default"/>
      </w:rPr>
    </w:lvl>
    <w:lvl w:ilvl="2" w:tplc="CF70754C" w:tentative="1">
      <w:start w:val="1"/>
      <w:numFmt w:val="bullet"/>
      <w:lvlText w:val="D"/>
      <w:lvlJc w:val="left"/>
      <w:pPr>
        <w:tabs>
          <w:tab w:val="num" w:pos="2160"/>
        </w:tabs>
        <w:ind w:left="2160" w:hanging="360"/>
      </w:pPr>
      <w:rPr>
        <w:rFonts w:ascii="Calibri" w:hAnsi="Calibri" w:hint="default"/>
      </w:rPr>
    </w:lvl>
    <w:lvl w:ilvl="3" w:tplc="65C80DAE" w:tentative="1">
      <w:start w:val="1"/>
      <w:numFmt w:val="bullet"/>
      <w:lvlText w:val="D"/>
      <w:lvlJc w:val="left"/>
      <w:pPr>
        <w:tabs>
          <w:tab w:val="num" w:pos="2880"/>
        </w:tabs>
        <w:ind w:left="2880" w:hanging="360"/>
      </w:pPr>
      <w:rPr>
        <w:rFonts w:ascii="Calibri" w:hAnsi="Calibri" w:hint="default"/>
      </w:rPr>
    </w:lvl>
    <w:lvl w:ilvl="4" w:tplc="0B32EDC2" w:tentative="1">
      <w:start w:val="1"/>
      <w:numFmt w:val="bullet"/>
      <w:lvlText w:val="D"/>
      <w:lvlJc w:val="left"/>
      <w:pPr>
        <w:tabs>
          <w:tab w:val="num" w:pos="3600"/>
        </w:tabs>
        <w:ind w:left="3600" w:hanging="360"/>
      </w:pPr>
      <w:rPr>
        <w:rFonts w:ascii="Calibri" w:hAnsi="Calibri" w:hint="default"/>
      </w:rPr>
    </w:lvl>
    <w:lvl w:ilvl="5" w:tplc="BECE8D24" w:tentative="1">
      <w:start w:val="1"/>
      <w:numFmt w:val="bullet"/>
      <w:lvlText w:val="D"/>
      <w:lvlJc w:val="left"/>
      <w:pPr>
        <w:tabs>
          <w:tab w:val="num" w:pos="4320"/>
        </w:tabs>
        <w:ind w:left="4320" w:hanging="360"/>
      </w:pPr>
      <w:rPr>
        <w:rFonts w:ascii="Calibri" w:hAnsi="Calibri" w:hint="default"/>
      </w:rPr>
    </w:lvl>
    <w:lvl w:ilvl="6" w:tplc="16AAE8C0" w:tentative="1">
      <w:start w:val="1"/>
      <w:numFmt w:val="bullet"/>
      <w:lvlText w:val="D"/>
      <w:lvlJc w:val="left"/>
      <w:pPr>
        <w:tabs>
          <w:tab w:val="num" w:pos="5040"/>
        </w:tabs>
        <w:ind w:left="5040" w:hanging="360"/>
      </w:pPr>
      <w:rPr>
        <w:rFonts w:ascii="Calibri" w:hAnsi="Calibri" w:hint="default"/>
      </w:rPr>
    </w:lvl>
    <w:lvl w:ilvl="7" w:tplc="8C2E64C0" w:tentative="1">
      <w:start w:val="1"/>
      <w:numFmt w:val="bullet"/>
      <w:lvlText w:val="D"/>
      <w:lvlJc w:val="left"/>
      <w:pPr>
        <w:tabs>
          <w:tab w:val="num" w:pos="5760"/>
        </w:tabs>
        <w:ind w:left="5760" w:hanging="360"/>
      </w:pPr>
      <w:rPr>
        <w:rFonts w:ascii="Calibri" w:hAnsi="Calibri" w:hint="default"/>
      </w:rPr>
    </w:lvl>
    <w:lvl w:ilvl="8" w:tplc="76368EF8" w:tentative="1">
      <w:start w:val="1"/>
      <w:numFmt w:val="bullet"/>
      <w:lvlText w:val="D"/>
      <w:lvlJc w:val="left"/>
      <w:pPr>
        <w:tabs>
          <w:tab w:val="num" w:pos="6480"/>
        </w:tabs>
        <w:ind w:left="6480" w:hanging="360"/>
      </w:pPr>
      <w:rPr>
        <w:rFonts w:ascii="Calibri" w:hAnsi="Calibri" w:hint="default"/>
      </w:rPr>
    </w:lvl>
  </w:abstractNum>
  <w:abstractNum w:abstractNumId="14" w15:restartNumberingAfterBreak="0">
    <w:nsid w:val="49B55F92"/>
    <w:multiLevelType w:val="hybridMultilevel"/>
    <w:tmpl w:val="D298B0F2"/>
    <w:lvl w:ilvl="0" w:tplc="9006E37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662FC"/>
    <w:multiLevelType w:val="hybridMultilevel"/>
    <w:tmpl w:val="3CE8E7C8"/>
    <w:lvl w:ilvl="0" w:tplc="828A616A">
      <w:start w:val="1"/>
      <w:numFmt w:val="bullet"/>
      <w:lvlText w:val="I"/>
      <w:lvlJc w:val="left"/>
      <w:pPr>
        <w:tabs>
          <w:tab w:val="num" w:pos="720"/>
        </w:tabs>
        <w:ind w:left="720" w:hanging="360"/>
      </w:pPr>
      <w:rPr>
        <w:rFonts w:ascii="Calibri" w:hAnsi="Calibri" w:hint="default"/>
      </w:rPr>
    </w:lvl>
    <w:lvl w:ilvl="1" w:tplc="9CC00248" w:tentative="1">
      <w:start w:val="1"/>
      <w:numFmt w:val="bullet"/>
      <w:lvlText w:val="I"/>
      <w:lvlJc w:val="left"/>
      <w:pPr>
        <w:tabs>
          <w:tab w:val="num" w:pos="1440"/>
        </w:tabs>
        <w:ind w:left="1440" w:hanging="360"/>
      </w:pPr>
      <w:rPr>
        <w:rFonts w:ascii="Calibri" w:hAnsi="Calibri" w:hint="default"/>
      </w:rPr>
    </w:lvl>
    <w:lvl w:ilvl="2" w:tplc="D084FE8A" w:tentative="1">
      <w:start w:val="1"/>
      <w:numFmt w:val="bullet"/>
      <w:lvlText w:val="I"/>
      <w:lvlJc w:val="left"/>
      <w:pPr>
        <w:tabs>
          <w:tab w:val="num" w:pos="2160"/>
        </w:tabs>
        <w:ind w:left="2160" w:hanging="360"/>
      </w:pPr>
      <w:rPr>
        <w:rFonts w:ascii="Calibri" w:hAnsi="Calibri" w:hint="default"/>
      </w:rPr>
    </w:lvl>
    <w:lvl w:ilvl="3" w:tplc="7E5E7C74" w:tentative="1">
      <w:start w:val="1"/>
      <w:numFmt w:val="bullet"/>
      <w:lvlText w:val="I"/>
      <w:lvlJc w:val="left"/>
      <w:pPr>
        <w:tabs>
          <w:tab w:val="num" w:pos="2880"/>
        </w:tabs>
        <w:ind w:left="2880" w:hanging="360"/>
      </w:pPr>
      <w:rPr>
        <w:rFonts w:ascii="Calibri" w:hAnsi="Calibri" w:hint="default"/>
      </w:rPr>
    </w:lvl>
    <w:lvl w:ilvl="4" w:tplc="EF74CA68" w:tentative="1">
      <w:start w:val="1"/>
      <w:numFmt w:val="bullet"/>
      <w:lvlText w:val="I"/>
      <w:lvlJc w:val="left"/>
      <w:pPr>
        <w:tabs>
          <w:tab w:val="num" w:pos="3600"/>
        </w:tabs>
        <w:ind w:left="3600" w:hanging="360"/>
      </w:pPr>
      <w:rPr>
        <w:rFonts w:ascii="Calibri" w:hAnsi="Calibri" w:hint="default"/>
      </w:rPr>
    </w:lvl>
    <w:lvl w:ilvl="5" w:tplc="9C5CFA74" w:tentative="1">
      <w:start w:val="1"/>
      <w:numFmt w:val="bullet"/>
      <w:lvlText w:val="I"/>
      <w:lvlJc w:val="left"/>
      <w:pPr>
        <w:tabs>
          <w:tab w:val="num" w:pos="4320"/>
        </w:tabs>
        <w:ind w:left="4320" w:hanging="360"/>
      </w:pPr>
      <w:rPr>
        <w:rFonts w:ascii="Calibri" w:hAnsi="Calibri" w:hint="default"/>
      </w:rPr>
    </w:lvl>
    <w:lvl w:ilvl="6" w:tplc="CD024B40" w:tentative="1">
      <w:start w:val="1"/>
      <w:numFmt w:val="bullet"/>
      <w:lvlText w:val="I"/>
      <w:lvlJc w:val="left"/>
      <w:pPr>
        <w:tabs>
          <w:tab w:val="num" w:pos="5040"/>
        </w:tabs>
        <w:ind w:left="5040" w:hanging="360"/>
      </w:pPr>
      <w:rPr>
        <w:rFonts w:ascii="Calibri" w:hAnsi="Calibri" w:hint="default"/>
      </w:rPr>
    </w:lvl>
    <w:lvl w:ilvl="7" w:tplc="6F989646" w:tentative="1">
      <w:start w:val="1"/>
      <w:numFmt w:val="bullet"/>
      <w:lvlText w:val="I"/>
      <w:lvlJc w:val="left"/>
      <w:pPr>
        <w:tabs>
          <w:tab w:val="num" w:pos="5760"/>
        </w:tabs>
        <w:ind w:left="5760" w:hanging="360"/>
      </w:pPr>
      <w:rPr>
        <w:rFonts w:ascii="Calibri" w:hAnsi="Calibri" w:hint="default"/>
      </w:rPr>
    </w:lvl>
    <w:lvl w:ilvl="8" w:tplc="98C2F200" w:tentative="1">
      <w:start w:val="1"/>
      <w:numFmt w:val="bullet"/>
      <w:lvlText w:val="I"/>
      <w:lvlJc w:val="left"/>
      <w:pPr>
        <w:tabs>
          <w:tab w:val="num" w:pos="6480"/>
        </w:tabs>
        <w:ind w:left="6480" w:hanging="360"/>
      </w:pPr>
      <w:rPr>
        <w:rFonts w:ascii="Calibri" w:hAnsi="Calibri" w:hint="default"/>
      </w:rPr>
    </w:lvl>
  </w:abstractNum>
  <w:abstractNum w:abstractNumId="16"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F821AC"/>
    <w:multiLevelType w:val="hybridMultilevel"/>
    <w:tmpl w:val="1DA6CC3A"/>
    <w:lvl w:ilvl="0" w:tplc="4E00E3E4">
      <w:start w:val="1"/>
      <w:numFmt w:val="bullet"/>
      <w:lvlText w:val="A"/>
      <w:lvlJc w:val="left"/>
      <w:pPr>
        <w:tabs>
          <w:tab w:val="num" w:pos="720"/>
        </w:tabs>
        <w:ind w:left="720" w:hanging="360"/>
      </w:pPr>
      <w:rPr>
        <w:rFonts w:ascii="Calibri" w:hAnsi="Calibri" w:hint="default"/>
      </w:rPr>
    </w:lvl>
    <w:lvl w:ilvl="1" w:tplc="1F42A9B4" w:tentative="1">
      <w:start w:val="1"/>
      <w:numFmt w:val="bullet"/>
      <w:lvlText w:val="A"/>
      <w:lvlJc w:val="left"/>
      <w:pPr>
        <w:tabs>
          <w:tab w:val="num" w:pos="1440"/>
        </w:tabs>
        <w:ind w:left="1440" w:hanging="360"/>
      </w:pPr>
      <w:rPr>
        <w:rFonts w:ascii="Calibri" w:hAnsi="Calibri" w:hint="default"/>
      </w:rPr>
    </w:lvl>
    <w:lvl w:ilvl="2" w:tplc="EEC49316" w:tentative="1">
      <w:start w:val="1"/>
      <w:numFmt w:val="bullet"/>
      <w:lvlText w:val="A"/>
      <w:lvlJc w:val="left"/>
      <w:pPr>
        <w:tabs>
          <w:tab w:val="num" w:pos="2160"/>
        </w:tabs>
        <w:ind w:left="2160" w:hanging="360"/>
      </w:pPr>
      <w:rPr>
        <w:rFonts w:ascii="Calibri" w:hAnsi="Calibri" w:hint="default"/>
      </w:rPr>
    </w:lvl>
    <w:lvl w:ilvl="3" w:tplc="3A38D200" w:tentative="1">
      <w:start w:val="1"/>
      <w:numFmt w:val="bullet"/>
      <w:lvlText w:val="A"/>
      <w:lvlJc w:val="left"/>
      <w:pPr>
        <w:tabs>
          <w:tab w:val="num" w:pos="2880"/>
        </w:tabs>
        <w:ind w:left="2880" w:hanging="360"/>
      </w:pPr>
      <w:rPr>
        <w:rFonts w:ascii="Calibri" w:hAnsi="Calibri" w:hint="default"/>
      </w:rPr>
    </w:lvl>
    <w:lvl w:ilvl="4" w:tplc="CF50E0A0" w:tentative="1">
      <w:start w:val="1"/>
      <w:numFmt w:val="bullet"/>
      <w:lvlText w:val="A"/>
      <w:lvlJc w:val="left"/>
      <w:pPr>
        <w:tabs>
          <w:tab w:val="num" w:pos="3600"/>
        </w:tabs>
        <w:ind w:left="3600" w:hanging="360"/>
      </w:pPr>
      <w:rPr>
        <w:rFonts w:ascii="Calibri" w:hAnsi="Calibri" w:hint="default"/>
      </w:rPr>
    </w:lvl>
    <w:lvl w:ilvl="5" w:tplc="15D29C90" w:tentative="1">
      <w:start w:val="1"/>
      <w:numFmt w:val="bullet"/>
      <w:lvlText w:val="A"/>
      <w:lvlJc w:val="left"/>
      <w:pPr>
        <w:tabs>
          <w:tab w:val="num" w:pos="4320"/>
        </w:tabs>
        <w:ind w:left="4320" w:hanging="360"/>
      </w:pPr>
      <w:rPr>
        <w:rFonts w:ascii="Calibri" w:hAnsi="Calibri" w:hint="default"/>
      </w:rPr>
    </w:lvl>
    <w:lvl w:ilvl="6" w:tplc="B82CDFC2" w:tentative="1">
      <w:start w:val="1"/>
      <w:numFmt w:val="bullet"/>
      <w:lvlText w:val="A"/>
      <w:lvlJc w:val="left"/>
      <w:pPr>
        <w:tabs>
          <w:tab w:val="num" w:pos="5040"/>
        </w:tabs>
        <w:ind w:left="5040" w:hanging="360"/>
      </w:pPr>
      <w:rPr>
        <w:rFonts w:ascii="Calibri" w:hAnsi="Calibri" w:hint="default"/>
      </w:rPr>
    </w:lvl>
    <w:lvl w:ilvl="7" w:tplc="AA8AED82" w:tentative="1">
      <w:start w:val="1"/>
      <w:numFmt w:val="bullet"/>
      <w:lvlText w:val="A"/>
      <w:lvlJc w:val="left"/>
      <w:pPr>
        <w:tabs>
          <w:tab w:val="num" w:pos="5760"/>
        </w:tabs>
        <w:ind w:left="5760" w:hanging="360"/>
      </w:pPr>
      <w:rPr>
        <w:rFonts w:ascii="Calibri" w:hAnsi="Calibri" w:hint="default"/>
      </w:rPr>
    </w:lvl>
    <w:lvl w:ilvl="8" w:tplc="5CF6AA58" w:tentative="1">
      <w:start w:val="1"/>
      <w:numFmt w:val="bullet"/>
      <w:lvlText w:val="A"/>
      <w:lvlJc w:val="left"/>
      <w:pPr>
        <w:tabs>
          <w:tab w:val="num" w:pos="6480"/>
        </w:tabs>
        <w:ind w:left="6480" w:hanging="360"/>
      </w:pPr>
      <w:rPr>
        <w:rFonts w:ascii="Calibri" w:hAnsi="Calibri" w:hint="default"/>
      </w:rPr>
    </w:lvl>
  </w:abstractNum>
  <w:abstractNum w:abstractNumId="18" w15:restartNumberingAfterBreak="0">
    <w:nsid w:val="684600F3"/>
    <w:multiLevelType w:val="hybridMultilevel"/>
    <w:tmpl w:val="338A7C1E"/>
    <w:lvl w:ilvl="0" w:tplc="F894DE2E">
      <w:start w:val="1"/>
      <w:numFmt w:val="bullet"/>
      <w:lvlText w:val="A"/>
      <w:lvlJc w:val="left"/>
      <w:pPr>
        <w:tabs>
          <w:tab w:val="num" w:pos="720"/>
        </w:tabs>
        <w:ind w:left="720" w:hanging="360"/>
      </w:pPr>
      <w:rPr>
        <w:rFonts w:ascii="Calibri" w:hAnsi="Calibri" w:hint="default"/>
      </w:rPr>
    </w:lvl>
    <w:lvl w:ilvl="1" w:tplc="2902823A" w:tentative="1">
      <w:start w:val="1"/>
      <w:numFmt w:val="bullet"/>
      <w:lvlText w:val="A"/>
      <w:lvlJc w:val="left"/>
      <w:pPr>
        <w:tabs>
          <w:tab w:val="num" w:pos="1440"/>
        </w:tabs>
        <w:ind w:left="1440" w:hanging="360"/>
      </w:pPr>
      <w:rPr>
        <w:rFonts w:ascii="Calibri" w:hAnsi="Calibri" w:hint="default"/>
      </w:rPr>
    </w:lvl>
    <w:lvl w:ilvl="2" w:tplc="67BAC4C0" w:tentative="1">
      <w:start w:val="1"/>
      <w:numFmt w:val="bullet"/>
      <w:lvlText w:val="A"/>
      <w:lvlJc w:val="left"/>
      <w:pPr>
        <w:tabs>
          <w:tab w:val="num" w:pos="2160"/>
        </w:tabs>
        <w:ind w:left="2160" w:hanging="360"/>
      </w:pPr>
      <w:rPr>
        <w:rFonts w:ascii="Calibri" w:hAnsi="Calibri" w:hint="default"/>
      </w:rPr>
    </w:lvl>
    <w:lvl w:ilvl="3" w:tplc="8F2E527C" w:tentative="1">
      <w:start w:val="1"/>
      <w:numFmt w:val="bullet"/>
      <w:lvlText w:val="A"/>
      <w:lvlJc w:val="left"/>
      <w:pPr>
        <w:tabs>
          <w:tab w:val="num" w:pos="2880"/>
        </w:tabs>
        <w:ind w:left="2880" w:hanging="360"/>
      </w:pPr>
      <w:rPr>
        <w:rFonts w:ascii="Calibri" w:hAnsi="Calibri" w:hint="default"/>
      </w:rPr>
    </w:lvl>
    <w:lvl w:ilvl="4" w:tplc="D63663F8" w:tentative="1">
      <w:start w:val="1"/>
      <w:numFmt w:val="bullet"/>
      <w:lvlText w:val="A"/>
      <w:lvlJc w:val="left"/>
      <w:pPr>
        <w:tabs>
          <w:tab w:val="num" w:pos="3600"/>
        </w:tabs>
        <w:ind w:left="3600" w:hanging="360"/>
      </w:pPr>
      <w:rPr>
        <w:rFonts w:ascii="Calibri" w:hAnsi="Calibri" w:hint="default"/>
      </w:rPr>
    </w:lvl>
    <w:lvl w:ilvl="5" w:tplc="8A1A80A8" w:tentative="1">
      <w:start w:val="1"/>
      <w:numFmt w:val="bullet"/>
      <w:lvlText w:val="A"/>
      <w:lvlJc w:val="left"/>
      <w:pPr>
        <w:tabs>
          <w:tab w:val="num" w:pos="4320"/>
        </w:tabs>
        <w:ind w:left="4320" w:hanging="360"/>
      </w:pPr>
      <w:rPr>
        <w:rFonts w:ascii="Calibri" w:hAnsi="Calibri" w:hint="default"/>
      </w:rPr>
    </w:lvl>
    <w:lvl w:ilvl="6" w:tplc="4462C016" w:tentative="1">
      <w:start w:val="1"/>
      <w:numFmt w:val="bullet"/>
      <w:lvlText w:val="A"/>
      <w:lvlJc w:val="left"/>
      <w:pPr>
        <w:tabs>
          <w:tab w:val="num" w:pos="5040"/>
        </w:tabs>
        <w:ind w:left="5040" w:hanging="360"/>
      </w:pPr>
      <w:rPr>
        <w:rFonts w:ascii="Calibri" w:hAnsi="Calibri" w:hint="default"/>
      </w:rPr>
    </w:lvl>
    <w:lvl w:ilvl="7" w:tplc="9362A0A4" w:tentative="1">
      <w:start w:val="1"/>
      <w:numFmt w:val="bullet"/>
      <w:lvlText w:val="A"/>
      <w:lvlJc w:val="left"/>
      <w:pPr>
        <w:tabs>
          <w:tab w:val="num" w:pos="5760"/>
        </w:tabs>
        <w:ind w:left="5760" w:hanging="360"/>
      </w:pPr>
      <w:rPr>
        <w:rFonts w:ascii="Calibri" w:hAnsi="Calibri" w:hint="default"/>
      </w:rPr>
    </w:lvl>
    <w:lvl w:ilvl="8" w:tplc="35E2895C" w:tentative="1">
      <w:start w:val="1"/>
      <w:numFmt w:val="bullet"/>
      <w:lvlText w:val="A"/>
      <w:lvlJc w:val="left"/>
      <w:pPr>
        <w:tabs>
          <w:tab w:val="num" w:pos="6480"/>
        </w:tabs>
        <w:ind w:left="6480" w:hanging="360"/>
      </w:pPr>
      <w:rPr>
        <w:rFonts w:ascii="Calibri" w:hAnsi="Calibri" w:hint="default"/>
      </w:rPr>
    </w:lvl>
  </w:abstractNum>
  <w:abstractNum w:abstractNumId="19" w15:restartNumberingAfterBreak="0">
    <w:nsid w:val="6AA17BA1"/>
    <w:multiLevelType w:val="hybridMultilevel"/>
    <w:tmpl w:val="21A2A5B0"/>
    <w:lvl w:ilvl="0" w:tplc="DB82BA5E">
      <w:start w:val="1"/>
      <w:numFmt w:val="bullet"/>
      <w:lvlText w:val="&quot;"/>
      <w:lvlJc w:val="left"/>
      <w:pPr>
        <w:tabs>
          <w:tab w:val="num" w:pos="720"/>
        </w:tabs>
        <w:ind w:left="720" w:hanging="360"/>
      </w:pPr>
      <w:rPr>
        <w:rFonts w:ascii="Calibri" w:hAnsi="Calibri" w:hint="default"/>
      </w:rPr>
    </w:lvl>
    <w:lvl w:ilvl="1" w:tplc="2D5A4A00" w:tentative="1">
      <w:start w:val="1"/>
      <w:numFmt w:val="bullet"/>
      <w:lvlText w:val="&quot;"/>
      <w:lvlJc w:val="left"/>
      <w:pPr>
        <w:tabs>
          <w:tab w:val="num" w:pos="1440"/>
        </w:tabs>
        <w:ind w:left="1440" w:hanging="360"/>
      </w:pPr>
      <w:rPr>
        <w:rFonts w:ascii="Calibri" w:hAnsi="Calibri" w:hint="default"/>
      </w:rPr>
    </w:lvl>
    <w:lvl w:ilvl="2" w:tplc="527A85CA" w:tentative="1">
      <w:start w:val="1"/>
      <w:numFmt w:val="bullet"/>
      <w:lvlText w:val="&quot;"/>
      <w:lvlJc w:val="left"/>
      <w:pPr>
        <w:tabs>
          <w:tab w:val="num" w:pos="2160"/>
        </w:tabs>
        <w:ind w:left="2160" w:hanging="360"/>
      </w:pPr>
      <w:rPr>
        <w:rFonts w:ascii="Calibri" w:hAnsi="Calibri" w:hint="default"/>
      </w:rPr>
    </w:lvl>
    <w:lvl w:ilvl="3" w:tplc="FA262E50" w:tentative="1">
      <w:start w:val="1"/>
      <w:numFmt w:val="bullet"/>
      <w:lvlText w:val="&quot;"/>
      <w:lvlJc w:val="left"/>
      <w:pPr>
        <w:tabs>
          <w:tab w:val="num" w:pos="2880"/>
        </w:tabs>
        <w:ind w:left="2880" w:hanging="360"/>
      </w:pPr>
      <w:rPr>
        <w:rFonts w:ascii="Calibri" w:hAnsi="Calibri" w:hint="default"/>
      </w:rPr>
    </w:lvl>
    <w:lvl w:ilvl="4" w:tplc="004EF0F2" w:tentative="1">
      <w:start w:val="1"/>
      <w:numFmt w:val="bullet"/>
      <w:lvlText w:val="&quot;"/>
      <w:lvlJc w:val="left"/>
      <w:pPr>
        <w:tabs>
          <w:tab w:val="num" w:pos="3600"/>
        </w:tabs>
        <w:ind w:left="3600" w:hanging="360"/>
      </w:pPr>
      <w:rPr>
        <w:rFonts w:ascii="Calibri" w:hAnsi="Calibri" w:hint="default"/>
      </w:rPr>
    </w:lvl>
    <w:lvl w:ilvl="5" w:tplc="1B6C6BCC" w:tentative="1">
      <w:start w:val="1"/>
      <w:numFmt w:val="bullet"/>
      <w:lvlText w:val="&quot;"/>
      <w:lvlJc w:val="left"/>
      <w:pPr>
        <w:tabs>
          <w:tab w:val="num" w:pos="4320"/>
        </w:tabs>
        <w:ind w:left="4320" w:hanging="360"/>
      </w:pPr>
      <w:rPr>
        <w:rFonts w:ascii="Calibri" w:hAnsi="Calibri" w:hint="default"/>
      </w:rPr>
    </w:lvl>
    <w:lvl w:ilvl="6" w:tplc="FD5C753A" w:tentative="1">
      <w:start w:val="1"/>
      <w:numFmt w:val="bullet"/>
      <w:lvlText w:val="&quot;"/>
      <w:lvlJc w:val="left"/>
      <w:pPr>
        <w:tabs>
          <w:tab w:val="num" w:pos="5040"/>
        </w:tabs>
        <w:ind w:left="5040" w:hanging="360"/>
      </w:pPr>
      <w:rPr>
        <w:rFonts w:ascii="Calibri" w:hAnsi="Calibri" w:hint="default"/>
      </w:rPr>
    </w:lvl>
    <w:lvl w:ilvl="7" w:tplc="903CE690" w:tentative="1">
      <w:start w:val="1"/>
      <w:numFmt w:val="bullet"/>
      <w:lvlText w:val="&quot;"/>
      <w:lvlJc w:val="left"/>
      <w:pPr>
        <w:tabs>
          <w:tab w:val="num" w:pos="5760"/>
        </w:tabs>
        <w:ind w:left="5760" w:hanging="360"/>
      </w:pPr>
      <w:rPr>
        <w:rFonts w:ascii="Calibri" w:hAnsi="Calibri" w:hint="default"/>
      </w:rPr>
    </w:lvl>
    <w:lvl w:ilvl="8" w:tplc="DDD821F4" w:tentative="1">
      <w:start w:val="1"/>
      <w:numFmt w:val="bullet"/>
      <w:lvlText w:val="&quot;"/>
      <w:lvlJc w:val="left"/>
      <w:pPr>
        <w:tabs>
          <w:tab w:val="num" w:pos="6480"/>
        </w:tabs>
        <w:ind w:left="6480" w:hanging="360"/>
      </w:pPr>
      <w:rPr>
        <w:rFonts w:ascii="Calibri" w:hAnsi="Calibri" w:hint="default"/>
      </w:rPr>
    </w:lvl>
  </w:abstractNum>
  <w:abstractNum w:abstractNumId="20"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07A42C6"/>
    <w:multiLevelType w:val="hybridMultilevel"/>
    <w:tmpl w:val="28FE11E6"/>
    <w:lvl w:ilvl="0" w:tplc="30160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F81981"/>
    <w:multiLevelType w:val="hybridMultilevel"/>
    <w:tmpl w:val="3710E602"/>
    <w:lvl w:ilvl="0" w:tplc="9C80401C">
      <w:start w:val="1"/>
      <w:numFmt w:val="bullet"/>
      <w:lvlText w:val="L"/>
      <w:lvlJc w:val="left"/>
      <w:pPr>
        <w:tabs>
          <w:tab w:val="num" w:pos="720"/>
        </w:tabs>
        <w:ind w:left="720" w:hanging="360"/>
      </w:pPr>
      <w:rPr>
        <w:rFonts w:ascii="Calibri" w:hAnsi="Calibri" w:hint="default"/>
      </w:rPr>
    </w:lvl>
    <w:lvl w:ilvl="1" w:tplc="CACEB4F4" w:tentative="1">
      <w:start w:val="1"/>
      <w:numFmt w:val="bullet"/>
      <w:lvlText w:val="L"/>
      <w:lvlJc w:val="left"/>
      <w:pPr>
        <w:tabs>
          <w:tab w:val="num" w:pos="1440"/>
        </w:tabs>
        <w:ind w:left="1440" w:hanging="360"/>
      </w:pPr>
      <w:rPr>
        <w:rFonts w:ascii="Calibri" w:hAnsi="Calibri" w:hint="default"/>
      </w:rPr>
    </w:lvl>
    <w:lvl w:ilvl="2" w:tplc="ACA6F180" w:tentative="1">
      <w:start w:val="1"/>
      <w:numFmt w:val="bullet"/>
      <w:lvlText w:val="L"/>
      <w:lvlJc w:val="left"/>
      <w:pPr>
        <w:tabs>
          <w:tab w:val="num" w:pos="2160"/>
        </w:tabs>
        <w:ind w:left="2160" w:hanging="360"/>
      </w:pPr>
      <w:rPr>
        <w:rFonts w:ascii="Calibri" w:hAnsi="Calibri" w:hint="default"/>
      </w:rPr>
    </w:lvl>
    <w:lvl w:ilvl="3" w:tplc="77BCEC72" w:tentative="1">
      <w:start w:val="1"/>
      <w:numFmt w:val="bullet"/>
      <w:lvlText w:val="L"/>
      <w:lvlJc w:val="left"/>
      <w:pPr>
        <w:tabs>
          <w:tab w:val="num" w:pos="2880"/>
        </w:tabs>
        <w:ind w:left="2880" w:hanging="360"/>
      </w:pPr>
      <w:rPr>
        <w:rFonts w:ascii="Calibri" w:hAnsi="Calibri" w:hint="default"/>
      </w:rPr>
    </w:lvl>
    <w:lvl w:ilvl="4" w:tplc="5B9860C4" w:tentative="1">
      <w:start w:val="1"/>
      <w:numFmt w:val="bullet"/>
      <w:lvlText w:val="L"/>
      <w:lvlJc w:val="left"/>
      <w:pPr>
        <w:tabs>
          <w:tab w:val="num" w:pos="3600"/>
        </w:tabs>
        <w:ind w:left="3600" w:hanging="360"/>
      </w:pPr>
      <w:rPr>
        <w:rFonts w:ascii="Calibri" w:hAnsi="Calibri" w:hint="default"/>
      </w:rPr>
    </w:lvl>
    <w:lvl w:ilvl="5" w:tplc="CF904DE4" w:tentative="1">
      <w:start w:val="1"/>
      <w:numFmt w:val="bullet"/>
      <w:lvlText w:val="L"/>
      <w:lvlJc w:val="left"/>
      <w:pPr>
        <w:tabs>
          <w:tab w:val="num" w:pos="4320"/>
        </w:tabs>
        <w:ind w:left="4320" w:hanging="360"/>
      </w:pPr>
      <w:rPr>
        <w:rFonts w:ascii="Calibri" w:hAnsi="Calibri" w:hint="default"/>
      </w:rPr>
    </w:lvl>
    <w:lvl w:ilvl="6" w:tplc="93BC2FCA" w:tentative="1">
      <w:start w:val="1"/>
      <w:numFmt w:val="bullet"/>
      <w:lvlText w:val="L"/>
      <w:lvlJc w:val="left"/>
      <w:pPr>
        <w:tabs>
          <w:tab w:val="num" w:pos="5040"/>
        </w:tabs>
        <w:ind w:left="5040" w:hanging="360"/>
      </w:pPr>
      <w:rPr>
        <w:rFonts w:ascii="Calibri" w:hAnsi="Calibri" w:hint="default"/>
      </w:rPr>
    </w:lvl>
    <w:lvl w:ilvl="7" w:tplc="CB7AB7DE" w:tentative="1">
      <w:start w:val="1"/>
      <w:numFmt w:val="bullet"/>
      <w:lvlText w:val="L"/>
      <w:lvlJc w:val="left"/>
      <w:pPr>
        <w:tabs>
          <w:tab w:val="num" w:pos="5760"/>
        </w:tabs>
        <w:ind w:left="5760" w:hanging="360"/>
      </w:pPr>
      <w:rPr>
        <w:rFonts w:ascii="Calibri" w:hAnsi="Calibri" w:hint="default"/>
      </w:rPr>
    </w:lvl>
    <w:lvl w:ilvl="8" w:tplc="39DE5A64" w:tentative="1">
      <w:start w:val="1"/>
      <w:numFmt w:val="bullet"/>
      <w:lvlText w:val="L"/>
      <w:lvlJc w:val="left"/>
      <w:pPr>
        <w:tabs>
          <w:tab w:val="num" w:pos="6480"/>
        </w:tabs>
        <w:ind w:left="6480" w:hanging="360"/>
      </w:pPr>
      <w:rPr>
        <w:rFonts w:ascii="Calibri" w:hAnsi="Calibri" w:hint="default"/>
      </w:rPr>
    </w:lvl>
  </w:abstractNum>
  <w:abstractNum w:abstractNumId="24"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C8015F6"/>
    <w:multiLevelType w:val="hybridMultilevel"/>
    <w:tmpl w:val="83E8F25C"/>
    <w:lvl w:ilvl="0" w:tplc="5EBCB438">
      <w:start w:val="1"/>
      <w:numFmt w:val="bullet"/>
      <w:lvlText w:val="S"/>
      <w:lvlJc w:val="left"/>
      <w:pPr>
        <w:tabs>
          <w:tab w:val="num" w:pos="720"/>
        </w:tabs>
        <w:ind w:left="720" w:hanging="360"/>
      </w:pPr>
      <w:rPr>
        <w:rFonts w:ascii="Calibri" w:hAnsi="Calibri" w:hint="default"/>
      </w:rPr>
    </w:lvl>
    <w:lvl w:ilvl="1" w:tplc="4CAA850C" w:tentative="1">
      <w:start w:val="1"/>
      <w:numFmt w:val="bullet"/>
      <w:lvlText w:val="S"/>
      <w:lvlJc w:val="left"/>
      <w:pPr>
        <w:tabs>
          <w:tab w:val="num" w:pos="1440"/>
        </w:tabs>
        <w:ind w:left="1440" w:hanging="360"/>
      </w:pPr>
      <w:rPr>
        <w:rFonts w:ascii="Calibri" w:hAnsi="Calibri" w:hint="default"/>
      </w:rPr>
    </w:lvl>
    <w:lvl w:ilvl="2" w:tplc="B622AE3A" w:tentative="1">
      <w:start w:val="1"/>
      <w:numFmt w:val="bullet"/>
      <w:lvlText w:val="S"/>
      <w:lvlJc w:val="left"/>
      <w:pPr>
        <w:tabs>
          <w:tab w:val="num" w:pos="2160"/>
        </w:tabs>
        <w:ind w:left="2160" w:hanging="360"/>
      </w:pPr>
      <w:rPr>
        <w:rFonts w:ascii="Calibri" w:hAnsi="Calibri" w:hint="default"/>
      </w:rPr>
    </w:lvl>
    <w:lvl w:ilvl="3" w:tplc="7842F7D2" w:tentative="1">
      <w:start w:val="1"/>
      <w:numFmt w:val="bullet"/>
      <w:lvlText w:val="S"/>
      <w:lvlJc w:val="left"/>
      <w:pPr>
        <w:tabs>
          <w:tab w:val="num" w:pos="2880"/>
        </w:tabs>
        <w:ind w:left="2880" w:hanging="360"/>
      </w:pPr>
      <w:rPr>
        <w:rFonts w:ascii="Calibri" w:hAnsi="Calibri" w:hint="default"/>
      </w:rPr>
    </w:lvl>
    <w:lvl w:ilvl="4" w:tplc="F2AA2510" w:tentative="1">
      <w:start w:val="1"/>
      <w:numFmt w:val="bullet"/>
      <w:lvlText w:val="S"/>
      <w:lvlJc w:val="left"/>
      <w:pPr>
        <w:tabs>
          <w:tab w:val="num" w:pos="3600"/>
        </w:tabs>
        <w:ind w:left="3600" w:hanging="360"/>
      </w:pPr>
      <w:rPr>
        <w:rFonts w:ascii="Calibri" w:hAnsi="Calibri" w:hint="default"/>
      </w:rPr>
    </w:lvl>
    <w:lvl w:ilvl="5" w:tplc="51640240" w:tentative="1">
      <w:start w:val="1"/>
      <w:numFmt w:val="bullet"/>
      <w:lvlText w:val="S"/>
      <w:lvlJc w:val="left"/>
      <w:pPr>
        <w:tabs>
          <w:tab w:val="num" w:pos="4320"/>
        </w:tabs>
        <w:ind w:left="4320" w:hanging="360"/>
      </w:pPr>
      <w:rPr>
        <w:rFonts w:ascii="Calibri" w:hAnsi="Calibri" w:hint="default"/>
      </w:rPr>
    </w:lvl>
    <w:lvl w:ilvl="6" w:tplc="B0D6B97A" w:tentative="1">
      <w:start w:val="1"/>
      <w:numFmt w:val="bullet"/>
      <w:lvlText w:val="S"/>
      <w:lvlJc w:val="left"/>
      <w:pPr>
        <w:tabs>
          <w:tab w:val="num" w:pos="5040"/>
        </w:tabs>
        <w:ind w:left="5040" w:hanging="360"/>
      </w:pPr>
      <w:rPr>
        <w:rFonts w:ascii="Calibri" w:hAnsi="Calibri" w:hint="default"/>
      </w:rPr>
    </w:lvl>
    <w:lvl w:ilvl="7" w:tplc="F9584FA0" w:tentative="1">
      <w:start w:val="1"/>
      <w:numFmt w:val="bullet"/>
      <w:lvlText w:val="S"/>
      <w:lvlJc w:val="left"/>
      <w:pPr>
        <w:tabs>
          <w:tab w:val="num" w:pos="5760"/>
        </w:tabs>
        <w:ind w:left="5760" w:hanging="360"/>
      </w:pPr>
      <w:rPr>
        <w:rFonts w:ascii="Calibri" w:hAnsi="Calibri" w:hint="default"/>
      </w:rPr>
    </w:lvl>
    <w:lvl w:ilvl="8" w:tplc="3FE21640" w:tentative="1">
      <w:start w:val="1"/>
      <w:numFmt w:val="bullet"/>
      <w:lvlText w:val="S"/>
      <w:lvlJc w:val="left"/>
      <w:pPr>
        <w:tabs>
          <w:tab w:val="num" w:pos="6480"/>
        </w:tabs>
        <w:ind w:left="6480" w:hanging="360"/>
      </w:pPr>
      <w:rPr>
        <w:rFonts w:ascii="Calibri" w:hAnsi="Calibri" w:hint="default"/>
      </w:rPr>
    </w:lvl>
  </w:abstractNum>
  <w:num w:numId="1">
    <w:abstractNumId w:val="11"/>
  </w:num>
  <w:num w:numId="2">
    <w:abstractNumId w:val="12"/>
  </w:num>
  <w:num w:numId="3">
    <w:abstractNumId w:val="16"/>
  </w:num>
  <w:num w:numId="4">
    <w:abstractNumId w:val="20"/>
  </w:num>
  <w:num w:numId="5">
    <w:abstractNumId w:val="2"/>
  </w:num>
  <w:num w:numId="6">
    <w:abstractNumId w:val="11"/>
  </w:num>
  <w:num w:numId="7">
    <w:abstractNumId w:val="22"/>
  </w:num>
  <w:num w:numId="8">
    <w:abstractNumId w:val="10"/>
  </w:num>
  <w:num w:numId="9">
    <w:abstractNumId w:val="0"/>
  </w:num>
  <w:num w:numId="10">
    <w:abstractNumId w:val="12"/>
  </w:num>
  <w:num w:numId="11">
    <w:abstractNumId w:val="3"/>
  </w:num>
  <w:num w:numId="12">
    <w:abstractNumId w:val="14"/>
  </w:num>
  <w:num w:numId="13">
    <w:abstractNumId w:val="4"/>
  </w:num>
  <w:num w:numId="14">
    <w:abstractNumId w:val="21"/>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0"/>
  </w:num>
  <w:num w:numId="18">
    <w:abstractNumId w:val="20"/>
  </w:num>
  <w:num w:numId="19">
    <w:abstractNumId w:val="2"/>
  </w:num>
  <w:num w:numId="20">
    <w:abstractNumId w:val="11"/>
  </w:num>
  <w:num w:numId="21">
    <w:abstractNumId w:val="22"/>
  </w:num>
  <w:num w:numId="22">
    <w:abstractNumId w:val="10"/>
  </w:num>
  <w:num w:numId="23">
    <w:abstractNumId w:val="0"/>
  </w:num>
  <w:num w:numId="24">
    <w:abstractNumId w:val="12"/>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23"/>
  </w:num>
  <w:num w:numId="35">
    <w:abstractNumId w:val="7"/>
  </w:num>
  <w:num w:numId="36">
    <w:abstractNumId w:val="18"/>
  </w:num>
  <w:num w:numId="37">
    <w:abstractNumId w:val="25"/>
  </w:num>
  <w:num w:numId="38">
    <w:abstractNumId w:val="17"/>
  </w:num>
  <w:num w:numId="39">
    <w:abstractNumId w:val="5"/>
  </w:num>
  <w:num w:numId="40">
    <w:abstractNumId w:val="15"/>
  </w:num>
  <w:num w:numId="41">
    <w:abstractNumId w:val="1"/>
  </w:num>
  <w:num w:numId="42">
    <w:abstractNumId w:val="8"/>
  </w:num>
  <w:num w:numId="43">
    <w:abstractNumId w:val="6"/>
  </w:num>
  <w:num w:numId="44">
    <w:abstractNumId w:val="13"/>
  </w:num>
  <w:num w:numId="45">
    <w:abstractNumId w:val="19"/>
  </w:num>
  <w:num w:numId="4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0"/>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85"/>
    <w:rsid w:val="00003B6F"/>
    <w:rsid w:val="000067D0"/>
    <w:rsid w:val="0001099D"/>
    <w:rsid w:val="0001296E"/>
    <w:rsid w:val="00014EB9"/>
    <w:rsid w:val="00016917"/>
    <w:rsid w:val="000208DB"/>
    <w:rsid w:val="00022DA6"/>
    <w:rsid w:val="000230F9"/>
    <w:rsid w:val="0002495C"/>
    <w:rsid w:val="00026120"/>
    <w:rsid w:val="000330EF"/>
    <w:rsid w:val="0003419B"/>
    <w:rsid w:val="00040DC0"/>
    <w:rsid w:val="00046728"/>
    <w:rsid w:val="00052865"/>
    <w:rsid w:val="00052DE8"/>
    <w:rsid w:val="00056A92"/>
    <w:rsid w:val="000648FF"/>
    <w:rsid w:val="000723D8"/>
    <w:rsid w:val="000726FC"/>
    <w:rsid w:val="00080F2E"/>
    <w:rsid w:val="0008155A"/>
    <w:rsid w:val="000941D7"/>
    <w:rsid w:val="0009443A"/>
    <w:rsid w:val="000A0F90"/>
    <w:rsid w:val="000A1D1C"/>
    <w:rsid w:val="000A3AC1"/>
    <w:rsid w:val="000B31B2"/>
    <w:rsid w:val="000B6CEC"/>
    <w:rsid w:val="000D04EE"/>
    <w:rsid w:val="000D4807"/>
    <w:rsid w:val="000D58E3"/>
    <w:rsid w:val="000D6FCA"/>
    <w:rsid w:val="000D7B9C"/>
    <w:rsid w:val="000E0CB0"/>
    <w:rsid w:val="000E0E54"/>
    <w:rsid w:val="000E20EF"/>
    <w:rsid w:val="000E5C60"/>
    <w:rsid w:val="000E77E9"/>
    <w:rsid w:val="000F50F9"/>
    <w:rsid w:val="00100A73"/>
    <w:rsid w:val="0010357D"/>
    <w:rsid w:val="0010522E"/>
    <w:rsid w:val="0010737C"/>
    <w:rsid w:val="0010797D"/>
    <w:rsid w:val="0011029B"/>
    <w:rsid w:val="00122AF9"/>
    <w:rsid w:val="001310F9"/>
    <w:rsid w:val="00133B29"/>
    <w:rsid w:val="00137947"/>
    <w:rsid w:val="001446F3"/>
    <w:rsid w:val="0014547F"/>
    <w:rsid w:val="00145AA9"/>
    <w:rsid w:val="00145E8D"/>
    <w:rsid w:val="00151BCC"/>
    <w:rsid w:val="00152F1D"/>
    <w:rsid w:val="0015392E"/>
    <w:rsid w:val="00157BFE"/>
    <w:rsid w:val="00162FC8"/>
    <w:rsid w:val="00167B1B"/>
    <w:rsid w:val="00171576"/>
    <w:rsid w:val="0017476D"/>
    <w:rsid w:val="00184F40"/>
    <w:rsid w:val="00187BAD"/>
    <w:rsid w:val="00187BBB"/>
    <w:rsid w:val="001942E3"/>
    <w:rsid w:val="001955D5"/>
    <w:rsid w:val="001A11CA"/>
    <w:rsid w:val="001A7E41"/>
    <w:rsid w:val="001B00D9"/>
    <w:rsid w:val="001B044D"/>
    <w:rsid w:val="001B2969"/>
    <w:rsid w:val="001B7952"/>
    <w:rsid w:val="001C04EB"/>
    <w:rsid w:val="001C14C8"/>
    <w:rsid w:val="001C4475"/>
    <w:rsid w:val="001C6E73"/>
    <w:rsid w:val="001C79EB"/>
    <w:rsid w:val="001D0AF6"/>
    <w:rsid w:val="001D1FC1"/>
    <w:rsid w:val="001D2B21"/>
    <w:rsid w:val="001D4D94"/>
    <w:rsid w:val="001D4FDE"/>
    <w:rsid w:val="001E795B"/>
    <w:rsid w:val="001F0A81"/>
    <w:rsid w:val="001F5CC4"/>
    <w:rsid w:val="00201096"/>
    <w:rsid w:val="002027A3"/>
    <w:rsid w:val="00202EDD"/>
    <w:rsid w:val="00204D09"/>
    <w:rsid w:val="002060DB"/>
    <w:rsid w:val="002104A1"/>
    <w:rsid w:val="00220AE0"/>
    <w:rsid w:val="00222B51"/>
    <w:rsid w:val="0022438E"/>
    <w:rsid w:val="00231BD8"/>
    <w:rsid w:val="00233E6B"/>
    <w:rsid w:val="00246B0B"/>
    <w:rsid w:val="0025011C"/>
    <w:rsid w:val="0025302E"/>
    <w:rsid w:val="002530B1"/>
    <w:rsid w:val="00254352"/>
    <w:rsid w:val="0025518D"/>
    <w:rsid w:val="002654BF"/>
    <w:rsid w:val="002658FA"/>
    <w:rsid w:val="00275058"/>
    <w:rsid w:val="00275FAF"/>
    <w:rsid w:val="00280CD7"/>
    <w:rsid w:val="0028516F"/>
    <w:rsid w:val="00286978"/>
    <w:rsid w:val="00287242"/>
    <w:rsid w:val="00293093"/>
    <w:rsid w:val="002A2505"/>
    <w:rsid w:val="002A40B1"/>
    <w:rsid w:val="002B0B2E"/>
    <w:rsid w:val="002B1B6B"/>
    <w:rsid w:val="002B1BAA"/>
    <w:rsid w:val="002B2867"/>
    <w:rsid w:val="002B35BF"/>
    <w:rsid w:val="002B4456"/>
    <w:rsid w:val="002B44C1"/>
    <w:rsid w:val="002B6BF4"/>
    <w:rsid w:val="002B70D8"/>
    <w:rsid w:val="002C0843"/>
    <w:rsid w:val="002C29D5"/>
    <w:rsid w:val="002C5C9A"/>
    <w:rsid w:val="002D0A06"/>
    <w:rsid w:val="002D1042"/>
    <w:rsid w:val="002D5624"/>
    <w:rsid w:val="002F0706"/>
    <w:rsid w:val="002F1385"/>
    <w:rsid w:val="002F5781"/>
    <w:rsid w:val="002F6EDE"/>
    <w:rsid w:val="0030025A"/>
    <w:rsid w:val="00300CCC"/>
    <w:rsid w:val="003042D7"/>
    <w:rsid w:val="00304F45"/>
    <w:rsid w:val="00307470"/>
    <w:rsid w:val="00307588"/>
    <w:rsid w:val="003077B4"/>
    <w:rsid w:val="0031007B"/>
    <w:rsid w:val="00311C74"/>
    <w:rsid w:val="003165B7"/>
    <w:rsid w:val="0031698F"/>
    <w:rsid w:val="00326065"/>
    <w:rsid w:val="00334F53"/>
    <w:rsid w:val="003362BE"/>
    <w:rsid w:val="00353344"/>
    <w:rsid w:val="00356AE5"/>
    <w:rsid w:val="003612F3"/>
    <w:rsid w:val="0036360E"/>
    <w:rsid w:val="003655E4"/>
    <w:rsid w:val="00365C94"/>
    <w:rsid w:val="0036634B"/>
    <w:rsid w:val="0036747D"/>
    <w:rsid w:val="00370D22"/>
    <w:rsid w:val="00397C9C"/>
    <w:rsid w:val="003A1E1A"/>
    <w:rsid w:val="003A2E58"/>
    <w:rsid w:val="003B0442"/>
    <w:rsid w:val="003B33E3"/>
    <w:rsid w:val="003B5EAC"/>
    <w:rsid w:val="003C014D"/>
    <w:rsid w:val="003D1335"/>
    <w:rsid w:val="003D1F9B"/>
    <w:rsid w:val="003D2D0A"/>
    <w:rsid w:val="003D5535"/>
    <w:rsid w:val="003E06FE"/>
    <w:rsid w:val="003E6391"/>
    <w:rsid w:val="003E7EAD"/>
    <w:rsid w:val="003F0D89"/>
    <w:rsid w:val="003F271F"/>
    <w:rsid w:val="003F2B10"/>
    <w:rsid w:val="003F3695"/>
    <w:rsid w:val="003F3FC9"/>
    <w:rsid w:val="003F40A1"/>
    <w:rsid w:val="003F4D9E"/>
    <w:rsid w:val="003F7B02"/>
    <w:rsid w:val="00407742"/>
    <w:rsid w:val="00412FCB"/>
    <w:rsid w:val="0041499A"/>
    <w:rsid w:val="00415E24"/>
    <w:rsid w:val="004222B4"/>
    <w:rsid w:val="00422A56"/>
    <w:rsid w:val="00432476"/>
    <w:rsid w:val="00433CF0"/>
    <w:rsid w:val="0043480B"/>
    <w:rsid w:val="004353C8"/>
    <w:rsid w:val="00436D9B"/>
    <w:rsid w:val="004408C1"/>
    <w:rsid w:val="00440D7A"/>
    <w:rsid w:val="004419EC"/>
    <w:rsid w:val="00446246"/>
    <w:rsid w:val="004502EC"/>
    <w:rsid w:val="00450AEA"/>
    <w:rsid w:val="00451538"/>
    <w:rsid w:val="004568D8"/>
    <w:rsid w:val="00456FA8"/>
    <w:rsid w:val="0046154F"/>
    <w:rsid w:val="004718CD"/>
    <w:rsid w:val="00474DC7"/>
    <w:rsid w:val="0047792C"/>
    <w:rsid w:val="00477B75"/>
    <w:rsid w:val="00480ED6"/>
    <w:rsid w:val="00482C8C"/>
    <w:rsid w:val="004901BE"/>
    <w:rsid w:val="00492933"/>
    <w:rsid w:val="004A2AFF"/>
    <w:rsid w:val="004A5266"/>
    <w:rsid w:val="004C41FE"/>
    <w:rsid w:val="004C6B3F"/>
    <w:rsid w:val="004D2F02"/>
    <w:rsid w:val="004D3014"/>
    <w:rsid w:val="004E38C2"/>
    <w:rsid w:val="004E6F93"/>
    <w:rsid w:val="004E7D6D"/>
    <w:rsid w:val="004F1E80"/>
    <w:rsid w:val="004F2B48"/>
    <w:rsid w:val="004F2C68"/>
    <w:rsid w:val="004F5B2C"/>
    <w:rsid w:val="005013C3"/>
    <w:rsid w:val="00501F0E"/>
    <w:rsid w:val="00503305"/>
    <w:rsid w:val="00512FDE"/>
    <w:rsid w:val="00516ADC"/>
    <w:rsid w:val="005233BE"/>
    <w:rsid w:val="005239BF"/>
    <w:rsid w:val="00530F9E"/>
    <w:rsid w:val="005324C0"/>
    <w:rsid w:val="005347F0"/>
    <w:rsid w:val="00534EBC"/>
    <w:rsid w:val="00546FA8"/>
    <w:rsid w:val="005520BA"/>
    <w:rsid w:val="005523C8"/>
    <w:rsid w:val="00565A68"/>
    <w:rsid w:val="00566649"/>
    <w:rsid w:val="00571858"/>
    <w:rsid w:val="00571BF3"/>
    <w:rsid w:val="00576F6F"/>
    <w:rsid w:val="005804E7"/>
    <w:rsid w:val="00580913"/>
    <w:rsid w:val="00582B5D"/>
    <w:rsid w:val="005863F7"/>
    <w:rsid w:val="00592240"/>
    <w:rsid w:val="00594D0F"/>
    <w:rsid w:val="00595909"/>
    <w:rsid w:val="005967EA"/>
    <w:rsid w:val="005A18A7"/>
    <w:rsid w:val="005A1E84"/>
    <w:rsid w:val="005A4580"/>
    <w:rsid w:val="005A4B3B"/>
    <w:rsid w:val="005B027D"/>
    <w:rsid w:val="005B204C"/>
    <w:rsid w:val="005B2762"/>
    <w:rsid w:val="005B7810"/>
    <w:rsid w:val="005C7965"/>
    <w:rsid w:val="005C7ED0"/>
    <w:rsid w:val="005D63AB"/>
    <w:rsid w:val="005E1662"/>
    <w:rsid w:val="005F5C6E"/>
    <w:rsid w:val="005F6605"/>
    <w:rsid w:val="0060523C"/>
    <w:rsid w:val="00605CCC"/>
    <w:rsid w:val="00606489"/>
    <w:rsid w:val="00606A58"/>
    <w:rsid w:val="00610676"/>
    <w:rsid w:val="00610F5F"/>
    <w:rsid w:val="00611C76"/>
    <w:rsid w:val="006170DA"/>
    <w:rsid w:val="0062168C"/>
    <w:rsid w:val="006323B8"/>
    <w:rsid w:val="00636580"/>
    <w:rsid w:val="00636A97"/>
    <w:rsid w:val="00637D8A"/>
    <w:rsid w:val="006403F5"/>
    <w:rsid w:val="00647510"/>
    <w:rsid w:val="00654E5B"/>
    <w:rsid w:val="006619B5"/>
    <w:rsid w:val="00663371"/>
    <w:rsid w:val="00674781"/>
    <w:rsid w:val="00680818"/>
    <w:rsid w:val="00682C55"/>
    <w:rsid w:val="00684BC6"/>
    <w:rsid w:val="00685056"/>
    <w:rsid w:val="006903B0"/>
    <w:rsid w:val="006920E5"/>
    <w:rsid w:val="006A02B0"/>
    <w:rsid w:val="006A11AE"/>
    <w:rsid w:val="006B53F3"/>
    <w:rsid w:val="006B5D16"/>
    <w:rsid w:val="006B6B33"/>
    <w:rsid w:val="006B6D4B"/>
    <w:rsid w:val="006D7BB8"/>
    <w:rsid w:val="006E0B97"/>
    <w:rsid w:val="006E3A7E"/>
    <w:rsid w:val="006F0E4A"/>
    <w:rsid w:val="006F2A80"/>
    <w:rsid w:val="006F374E"/>
    <w:rsid w:val="006F3F76"/>
    <w:rsid w:val="006F7A95"/>
    <w:rsid w:val="007005A1"/>
    <w:rsid w:val="00704893"/>
    <w:rsid w:val="007055A5"/>
    <w:rsid w:val="00715B91"/>
    <w:rsid w:val="00715BEB"/>
    <w:rsid w:val="00716778"/>
    <w:rsid w:val="00716837"/>
    <w:rsid w:val="00722BC2"/>
    <w:rsid w:val="00723D38"/>
    <w:rsid w:val="00732CD5"/>
    <w:rsid w:val="00733FC0"/>
    <w:rsid w:val="00734564"/>
    <w:rsid w:val="007355D0"/>
    <w:rsid w:val="00743352"/>
    <w:rsid w:val="0075479D"/>
    <w:rsid w:val="00763F04"/>
    <w:rsid w:val="007648E3"/>
    <w:rsid w:val="007657EF"/>
    <w:rsid w:val="00775468"/>
    <w:rsid w:val="00777361"/>
    <w:rsid w:val="007825C3"/>
    <w:rsid w:val="00782EC9"/>
    <w:rsid w:val="00784CD2"/>
    <w:rsid w:val="007868D2"/>
    <w:rsid w:val="00787E80"/>
    <w:rsid w:val="007925F4"/>
    <w:rsid w:val="007930E8"/>
    <w:rsid w:val="0079431A"/>
    <w:rsid w:val="007971D8"/>
    <w:rsid w:val="007A4C1A"/>
    <w:rsid w:val="007B2198"/>
    <w:rsid w:val="007B28F1"/>
    <w:rsid w:val="007B42FC"/>
    <w:rsid w:val="007B5068"/>
    <w:rsid w:val="007C0A44"/>
    <w:rsid w:val="007D5C7E"/>
    <w:rsid w:val="007D7D14"/>
    <w:rsid w:val="007E0632"/>
    <w:rsid w:val="007E0B08"/>
    <w:rsid w:val="007E1316"/>
    <w:rsid w:val="007F2957"/>
    <w:rsid w:val="007F3912"/>
    <w:rsid w:val="007F6049"/>
    <w:rsid w:val="0080294D"/>
    <w:rsid w:val="008065FC"/>
    <w:rsid w:val="008108F8"/>
    <w:rsid w:val="00811169"/>
    <w:rsid w:val="00815991"/>
    <w:rsid w:val="008172CA"/>
    <w:rsid w:val="00821433"/>
    <w:rsid w:val="00821A3D"/>
    <w:rsid w:val="00823EBA"/>
    <w:rsid w:val="00825C0B"/>
    <w:rsid w:val="0082650E"/>
    <w:rsid w:val="008301D1"/>
    <w:rsid w:val="008338E7"/>
    <w:rsid w:val="008345E5"/>
    <w:rsid w:val="00835360"/>
    <w:rsid w:val="00840519"/>
    <w:rsid w:val="00847D3F"/>
    <w:rsid w:val="0085192F"/>
    <w:rsid w:val="0085196D"/>
    <w:rsid w:val="008551D0"/>
    <w:rsid w:val="008612C8"/>
    <w:rsid w:val="00861B32"/>
    <w:rsid w:val="00861C52"/>
    <w:rsid w:val="00862E72"/>
    <w:rsid w:val="00870204"/>
    <w:rsid w:val="008761BE"/>
    <w:rsid w:val="008840D9"/>
    <w:rsid w:val="00886D76"/>
    <w:rsid w:val="008903A1"/>
    <w:rsid w:val="00892F31"/>
    <w:rsid w:val="008934D1"/>
    <w:rsid w:val="00896CDC"/>
    <w:rsid w:val="008A2D1C"/>
    <w:rsid w:val="008A4C15"/>
    <w:rsid w:val="008A56F7"/>
    <w:rsid w:val="008B009C"/>
    <w:rsid w:val="008B5427"/>
    <w:rsid w:val="008B5908"/>
    <w:rsid w:val="008B5C41"/>
    <w:rsid w:val="008C5E1A"/>
    <w:rsid w:val="008C60FB"/>
    <w:rsid w:val="008D1A5E"/>
    <w:rsid w:val="008D241F"/>
    <w:rsid w:val="008D25CA"/>
    <w:rsid w:val="008D58C0"/>
    <w:rsid w:val="008E2A05"/>
    <w:rsid w:val="008E4A55"/>
    <w:rsid w:val="008E6F50"/>
    <w:rsid w:val="008F02B4"/>
    <w:rsid w:val="008F221C"/>
    <w:rsid w:val="00900A78"/>
    <w:rsid w:val="00902FD8"/>
    <w:rsid w:val="00910A4E"/>
    <w:rsid w:val="009124F3"/>
    <w:rsid w:val="009147D0"/>
    <w:rsid w:val="009213C2"/>
    <w:rsid w:val="00922F72"/>
    <w:rsid w:val="00926ECD"/>
    <w:rsid w:val="00927967"/>
    <w:rsid w:val="00932747"/>
    <w:rsid w:val="00932B24"/>
    <w:rsid w:val="00934BC2"/>
    <w:rsid w:val="00937A13"/>
    <w:rsid w:val="00944F77"/>
    <w:rsid w:val="00945868"/>
    <w:rsid w:val="009546F2"/>
    <w:rsid w:val="009750AC"/>
    <w:rsid w:val="00975E0B"/>
    <w:rsid w:val="009760D2"/>
    <w:rsid w:val="009815E6"/>
    <w:rsid w:val="00983749"/>
    <w:rsid w:val="00990331"/>
    <w:rsid w:val="009942DE"/>
    <w:rsid w:val="009A3AB5"/>
    <w:rsid w:val="009A3DCD"/>
    <w:rsid w:val="009A4340"/>
    <w:rsid w:val="009B5B27"/>
    <w:rsid w:val="009C52FC"/>
    <w:rsid w:val="009D07EA"/>
    <w:rsid w:val="009D0F42"/>
    <w:rsid w:val="009D5691"/>
    <w:rsid w:val="009E68B5"/>
    <w:rsid w:val="009E7FA0"/>
    <w:rsid w:val="009F271C"/>
    <w:rsid w:val="009F2A02"/>
    <w:rsid w:val="009F352C"/>
    <w:rsid w:val="009F6752"/>
    <w:rsid w:val="00A014EF"/>
    <w:rsid w:val="00A02509"/>
    <w:rsid w:val="00A1251B"/>
    <w:rsid w:val="00A15304"/>
    <w:rsid w:val="00A1732E"/>
    <w:rsid w:val="00A17DAB"/>
    <w:rsid w:val="00A2500A"/>
    <w:rsid w:val="00A2645E"/>
    <w:rsid w:val="00A32FC7"/>
    <w:rsid w:val="00A34F7B"/>
    <w:rsid w:val="00A36E42"/>
    <w:rsid w:val="00A4006F"/>
    <w:rsid w:val="00A4616D"/>
    <w:rsid w:val="00A46D3B"/>
    <w:rsid w:val="00A54318"/>
    <w:rsid w:val="00A63114"/>
    <w:rsid w:val="00A67EF5"/>
    <w:rsid w:val="00A730C4"/>
    <w:rsid w:val="00A7408E"/>
    <w:rsid w:val="00A7528D"/>
    <w:rsid w:val="00A776DF"/>
    <w:rsid w:val="00A8339B"/>
    <w:rsid w:val="00A8377E"/>
    <w:rsid w:val="00A9011A"/>
    <w:rsid w:val="00A90967"/>
    <w:rsid w:val="00A90AAD"/>
    <w:rsid w:val="00A92BAA"/>
    <w:rsid w:val="00A93531"/>
    <w:rsid w:val="00A93B95"/>
    <w:rsid w:val="00A944A6"/>
    <w:rsid w:val="00A96E92"/>
    <w:rsid w:val="00AA3B50"/>
    <w:rsid w:val="00AA4080"/>
    <w:rsid w:val="00AA5AFB"/>
    <w:rsid w:val="00AC06EE"/>
    <w:rsid w:val="00AC39A7"/>
    <w:rsid w:val="00AC3C6D"/>
    <w:rsid w:val="00AD06DC"/>
    <w:rsid w:val="00AD121F"/>
    <w:rsid w:val="00AD781F"/>
    <w:rsid w:val="00AE36C9"/>
    <w:rsid w:val="00AE6571"/>
    <w:rsid w:val="00AE67D7"/>
    <w:rsid w:val="00AE6CEE"/>
    <w:rsid w:val="00AE791A"/>
    <w:rsid w:val="00AF312A"/>
    <w:rsid w:val="00AF4F77"/>
    <w:rsid w:val="00AF618A"/>
    <w:rsid w:val="00AF6E04"/>
    <w:rsid w:val="00AF730E"/>
    <w:rsid w:val="00B069E4"/>
    <w:rsid w:val="00B11750"/>
    <w:rsid w:val="00B1223B"/>
    <w:rsid w:val="00B132D5"/>
    <w:rsid w:val="00B13C39"/>
    <w:rsid w:val="00B154B9"/>
    <w:rsid w:val="00B209EE"/>
    <w:rsid w:val="00B220CB"/>
    <w:rsid w:val="00B22D23"/>
    <w:rsid w:val="00B22D28"/>
    <w:rsid w:val="00B25EC5"/>
    <w:rsid w:val="00B26B52"/>
    <w:rsid w:val="00B42FA7"/>
    <w:rsid w:val="00B4347B"/>
    <w:rsid w:val="00B43B80"/>
    <w:rsid w:val="00B4669C"/>
    <w:rsid w:val="00B50522"/>
    <w:rsid w:val="00B5090B"/>
    <w:rsid w:val="00B54027"/>
    <w:rsid w:val="00B5694A"/>
    <w:rsid w:val="00B5740D"/>
    <w:rsid w:val="00B72533"/>
    <w:rsid w:val="00B72B81"/>
    <w:rsid w:val="00B736DF"/>
    <w:rsid w:val="00B7590F"/>
    <w:rsid w:val="00B82E23"/>
    <w:rsid w:val="00B875F6"/>
    <w:rsid w:val="00B9131E"/>
    <w:rsid w:val="00B91C61"/>
    <w:rsid w:val="00B92C7B"/>
    <w:rsid w:val="00B94666"/>
    <w:rsid w:val="00B973F4"/>
    <w:rsid w:val="00BA6FCC"/>
    <w:rsid w:val="00BB067D"/>
    <w:rsid w:val="00BB3F7F"/>
    <w:rsid w:val="00BB43D0"/>
    <w:rsid w:val="00BB5EDA"/>
    <w:rsid w:val="00BC0776"/>
    <w:rsid w:val="00BC324D"/>
    <w:rsid w:val="00BD50CA"/>
    <w:rsid w:val="00BE7465"/>
    <w:rsid w:val="00BF210B"/>
    <w:rsid w:val="00BF72B0"/>
    <w:rsid w:val="00C05AAB"/>
    <w:rsid w:val="00C1061F"/>
    <w:rsid w:val="00C15211"/>
    <w:rsid w:val="00C24B61"/>
    <w:rsid w:val="00C25CB2"/>
    <w:rsid w:val="00C327C1"/>
    <w:rsid w:val="00C341F7"/>
    <w:rsid w:val="00C3550A"/>
    <w:rsid w:val="00C36A2E"/>
    <w:rsid w:val="00C37720"/>
    <w:rsid w:val="00C37CF9"/>
    <w:rsid w:val="00C41CBB"/>
    <w:rsid w:val="00C4426A"/>
    <w:rsid w:val="00C44E7E"/>
    <w:rsid w:val="00C47335"/>
    <w:rsid w:val="00C4740E"/>
    <w:rsid w:val="00C51351"/>
    <w:rsid w:val="00C52A07"/>
    <w:rsid w:val="00C5382F"/>
    <w:rsid w:val="00C54766"/>
    <w:rsid w:val="00C5713C"/>
    <w:rsid w:val="00C57541"/>
    <w:rsid w:val="00C618B5"/>
    <w:rsid w:val="00C6470E"/>
    <w:rsid w:val="00C665D3"/>
    <w:rsid w:val="00C67EF6"/>
    <w:rsid w:val="00C758BA"/>
    <w:rsid w:val="00C826EA"/>
    <w:rsid w:val="00C82CD9"/>
    <w:rsid w:val="00C851E3"/>
    <w:rsid w:val="00C8587D"/>
    <w:rsid w:val="00C940F4"/>
    <w:rsid w:val="00C94547"/>
    <w:rsid w:val="00C97F0F"/>
    <w:rsid w:val="00CA34A2"/>
    <w:rsid w:val="00CA495C"/>
    <w:rsid w:val="00CA49CF"/>
    <w:rsid w:val="00CA652E"/>
    <w:rsid w:val="00CA6958"/>
    <w:rsid w:val="00CA6FB2"/>
    <w:rsid w:val="00CA7BEC"/>
    <w:rsid w:val="00CB43B8"/>
    <w:rsid w:val="00CD576A"/>
    <w:rsid w:val="00CE3A7A"/>
    <w:rsid w:val="00CE53CC"/>
    <w:rsid w:val="00CF4AD2"/>
    <w:rsid w:val="00D101C1"/>
    <w:rsid w:val="00D106E9"/>
    <w:rsid w:val="00D10E35"/>
    <w:rsid w:val="00D22130"/>
    <w:rsid w:val="00D33967"/>
    <w:rsid w:val="00D362DA"/>
    <w:rsid w:val="00D44479"/>
    <w:rsid w:val="00D4666A"/>
    <w:rsid w:val="00D53363"/>
    <w:rsid w:val="00D576AD"/>
    <w:rsid w:val="00D6245C"/>
    <w:rsid w:val="00D70BB8"/>
    <w:rsid w:val="00D76672"/>
    <w:rsid w:val="00D76F5E"/>
    <w:rsid w:val="00D85BE3"/>
    <w:rsid w:val="00D908C6"/>
    <w:rsid w:val="00D92F1A"/>
    <w:rsid w:val="00D93B05"/>
    <w:rsid w:val="00D950DE"/>
    <w:rsid w:val="00DA5C0A"/>
    <w:rsid w:val="00DB0A37"/>
    <w:rsid w:val="00DB13B2"/>
    <w:rsid w:val="00DB7228"/>
    <w:rsid w:val="00DC5085"/>
    <w:rsid w:val="00DD072D"/>
    <w:rsid w:val="00DD07E2"/>
    <w:rsid w:val="00DD12F6"/>
    <w:rsid w:val="00DD1AE2"/>
    <w:rsid w:val="00DD2701"/>
    <w:rsid w:val="00DD5761"/>
    <w:rsid w:val="00DD73C3"/>
    <w:rsid w:val="00DE3E48"/>
    <w:rsid w:val="00DF0EAE"/>
    <w:rsid w:val="00E1124B"/>
    <w:rsid w:val="00E14C97"/>
    <w:rsid w:val="00E15F3A"/>
    <w:rsid w:val="00E1722C"/>
    <w:rsid w:val="00E1741D"/>
    <w:rsid w:val="00E3294F"/>
    <w:rsid w:val="00E424C2"/>
    <w:rsid w:val="00E42A0D"/>
    <w:rsid w:val="00E4378D"/>
    <w:rsid w:val="00E44C29"/>
    <w:rsid w:val="00E45146"/>
    <w:rsid w:val="00E46323"/>
    <w:rsid w:val="00E47F16"/>
    <w:rsid w:val="00E51146"/>
    <w:rsid w:val="00E52909"/>
    <w:rsid w:val="00E541FE"/>
    <w:rsid w:val="00E6590E"/>
    <w:rsid w:val="00E65C2A"/>
    <w:rsid w:val="00E66BF1"/>
    <w:rsid w:val="00E66DB8"/>
    <w:rsid w:val="00E6764B"/>
    <w:rsid w:val="00E7100F"/>
    <w:rsid w:val="00E7674C"/>
    <w:rsid w:val="00E80DFD"/>
    <w:rsid w:val="00EA1869"/>
    <w:rsid w:val="00EB07F2"/>
    <w:rsid w:val="00EB0F5E"/>
    <w:rsid w:val="00EB21A2"/>
    <w:rsid w:val="00EB4B6A"/>
    <w:rsid w:val="00EC0EAF"/>
    <w:rsid w:val="00EC2466"/>
    <w:rsid w:val="00EC42B4"/>
    <w:rsid w:val="00EC4480"/>
    <w:rsid w:val="00EC584A"/>
    <w:rsid w:val="00EC79D7"/>
    <w:rsid w:val="00ED0890"/>
    <w:rsid w:val="00ED10A1"/>
    <w:rsid w:val="00ED1526"/>
    <w:rsid w:val="00ED4E4D"/>
    <w:rsid w:val="00EE4327"/>
    <w:rsid w:val="00EF3BEF"/>
    <w:rsid w:val="00F00FDB"/>
    <w:rsid w:val="00F0368D"/>
    <w:rsid w:val="00F14B48"/>
    <w:rsid w:val="00F1689F"/>
    <w:rsid w:val="00F1775C"/>
    <w:rsid w:val="00F233CA"/>
    <w:rsid w:val="00F32850"/>
    <w:rsid w:val="00F3331C"/>
    <w:rsid w:val="00F33FB7"/>
    <w:rsid w:val="00F45D7B"/>
    <w:rsid w:val="00F45D82"/>
    <w:rsid w:val="00F50F77"/>
    <w:rsid w:val="00F54E07"/>
    <w:rsid w:val="00F54FEF"/>
    <w:rsid w:val="00F562BC"/>
    <w:rsid w:val="00F6213A"/>
    <w:rsid w:val="00F66B7A"/>
    <w:rsid w:val="00F735D2"/>
    <w:rsid w:val="00F746C9"/>
    <w:rsid w:val="00F8150D"/>
    <w:rsid w:val="00F8397D"/>
    <w:rsid w:val="00F8685F"/>
    <w:rsid w:val="00F92EEC"/>
    <w:rsid w:val="00FA0E43"/>
    <w:rsid w:val="00FA5B9B"/>
    <w:rsid w:val="00FA691F"/>
    <w:rsid w:val="00FB29E5"/>
    <w:rsid w:val="00FC02EC"/>
    <w:rsid w:val="00FC0714"/>
    <w:rsid w:val="00FC18D5"/>
    <w:rsid w:val="00FC2086"/>
    <w:rsid w:val="00FC3A9A"/>
    <w:rsid w:val="00FC403A"/>
    <w:rsid w:val="00FC7F54"/>
    <w:rsid w:val="00FD563F"/>
    <w:rsid w:val="00FE48AB"/>
    <w:rsid w:val="00FF1D1F"/>
    <w:rsid w:val="00FF5D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3D1B94"/>
  <w15:docId w15:val="{314DC3E6-33C5-4291-BA67-7E393FF4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FDB"/>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00FDB"/>
    <w:pPr>
      <w:keepNext/>
      <w:keepLines/>
      <w:numPr>
        <w:numId w:val="33"/>
      </w:numPr>
      <w:pBdr>
        <w:bottom w:val="single" w:sz="8" w:space="1" w:color="auto"/>
      </w:pBdr>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F00FDB"/>
    <w:pPr>
      <w:keepNext/>
      <w:keepLines/>
      <w:numPr>
        <w:ilvl w:val="1"/>
        <w:numId w:val="33"/>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F00FDB"/>
    <w:pPr>
      <w:keepNext/>
      <w:keepLines/>
      <w:numPr>
        <w:ilvl w:val="2"/>
        <w:numId w:val="33"/>
      </w:numPr>
      <w:spacing w:before="200"/>
      <w:ind w:left="72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F00FDB"/>
    <w:pPr>
      <w:keepNext/>
      <w:keepLines/>
      <w:numPr>
        <w:ilvl w:val="3"/>
        <w:numId w:val="33"/>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unhideWhenUsed/>
    <w:qFormat/>
    <w:rsid w:val="00F00FDB"/>
    <w:pPr>
      <w:keepNext/>
      <w:keepLines/>
      <w:numPr>
        <w:ilvl w:val="4"/>
        <w:numId w:val="33"/>
      </w:numPr>
      <w:spacing w:before="20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F00FDB"/>
    <w:pPr>
      <w:keepNext/>
      <w:keepLines/>
      <w:numPr>
        <w:ilvl w:val="5"/>
        <w:numId w:val="3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0FDB"/>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0FDB"/>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0FDB"/>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FDB"/>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F00FDB"/>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F00FDB"/>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F00FDB"/>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F00FDB"/>
    <w:rPr>
      <w:rFonts w:ascii="Arial" w:eastAsiaTheme="majorEastAsia" w:hAnsi="Arial" w:cstheme="majorBidi"/>
    </w:rPr>
  </w:style>
  <w:style w:type="character" w:customStyle="1" w:styleId="Heading6Char">
    <w:name w:val="Heading 6 Char"/>
    <w:basedOn w:val="DefaultParagraphFont"/>
    <w:link w:val="Heading6"/>
    <w:uiPriority w:val="9"/>
    <w:semiHidden/>
    <w:rsid w:val="00F00FD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0F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0F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0FD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E65C2A"/>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D0CECE" w:themeFill="background2" w:themeFillShade="E6"/>
      </w:tcPr>
    </w:tblStylePr>
  </w:style>
  <w:style w:type="character" w:styleId="Hyperlink">
    <w:name w:val="Hyperlink"/>
    <w:basedOn w:val="DefaultParagraphFont"/>
    <w:uiPriority w:val="99"/>
    <w:unhideWhenUsed/>
    <w:rsid w:val="00FC02EC"/>
    <w:rPr>
      <w:color w:val="0563C1" w:themeColor="hyperlink"/>
      <w:u w:val="single"/>
    </w:rPr>
  </w:style>
  <w:style w:type="paragraph" w:styleId="Title">
    <w:name w:val="Title"/>
    <w:basedOn w:val="Normal"/>
    <w:next w:val="Normal"/>
    <w:link w:val="TitleChar"/>
    <w:uiPriority w:val="10"/>
    <w:qFormat/>
    <w:rsid w:val="00892F3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2F31"/>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10E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35"/>
    <w:rPr>
      <w:rFonts w:ascii="Tahoma" w:hAnsi="Tahoma" w:cs="Tahoma"/>
      <w:sz w:val="16"/>
      <w:szCs w:val="16"/>
    </w:rPr>
  </w:style>
  <w:style w:type="paragraph" w:customStyle="1" w:styleId="BDTextBulletList2">
    <w:name w:val="BD Text Bullet List 2"/>
    <w:basedOn w:val="BDTextBulletList"/>
    <w:qFormat/>
    <w:rsid w:val="00F00FDB"/>
    <w:pPr>
      <w:numPr>
        <w:numId w:val="21"/>
      </w:numPr>
    </w:pPr>
  </w:style>
  <w:style w:type="paragraph" w:customStyle="1" w:styleId="BDTextBulletList">
    <w:name w:val="BD Text Bullet List"/>
    <w:basedOn w:val="Normal"/>
    <w:link w:val="BDTextBulletListChar"/>
    <w:qFormat/>
    <w:rsid w:val="00F00FDB"/>
    <w:pPr>
      <w:numPr>
        <w:numId w:val="20"/>
      </w:numPr>
      <w:contextualSpacing/>
    </w:pPr>
  </w:style>
  <w:style w:type="paragraph" w:styleId="Subtitle">
    <w:name w:val="Subtitle"/>
    <w:basedOn w:val="Normal"/>
    <w:next w:val="Normal"/>
    <w:link w:val="SubtitleChar"/>
    <w:uiPriority w:val="11"/>
    <w:qFormat/>
    <w:rsid w:val="0010797D"/>
    <w:pPr>
      <w:numPr>
        <w:ilvl w:val="1"/>
      </w:numPr>
    </w:pPr>
    <w:rPr>
      <w:rFonts w:asciiTheme="majorHAnsi" w:eastAsiaTheme="majorEastAsia" w:hAnsiTheme="majorHAnsi" w:cstheme="majorBidi"/>
      <w:b/>
      <w:iCs/>
      <w:spacing w:val="15"/>
      <w:sz w:val="28"/>
      <w:szCs w:val="24"/>
      <w:u w:val="single"/>
    </w:rPr>
  </w:style>
  <w:style w:type="character" w:customStyle="1" w:styleId="SubtitleChar">
    <w:name w:val="Subtitle Char"/>
    <w:basedOn w:val="DefaultParagraphFont"/>
    <w:link w:val="Subtitle"/>
    <w:uiPriority w:val="11"/>
    <w:rsid w:val="0010797D"/>
    <w:rPr>
      <w:rFonts w:asciiTheme="majorHAnsi" w:eastAsiaTheme="majorEastAsia" w:hAnsiTheme="majorHAnsi" w:cstheme="majorBidi"/>
      <w:b/>
      <w:iCs/>
      <w:spacing w:val="15"/>
      <w:sz w:val="28"/>
      <w:szCs w:val="24"/>
      <w:u w:val="single"/>
    </w:rPr>
  </w:style>
  <w:style w:type="character" w:styleId="Emphasis">
    <w:name w:val="Emphasis"/>
    <w:basedOn w:val="DefaultParagraphFont"/>
    <w:uiPriority w:val="20"/>
    <w:qFormat/>
    <w:rsid w:val="00E65C2A"/>
    <w:rPr>
      <w:i/>
      <w:iCs/>
    </w:rPr>
  </w:style>
  <w:style w:type="character" w:styleId="SubtleEmphasis">
    <w:name w:val="Subtle Emphasis"/>
    <w:basedOn w:val="DefaultParagraphFont"/>
    <w:uiPriority w:val="19"/>
    <w:qFormat/>
    <w:rsid w:val="00E65C2A"/>
    <w:rPr>
      <w:i/>
      <w:iCs/>
      <w:color w:val="808080" w:themeColor="text1" w:themeTint="7F"/>
    </w:rPr>
  </w:style>
  <w:style w:type="character" w:styleId="IntenseEmphasis">
    <w:name w:val="Intense Emphasis"/>
    <w:basedOn w:val="DefaultParagraphFont"/>
    <w:uiPriority w:val="21"/>
    <w:qFormat/>
    <w:rsid w:val="00E65C2A"/>
    <w:rPr>
      <w:b/>
      <w:bCs/>
      <w:i/>
      <w:iCs/>
      <w:color w:val="5B9BD5" w:themeColor="accent1"/>
    </w:rPr>
  </w:style>
  <w:style w:type="character" w:styleId="Strong">
    <w:name w:val="Strong"/>
    <w:basedOn w:val="DefaultParagraphFont"/>
    <w:uiPriority w:val="22"/>
    <w:qFormat/>
    <w:rsid w:val="00E65C2A"/>
    <w:rPr>
      <w:b/>
      <w:bCs/>
    </w:rPr>
  </w:style>
  <w:style w:type="paragraph" w:styleId="Quote">
    <w:name w:val="Quote"/>
    <w:basedOn w:val="Normal"/>
    <w:next w:val="Normal"/>
    <w:link w:val="QuoteChar"/>
    <w:uiPriority w:val="29"/>
    <w:qFormat/>
    <w:rsid w:val="00E65C2A"/>
    <w:rPr>
      <w:i/>
      <w:iCs/>
      <w:color w:val="000000" w:themeColor="text1"/>
    </w:rPr>
  </w:style>
  <w:style w:type="character" w:customStyle="1" w:styleId="QuoteChar">
    <w:name w:val="Quote Char"/>
    <w:basedOn w:val="DefaultParagraphFont"/>
    <w:link w:val="Quote"/>
    <w:uiPriority w:val="29"/>
    <w:rsid w:val="00E65C2A"/>
    <w:rPr>
      <w:i/>
      <w:iCs/>
      <w:color w:val="000000" w:themeColor="text1"/>
    </w:rPr>
  </w:style>
  <w:style w:type="paragraph" w:styleId="IntenseQuote">
    <w:name w:val="Intense Quote"/>
    <w:basedOn w:val="Normal"/>
    <w:next w:val="Normal"/>
    <w:link w:val="IntenseQuoteChar"/>
    <w:uiPriority w:val="30"/>
    <w:qFormat/>
    <w:rsid w:val="00E65C2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65C2A"/>
    <w:rPr>
      <w:b/>
      <w:bCs/>
      <w:i/>
      <w:iCs/>
      <w:color w:val="5B9BD5" w:themeColor="accent1"/>
    </w:rPr>
  </w:style>
  <w:style w:type="character" w:styleId="SubtleReference">
    <w:name w:val="Subtle Reference"/>
    <w:basedOn w:val="DefaultParagraphFont"/>
    <w:uiPriority w:val="31"/>
    <w:qFormat/>
    <w:rsid w:val="00E65C2A"/>
    <w:rPr>
      <w:smallCaps/>
      <w:color w:val="ED7D31" w:themeColor="accent2"/>
      <w:u w:val="single"/>
    </w:rPr>
  </w:style>
  <w:style w:type="character" w:styleId="IntenseReference">
    <w:name w:val="Intense Reference"/>
    <w:basedOn w:val="DefaultParagraphFont"/>
    <w:uiPriority w:val="32"/>
    <w:qFormat/>
    <w:rsid w:val="00E65C2A"/>
    <w:rPr>
      <w:b/>
      <w:bCs/>
      <w:smallCaps/>
      <w:color w:val="ED7D31" w:themeColor="accent2"/>
      <w:spacing w:val="5"/>
      <w:u w:val="single"/>
    </w:rPr>
  </w:style>
  <w:style w:type="character" w:styleId="BookTitle">
    <w:name w:val="Book Title"/>
    <w:basedOn w:val="DefaultParagraphFont"/>
    <w:uiPriority w:val="33"/>
    <w:qFormat/>
    <w:rsid w:val="00E65C2A"/>
    <w:rPr>
      <w:b/>
      <w:bCs/>
      <w:smallCaps/>
      <w:spacing w:val="5"/>
    </w:rPr>
  </w:style>
  <w:style w:type="paragraph" w:styleId="ListParagraph">
    <w:name w:val="List Paragraph"/>
    <w:basedOn w:val="Normal"/>
    <w:uiPriority w:val="34"/>
    <w:qFormat/>
    <w:rsid w:val="00E65C2A"/>
    <w:pPr>
      <w:ind w:left="720"/>
      <w:contextualSpacing/>
    </w:pPr>
  </w:style>
  <w:style w:type="paragraph" w:styleId="TOC1">
    <w:name w:val="toc 1"/>
    <w:basedOn w:val="Normal"/>
    <w:next w:val="Normal"/>
    <w:autoRedefine/>
    <w:uiPriority w:val="39"/>
    <w:unhideWhenUsed/>
    <w:rsid w:val="00BB067D"/>
    <w:pPr>
      <w:spacing w:before="120"/>
    </w:pPr>
    <w:rPr>
      <w:rFonts w:asciiTheme="minorHAnsi" w:hAnsiTheme="minorHAnsi"/>
      <w:b/>
      <w:bCs/>
      <w:caps/>
      <w:sz w:val="20"/>
      <w:szCs w:val="20"/>
    </w:rPr>
  </w:style>
  <w:style w:type="paragraph" w:styleId="TOC2">
    <w:name w:val="toc 2"/>
    <w:basedOn w:val="Normal"/>
    <w:next w:val="Normal"/>
    <w:autoRedefine/>
    <w:uiPriority w:val="39"/>
    <w:unhideWhenUsed/>
    <w:rsid w:val="00BB067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BB067D"/>
    <w:pPr>
      <w:spacing w:after="0"/>
      <w:ind w:left="440"/>
    </w:pPr>
    <w:rPr>
      <w:rFonts w:asciiTheme="minorHAnsi" w:hAnsiTheme="minorHAnsi"/>
      <w:i/>
      <w:iCs/>
      <w:sz w:val="20"/>
      <w:szCs w:val="20"/>
    </w:rPr>
  </w:style>
  <w:style w:type="character" w:styleId="CommentReference">
    <w:name w:val="annotation reference"/>
    <w:basedOn w:val="DefaultParagraphFont"/>
    <w:uiPriority w:val="99"/>
    <w:unhideWhenUsed/>
    <w:rsid w:val="00F735D2"/>
    <w:rPr>
      <w:sz w:val="16"/>
      <w:szCs w:val="16"/>
    </w:rPr>
  </w:style>
  <w:style w:type="paragraph" w:styleId="CommentText">
    <w:name w:val="annotation text"/>
    <w:basedOn w:val="Normal"/>
    <w:link w:val="CommentTextChar"/>
    <w:uiPriority w:val="99"/>
    <w:unhideWhenUsed/>
    <w:rsid w:val="00F735D2"/>
    <w:rPr>
      <w:sz w:val="20"/>
      <w:szCs w:val="20"/>
    </w:rPr>
  </w:style>
  <w:style w:type="character" w:customStyle="1" w:styleId="CommentTextChar">
    <w:name w:val="Comment Text Char"/>
    <w:basedOn w:val="DefaultParagraphFont"/>
    <w:link w:val="CommentText"/>
    <w:uiPriority w:val="99"/>
    <w:rsid w:val="00F735D2"/>
    <w:rPr>
      <w:rFonts w:ascii="Times New Roman" w:eastAsia="Calibri" w:hAnsi="Times New Roman" w:cs="Times New Roman"/>
      <w:sz w:val="20"/>
      <w:szCs w:val="20"/>
    </w:rPr>
  </w:style>
  <w:style w:type="paragraph" w:customStyle="1" w:styleId="BDSubsectionGoal">
    <w:name w:val="BD SubsectionGoal"/>
    <w:basedOn w:val="Normal"/>
    <w:next w:val="Normal"/>
    <w:qFormat/>
    <w:rsid w:val="00F00FDB"/>
    <w:pPr>
      <w:shd w:val="clear" w:color="auto" w:fill="FFC000"/>
    </w:pPr>
  </w:style>
  <w:style w:type="paragraph" w:customStyle="1" w:styleId="BDAppendixsubheading1">
    <w:name w:val="BD Appendix subheading1"/>
    <w:next w:val="Normal"/>
    <w:autoRedefine/>
    <w:qFormat/>
    <w:rsid w:val="00F00FDB"/>
    <w:pPr>
      <w:spacing w:after="200"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link w:val="BDAppendixsubheading2Char"/>
    <w:qFormat/>
    <w:rsid w:val="00F00FDB"/>
    <w:pPr>
      <w:spacing w:after="120" w:line="240" w:lineRule="auto"/>
    </w:pPr>
    <w:rPr>
      <w:rFonts w:ascii="Verdana" w:eastAsiaTheme="majorEastAsia" w:hAnsi="Verdana" w:cstheme="majorBidi"/>
      <w:b/>
      <w:bCs/>
      <w:i/>
      <w:color w:val="262626" w:themeColor="text1" w:themeTint="D9"/>
      <w:sz w:val="24"/>
      <w:szCs w:val="26"/>
    </w:rPr>
  </w:style>
  <w:style w:type="character" w:customStyle="1" w:styleId="BDAppendixsubheading2Char">
    <w:name w:val="BD Appendix subheading2 Char"/>
    <w:basedOn w:val="DefaultParagraphFont"/>
    <w:link w:val="BDAppendixsubheading2"/>
    <w:rsid w:val="00451538"/>
    <w:rPr>
      <w:rFonts w:ascii="Verdana" w:eastAsiaTheme="majorEastAsia" w:hAnsi="Verdana" w:cstheme="majorBidi"/>
      <w:b/>
      <w:bCs/>
      <w:i/>
      <w:color w:val="262626" w:themeColor="text1" w:themeTint="D9"/>
      <w:sz w:val="24"/>
      <w:szCs w:val="26"/>
    </w:rPr>
  </w:style>
  <w:style w:type="paragraph" w:customStyle="1" w:styleId="BDDefinitionEmphasis">
    <w:name w:val="BD Definition Emphasis"/>
    <w:basedOn w:val="Normal"/>
    <w:next w:val="Normal"/>
    <w:qFormat/>
    <w:rsid w:val="00F00FDB"/>
    <w:pPr>
      <w:spacing w:before="120"/>
      <w:ind w:left="720" w:right="720"/>
    </w:pPr>
    <w:rPr>
      <w:rFonts w:eastAsiaTheme="minorHAnsi" w:cstheme="minorBidi"/>
      <w:i/>
    </w:rPr>
  </w:style>
  <w:style w:type="paragraph" w:customStyle="1" w:styleId="BDFigureCaption">
    <w:name w:val="BD Figure Caption"/>
    <w:qFormat/>
    <w:rsid w:val="00F00FDB"/>
    <w:pPr>
      <w:spacing w:before="120" w:after="240" w:line="240" w:lineRule="auto"/>
      <w:jc w:val="center"/>
    </w:pPr>
    <w:rPr>
      <w:rFonts w:ascii="Times New Roman" w:eastAsia="Calibri" w:hAnsi="Times New Roman" w:cs="Times New Roman"/>
      <w:b/>
      <w:i/>
      <w:noProof/>
      <w:sz w:val="20"/>
      <w:szCs w:val="20"/>
    </w:rPr>
  </w:style>
  <w:style w:type="table" w:customStyle="1" w:styleId="BDMarcusTables">
    <w:name w:val="BD Marcus Tables"/>
    <w:basedOn w:val="TableNormal"/>
    <w:uiPriority w:val="99"/>
    <w:rsid w:val="00636A97"/>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paragraph" w:customStyle="1" w:styleId="BDOtherTitles">
    <w:name w:val="BD Other Titles"/>
    <w:basedOn w:val="Normal"/>
    <w:qFormat/>
    <w:rsid w:val="00F00FDB"/>
    <w:pPr>
      <w:spacing w:after="240"/>
      <w:jc w:val="center"/>
    </w:pPr>
    <w:rPr>
      <w:rFonts w:ascii="Verdana" w:eastAsiaTheme="minorHAnsi" w:hAnsi="Verdana" w:cstheme="minorBidi"/>
      <w:b/>
      <w:sz w:val="28"/>
    </w:rPr>
  </w:style>
  <w:style w:type="paragraph" w:customStyle="1" w:styleId="BDTableCaption">
    <w:name w:val="BD Table Caption"/>
    <w:next w:val="Normal"/>
    <w:qFormat/>
    <w:rsid w:val="00F00FDB"/>
    <w:pPr>
      <w:spacing w:before="240" w:after="120" w:line="240" w:lineRule="auto"/>
      <w:jc w:val="center"/>
    </w:pPr>
    <w:rPr>
      <w:rFonts w:ascii="Times New Roman" w:eastAsia="Calibri" w:hAnsi="Times New Roman" w:cs="Times New Roman"/>
      <w:b/>
      <w:i/>
    </w:rPr>
  </w:style>
  <w:style w:type="paragraph" w:customStyle="1" w:styleId="BDTableText">
    <w:name w:val="BD Table Text"/>
    <w:qFormat/>
    <w:rsid w:val="00F00FDB"/>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F00FDB"/>
    <w:pPr>
      <w:numPr>
        <w:numId w:val="22"/>
      </w:numPr>
    </w:pPr>
  </w:style>
  <w:style w:type="paragraph" w:customStyle="1" w:styleId="BDTextLetterList">
    <w:name w:val="BD Text Letter List"/>
    <w:basedOn w:val="BDTextBulletList"/>
    <w:next w:val="Normal"/>
    <w:qFormat/>
    <w:rsid w:val="00F00FDB"/>
    <w:pPr>
      <w:keepNext/>
      <w:keepLines/>
      <w:numPr>
        <w:numId w:val="23"/>
      </w:numPr>
      <w:spacing w:before="120" w:after="40"/>
    </w:pPr>
    <w:rPr>
      <w:b/>
      <w:smallCaps/>
    </w:rPr>
  </w:style>
  <w:style w:type="paragraph" w:customStyle="1" w:styleId="BDTextComponentList">
    <w:name w:val="BD Text Component List"/>
    <w:basedOn w:val="BDTextLetterList"/>
    <w:next w:val="Normal"/>
    <w:qFormat/>
    <w:rsid w:val="00F00FDB"/>
    <w:pPr>
      <w:numPr>
        <w:numId w:val="0"/>
      </w:numPr>
    </w:pPr>
  </w:style>
  <w:style w:type="paragraph" w:customStyle="1" w:styleId="BDTextNumberedList0">
    <w:name w:val="BD Text Numbered List"/>
    <w:next w:val="Normal"/>
    <w:qFormat/>
    <w:rsid w:val="00F00FDB"/>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F00FDB"/>
    <w:pPr>
      <w:numPr>
        <w:numId w:val="24"/>
      </w:numPr>
    </w:pPr>
  </w:style>
  <w:style w:type="paragraph" w:customStyle="1" w:styleId="BDTOCHeader">
    <w:name w:val="BD TOC Header"/>
    <w:basedOn w:val="Normal"/>
    <w:qFormat/>
    <w:rsid w:val="00F00FDB"/>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styleId="Header">
    <w:name w:val="header"/>
    <w:basedOn w:val="Normal"/>
    <w:link w:val="HeaderChar"/>
    <w:uiPriority w:val="99"/>
    <w:rsid w:val="00304F45"/>
    <w:pPr>
      <w:tabs>
        <w:tab w:val="center" w:pos="4320"/>
        <w:tab w:val="right" w:pos="8640"/>
      </w:tabs>
    </w:pPr>
  </w:style>
  <w:style w:type="character" w:customStyle="1" w:styleId="HeaderChar">
    <w:name w:val="Header Char"/>
    <w:basedOn w:val="DefaultParagraphFont"/>
    <w:link w:val="Header"/>
    <w:uiPriority w:val="99"/>
    <w:rsid w:val="00304F45"/>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304F45"/>
    <w:rPr>
      <w:b/>
      <w:bCs/>
    </w:rPr>
  </w:style>
  <w:style w:type="character" w:customStyle="1" w:styleId="CommentSubjectChar">
    <w:name w:val="Comment Subject Char"/>
    <w:basedOn w:val="CommentTextChar"/>
    <w:link w:val="CommentSubject"/>
    <w:uiPriority w:val="99"/>
    <w:semiHidden/>
    <w:rsid w:val="00304F45"/>
    <w:rPr>
      <w:rFonts w:ascii="Times New Roman" w:eastAsia="Calibri" w:hAnsi="Times New Roman" w:cs="Times New Roman"/>
      <w:b/>
      <w:bCs/>
      <w:sz w:val="20"/>
      <w:szCs w:val="20"/>
    </w:rPr>
  </w:style>
  <w:style w:type="paragraph" w:styleId="Revision">
    <w:name w:val="Revision"/>
    <w:hidden/>
    <w:uiPriority w:val="99"/>
    <w:semiHidden/>
    <w:rsid w:val="00304F45"/>
    <w:pPr>
      <w:spacing w:after="0" w:line="240" w:lineRule="auto"/>
    </w:pPr>
    <w:rPr>
      <w:rFonts w:ascii="Times New Roman" w:eastAsia="Calibri" w:hAnsi="Times New Roman" w:cs="Times New Roman"/>
    </w:rPr>
  </w:style>
  <w:style w:type="paragraph" w:styleId="FootnoteText">
    <w:name w:val="footnote text"/>
    <w:basedOn w:val="Normal"/>
    <w:link w:val="FootnoteTextChar"/>
    <w:uiPriority w:val="99"/>
    <w:unhideWhenUsed/>
    <w:rsid w:val="00304F45"/>
    <w:pPr>
      <w:spacing w:after="0"/>
    </w:pPr>
    <w:rPr>
      <w:sz w:val="20"/>
      <w:szCs w:val="20"/>
    </w:rPr>
  </w:style>
  <w:style w:type="character" w:customStyle="1" w:styleId="FootnoteTextChar">
    <w:name w:val="Footnote Text Char"/>
    <w:basedOn w:val="DefaultParagraphFont"/>
    <w:link w:val="FootnoteText"/>
    <w:uiPriority w:val="99"/>
    <w:rsid w:val="00304F45"/>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304F45"/>
    <w:rPr>
      <w:vertAlign w:val="superscript"/>
    </w:rPr>
  </w:style>
  <w:style w:type="table" w:styleId="LightGrid-Accent1">
    <w:name w:val="Light Grid Accent 1"/>
    <w:basedOn w:val="TableNormal"/>
    <w:uiPriority w:val="62"/>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dnoteText">
    <w:name w:val="endnote text"/>
    <w:basedOn w:val="Normal"/>
    <w:link w:val="EndnoteTextChar"/>
    <w:uiPriority w:val="99"/>
    <w:unhideWhenUsed/>
    <w:rsid w:val="00304F45"/>
    <w:rPr>
      <w:sz w:val="20"/>
      <w:szCs w:val="20"/>
    </w:rPr>
  </w:style>
  <w:style w:type="character" w:customStyle="1" w:styleId="EndnoteTextChar">
    <w:name w:val="Endnote Text Char"/>
    <w:basedOn w:val="DefaultParagraphFont"/>
    <w:link w:val="EndnoteText"/>
    <w:uiPriority w:val="99"/>
    <w:rsid w:val="00304F45"/>
    <w:rPr>
      <w:rFonts w:ascii="Times New Roman" w:eastAsia="Calibri" w:hAnsi="Times New Roman" w:cs="Times New Roman"/>
      <w:sz w:val="20"/>
      <w:szCs w:val="20"/>
    </w:rPr>
  </w:style>
  <w:style w:type="character" w:styleId="EndnoteReference">
    <w:name w:val="endnote reference"/>
    <w:uiPriority w:val="99"/>
    <w:unhideWhenUsed/>
    <w:rsid w:val="00304F45"/>
    <w:rPr>
      <w:vertAlign w:val="superscript"/>
    </w:rPr>
  </w:style>
  <w:style w:type="paragraph" w:customStyle="1" w:styleId="BDUseCaseSubheading">
    <w:name w:val="BD UseCase Subheading"/>
    <w:next w:val="Normal"/>
    <w:qFormat/>
    <w:rsid w:val="00F00FDB"/>
    <w:pPr>
      <w:spacing w:before="240" w:after="0" w:line="240" w:lineRule="auto"/>
    </w:pPr>
    <w:rPr>
      <w:rFonts w:ascii="Verdana" w:eastAsia="Times New Roman" w:hAnsi="Verdana" w:cstheme="majorBidi"/>
      <w:b/>
      <w:bCs/>
      <w:i/>
      <w:smallCaps/>
      <w:color w:val="262626" w:themeColor="text1" w:themeTint="D9"/>
      <w:szCs w:val="26"/>
      <w:u w:val="single"/>
    </w:rPr>
  </w:style>
  <w:style w:type="paragraph" w:customStyle="1" w:styleId="BDSectionGoal">
    <w:name w:val="BD SectionGoal"/>
    <w:basedOn w:val="Normal"/>
    <w:next w:val="Normal"/>
    <w:qFormat/>
    <w:rsid w:val="00F00FDB"/>
    <w:pPr>
      <w:shd w:val="clear" w:color="auto" w:fill="FFD961"/>
    </w:pPr>
  </w:style>
  <w:style w:type="paragraph" w:styleId="Footer">
    <w:name w:val="footer"/>
    <w:basedOn w:val="Normal"/>
    <w:link w:val="FooterChar"/>
    <w:uiPriority w:val="99"/>
    <w:unhideWhenUsed/>
    <w:rsid w:val="00304F45"/>
    <w:pPr>
      <w:tabs>
        <w:tab w:val="center" w:pos="4680"/>
        <w:tab w:val="right" w:pos="9360"/>
      </w:tabs>
      <w:spacing w:after="0"/>
    </w:pPr>
  </w:style>
  <w:style w:type="character" w:customStyle="1" w:styleId="FooterChar">
    <w:name w:val="Footer Char"/>
    <w:basedOn w:val="DefaultParagraphFont"/>
    <w:link w:val="Footer"/>
    <w:uiPriority w:val="99"/>
    <w:rsid w:val="00304F45"/>
    <w:rPr>
      <w:rFonts w:ascii="Times New Roman" w:eastAsia="Calibri" w:hAnsi="Times New Roman" w:cs="Times New Roman"/>
    </w:rPr>
  </w:style>
  <w:style w:type="table" w:customStyle="1" w:styleId="LightGrid-Accent11">
    <w:name w:val="Light Grid - Accent 11"/>
    <w:basedOn w:val="TableNormal"/>
    <w:uiPriority w:val="62"/>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DTableBulletList">
    <w:name w:val="BD Table Bullet List"/>
    <w:qFormat/>
    <w:rsid w:val="00F00FDB"/>
    <w:pPr>
      <w:numPr>
        <w:numId w:val="19"/>
      </w:numPr>
      <w:spacing w:after="0" w:line="240" w:lineRule="auto"/>
      <w:ind w:left="432" w:hanging="216"/>
      <w:contextualSpacing/>
    </w:pPr>
    <w:rPr>
      <w:rFonts w:ascii="Times New Roman" w:eastAsia="Calibri" w:hAnsi="Times New Roman" w:cs="Arial"/>
      <w:color w:val="000000" w:themeColor="text1"/>
      <w:sz w:val="20"/>
      <w:szCs w:val="20"/>
    </w:rPr>
  </w:style>
  <w:style w:type="paragraph" w:styleId="TOC4">
    <w:name w:val="toc 4"/>
    <w:basedOn w:val="Normal"/>
    <w:next w:val="Normal"/>
    <w:autoRedefine/>
    <w:uiPriority w:val="39"/>
    <w:unhideWhenUsed/>
    <w:rsid w:val="00304F45"/>
    <w:pPr>
      <w:spacing w:after="0"/>
      <w:ind w:left="660"/>
    </w:pPr>
    <w:rPr>
      <w:rFonts w:asciiTheme="minorHAnsi" w:hAnsiTheme="minorHAnsi"/>
      <w:sz w:val="18"/>
      <w:szCs w:val="18"/>
    </w:rPr>
  </w:style>
  <w:style w:type="paragraph" w:styleId="TableofFigures">
    <w:name w:val="table of figures"/>
    <w:basedOn w:val="Normal"/>
    <w:next w:val="Normal"/>
    <w:uiPriority w:val="99"/>
    <w:unhideWhenUsed/>
    <w:rsid w:val="00304F45"/>
    <w:pPr>
      <w:spacing w:after="0"/>
      <w:ind w:left="440" w:hanging="440"/>
    </w:pPr>
    <w:rPr>
      <w:rFonts w:asciiTheme="minorHAnsi" w:hAnsiTheme="minorHAnsi"/>
      <w:smallCaps/>
      <w:sz w:val="20"/>
      <w:szCs w:val="20"/>
    </w:rPr>
  </w:style>
  <w:style w:type="paragraph" w:styleId="TOC5">
    <w:name w:val="toc 5"/>
    <w:basedOn w:val="Normal"/>
    <w:next w:val="Normal"/>
    <w:autoRedefine/>
    <w:uiPriority w:val="39"/>
    <w:unhideWhenUsed/>
    <w:rsid w:val="00304F4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4F4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4F4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4F4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4F45"/>
    <w:pPr>
      <w:spacing w:after="0"/>
      <w:ind w:left="1760"/>
    </w:pPr>
    <w:rPr>
      <w:rFonts w:asciiTheme="minorHAnsi" w:hAnsiTheme="minorHAnsi"/>
      <w:sz w:val="18"/>
      <w:szCs w:val="18"/>
    </w:rPr>
  </w:style>
  <w:style w:type="table" w:styleId="MediumShading1-Accent1">
    <w:name w:val="Medium Shading 1 Accent 1"/>
    <w:basedOn w:val="TableNormal"/>
    <w:uiPriority w:val="63"/>
    <w:rsid w:val="00304F4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304F4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styleId="FollowedHyperlink">
    <w:name w:val="FollowedHyperlink"/>
    <w:basedOn w:val="DefaultParagraphFont"/>
    <w:uiPriority w:val="99"/>
    <w:semiHidden/>
    <w:unhideWhenUsed/>
    <w:rsid w:val="00304F45"/>
    <w:rPr>
      <w:color w:val="800080"/>
      <w:u w:val="single"/>
    </w:rPr>
  </w:style>
  <w:style w:type="table" w:styleId="LightList-Accent5">
    <w:name w:val="Light List Accent 5"/>
    <w:basedOn w:val="TableNormal"/>
    <w:uiPriority w:val="61"/>
    <w:rsid w:val="0010737C"/>
    <w:pPr>
      <w:spacing w:after="0" w:line="240" w:lineRule="auto"/>
    </w:pPr>
    <w:tblPr>
      <w:tblStyleRowBandSize w:val="1"/>
      <w:tblStyleColBandSize w:val="1"/>
      <w:tblBorders>
        <w:top w:val="single" w:sz="8" w:space="0" w:color="1F3864" w:themeColor="accent5"/>
        <w:left w:val="single" w:sz="8" w:space="0" w:color="1F3864" w:themeColor="accent5"/>
        <w:bottom w:val="single" w:sz="8" w:space="0" w:color="1F3864" w:themeColor="accent5"/>
        <w:right w:val="single" w:sz="8" w:space="0" w:color="1F3864" w:themeColor="accent5"/>
      </w:tblBorders>
    </w:tblPr>
    <w:tblStylePr w:type="firstRow">
      <w:pPr>
        <w:spacing w:before="0" w:after="0" w:line="240" w:lineRule="auto"/>
      </w:pPr>
      <w:rPr>
        <w:b/>
        <w:bCs/>
        <w:color w:val="FFFFFF" w:themeColor="background1"/>
      </w:rPr>
      <w:tblPr/>
      <w:tcPr>
        <w:shd w:val="clear" w:color="auto" w:fill="1F3864" w:themeFill="accent5"/>
      </w:tcPr>
    </w:tblStylePr>
    <w:tblStylePr w:type="lastRow">
      <w:pPr>
        <w:spacing w:before="0" w:after="0" w:line="240" w:lineRule="auto"/>
      </w:pPr>
      <w:rPr>
        <w:b/>
        <w:bCs/>
      </w:rPr>
      <w:tblPr/>
      <w:tcPr>
        <w:tcBorders>
          <w:top w:val="double" w:sz="6" w:space="0" w:color="1F3864" w:themeColor="accent5"/>
          <w:left w:val="single" w:sz="8" w:space="0" w:color="1F3864" w:themeColor="accent5"/>
          <w:bottom w:val="single" w:sz="8" w:space="0" w:color="1F3864" w:themeColor="accent5"/>
          <w:right w:val="single" w:sz="8" w:space="0" w:color="1F3864" w:themeColor="accent5"/>
        </w:tcBorders>
      </w:tcPr>
    </w:tblStylePr>
    <w:tblStylePr w:type="firstCol">
      <w:rPr>
        <w:b/>
        <w:bCs/>
      </w:rPr>
    </w:tblStylePr>
    <w:tblStylePr w:type="lastCol">
      <w:rPr>
        <w:b/>
        <w:bCs/>
      </w:rPr>
    </w:tblStylePr>
    <w:tblStylePr w:type="band1Vert">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tblStylePr w:type="band1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style>
  <w:style w:type="table" w:styleId="MediumShading1-Accent5">
    <w:name w:val="Medium Shading 1 Accent 5"/>
    <w:basedOn w:val="TableNormal"/>
    <w:uiPriority w:val="63"/>
    <w:rsid w:val="00AE67D7"/>
    <w:pPr>
      <w:spacing w:after="0" w:line="240" w:lineRule="auto"/>
    </w:pPr>
    <w:tblPr>
      <w:tblStyleRowBandSize w:val="1"/>
      <w:tblStyleColBandSize w:val="1"/>
      <w:tblBorders>
        <w:top w:val="single" w:sz="8"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single" w:sz="8" w:space="0" w:color="3560AC" w:themeColor="accent5" w:themeTint="BF"/>
      </w:tblBorders>
    </w:tblPr>
    <w:tblStylePr w:type="firstRow">
      <w:pPr>
        <w:spacing w:before="0" w:after="0" w:line="240" w:lineRule="auto"/>
      </w:pPr>
      <w:rPr>
        <w:b/>
        <w:bCs/>
        <w:color w:val="FFFFFF" w:themeColor="background1"/>
      </w:rPr>
      <w:tblPr/>
      <w:tcPr>
        <w:tcBorders>
          <w:top w:val="single" w:sz="8"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nil"/>
          <w:insideV w:val="nil"/>
        </w:tcBorders>
        <w:shd w:val="clear" w:color="auto" w:fill="1F3864" w:themeFill="accent5"/>
      </w:tcPr>
    </w:tblStylePr>
    <w:tblStylePr w:type="lastRow">
      <w:pPr>
        <w:spacing w:before="0" w:after="0" w:line="240" w:lineRule="auto"/>
      </w:pPr>
      <w:rPr>
        <w:b/>
        <w:bCs/>
      </w:rPr>
      <w:tblPr/>
      <w:tcPr>
        <w:tcBorders>
          <w:top w:val="double" w:sz="6"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nil"/>
          <w:insideV w:val="nil"/>
        </w:tcBorders>
      </w:tcPr>
    </w:tblStylePr>
    <w:tblStylePr w:type="firstCol">
      <w:rPr>
        <w:b/>
        <w:bCs/>
      </w:rPr>
    </w:tblStylePr>
    <w:tblStylePr w:type="lastCol">
      <w:rPr>
        <w:b/>
        <w:bCs/>
      </w:rPr>
    </w:tblStylePr>
    <w:tblStylePr w:type="band1Vert">
      <w:tblPr/>
      <w:tcPr>
        <w:shd w:val="clear" w:color="auto" w:fill="B7C9E8" w:themeFill="accent5" w:themeFillTint="3F"/>
      </w:tcPr>
    </w:tblStylePr>
    <w:tblStylePr w:type="band1Horz">
      <w:tblPr/>
      <w:tcPr>
        <w:tcBorders>
          <w:insideH w:val="nil"/>
          <w:insideV w:val="nil"/>
        </w:tcBorders>
        <w:shd w:val="clear" w:color="auto" w:fill="B7C9E8" w:themeFill="accent5"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304F45"/>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304F4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Accent5">
    <w:name w:val="Light Grid Accent 5"/>
    <w:basedOn w:val="TableNormal"/>
    <w:uiPriority w:val="62"/>
    <w:rsid w:val="00304F45"/>
    <w:pPr>
      <w:spacing w:after="0" w:line="240" w:lineRule="auto"/>
    </w:pPr>
    <w:rPr>
      <w:rFonts w:ascii="Arial" w:hAnsi="Arial"/>
      <w:sz w:val="20"/>
    </w:rPr>
    <w:tblPr>
      <w:tblStyleRowBandSize w:val="1"/>
      <w:tblStyleColBandSize w:val="1"/>
      <w:tblBorders>
        <w:top w:val="single" w:sz="8" w:space="0" w:color="1F3864" w:themeColor="accent5"/>
        <w:left w:val="single" w:sz="8" w:space="0" w:color="1F3864" w:themeColor="accent5"/>
        <w:bottom w:val="single" w:sz="8" w:space="0" w:color="1F3864" w:themeColor="accent5"/>
        <w:right w:val="single" w:sz="8" w:space="0" w:color="1F3864" w:themeColor="accent5"/>
        <w:insideH w:val="single" w:sz="8" w:space="0" w:color="1F3864" w:themeColor="accent5"/>
        <w:insideV w:val="single" w:sz="8" w:space="0" w:color="1F3864" w:themeColor="accent5"/>
      </w:tblBorders>
    </w:tblPr>
    <w:tblStylePr w:type="firstRow">
      <w:pPr>
        <w:spacing w:before="0" w:after="0" w:line="240" w:lineRule="auto"/>
      </w:pPr>
      <w:rPr>
        <w:rFonts w:ascii="Arial" w:eastAsiaTheme="majorEastAsia" w:hAnsi="Arial" w:cstheme="majorBidi"/>
        <w:b/>
        <w:bCs/>
        <w:sz w:val="22"/>
      </w:rPr>
      <w:tblPr/>
      <w:tcPr>
        <w:tcBorders>
          <w:top w:val="single" w:sz="8" w:space="0" w:color="1F3864" w:themeColor="accent5"/>
          <w:left w:val="single" w:sz="8" w:space="0" w:color="1F3864" w:themeColor="accent5"/>
          <w:bottom w:val="single" w:sz="18" w:space="0" w:color="1F3864" w:themeColor="accent5"/>
          <w:right w:val="single" w:sz="8" w:space="0" w:color="1F3864" w:themeColor="accent5"/>
          <w:insideH w:val="nil"/>
          <w:insideV w:val="single" w:sz="8" w:space="0" w:color="1F386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3864" w:themeColor="accent5"/>
          <w:left w:val="single" w:sz="8" w:space="0" w:color="1F3864" w:themeColor="accent5"/>
          <w:bottom w:val="single" w:sz="8" w:space="0" w:color="1F3864" w:themeColor="accent5"/>
          <w:right w:val="single" w:sz="8" w:space="0" w:color="1F3864" w:themeColor="accent5"/>
          <w:insideH w:val="nil"/>
          <w:insideV w:val="single" w:sz="8" w:space="0" w:color="1F386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tblStylePr w:type="band1Vert">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shd w:val="clear" w:color="auto" w:fill="B7C9E8" w:themeFill="accent5" w:themeFillTint="3F"/>
      </w:tcPr>
    </w:tblStylePr>
    <w:tblStylePr w:type="band1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insideV w:val="single" w:sz="8" w:space="0" w:color="1F3864" w:themeColor="accent5"/>
        </w:tcBorders>
        <w:shd w:val="clear" w:color="auto" w:fill="B7C9E8" w:themeFill="accent5" w:themeFillTint="3F"/>
      </w:tcPr>
    </w:tblStylePr>
    <w:tblStylePr w:type="band2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insideV w:val="single" w:sz="8" w:space="0" w:color="1F3864" w:themeColor="accent5"/>
        </w:tcBorders>
      </w:tcPr>
    </w:tblStylePr>
  </w:style>
  <w:style w:type="table" w:styleId="LightShading-Accent3">
    <w:name w:val="Light Shading Accent 3"/>
    <w:basedOn w:val="TableNormal"/>
    <w:uiPriority w:val="60"/>
    <w:rsid w:val="00304F4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NormalWeb">
    <w:name w:val="Normal (Web)"/>
    <w:basedOn w:val="Normal"/>
    <w:uiPriority w:val="99"/>
    <w:unhideWhenUsed/>
    <w:rsid w:val="00304F45"/>
    <w:pPr>
      <w:spacing w:before="100" w:beforeAutospacing="1" w:after="100" w:afterAutospacing="1"/>
    </w:pPr>
    <w:rPr>
      <w:rFonts w:eastAsia="Times New Roman"/>
      <w:sz w:val="24"/>
      <w:szCs w:val="24"/>
    </w:rPr>
  </w:style>
  <w:style w:type="character" w:styleId="LineNumber">
    <w:name w:val="line number"/>
    <w:basedOn w:val="DefaultParagraphFont"/>
    <w:uiPriority w:val="99"/>
    <w:semiHidden/>
    <w:unhideWhenUsed/>
    <w:rsid w:val="00304F45"/>
  </w:style>
  <w:style w:type="table" w:styleId="LightShading">
    <w:name w:val="Light Shading"/>
    <w:basedOn w:val="TableNormal"/>
    <w:uiPriority w:val="60"/>
    <w:rsid w:val="00304F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B11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386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3864" w:themeFill="accent5"/>
      </w:tcPr>
    </w:tblStylePr>
    <w:tblStylePr w:type="lastCol">
      <w:rPr>
        <w:b/>
        <w:bCs/>
        <w:color w:val="FFFFFF" w:themeColor="background1"/>
      </w:rPr>
      <w:tblPr/>
      <w:tcPr>
        <w:tcBorders>
          <w:left w:val="nil"/>
          <w:right w:val="nil"/>
          <w:insideH w:val="nil"/>
          <w:insideV w:val="nil"/>
        </w:tcBorders>
        <w:shd w:val="clear" w:color="auto" w:fill="1F386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1D0AF6"/>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1D0A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C9E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386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386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386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386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92D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92D2" w:themeFill="accent5" w:themeFillTint="7F"/>
      </w:tcPr>
    </w:tblStylePr>
  </w:style>
  <w:style w:type="table" w:styleId="ColorfulList-Accent6">
    <w:name w:val="Colorful List Accent 6"/>
    <w:basedOn w:val="TableNormal"/>
    <w:uiPriority w:val="72"/>
    <w:rsid w:val="00B9131E"/>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182C4F" w:themeFill="accent5" w:themeFillShade="CC"/>
      </w:tcPr>
    </w:tblStylePr>
    <w:tblStylePr w:type="lastRow">
      <w:rPr>
        <w:b/>
        <w:bCs/>
        <w:color w:val="182C4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BDAltTable1">
    <w:name w:val="BD AltTable1"/>
    <w:basedOn w:val="LightList-Accent3"/>
    <w:uiPriority w:val="99"/>
    <w:rsid w:val="00F00FDB"/>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3">
    <w:name w:val="Light List Accent 3"/>
    <w:basedOn w:val="TableNormal"/>
    <w:uiPriority w:val="61"/>
    <w:rsid w:val="00636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DAppendices">
    <w:name w:val="BD Appendices"/>
    <w:basedOn w:val="Normal"/>
    <w:next w:val="Normal"/>
    <w:link w:val="BDAppendicesChar"/>
    <w:qFormat/>
    <w:rsid w:val="00F00FDB"/>
    <w:pPr>
      <w:numPr>
        <w:numId w:val="18"/>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F00FDB"/>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F00FDB"/>
    <w:pPr>
      <w:numPr>
        <w:ilvl w:val="1"/>
        <w:numId w:val="18"/>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F00FDB"/>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F00FDB"/>
    <w:pPr>
      <w:numPr>
        <w:ilvl w:val="2"/>
        <w:numId w:val="18"/>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F00FDB"/>
    <w:rPr>
      <w:rFonts w:ascii="Verdana" w:hAnsi="Verdana"/>
      <w:b/>
      <w:i/>
      <w:sz w:val="24"/>
    </w:rPr>
  </w:style>
  <w:style w:type="paragraph" w:customStyle="1" w:styleId="BDHeaderNoNumber">
    <w:name w:val="BD HeaderNoNumber"/>
    <w:basedOn w:val="Heading1"/>
    <w:qFormat/>
    <w:rsid w:val="00F00FDB"/>
    <w:pPr>
      <w:numPr>
        <w:numId w:val="0"/>
      </w:numPr>
    </w:pPr>
    <w:rPr>
      <w:smallCaps/>
    </w:rPr>
  </w:style>
  <w:style w:type="table" w:customStyle="1" w:styleId="BDMultilevel">
    <w:name w:val="BD Multilevel"/>
    <w:basedOn w:val="TableNormal"/>
    <w:uiPriority w:val="99"/>
    <w:rsid w:val="00F00FDB"/>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44546A" w:themeFill="text2"/>
      </w:tcPr>
    </w:tblStylePr>
    <w:tblStylePr w:type="firstCol">
      <w:rPr>
        <w:b/>
      </w:rPr>
    </w:tblStylePr>
  </w:style>
  <w:style w:type="character" w:customStyle="1" w:styleId="BDTextBulletListChar">
    <w:name w:val="BD Text Bullet List Char"/>
    <w:basedOn w:val="DefaultParagraphFont"/>
    <w:link w:val="BDTextBulletList"/>
    <w:rsid w:val="00F00FDB"/>
    <w:rPr>
      <w:rFonts w:ascii="Times New Roman" w:eastAsia="Calibri" w:hAnsi="Times New Roman" w:cs="Times New Roman"/>
    </w:rPr>
  </w:style>
  <w:style w:type="table" w:styleId="ColorfulGrid-Accent5">
    <w:name w:val="Colorful Grid Accent 5"/>
    <w:basedOn w:val="TableNormal"/>
    <w:uiPriority w:val="73"/>
    <w:rsid w:val="005C79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D3ED" w:themeFill="accent5" w:themeFillTint="33"/>
    </w:tcPr>
    <w:tblStylePr w:type="firstRow">
      <w:rPr>
        <w:b/>
        <w:bCs/>
      </w:rPr>
      <w:tblPr/>
      <w:tcPr>
        <w:shd w:val="clear" w:color="auto" w:fill="8BA8DB" w:themeFill="accent5" w:themeFillTint="66"/>
      </w:tcPr>
    </w:tblStylePr>
    <w:tblStylePr w:type="lastRow">
      <w:rPr>
        <w:b/>
        <w:bCs/>
        <w:color w:val="000000" w:themeColor="text1"/>
      </w:rPr>
      <w:tblPr/>
      <w:tcPr>
        <w:shd w:val="clear" w:color="auto" w:fill="8BA8DB" w:themeFill="accent5" w:themeFillTint="66"/>
      </w:tcPr>
    </w:tblStylePr>
    <w:tblStylePr w:type="firstCol">
      <w:rPr>
        <w:color w:val="FFFFFF" w:themeColor="background1"/>
      </w:rPr>
      <w:tblPr/>
      <w:tcPr>
        <w:shd w:val="clear" w:color="auto" w:fill="17294A" w:themeFill="accent5" w:themeFillShade="BF"/>
      </w:tcPr>
    </w:tblStylePr>
    <w:tblStylePr w:type="lastCol">
      <w:rPr>
        <w:color w:val="FFFFFF" w:themeColor="background1"/>
      </w:rPr>
      <w:tblPr/>
      <w:tcPr>
        <w:shd w:val="clear" w:color="auto" w:fill="17294A" w:themeFill="accent5" w:themeFillShade="BF"/>
      </w:tcPr>
    </w:tblStylePr>
    <w:tblStylePr w:type="band1Vert">
      <w:tblPr/>
      <w:tcPr>
        <w:shd w:val="clear" w:color="auto" w:fill="6E92D2" w:themeFill="accent5" w:themeFillTint="7F"/>
      </w:tcPr>
    </w:tblStylePr>
    <w:tblStylePr w:type="band1Horz">
      <w:tblPr/>
      <w:tcPr>
        <w:shd w:val="clear" w:color="auto" w:fill="6E92D2" w:themeFill="accent5" w:themeFillTint="7F"/>
      </w:tcPr>
    </w:tblStylePr>
  </w:style>
  <w:style w:type="table" w:styleId="ColorfulShading-Accent1">
    <w:name w:val="Colorful Shading Accent 1"/>
    <w:basedOn w:val="TableNormal"/>
    <w:uiPriority w:val="71"/>
    <w:rsid w:val="005C7965"/>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Bibliography">
    <w:name w:val="Bibliography"/>
    <w:basedOn w:val="Normal"/>
    <w:next w:val="Normal"/>
    <w:uiPriority w:val="37"/>
    <w:unhideWhenUsed/>
    <w:rsid w:val="00C57541"/>
  </w:style>
  <w:style w:type="table" w:styleId="MediumShading2-Accent3">
    <w:name w:val="Medium Shading 2 Accent 3"/>
    <w:basedOn w:val="TableNormal"/>
    <w:uiPriority w:val="64"/>
    <w:rsid w:val="001310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79">
      <w:marLeft w:val="0"/>
      <w:marRight w:val="0"/>
      <w:marTop w:val="0"/>
      <w:marBottom w:val="0"/>
      <w:divBdr>
        <w:top w:val="none" w:sz="0" w:space="0" w:color="auto"/>
        <w:left w:val="none" w:sz="0" w:space="0" w:color="auto"/>
        <w:bottom w:val="none" w:sz="0" w:space="0" w:color="auto"/>
        <w:right w:val="none" w:sz="0" w:space="0" w:color="auto"/>
      </w:divBdr>
    </w:div>
    <w:div w:id="4527808">
      <w:marLeft w:val="0"/>
      <w:marRight w:val="0"/>
      <w:marTop w:val="0"/>
      <w:marBottom w:val="0"/>
      <w:divBdr>
        <w:top w:val="none" w:sz="0" w:space="0" w:color="auto"/>
        <w:left w:val="none" w:sz="0" w:space="0" w:color="auto"/>
        <w:bottom w:val="none" w:sz="0" w:space="0" w:color="auto"/>
        <w:right w:val="none" w:sz="0" w:space="0" w:color="auto"/>
      </w:divBdr>
    </w:div>
    <w:div w:id="32047157">
      <w:marLeft w:val="0"/>
      <w:marRight w:val="0"/>
      <w:marTop w:val="0"/>
      <w:marBottom w:val="0"/>
      <w:divBdr>
        <w:top w:val="none" w:sz="0" w:space="0" w:color="auto"/>
        <w:left w:val="none" w:sz="0" w:space="0" w:color="auto"/>
        <w:bottom w:val="none" w:sz="0" w:space="0" w:color="auto"/>
        <w:right w:val="none" w:sz="0" w:space="0" w:color="auto"/>
      </w:divBdr>
    </w:div>
    <w:div w:id="37242664">
      <w:marLeft w:val="0"/>
      <w:marRight w:val="0"/>
      <w:marTop w:val="0"/>
      <w:marBottom w:val="0"/>
      <w:divBdr>
        <w:top w:val="none" w:sz="0" w:space="0" w:color="auto"/>
        <w:left w:val="none" w:sz="0" w:space="0" w:color="auto"/>
        <w:bottom w:val="none" w:sz="0" w:space="0" w:color="auto"/>
        <w:right w:val="none" w:sz="0" w:space="0" w:color="auto"/>
      </w:divBdr>
    </w:div>
    <w:div w:id="217320346">
      <w:marLeft w:val="0"/>
      <w:marRight w:val="0"/>
      <w:marTop w:val="0"/>
      <w:marBottom w:val="0"/>
      <w:divBdr>
        <w:top w:val="none" w:sz="0" w:space="0" w:color="auto"/>
        <w:left w:val="none" w:sz="0" w:space="0" w:color="auto"/>
        <w:bottom w:val="none" w:sz="0" w:space="0" w:color="auto"/>
        <w:right w:val="none" w:sz="0" w:space="0" w:color="auto"/>
      </w:divBdr>
    </w:div>
    <w:div w:id="267662930">
      <w:marLeft w:val="0"/>
      <w:marRight w:val="0"/>
      <w:marTop w:val="0"/>
      <w:marBottom w:val="0"/>
      <w:divBdr>
        <w:top w:val="none" w:sz="0" w:space="0" w:color="auto"/>
        <w:left w:val="none" w:sz="0" w:space="0" w:color="auto"/>
        <w:bottom w:val="none" w:sz="0" w:space="0" w:color="auto"/>
        <w:right w:val="none" w:sz="0" w:space="0" w:color="auto"/>
      </w:divBdr>
    </w:div>
    <w:div w:id="298997447">
      <w:marLeft w:val="0"/>
      <w:marRight w:val="0"/>
      <w:marTop w:val="0"/>
      <w:marBottom w:val="0"/>
      <w:divBdr>
        <w:top w:val="none" w:sz="0" w:space="0" w:color="auto"/>
        <w:left w:val="none" w:sz="0" w:space="0" w:color="auto"/>
        <w:bottom w:val="none" w:sz="0" w:space="0" w:color="auto"/>
        <w:right w:val="none" w:sz="0" w:space="0" w:color="auto"/>
      </w:divBdr>
    </w:div>
    <w:div w:id="300699311">
      <w:marLeft w:val="0"/>
      <w:marRight w:val="0"/>
      <w:marTop w:val="0"/>
      <w:marBottom w:val="0"/>
      <w:divBdr>
        <w:top w:val="none" w:sz="0" w:space="0" w:color="auto"/>
        <w:left w:val="none" w:sz="0" w:space="0" w:color="auto"/>
        <w:bottom w:val="none" w:sz="0" w:space="0" w:color="auto"/>
        <w:right w:val="none" w:sz="0" w:space="0" w:color="auto"/>
      </w:divBdr>
    </w:div>
    <w:div w:id="343165059">
      <w:marLeft w:val="0"/>
      <w:marRight w:val="0"/>
      <w:marTop w:val="0"/>
      <w:marBottom w:val="0"/>
      <w:divBdr>
        <w:top w:val="none" w:sz="0" w:space="0" w:color="auto"/>
        <w:left w:val="none" w:sz="0" w:space="0" w:color="auto"/>
        <w:bottom w:val="none" w:sz="0" w:space="0" w:color="auto"/>
        <w:right w:val="none" w:sz="0" w:space="0" w:color="auto"/>
      </w:divBdr>
    </w:div>
    <w:div w:id="483131895">
      <w:marLeft w:val="0"/>
      <w:marRight w:val="0"/>
      <w:marTop w:val="0"/>
      <w:marBottom w:val="0"/>
      <w:divBdr>
        <w:top w:val="none" w:sz="0" w:space="0" w:color="auto"/>
        <w:left w:val="none" w:sz="0" w:space="0" w:color="auto"/>
        <w:bottom w:val="none" w:sz="0" w:space="0" w:color="auto"/>
        <w:right w:val="none" w:sz="0" w:space="0" w:color="auto"/>
      </w:divBdr>
    </w:div>
    <w:div w:id="495072236">
      <w:marLeft w:val="0"/>
      <w:marRight w:val="0"/>
      <w:marTop w:val="0"/>
      <w:marBottom w:val="0"/>
      <w:divBdr>
        <w:top w:val="none" w:sz="0" w:space="0" w:color="auto"/>
        <w:left w:val="none" w:sz="0" w:space="0" w:color="auto"/>
        <w:bottom w:val="none" w:sz="0" w:space="0" w:color="auto"/>
        <w:right w:val="none" w:sz="0" w:space="0" w:color="auto"/>
      </w:divBdr>
    </w:div>
    <w:div w:id="530069121">
      <w:marLeft w:val="0"/>
      <w:marRight w:val="0"/>
      <w:marTop w:val="0"/>
      <w:marBottom w:val="0"/>
      <w:divBdr>
        <w:top w:val="none" w:sz="0" w:space="0" w:color="auto"/>
        <w:left w:val="none" w:sz="0" w:space="0" w:color="auto"/>
        <w:bottom w:val="none" w:sz="0" w:space="0" w:color="auto"/>
        <w:right w:val="none" w:sz="0" w:space="0" w:color="auto"/>
      </w:divBdr>
    </w:div>
    <w:div w:id="533545168">
      <w:marLeft w:val="0"/>
      <w:marRight w:val="0"/>
      <w:marTop w:val="0"/>
      <w:marBottom w:val="0"/>
      <w:divBdr>
        <w:top w:val="none" w:sz="0" w:space="0" w:color="auto"/>
        <w:left w:val="none" w:sz="0" w:space="0" w:color="auto"/>
        <w:bottom w:val="none" w:sz="0" w:space="0" w:color="auto"/>
        <w:right w:val="none" w:sz="0" w:space="0" w:color="auto"/>
      </w:divBdr>
    </w:div>
    <w:div w:id="567544461">
      <w:bodyDiv w:val="1"/>
      <w:marLeft w:val="0"/>
      <w:marRight w:val="0"/>
      <w:marTop w:val="0"/>
      <w:marBottom w:val="0"/>
      <w:divBdr>
        <w:top w:val="none" w:sz="0" w:space="0" w:color="auto"/>
        <w:left w:val="none" w:sz="0" w:space="0" w:color="auto"/>
        <w:bottom w:val="none" w:sz="0" w:space="0" w:color="auto"/>
        <w:right w:val="none" w:sz="0" w:space="0" w:color="auto"/>
      </w:divBdr>
    </w:div>
    <w:div w:id="596671980">
      <w:marLeft w:val="0"/>
      <w:marRight w:val="0"/>
      <w:marTop w:val="0"/>
      <w:marBottom w:val="0"/>
      <w:divBdr>
        <w:top w:val="none" w:sz="0" w:space="0" w:color="auto"/>
        <w:left w:val="none" w:sz="0" w:space="0" w:color="auto"/>
        <w:bottom w:val="none" w:sz="0" w:space="0" w:color="auto"/>
        <w:right w:val="none" w:sz="0" w:space="0" w:color="auto"/>
      </w:divBdr>
    </w:div>
    <w:div w:id="811362875">
      <w:marLeft w:val="0"/>
      <w:marRight w:val="0"/>
      <w:marTop w:val="0"/>
      <w:marBottom w:val="0"/>
      <w:divBdr>
        <w:top w:val="none" w:sz="0" w:space="0" w:color="auto"/>
        <w:left w:val="none" w:sz="0" w:space="0" w:color="auto"/>
        <w:bottom w:val="none" w:sz="0" w:space="0" w:color="auto"/>
        <w:right w:val="none" w:sz="0" w:space="0" w:color="auto"/>
      </w:divBdr>
    </w:div>
    <w:div w:id="821627295">
      <w:marLeft w:val="0"/>
      <w:marRight w:val="0"/>
      <w:marTop w:val="0"/>
      <w:marBottom w:val="0"/>
      <w:divBdr>
        <w:top w:val="none" w:sz="0" w:space="0" w:color="auto"/>
        <w:left w:val="none" w:sz="0" w:space="0" w:color="auto"/>
        <w:bottom w:val="none" w:sz="0" w:space="0" w:color="auto"/>
        <w:right w:val="none" w:sz="0" w:space="0" w:color="auto"/>
      </w:divBdr>
    </w:div>
    <w:div w:id="847793214">
      <w:bodyDiv w:val="1"/>
      <w:marLeft w:val="0"/>
      <w:marRight w:val="0"/>
      <w:marTop w:val="0"/>
      <w:marBottom w:val="0"/>
      <w:divBdr>
        <w:top w:val="none" w:sz="0" w:space="0" w:color="auto"/>
        <w:left w:val="none" w:sz="0" w:space="0" w:color="auto"/>
        <w:bottom w:val="none" w:sz="0" w:space="0" w:color="auto"/>
        <w:right w:val="none" w:sz="0" w:space="0" w:color="auto"/>
      </w:divBdr>
      <w:divsChild>
        <w:div w:id="1909225607">
          <w:marLeft w:val="0"/>
          <w:marRight w:val="0"/>
          <w:marTop w:val="0"/>
          <w:marBottom w:val="0"/>
          <w:divBdr>
            <w:top w:val="none" w:sz="0" w:space="0" w:color="auto"/>
            <w:left w:val="none" w:sz="0" w:space="0" w:color="auto"/>
            <w:bottom w:val="none" w:sz="0" w:space="0" w:color="auto"/>
            <w:right w:val="none" w:sz="0" w:space="0" w:color="auto"/>
          </w:divBdr>
        </w:div>
        <w:div w:id="1959337756">
          <w:marLeft w:val="0"/>
          <w:marRight w:val="0"/>
          <w:marTop w:val="0"/>
          <w:marBottom w:val="0"/>
          <w:divBdr>
            <w:top w:val="none" w:sz="0" w:space="0" w:color="auto"/>
            <w:left w:val="none" w:sz="0" w:space="0" w:color="auto"/>
            <w:bottom w:val="none" w:sz="0" w:space="0" w:color="auto"/>
            <w:right w:val="none" w:sz="0" w:space="0" w:color="auto"/>
          </w:divBdr>
        </w:div>
        <w:div w:id="147982770">
          <w:marLeft w:val="0"/>
          <w:marRight w:val="0"/>
          <w:marTop w:val="0"/>
          <w:marBottom w:val="0"/>
          <w:divBdr>
            <w:top w:val="none" w:sz="0" w:space="0" w:color="auto"/>
            <w:left w:val="none" w:sz="0" w:space="0" w:color="auto"/>
            <w:bottom w:val="none" w:sz="0" w:space="0" w:color="auto"/>
            <w:right w:val="none" w:sz="0" w:space="0" w:color="auto"/>
          </w:divBdr>
        </w:div>
        <w:div w:id="2024865931">
          <w:marLeft w:val="0"/>
          <w:marRight w:val="0"/>
          <w:marTop w:val="0"/>
          <w:marBottom w:val="0"/>
          <w:divBdr>
            <w:top w:val="none" w:sz="0" w:space="0" w:color="auto"/>
            <w:left w:val="none" w:sz="0" w:space="0" w:color="auto"/>
            <w:bottom w:val="none" w:sz="0" w:space="0" w:color="auto"/>
            <w:right w:val="none" w:sz="0" w:space="0" w:color="auto"/>
          </w:divBdr>
        </w:div>
        <w:div w:id="1460764319">
          <w:marLeft w:val="0"/>
          <w:marRight w:val="0"/>
          <w:marTop w:val="0"/>
          <w:marBottom w:val="0"/>
          <w:divBdr>
            <w:top w:val="none" w:sz="0" w:space="0" w:color="auto"/>
            <w:left w:val="none" w:sz="0" w:space="0" w:color="auto"/>
            <w:bottom w:val="none" w:sz="0" w:space="0" w:color="auto"/>
            <w:right w:val="none" w:sz="0" w:space="0" w:color="auto"/>
          </w:divBdr>
        </w:div>
        <w:div w:id="1502698308">
          <w:marLeft w:val="0"/>
          <w:marRight w:val="0"/>
          <w:marTop w:val="0"/>
          <w:marBottom w:val="0"/>
          <w:divBdr>
            <w:top w:val="none" w:sz="0" w:space="0" w:color="auto"/>
            <w:left w:val="none" w:sz="0" w:space="0" w:color="auto"/>
            <w:bottom w:val="none" w:sz="0" w:space="0" w:color="auto"/>
            <w:right w:val="none" w:sz="0" w:space="0" w:color="auto"/>
          </w:divBdr>
        </w:div>
        <w:div w:id="1789011038">
          <w:marLeft w:val="0"/>
          <w:marRight w:val="0"/>
          <w:marTop w:val="0"/>
          <w:marBottom w:val="0"/>
          <w:divBdr>
            <w:top w:val="none" w:sz="0" w:space="0" w:color="auto"/>
            <w:left w:val="none" w:sz="0" w:space="0" w:color="auto"/>
            <w:bottom w:val="none" w:sz="0" w:space="0" w:color="auto"/>
            <w:right w:val="none" w:sz="0" w:space="0" w:color="auto"/>
          </w:divBdr>
        </w:div>
        <w:div w:id="1268152815">
          <w:marLeft w:val="0"/>
          <w:marRight w:val="0"/>
          <w:marTop w:val="0"/>
          <w:marBottom w:val="0"/>
          <w:divBdr>
            <w:top w:val="none" w:sz="0" w:space="0" w:color="auto"/>
            <w:left w:val="none" w:sz="0" w:space="0" w:color="auto"/>
            <w:bottom w:val="none" w:sz="0" w:space="0" w:color="auto"/>
            <w:right w:val="none" w:sz="0" w:space="0" w:color="auto"/>
          </w:divBdr>
        </w:div>
        <w:div w:id="1820418093">
          <w:marLeft w:val="0"/>
          <w:marRight w:val="0"/>
          <w:marTop w:val="0"/>
          <w:marBottom w:val="0"/>
          <w:divBdr>
            <w:top w:val="none" w:sz="0" w:space="0" w:color="auto"/>
            <w:left w:val="none" w:sz="0" w:space="0" w:color="auto"/>
            <w:bottom w:val="none" w:sz="0" w:space="0" w:color="auto"/>
            <w:right w:val="none" w:sz="0" w:space="0" w:color="auto"/>
          </w:divBdr>
        </w:div>
        <w:div w:id="1026365821">
          <w:marLeft w:val="0"/>
          <w:marRight w:val="0"/>
          <w:marTop w:val="0"/>
          <w:marBottom w:val="0"/>
          <w:divBdr>
            <w:top w:val="none" w:sz="0" w:space="0" w:color="auto"/>
            <w:left w:val="none" w:sz="0" w:space="0" w:color="auto"/>
            <w:bottom w:val="none" w:sz="0" w:space="0" w:color="auto"/>
            <w:right w:val="none" w:sz="0" w:space="0" w:color="auto"/>
          </w:divBdr>
        </w:div>
        <w:div w:id="1343775946">
          <w:marLeft w:val="0"/>
          <w:marRight w:val="0"/>
          <w:marTop w:val="0"/>
          <w:marBottom w:val="0"/>
          <w:divBdr>
            <w:top w:val="none" w:sz="0" w:space="0" w:color="auto"/>
            <w:left w:val="none" w:sz="0" w:space="0" w:color="auto"/>
            <w:bottom w:val="none" w:sz="0" w:space="0" w:color="auto"/>
            <w:right w:val="none" w:sz="0" w:space="0" w:color="auto"/>
          </w:divBdr>
        </w:div>
      </w:divsChild>
    </w:div>
    <w:div w:id="1014307412">
      <w:marLeft w:val="0"/>
      <w:marRight w:val="0"/>
      <w:marTop w:val="0"/>
      <w:marBottom w:val="0"/>
      <w:divBdr>
        <w:top w:val="none" w:sz="0" w:space="0" w:color="auto"/>
        <w:left w:val="none" w:sz="0" w:space="0" w:color="auto"/>
        <w:bottom w:val="none" w:sz="0" w:space="0" w:color="auto"/>
        <w:right w:val="none" w:sz="0" w:space="0" w:color="auto"/>
      </w:divBdr>
    </w:div>
    <w:div w:id="1042289306">
      <w:marLeft w:val="0"/>
      <w:marRight w:val="0"/>
      <w:marTop w:val="0"/>
      <w:marBottom w:val="0"/>
      <w:divBdr>
        <w:top w:val="none" w:sz="0" w:space="0" w:color="auto"/>
        <w:left w:val="none" w:sz="0" w:space="0" w:color="auto"/>
        <w:bottom w:val="none" w:sz="0" w:space="0" w:color="auto"/>
        <w:right w:val="none" w:sz="0" w:space="0" w:color="auto"/>
      </w:divBdr>
    </w:div>
    <w:div w:id="1072433043">
      <w:bodyDiv w:val="1"/>
      <w:marLeft w:val="0"/>
      <w:marRight w:val="0"/>
      <w:marTop w:val="0"/>
      <w:marBottom w:val="0"/>
      <w:divBdr>
        <w:top w:val="none" w:sz="0" w:space="0" w:color="auto"/>
        <w:left w:val="none" w:sz="0" w:space="0" w:color="auto"/>
        <w:bottom w:val="none" w:sz="0" w:space="0" w:color="auto"/>
        <w:right w:val="none" w:sz="0" w:space="0" w:color="auto"/>
      </w:divBdr>
    </w:div>
    <w:div w:id="1097942854">
      <w:marLeft w:val="0"/>
      <w:marRight w:val="0"/>
      <w:marTop w:val="0"/>
      <w:marBottom w:val="0"/>
      <w:divBdr>
        <w:top w:val="none" w:sz="0" w:space="0" w:color="auto"/>
        <w:left w:val="none" w:sz="0" w:space="0" w:color="auto"/>
        <w:bottom w:val="none" w:sz="0" w:space="0" w:color="auto"/>
        <w:right w:val="none" w:sz="0" w:space="0" w:color="auto"/>
      </w:divBdr>
    </w:div>
    <w:div w:id="1121726065">
      <w:marLeft w:val="0"/>
      <w:marRight w:val="0"/>
      <w:marTop w:val="0"/>
      <w:marBottom w:val="0"/>
      <w:divBdr>
        <w:top w:val="none" w:sz="0" w:space="0" w:color="auto"/>
        <w:left w:val="none" w:sz="0" w:space="0" w:color="auto"/>
        <w:bottom w:val="none" w:sz="0" w:space="0" w:color="auto"/>
        <w:right w:val="none" w:sz="0" w:space="0" w:color="auto"/>
      </w:divBdr>
    </w:div>
    <w:div w:id="1159275092">
      <w:marLeft w:val="0"/>
      <w:marRight w:val="0"/>
      <w:marTop w:val="0"/>
      <w:marBottom w:val="0"/>
      <w:divBdr>
        <w:top w:val="none" w:sz="0" w:space="0" w:color="auto"/>
        <w:left w:val="none" w:sz="0" w:space="0" w:color="auto"/>
        <w:bottom w:val="none" w:sz="0" w:space="0" w:color="auto"/>
        <w:right w:val="none" w:sz="0" w:space="0" w:color="auto"/>
      </w:divBdr>
    </w:div>
    <w:div w:id="1193230128">
      <w:marLeft w:val="0"/>
      <w:marRight w:val="0"/>
      <w:marTop w:val="0"/>
      <w:marBottom w:val="0"/>
      <w:divBdr>
        <w:top w:val="none" w:sz="0" w:space="0" w:color="auto"/>
        <w:left w:val="none" w:sz="0" w:space="0" w:color="auto"/>
        <w:bottom w:val="none" w:sz="0" w:space="0" w:color="auto"/>
        <w:right w:val="none" w:sz="0" w:space="0" w:color="auto"/>
      </w:divBdr>
    </w:div>
    <w:div w:id="1230925187">
      <w:bodyDiv w:val="1"/>
      <w:marLeft w:val="0"/>
      <w:marRight w:val="0"/>
      <w:marTop w:val="0"/>
      <w:marBottom w:val="0"/>
      <w:divBdr>
        <w:top w:val="none" w:sz="0" w:space="0" w:color="auto"/>
        <w:left w:val="none" w:sz="0" w:space="0" w:color="auto"/>
        <w:bottom w:val="none" w:sz="0" w:space="0" w:color="auto"/>
        <w:right w:val="none" w:sz="0" w:space="0" w:color="auto"/>
      </w:divBdr>
      <w:divsChild>
        <w:div w:id="1880630476">
          <w:marLeft w:val="0"/>
          <w:marRight w:val="0"/>
          <w:marTop w:val="0"/>
          <w:marBottom w:val="0"/>
          <w:divBdr>
            <w:top w:val="none" w:sz="0" w:space="0" w:color="auto"/>
            <w:left w:val="none" w:sz="0" w:space="0" w:color="auto"/>
            <w:bottom w:val="none" w:sz="0" w:space="0" w:color="auto"/>
            <w:right w:val="none" w:sz="0" w:space="0" w:color="auto"/>
          </w:divBdr>
        </w:div>
        <w:div w:id="922833290">
          <w:marLeft w:val="0"/>
          <w:marRight w:val="0"/>
          <w:marTop w:val="0"/>
          <w:marBottom w:val="0"/>
          <w:divBdr>
            <w:top w:val="none" w:sz="0" w:space="0" w:color="auto"/>
            <w:left w:val="none" w:sz="0" w:space="0" w:color="auto"/>
            <w:bottom w:val="none" w:sz="0" w:space="0" w:color="auto"/>
            <w:right w:val="none" w:sz="0" w:space="0" w:color="auto"/>
          </w:divBdr>
        </w:div>
      </w:divsChild>
    </w:div>
    <w:div w:id="1245142004">
      <w:marLeft w:val="0"/>
      <w:marRight w:val="0"/>
      <w:marTop w:val="0"/>
      <w:marBottom w:val="0"/>
      <w:divBdr>
        <w:top w:val="none" w:sz="0" w:space="0" w:color="auto"/>
        <w:left w:val="none" w:sz="0" w:space="0" w:color="auto"/>
        <w:bottom w:val="none" w:sz="0" w:space="0" w:color="auto"/>
        <w:right w:val="none" w:sz="0" w:space="0" w:color="auto"/>
      </w:divBdr>
    </w:div>
    <w:div w:id="1259869544">
      <w:marLeft w:val="0"/>
      <w:marRight w:val="0"/>
      <w:marTop w:val="0"/>
      <w:marBottom w:val="0"/>
      <w:divBdr>
        <w:top w:val="none" w:sz="0" w:space="0" w:color="auto"/>
        <w:left w:val="none" w:sz="0" w:space="0" w:color="auto"/>
        <w:bottom w:val="none" w:sz="0" w:space="0" w:color="auto"/>
        <w:right w:val="none" w:sz="0" w:space="0" w:color="auto"/>
      </w:divBdr>
    </w:div>
    <w:div w:id="1307851862">
      <w:marLeft w:val="0"/>
      <w:marRight w:val="0"/>
      <w:marTop w:val="0"/>
      <w:marBottom w:val="0"/>
      <w:divBdr>
        <w:top w:val="none" w:sz="0" w:space="0" w:color="auto"/>
        <w:left w:val="none" w:sz="0" w:space="0" w:color="auto"/>
        <w:bottom w:val="none" w:sz="0" w:space="0" w:color="auto"/>
        <w:right w:val="none" w:sz="0" w:space="0" w:color="auto"/>
      </w:divBdr>
    </w:div>
    <w:div w:id="1350596356">
      <w:marLeft w:val="0"/>
      <w:marRight w:val="0"/>
      <w:marTop w:val="0"/>
      <w:marBottom w:val="0"/>
      <w:divBdr>
        <w:top w:val="none" w:sz="0" w:space="0" w:color="auto"/>
        <w:left w:val="none" w:sz="0" w:space="0" w:color="auto"/>
        <w:bottom w:val="none" w:sz="0" w:space="0" w:color="auto"/>
        <w:right w:val="none" w:sz="0" w:space="0" w:color="auto"/>
      </w:divBdr>
    </w:div>
    <w:div w:id="1355840635">
      <w:marLeft w:val="0"/>
      <w:marRight w:val="0"/>
      <w:marTop w:val="0"/>
      <w:marBottom w:val="0"/>
      <w:divBdr>
        <w:top w:val="none" w:sz="0" w:space="0" w:color="auto"/>
        <w:left w:val="none" w:sz="0" w:space="0" w:color="auto"/>
        <w:bottom w:val="none" w:sz="0" w:space="0" w:color="auto"/>
        <w:right w:val="none" w:sz="0" w:space="0" w:color="auto"/>
      </w:divBdr>
    </w:div>
    <w:div w:id="1398284728">
      <w:marLeft w:val="0"/>
      <w:marRight w:val="0"/>
      <w:marTop w:val="0"/>
      <w:marBottom w:val="0"/>
      <w:divBdr>
        <w:top w:val="none" w:sz="0" w:space="0" w:color="auto"/>
        <w:left w:val="none" w:sz="0" w:space="0" w:color="auto"/>
        <w:bottom w:val="none" w:sz="0" w:space="0" w:color="auto"/>
        <w:right w:val="none" w:sz="0" w:space="0" w:color="auto"/>
      </w:divBdr>
    </w:div>
    <w:div w:id="1404068169">
      <w:bodyDiv w:val="1"/>
      <w:marLeft w:val="0"/>
      <w:marRight w:val="0"/>
      <w:marTop w:val="0"/>
      <w:marBottom w:val="0"/>
      <w:divBdr>
        <w:top w:val="none" w:sz="0" w:space="0" w:color="auto"/>
        <w:left w:val="none" w:sz="0" w:space="0" w:color="auto"/>
        <w:bottom w:val="none" w:sz="0" w:space="0" w:color="auto"/>
        <w:right w:val="none" w:sz="0" w:space="0" w:color="auto"/>
      </w:divBdr>
    </w:div>
    <w:div w:id="1413703914">
      <w:bodyDiv w:val="1"/>
      <w:marLeft w:val="0"/>
      <w:marRight w:val="0"/>
      <w:marTop w:val="0"/>
      <w:marBottom w:val="0"/>
      <w:divBdr>
        <w:top w:val="none" w:sz="0" w:space="0" w:color="auto"/>
        <w:left w:val="none" w:sz="0" w:space="0" w:color="auto"/>
        <w:bottom w:val="none" w:sz="0" w:space="0" w:color="auto"/>
        <w:right w:val="none" w:sz="0" w:space="0" w:color="auto"/>
      </w:divBdr>
    </w:div>
    <w:div w:id="1436290451">
      <w:bodyDiv w:val="1"/>
      <w:marLeft w:val="0"/>
      <w:marRight w:val="0"/>
      <w:marTop w:val="0"/>
      <w:marBottom w:val="0"/>
      <w:divBdr>
        <w:top w:val="none" w:sz="0" w:space="0" w:color="auto"/>
        <w:left w:val="none" w:sz="0" w:space="0" w:color="auto"/>
        <w:bottom w:val="none" w:sz="0" w:space="0" w:color="auto"/>
        <w:right w:val="none" w:sz="0" w:space="0" w:color="auto"/>
      </w:divBdr>
    </w:div>
    <w:div w:id="1437484734">
      <w:marLeft w:val="0"/>
      <w:marRight w:val="0"/>
      <w:marTop w:val="0"/>
      <w:marBottom w:val="0"/>
      <w:divBdr>
        <w:top w:val="none" w:sz="0" w:space="0" w:color="auto"/>
        <w:left w:val="none" w:sz="0" w:space="0" w:color="auto"/>
        <w:bottom w:val="none" w:sz="0" w:space="0" w:color="auto"/>
        <w:right w:val="none" w:sz="0" w:space="0" w:color="auto"/>
      </w:divBdr>
    </w:div>
    <w:div w:id="1499031694">
      <w:marLeft w:val="0"/>
      <w:marRight w:val="0"/>
      <w:marTop w:val="0"/>
      <w:marBottom w:val="0"/>
      <w:divBdr>
        <w:top w:val="none" w:sz="0" w:space="0" w:color="auto"/>
        <w:left w:val="none" w:sz="0" w:space="0" w:color="auto"/>
        <w:bottom w:val="none" w:sz="0" w:space="0" w:color="auto"/>
        <w:right w:val="none" w:sz="0" w:space="0" w:color="auto"/>
      </w:divBdr>
    </w:div>
    <w:div w:id="1510607363">
      <w:marLeft w:val="0"/>
      <w:marRight w:val="0"/>
      <w:marTop w:val="0"/>
      <w:marBottom w:val="0"/>
      <w:divBdr>
        <w:top w:val="none" w:sz="0" w:space="0" w:color="auto"/>
        <w:left w:val="none" w:sz="0" w:space="0" w:color="auto"/>
        <w:bottom w:val="none" w:sz="0" w:space="0" w:color="auto"/>
        <w:right w:val="none" w:sz="0" w:space="0" w:color="auto"/>
      </w:divBdr>
    </w:div>
    <w:div w:id="1578897875">
      <w:marLeft w:val="0"/>
      <w:marRight w:val="0"/>
      <w:marTop w:val="0"/>
      <w:marBottom w:val="0"/>
      <w:divBdr>
        <w:top w:val="none" w:sz="0" w:space="0" w:color="auto"/>
        <w:left w:val="none" w:sz="0" w:space="0" w:color="auto"/>
        <w:bottom w:val="none" w:sz="0" w:space="0" w:color="auto"/>
        <w:right w:val="none" w:sz="0" w:space="0" w:color="auto"/>
      </w:divBdr>
    </w:div>
    <w:div w:id="1587036363">
      <w:marLeft w:val="0"/>
      <w:marRight w:val="0"/>
      <w:marTop w:val="0"/>
      <w:marBottom w:val="0"/>
      <w:divBdr>
        <w:top w:val="none" w:sz="0" w:space="0" w:color="auto"/>
        <w:left w:val="none" w:sz="0" w:space="0" w:color="auto"/>
        <w:bottom w:val="none" w:sz="0" w:space="0" w:color="auto"/>
        <w:right w:val="none" w:sz="0" w:space="0" w:color="auto"/>
      </w:divBdr>
    </w:div>
    <w:div w:id="1626422413">
      <w:marLeft w:val="0"/>
      <w:marRight w:val="0"/>
      <w:marTop w:val="0"/>
      <w:marBottom w:val="0"/>
      <w:divBdr>
        <w:top w:val="none" w:sz="0" w:space="0" w:color="auto"/>
        <w:left w:val="none" w:sz="0" w:space="0" w:color="auto"/>
        <w:bottom w:val="none" w:sz="0" w:space="0" w:color="auto"/>
        <w:right w:val="none" w:sz="0" w:space="0" w:color="auto"/>
      </w:divBdr>
    </w:div>
    <w:div w:id="1632206246">
      <w:marLeft w:val="0"/>
      <w:marRight w:val="0"/>
      <w:marTop w:val="0"/>
      <w:marBottom w:val="0"/>
      <w:divBdr>
        <w:top w:val="none" w:sz="0" w:space="0" w:color="auto"/>
        <w:left w:val="none" w:sz="0" w:space="0" w:color="auto"/>
        <w:bottom w:val="none" w:sz="0" w:space="0" w:color="auto"/>
        <w:right w:val="none" w:sz="0" w:space="0" w:color="auto"/>
      </w:divBdr>
    </w:div>
    <w:div w:id="1635132808">
      <w:marLeft w:val="0"/>
      <w:marRight w:val="0"/>
      <w:marTop w:val="0"/>
      <w:marBottom w:val="0"/>
      <w:divBdr>
        <w:top w:val="none" w:sz="0" w:space="0" w:color="auto"/>
        <w:left w:val="none" w:sz="0" w:space="0" w:color="auto"/>
        <w:bottom w:val="none" w:sz="0" w:space="0" w:color="auto"/>
        <w:right w:val="none" w:sz="0" w:space="0" w:color="auto"/>
      </w:divBdr>
    </w:div>
    <w:div w:id="1643076691">
      <w:marLeft w:val="0"/>
      <w:marRight w:val="0"/>
      <w:marTop w:val="0"/>
      <w:marBottom w:val="0"/>
      <w:divBdr>
        <w:top w:val="none" w:sz="0" w:space="0" w:color="auto"/>
        <w:left w:val="none" w:sz="0" w:space="0" w:color="auto"/>
        <w:bottom w:val="none" w:sz="0" w:space="0" w:color="auto"/>
        <w:right w:val="none" w:sz="0" w:space="0" w:color="auto"/>
      </w:divBdr>
    </w:div>
    <w:div w:id="1685400033">
      <w:marLeft w:val="0"/>
      <w:marRight w:val="0"/>
      <w:marTop w:val="0"/>
      <w:marBottom w:val="0"/>
      <w:divBdr>
        <w:top w:val="none" w:sz="0" w:space="0" w:color="auto"/>
        <w:left w:val="none" w:sz="0" w:space="0" w:color="auto"/>
        <w:bottom w:val="none" w:sz="0" w:space="0" w:color="auto"/>
        <w:right w:val="none" w:sz="0" w:space="0" w:color="auto"/>
      </w:divBdr>
    </w:div>
    <w:div w:id="1687830469">
      <w:marLeft w:val="0"/>
      <w:marRight w:val="0"/>
      <w:marTop w:val="0"/>
      <w:marBottom w:val="0"/>
      <w:divBdr>
        <w:top w:val="none" w:sz="0" w:space="0" w:color="auto"/>
        <w:left w:val="none" w:sz="0" w:space="0" w:color="auto"/>
        <w:bottom w:val="none" w:sz="0" w:space="0" w:color="auto"/>
        <w:right w:val="none" w:sz="0" w:space="0" w:color="auto"/>
      </w:divBdr>
    </w:div>
    <w:div w:id="1821843849">
      <w:marLeft w:val="0"/>
      <w:marRight w:val="0"/>
      <w:marTop w:val="0"/>
      <w:marBottom w:val="0"/>
      <w:divBdr>
        <w:top w:val="none" w:sz="0" w:space="0" w:color="auto"/>
        <w:left w:val="none" w:sz="0" w:space="0" w:color="auto"/>
        <w:bottom w:val="none" w:sz="0" w:space="0" w:color="auto"/>
        <w:right w:val="none" w:sz="0" w:space="0" w:color="auto"/>
      </w:divBdr>
    </w:div>
    <w:div w:id="1834293407">
      <w:marLeft w:val="0"/>
      <w:marRight w:val="0"/>
      <w:marTop w:val="0"/>
      <w:marBottom w:val="0"/>
      <w:divBdr>
        <w:top w:val="none" w:sz="0" w:space="0" w:color="auto"/>
        <w:left w:val="none" w:sz="0" w:space="0" w:color="auto"/>
        <w:bottom w:val="none" w:sz="0" w:space="0" w:color="auto"/>
        <w:right w:val="none" w:sz="0" w:space="0" w:color="auto"/>
      </w:divBdr>
    </w:div>
    <w:div w:id="1850869918">
      <w:marLeft w:val="0"/>
      <w:marRight w:val="0"/>
      <w:marTop w:val="0"/>
      <w:marBottom w:val="0"/>
      <w:divBdr>
        <w:top w:val="none" w:sz="0" w:space="0" w:color="auto"/>
        <w:left w:val="none" w:sz="0" w:space="0" w:color="auto"/>
        <w:bottom w:val="none" w:sz="0" w:space="0" w:color="auto"/>
        <w:right w:val="none" w:sz="0" w:space="0" w:color="auto"/>
      </w:divBdr>
    </w:div>
    <w:div w:id="1872105031">
      <w:marLeft w:val="0"/>
      <w:marRight w:val="0"/>
      <w:marTop w:val="0"/>
      <w:marBottom w:val="0"/>
      <w:divBdr>
        <w:top w:val="none" w:sz="0" w:space="0" w:color="auto"/>
        <w:left w:val="none" w:sz="0" w:space="0" w:color="auto"/>
        <w:bottom w:val="none" w:sz="0" w:space="0" w:color="auto"/>
        <w:right w:val="none" w:sz="0" w:space="0" w:color="auto"/>
      </w:divBdr>
    </w:div>
    <w:div w:id="1893694952">
      <w:marLeft w:val="0"/>
      <w:marRight w:val="0"/>
      <w:marTop w:val="0"/>
      <w:marBottom w:val="0"/>
      <w:divBdr>
        <w:top w:val="none" w:sz="0" w:space="0" w:color="auto"/>
        <w:left w:val="none" w:sz="0" w:space="0" w:color="auto"/>
        <w:bottom w:val="none" w:sz="0" w:space="0" w:color="auto"/>
        <w:right w:val="none" w:sz="0" w:space="0" w:color="auto"/>
      </w:divBdr>
    </w:div>
    <w:div w:id="207612108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st.gov/publication-portal.cfm" TargetMode="External"/><Relationship Id="rId18" Type="http://schemas.openxmlformats.org/officeDocument/2006/relationships/footer" Target="footer2.xml"/><Relationship Id="rId26" Type="http://schemas.openxmlformats.org/officeDocument/2006/relationships/diagramColors" Target="diagrams/colors1.xml"/><Relationship Id="rId39" Type="http://schemas.openxmlformats.org/officeDocument/2006/relationships/hyperlink" Target="http://www.idgconnect.com/view_abstract/34448/hadoop-enterprise-making-data-management-massively-scalable-agile-feature-rich-cost-effective?source=connect" TargetMode="External"/><Relationship Id="rId21" Type="http://schemas.openxmlformats.org/officeDocument/2006/relationships/hyperlink" Target="https://bigdatawg.nist.gov/V2_output_docs.php" TargetMode="External"/><Relationship Id="rId34" Type="http://schemas.openxmlformats.org/officeDocument/2006/relationships/footer" Target="footer4.xm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bigdatawg.nist.gov/V1_output_docs.php" TargetMode="External"/><Relationship Id="rId29" Type="http://schemas.openxmlformats.org/officeDocument/2006/relationships/footer" Target="footer3.xml"/><Relationship Id="rId41" Type="http://schemas.openxmlformats.org/officeDocument/2006/relationships/hyperlink" Target="http://www.healthcareitnews.com/news/fhir-and-future-interopera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datawg.nist.gov/V2_output_docs.php" TargetMode="External"/><Relationship Id="rId24" Type="http://schemas.openxmlformats.org/officeDocument/2006/relationships/diagramLayout" Target="diagrams/layout1.xml"/><Relationship Id="rId32" Type="http://schemas.openxmlformats.org/officeDocument/2006/relationships/image" Target="media/image7.emf"/><Relationship Id="rId37" Type="http://schemas.openxmlformats.org/officeDocument/2006/relationships/hyperlink" Target="http://knowledgehubmedia.com/using-big-data-analytics-to-drive-business-transformation-2/" TargetMode="External"/><Relationship Id="rId40" Type="http://schemas.openxmlformats.org/officeDocument/2006/relationships/hyperlink" Target="http://media.cygnus.com/files/base/FCP/whitepaper/2014/06/box-cloud-study_11535206.pdf"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diagramData" Target="diagrams/data1.xml"/><Relationship Id="rId28" Type="http://schemas.openxmlformats.org/officeDocument/2006/relationships/image" Target="media/image4.emf"/><Relationship Id="rId36" Type="http://schemas.openxmlformats.org/officeDocument/2006/relationships/hyperlink" Target="http://www.idgenterprise.com/resource/research/2015-big-data-and-analytics-survey/" TargetMode="External"/><Relationship Id="rId10" Type="http://schemas.openxmlformats.org/officeDocument/2006/relationships/footer" Target="footer1.xml"/><Relationship Id="rId19" Type="http://schemas.openxmlformats.org/officeDocument/2006/relationships/hyperlink" Target="https://bigdatawg.nist.gov/V2_output_docs.php" TargetMode="External"/><Relationship Id="rId31" Type="http://schemas.openxmlformats.org/officeDocument/2006/relationships/image" Target="media/image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P1500comments@nist.gov" TargetMode="External"/><Relationship Id="rId22" Type="http://schemas.openxmlformats.org/officeDocument/2006/relationships/image" Target="media/image3.emf"/><Relationship Id="rId27" Type="http://schemas.microsoft.com/office/2007/relationships/diagramDrawing" Target="diagrams/drawing1.xml"/><Relationship Id="rId30" Type="http://schemas.openxmlformats.org/officeDocument/2006/relationships/image" Target="media/image5.emf"/><Relationship Id="rId35" Type="http://schemas.openxmlformats.org/officeDocument/2006/relationships/hyperlink" Target="https://www.hds.com/assets/pdf/the-hype-and-the-hope-summary.pdf" TargetMode="Externa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header" Target="header2.xml"/><Relationship Id="rId25" Type="http://schemas.openxmlformats.org/officeDocument/2006/relationships/diagramQuickStyle" Target="diagrams/quickStyle1.xml"/><Relationship Id="rId33" Type="http://schemas.openxmlformats.org/officeDocument/2006/relationships/image" Target="media/image8.emf"/><Relationship Id="rId38" Type="http://schemas.openxmlformats.org/officeDocument/2006/relationships/hyperlink" Target="https://knowledgent.com/whitepaper/2015-big-data-survey-current-implementation-challenges/"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whitehouse.gov/blog/2012/03/29/big-data-big-deal"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88C30E-607D-4386-9353-EDC6792E95E4}" type="doc">
      <dgm:prSet loTypeId="urn:microsoft.com/office/officeart/2005/8/layout/chevron2" loCatId="process" qsTypeId="urn:microsoft.com/office/officeart/2005/8/quickstyle/simple1" qsCatId="simple" csTypeId="urn:microsoft.com/office/officeart/2005/8/colors/accent3_2" csCatId="accent3" phldr="1"/>
      <dgm:spPr/>
      <dgm:t>
        <a:bodyPr/>
        <a:lstStyle/>
        <a:p>
          <a:endParaRPr lang="en-US"/>
        </a:p>
      </dgm:t>
    </dgm:pt>
    <dgm:pt modelId="{190EAB5A-5F1B-41E1-BF22-B771A8B40E31}">
      <dgm:prSet phldrT="[Text]" custT="1"/>
      <dgm:spPr/>
      <dgm:t>
        <a:bodyPr/>
        <a:lstStyle/>
        <a:p>
          <a:r>
            <a:rPr lang="en-US" sz="1800"/>
            <a:t>Level 1</a:t>
          </a:r>
        </a:p>
      </dgm:t>
    </dgm:pt>
    <dgm:pt modelId="{ACDFAC74-A649-436B-A952-0E3757240A91}" type="parTrans" cxnId="{C7903B5C-B6FB-4F00-8404-94FFBC7E1229}">
      <dgm:prSet/>
      <dgm:spPr/>
      <dgm:t>
        <a:bodyPr/>
        <a:lstStyle/>
        <a:p>
          <a:endParaRPr lang="en-US"/>
        </a:p>
      </dgm:t>
    </dgm:pt>
    <dgm:pt modelId="{A7C22ABD-A831-4409-AF86-641068DCA708}" type="sibTrans" cxnId="{C7903B5C-B6FB-4F00-8404-94FFBC7E1229}">
      <dgm:prSet/>
      <dgm:spPr/>
      <dgm:t>
        <a:bodyPr/>
        <a:lstStyle/>
        <a:p>
          <a:endParaRPr lang="en-US"/>
        </a:p>
      </dgm:t>
    </dgm:pt>
    <dgm:pt modelId="{CA303EDB-69C4-4A60-A1CE-1D47050D7426}">
      <dgm:prSet phldrT="[Text]" custT="1"/>
      <dgm:spPr/>
      <dgm:t>
        <a:bodyPr/>
        <a:lstStyle/>
        <a:p>
          <a:r>
            <a:rPr lang="en-US" sz="1000"/>
            <a:t>This level is characterized by an unorganized approach</a:t>
          </a:r>
        </a:p>
      </dgm:t>
    </dgm:pt>
    <dgm:pt modelId="{0C1C69E8-5314-48FC-AC94-42FD6BD02501}" type="parTrans" cxnId="{82A80E9E-BC92-4118-A29D-82D325B4BBFA}">
      <dgm:prSet/>
      <dgm:spPr/>
      <dgm:t>
        <a:bodyPr/>
        <a:lstStyle/>
        <a:p>
          <a:endParaRPr lang="en-US"/>
        </a:p>
      </dgm:t>
    </dgm:pt>
    <dgm:pt modelId="{9639EC40-5DA4-4F33-8D7B-21CD2FB56D0B}" type="sibTrans" cxnId="{82A80E9E-BC92-4118-A29D-82D325B4BBFA}">
      <dgm:prSet/>
      <dgm:spPr/>
      <dgm:t>
        <a:bodyPr/>
        <a:lstStyle/>
        <a:p>
          <a:endParaRPr lang="en-US"/>
        </a:p>
      </dgm:t>
    </dgm:pt>
    <dgm:pt modelId="{80A461B6-DF79-4308-9879-A48C252A3CAD}">
      <dgm:prSet phldrT="[Text]" custT="1"/>
      <dgm:spPr/>
      <dgm:t>
        <a:bodyPr/>
        <a:lstStyle/>
        <a:p>
          <a:r>
            <a:rPr lang="en-US" sz="1800"/>
            <a:t>Level 2</a:t>
          </a:r>
        </a:p>
      </dgm:t>
    </dgm:pt>
    <dgm:pt modelId="{5FF5C289-C357-474F-8490-30EA0A0FE4C8}" type="parTrans" cxnId="{AE0BA095-ADBF-4CF2-AF74-D5A368C3AA90}">
      <dgm:prSet/>
      <dgm:spPr/>
      <dgm:t>
        <a:bodyPr/>
        <a:lstStyle/>
        <a:p>
          <a:endParaRPr lang="en-US"/>
        </a:p>
      </dgm:t>
    </dgm:pt>
    <dgm:pt modelId="{0C3E34B3-355F-4242-9A97-1B5D0C182A11}" type="sibTrans" cxnId="{AE0BA095-ADBF-4CF2-AF74-D5A368C3AA90}">
      <dgm:prSet/>
      <dgm:spPr/>
      <dgm:t>
        <a:bodyPr/>
        <a:lstStyle/>
        <a:p>
          <a:endParaRPr lang="en-US"/>
        </a:p>
      </dgm:t>
    </dgm:pt>
    <dgm:pt modelId="{B95D8830-6C99-48E7-A5E6-1055F5995B97}">
      <dgm:prSet phldrT="[Text]" custT="1"/>
      <dgm:spPr/>
      <dgm:t>
        <a:bodyPr/>
        <a:lstStyle/>
        <a:p>
          <a:r>
            <a:rPr lang="en-US" sz="1000"/>
            <a:t>Begin governance program</a:t>
          </a:r>
        </a:p>
      </dgm:t>
    </dgm:pt>
    <dgm:pt modelId="{4B037549-335D-44CD-BE9A-3690406562C1}" type="parTrans" cxnId="{85633AFA-5C0F-4369-9B9F-14511545C4A3}">
      <dgm:prSet/>
      <dgm:spPr/>
      <dgm:t>
        <a:bodyPr/>
        <a:lstStyle/>
        <a:p>
          <a:endParaRPr lang="en-US"/>
        </a:p>
      </dgm:t>
    </dgm:pt>
    <dgm:pt modelId="{D8E53544-6AEC-4BC2-BEEC-EF3EEFE7D00C}" type="sibTrans" cxnId="{85633AFA-5C0F-4369-9B9F-14511545C4A3}">
      <dgm:prSet/>
      <dgm:spPr/>
      <dgm:t>
        <a:bodyPr/>
        <a:lstStyle/>
        <a:p>
          <a:endParaRPr lang="en-US"/>
        </a:p>
      </dgm:t>
    </dgm:pt>
    <dgm:pt modelId="{A2FFEC76-8471-4BA6-93CA-985CF783617E}">
      <dgm:prSet phldrT="[Text]" custT="1"/>
      <dgm:spPr/>
      <dgm:t>
        <a:bodyPr/>
        <a:lstStyle/>
        <a:p>
          <a:r>
            <a:rPr lang="en-US" sz="1800"/>
            <a:t>Level 3</a:t>
          </a:r>
        </a:p>
      </dgm:t>
    </dgm:pt>
    <dgm:pt modelId="{AA70EA61-F7A2-400C-84EE-5A197AB448A4}" type="parTrans" cxnId="{5E956112-4FC3-45FC-B7BF-583B09A55662}">
      <dgm:prSet/>
      <dgm:spPr/>
      <dgm:t>
        <a:bodyPr/>
        <a:lstStyle/>
        <a:p>
          <a:endParaRPr lang="en-US"/>
        </a:p>
      </dgm:t>
    </dgm:pt>
    <dgm:pt modelId="{19A14574-0421-4C34-82EE-770E7DB93FF3}" type="sibTrans" cxnId="{5E956112-4FC3-45FC-B7BF-583B09A55662}">
      <dgm:prSet/>
      <dgm:spPr/>
      <dgm:t>
        <a:bodyPr/>
        <a:lstStyle/>
        <a:p>
          <a:endParaRPr lang="en-US"/>
        </a:p>
      </dgm:t>
    </dgm:pt>
    <dgm:pt modelId="{E2661AEB-135E-4CCB-9A58-863A8608E143}">
      <dgm:prSet phldrT="[Text]" custT="1"/>
      <dgm:spPr/>
      <dgm:t>
        <a:bodyPr/>
        <a:lstStyle/>
        <a:p>
          <a:r>
            <a:rPr lang="en-US" sz="1000"/>
            <a:t>Consider federating metadata</a:t>
          </a:r>
        </a:p>
      </dgm:t>
    </dgm:pt>
    <dgm:pt modelId="{AE0A597B-8BE1-421E-AEF0-A123099E3409}" type="parTrans" cxnId="{BA7FDB01-3C5F-4039-9966-4B9E149FCED9}">
      <dgm:prSet/>
      <dgm:spPr/>
      <dgm:t>
        <a:bodyPr/>
        <a:lstStyle/>
        <a:p>
          <a:endParaRPr lang="en-US"/>
        </a:p>
      </dgm:t>
    </dgm:pt>
    <dgm:pt modelId="{345CDFFD-B814-4304-A46B-75AE06022CA1}" type="sibTrans" cxnId="{BA7FDB01-3C5F-4039-9966-4B9E149FCED9}">
      <dgm:prSet/>
      <dgm:spPr/>
      <dgm:t>
        <a:bodyPr/>
        <a:lstStyle/>
        <a:p>
          <a:endParaRPr lang="en-US"/>
        </a:p>
      </dgm:t>
    </dgm:pt>
    <dgm:pt modelId="{9E1AAE05-4FC5-429B-9FAB-41FE9C6DF451}">
      <dgm:prSet phldrT="[Text]" custT="1"/>
      <dgm:spPr/>
      <dgm:t>
        <a:bodyPr/>
        <a:lstStyle/>
        <a:p>
          <a:r>
            <a:rPr lang="en-US" sz="1800"/>
            <a:t>Level 4</a:t>
          </a:r>
        </a:p>
      </dgm:t>
    </dgm:pt>
    <dgm:pt modelId="{6051EE80-43E9-4448-B432-252699184A72}" type="parTrans" cxnId="{E813E11F-3A8D-4023-950B-FEC9F23F2BD9}">
      <dgm:prSet/>
      <dgm:spPr/>
      <dgm:t>
        <a:bodyPr/>
        <a:lstStyle/>
        <a:p>
          <a:endParaRPr lang="en-US"/>
        </a:p>
      </dgm:t>
    </dgm:pt>
    <dgm:pt modelId="{4E9C59B4-0093-4365-A541-B7FBEEA46D17}" type="sibTrans" cxnId="{E813E11F-3A8D-4023-950B-FEC9F23F2BD9}">
      <dgm:prSet/>
      <dgm:spPr/>
      <dgm:t>
        <a:bodyPr/>
        <a:lstStyle/>
        <a:p>
          <a:endParaRPr lang="en-US"/>
        </a:p>
      </dgm:t>
    </dgm:pt>
    <dgm:pt modelId="{A240DD8C-7208-4FCE-B4AF-64EBF34C8C20}">
      <dgm:prSet phldrT="[Text]" custT="1"/>
      <dgm:spPr/>
      <dgm:t>
        <a:bodyPr/>
        <a:lstStyle/>
        <a:p>
          <a:r>
            <a:rPr lang="en-US" sz="1000"/>
            <a:t>Usually data collection and/or analysis is designed in response to a particular need in the moment</a:t>
          </a:r>
        </a:p>
      </dgm:t>
    </dgm:pt>
    <dgm:pt modelId="{6CA8BCFA-6E49-42C9-A25F-2F32E7CE3906}" type="parTrans" cxnId="{2C70CD14-C3DA-43C6-A0D1-3110C4500CC0}">
      <dgm:prSet/>
      <dgm:spPr/>
      <dgm:t>
        <a:bodyPr/>
        <a:lstStyle/>
        <a:p>
          <a:endParaRPr lang="en-US"/>
        </a:p>
      </dgm:t>
    </dgm:pt>
    <dgm:pt modelId="{EE169D38-9CC6-4DC7-ACA5-F897B72C7F47}" type="sibTrans" cxnId="{2C70CD14-C3DA-43C6-A0D1-3110C4500CC0}">
      <dgm:prSet/>
      <dgm:spPr/>
      <dgm:t>
        <a:bodyPr/>
        <a:lstStyle/>
        <a:p>
          <a:endParaRPr lang="en-US"/>
        </a:p>
      </dgm:t>
    </dgm:pt>
    <dgm:pt modelId="{C6F27567-F8C3-4015-8F67-FBD0E3E67972}">
      <dgm:prSet phldrT="[Text]" custT="1"/>
      <dgm:spPr/>
      <dgm:t>
        <a:bodyPr/>
        <a:lstStyle/>
        <a:p>
          <a:r>
            <a:rPr lang="en-US" sz="1000"/>
            <a:t>Procedures over the data life cycle are non-existent or vary by project, business group, or department</a:t>
          </a:r>
        </a:p>
      </dgm:t>
    </dgm:pt>
    <dgm:pt modelId="{C10A79CA-B36C-41CF-BB9F-710624FC4F59}" type="parTrans" cxnId="{792D2E7A-AC9D-442F-B911-90C5F22B0798}">
      <dgm:prSet/>
      <dgm:spPr/>
      <dgm:t>
        <a:bodyPr/>
        <a:lstStyle/>
        <a:p>
          <a:endParaRPr lang="en-US"/>
        </a:p>
      </dgm:t>
    </dgm:pt>
    <dgm:pt modelId="{089F4CA4-678E-48A5-BF03-C9EC1603D99D}" type="sibTrans" cxnId="{792D2E7A-AC9D-442F-B911-90C5F22B0798}">
      <dgm:prSet/>
      <dgm:spPr/>
      <dgm:t>
        <a:bodyPr/>
        <a:lstStyle/>
        <a:p>
          <a:endParaRPr lang="en-US"/>
        </a:p>
      </dgm:t>
    </dgm:pt>
    <dgm:pt modelId="{A3D140CC-4EBF-4EE7-894C-E69ACBDFD0B4}">
      <dgm:prSet phldrT="[Text]" custT="1"/>
      <dgm:spPr/>
      <dgm:t>
        <a:bodyPr/>
        <a:lstStyle/>
        <a:p>
          <a:r>
            <a:rPr lang="en-US" sz="1000"/>
            <a:t>Technology applied depends on what is available at the time or the skill set of the workers involved</a:t>
          </a:r>
        </a:p>
      </dgm:t>
    </dgm:pt>
    <dgm:pt modelId="{2050A378-DD76-4922-B894-0DE9F9390849}" type="parTrans" cxnId="{EE4623D6-1C2F-4DA5-AD83-7F02C0A855E9}">
      <dgm:prSet/>
      <dgm:spPr/>
      <dgm:t>
        <a:bodyPr/>
        <a:lstStyle/>
        <a:p>
          <a:endParaRPr lang="en-US"/>
        </a:p>
      </dgm:t>
    </dgm:pt>
    <dgm:pt modelId="{EADC2E2D-B4BC-47CC-AA49-D1DC328EC24C}" type="sibTrans" cxnId="{EE4623D6-1C2F-4DA5-AD83-7F02C0A855E9}">
      <dgm:prSet/>
      <dgm:spPr/>
      <dgm:t>
        <a:bodyPr/>
        <a:lstStyle/>
        <a:p>
          <a:endParaRPr lang="en-US"/>
        </a:p>
      </dgm:t>
    </dgm:pt>
    <dgm:pt modelId="{AF676B26-A278-4F34-93FB-2929C189D0D6}">
      <dgm:prSet phldrT="[Text]" custT="1"/>
      <dgm:spPr/>
      <dgm:t>
        <a:bodyPr/>
        <a:lstStyle/>
        <a:p>
          <a:r>
            <a:rPr lang="en-US" sz="1000"/>
            <a:t>Apply Big Data solution to a well-defined business process</a:t>
          </a:r>
        </a:p>
      </dgm:t>
    </dgm:pt>
    <dgm:pt modelId="{25A44E1F-E498-4226-9A14-575A9CCE8D11}" type="parTrans" cxnId="{E0031F17-47DA-4FE4-B503-0403C8806906}">
      <dgm:prSet/>
      <dgm:spPr/>
      <dgm:t>
        <a:bodyPr/>
        <a:lstStyle/>
        <a:p>
          <a:endParaRPr lang="en-US"/>
        </a:p>
      </dgm:t>
    </dgm:pt>
    <dgm:pt modelId="{3A050F82-A8B8-4C12-A825-AF313CD2E506}" type="sibTrans" cxnId="{E0031F17-47DA-4FE4-B503-0403C8806906}">
      <dgm:prSet/>
      <dgm:spPr/>
      <dgm:t>
        <a:bodyPr/>
        <a:lstStyle/>
        <a:p>
          <a:endParaRPr lang="en-US"/>
        </a:p>
      </dgm:t>
    </dgm:pt>
    <dgm:pt modelId="{0FA5FD6F-D753-40B1-8B3C-011536EEFF61}">
      <dgm:prSet phldrT="[Text]" custT="1"/>
      <dgm:spPr/>
      <dgm:t>
        <a:bodyPr/>
        <a:lstStyle/>
        <a:p>
          <a:r>
            <a:rPr lang="en-US" sz="1000"/>
            <a:t>Little to no training is provided </a:t>
          </a:r>
        </a:p>
      </dgm:t>
    </dgm:pt>
    <dgm:pt modelId="{7F889D01-63A1-4F74-AE3B-AD603DF8365C}" type="parTrans" cxnId="{201A91E3-5D87-47DC-839B-5B602233AD60}">
      <dgm:prSet/>
      <dgm:spPr/>
      <dgm:t>
        <a:bodyPr/>
        <a:lstStyle/>
        <a:p>
          <a:endParaRPr lang="en-US"/>
        </a:p>
      </dgm:t>
    </dgm:pt>
    <dgm:pt modelId="{FCD98493-0349-4674-8A75-5C3938B82779}" type="sibTrans" cxnId="{201A91E3-5D87-47DC-839B-5B602233AD60}">
      <dgm:prSet/>
      <dgm:spPr/>
      <dgm:t>
        <a:bodyPr/>
        <a:lstStyle/>
        <a:p>
          <a:endParaRPr lang="en-US"/>
        </a:p>
      </dgm:t>
    </dgm:pt>
    <dgm:pt modelId="{7637286D-EEC1-42B8-8E44-0C2D6AB1D60A}">
      <dgm:prSet phldrT="[Text]" custT="1"/>
      <dgm:spPr/>
      <dgm:t>
        <a:bodyPr/>
        <a:lstStyle/>
        <a:p>
          <a:r>
            <a:rPr lang="en-US" sz="1000"/>
            <a:t>Initiate master data management (MDM) program</a:t>
          </a:r>
        </a:p>
      </dgm:t>
    </dgm:pt>
    <dgm:pt modelId="{DC28FF3B-5E5C-496B-AC89-F51E187A0027}" type="parTrans" cxnId="{FB12EE5A-86E9-4FCE-BB15-EA2366AC680E}">
      <dgm:prSet/>
      <dgm:spPr/>
      <dgm:t>
        <a:bodyPr/>
        <a:lstStyle/>
        <a:p>
          <a:endParaRPr lang="en-US"/>
        </a:p>
      </dgm:t>
    </dgm:pt>
    <dgm:pt modelId="{69FAA0D6-C3B1-407C-B262-5F726B5BBA88}" type="sibTrans" cxnId="{FB12EE5A-86E9-4FCE-BB15-EA2366AC680E}">
      <dgm:prSet/>
      <dgm:spPr/>
      <dgm:t>
        <a:bodyPr/>
        <a:lstStyle/>
        <a:p>
          <a:endParaRPr lang="en-US"/>
        </a:p>
      </dgm:t>
    </dgm:pt>
    <dgm:pt modelId="{D7C2F677-C332-4F37-8408-9CFA8B1F9271}">
      <dgm:prSet phldrT="[Text]" custT="1"/>
      <dgm:spPr/>
      <dgm:t>
        <a:bodyPr/>
        <a:lstStyle/>
        <a:p>
          <a:r>
            <a:rPr lang="en-US" sz="1000"/>
            <a:t>Implement technology standards </a:t>
          </a:r>
        </a:p>
      </dgm:t>
    </dgm:pt>
    <dgm:pt modelId="{62F50061-8576-41D2-A659-4802CA232BA0}" type="parTrans" cxnId="{3789F99E-4D14-4D41-BBFD-7361595311D9}">
      <dgm:prSet/>
      <dgm:spPr/>
      <dgm:t>
        <a:bodyPr/>
        <a:lstStyle/>
        <a:p>
          <a:endParaRPr lang="en-US"/>
        </a:p>
      </dgm:t>
    </dgm:pt>
    <dgm:pt modelId="{CC0381CF-FCE0-4985-9C65-51749B025BF0}" type="sibTrans" cxnId="{3789F99E-4D14-4D41-BBFD-7361595311D9}">
      <dgm:prSet/>
      <dgm:spPr/>
      <dgm:t>
        <a:bodyPr/>
        <a:lstStyle/>
        <a:p>
          <a:endParaRPr lang="en-US"/>
        </a:p>
      </dgm:t>
    </dgm:pt>
    <dgm:pt modelId="{446EC329-F68D-4D74-AC59-1332715ADEED}">
      <dgm:prSet phldrT="[Text]" custT="1"/>
      <dgm:spPr/>
      <dgm:t>
        <a:bodyPr/>
        <a:lstStyle/>
        <a:p>
          <a:r>
            <a:rPr lang="en-US" sz="1000"/>
            <a:t>Develop and implement an organization-wide governance program</a:t>
          </a:r>
        </a:p>
      </dgm:t>
    </dgm:pt>
    <dgm:pt modelId="{DBC1ED88-026E-4561-901C-BF96D9A8EA14}" type="parTrans" cxnId="{011B1B75-D20B-4BBF-A55E-9FED7DF46220}">
      <dgm:prSet/>
      <dgm:spPr/>
      <dgm:t>
        <a:bodyPr/>
        <a:lstStyle/>
        <a:p>
          <a:endParaRPr lang="en-US"/>
        </a:p>
      </dgm:t>
    </dgm:pt>
    <dgm:pt modelId="{3BC9337E-59F1-4A60-B9F2-DF92D5F291E2}" type="sibTrans" cxnId="{011B1B75-D20B-4BBF-A55E-9FED7DF46220}">
      <dgm:prSet/>
      <dgm:spPr/>
      <dgm:t>
        <a:bodyPr/>
        <a:lstStyle/>
        <a:p>
          <a:endParaRPr lang="en-US"/>
        </a:p>
      </dgm:t>
    </dgm:pt>
    <dgm:pt modelId="{3AA854EF-F54C-480C-980C-C6B73D75EE8E}">
      <dgm:prSet phldrT="[Text]" custT="1"/>
      <dgm:spPr/>
      <dgm:t>
        <a:bodyPr/>
        <a:lstStyle/>
        <a:p>
          <a:r>
            <a:rPr lang="en-US" sz="1000"/>
            <a:t>Anticipate organizational needs and respond with appropriate methods or technologies</a:t>
          </a:r>
        </a:p>
      </dgm:t>
    </dgm:pt>
    <dgm:pt modelId="{50C30916-586A-4C9D-9535-F4AC52917AAE}" type="parTrans" cxnId="{C2CA1510-E121-438C-AAF9-DB4B90C101DE}">
      <dgm:prSet/>
      <dgm:spPr/>
      <dgm:t>
        <a:bodyPr/>
        <a:lstStyle/>
        <a:p>
          <a:endParaRPr lang="en-US"/>
        </a:p>
      </dgm:t>
    </dgm:pt>
    <dgm:pt modelId="{4722E370-D860-4E5A-8A94-AE29EA566D2D}" type="sibTrans" cxnId="{C2CA1510-E121-438C-AAF9-DB4B90C101DE}">
      <dgm:prSet/>
      <dgm:spPr/>
      <dgm:t>
        <a:bodyPr/>
        <a:lstStyle/>
        <a:p>
          <a:endParaRPr lang="en-US"/>
        </a:p>
      </dgm:t>
    </dgm:pt>
    <dgm:pt modelId="{BEFF074F-1334-4AB6-B701-B4AEEC3B0C41}">
      <dgm:prSet phldrT="[Text]" custT="1"/>
      <dgm:spPr/>
      <dgm:t>
        <a:bodyPr/>
        <a:lstStyle/>
        <a:p>
          <a:r>
            <a:rPr lang="en-US" sz="1000"/>
            <a:t>Use external data (including open data) as appropriate</a:t>
          </a:r>
        </a:p>
      </dgm:t>
    </dgm:pt>
    <dgm:pt modelId="{0C7CEE2F-7C29-42C9-9D78-6F415069FE0D}" type="parTrans" cxnId="{12FF4A77-2362-45E7-B403-F7B2E7CDD7A9}">
      <dgm:prSet/>
      <dgm:spPr/>
      <dgm:t>
        <a:bodyPr/>
        <a:lstStyle/>
        <a:p>
          <a:endParaRPr lang="en-US"/>
        </a:p>
      </dgm:t>
    </dgm:pt>
    <dgm:pt modelId="{D9E14966-1028-4912-BBB8-F411EE9A67C7}" type="sibTrans" cxnId="{12FF4A77-2362-45E7-B403-F7B2E7CDD7A9}">
      <dgm:prSet/>
      <dgm:spPr/>
      <dgm:t>
        <a:bodyPr/>
        <a:lstStyle/>
        <a:p>
          <a:endParaRPr lang="en-US"/>
        </a:p>
      </dgm:t>
    </dgm:pt>
    <dgm:pt modelId="{D2AFF1C2-1792-46C9-BEA7-B9B9656AD187}">
      <dgm:prSet phldrT="[Text]" custT="1"/>
      <dgm:spPr/>
      <dgm:t>
        <a:bodyPr/>
        <a:lstStyle/>
        <a:p>
          <a:r>
            <a:rPr lang="en-US" sz="1000"/>
            <a:t>Train workers in overall system funtioning, focused processes, workflows, and safety procedures</a:t>
          </a:r>
        </a:p>
      </dgm:t>
    </dgm:pt>
    <dgm:pt modelId="{7112AE61-7105-494C-B305-6590AFD47EE3}" type="parTrans" cxnId="{418F6077-EF61-4FE4-B0EA-B36F95FBB79B}">
      <dgm:prSet/>
      <dgm:spPr/>
      <dgm:t>
        <a:bodyPr/>
        <a:lstStyle/>
        <a:p>
          <a:endParaRPr lang="en-US"/>
        </a:p>
      </dgm:t>
    </dgm:pt>
    <dgm:pt modelId="{4894D784-A5D3-47C9-A5DA-30344C533113}" type="sibTrans" cxnId="{418F6077-EF61-4FE4-B0EA-B36F95FBB79B}">
      <dgm:prSet/>
      <dgm:spPr/>
      <dgm:t>
        <a:bodyPr/>
        <a:lstStyle/>
        <a:p>
          <a:endParaRPr lang="en-US"/>
        </a:p>
      </dgm:t>
    </dgm:pt>
    <dgm:pt modelId="{1CFC534D-125F-414D-A88E-BB0C4D5B261E}">
      <dgm:prSet phldrT="[Text]" custT="1"/>
      <dgm:spPr/>
      <dgm:t>
        <a:bodyPr/>
        <a:lstStyle/>
        <a:p>
          <a:r>
            <a:rPr lang="en-US" sz="1000"/>
            <a:t>Train workers in implemented technologies, workflows, and safety procedures</a:t>
          </a:r>
        </a:p>
      </dgm:t>
    </dgm:pt>
    <dgm:pt modelId="{C0D34E6C-1A14-4E8A-9CDD-21236DC9F6E1}" type="parTrans" cxnId="{D804CEA9-13A5-4EB7-8553-7C28CA57BFF5}">
      <dgm:prSet/>
      <dgm:spPr/>
      <dgm:t>
        <a:bodyPr/>
        <a:lstStyle/>
        <a:p>
          <a:endParaRPr lang="en-US"/>
        </a:p>
      </dgm:t>
    </dgm:pt>
    <dgm:pt modelId="{1477D5DE-E6F6-43B4-AE50-31900B721DD4}" type="sibTrans" cxnId="{D804CEA9-13A5-4EB7-8553-7C28CA57BFF5}">
      <dgm:prSet/>
      <dgm:spPr/>
      <dgm:t>
        <a:bodyPr/>
        <a:lstStyle/>
        <a:p>
          <a:endParaRPr lang="en-US"/>
        </a:p>
      </dgm:t>
    </dgm:pt>
    <dgm:pt modelId="{7899072D-8F76-4F89-B475-94217D4D6389}">
      <dgm:prSet phldrT="[Text]" custT="1"/>
      <dgm:spPr/>
      <dgm:t>
        <a:bodyPr/>
        <a:lstStyle/>
        <a:p>
          <a:r>
            <a:rPr lang="en-US" sz="1000"/>
            <a:t>Appoint a leader for the system implementation</a:t>
          </a:r>
        </a:p>
      </dgm:t>
    </dgm:pt>
    <dgm:pt modelId="{B04D141C-7D05-4F87-8B67-BE5A19CC7141}" type="parTrans" cxnId="{F0E0E3F8-4D37-4218-A699-7ED727A2C238}">
      <dgm:prSet/>
      <dgm:spPr/>
      <dgm:t>
        <a:bodyPr/>
        <a:lstStyle/>
        <a:p>
          <a:endParaRPr lang="en-US"/>
        </a:p>
      </dgm:t>
    </dgm:pt>
    <dgm:pt modelId="{0C996C18-A42D-4BA0-8B1D-18FAD48116BE}" type="sibTrans" cxnId="{F0E0E3F8-4D37-4218-A699-7ED727A2C238}">
      <dgm:prSet/>
      <dgm:spPr/>
      <dgm:t>
        <a:bodyPr/>
        <a:lstStyle/>
        <a:p>
          <a:endParaRPr lang="en-US"/>
        </a:p>
      </dgm:t>
    </dgm:pt>
    <dgm:pt modelId="{05B8FBFE-B426-4854-A407-E0882CCA2F6F}">
      <dgm:prSet phldrT="[Text]" custT="1"/>
      <dgm:spPr/>
      <dgm:t>
        <a:bodyPr/>
        <a:lstStyle/>
        <a:p>
          <a:r>
            <a:rPr lang="en-US" sz="1000"/>
            <a:t>Appoint system leader from uppder management</a:t>
          </a:r>
        </a:p>
      </dgm:t>
    </dgm:pt>
    <dgm:pt modelId="{FD130736-517F-483A-BE33-0FBBC27BBB10}" type="parTrans" cxnId="{49D21B31-32B6-4434-96D3-552BA4C279A8}">
      <dgm:prSet/>
      <dgm:spPr/>
      <dgm:t>
        <a:bodyPr/>
        <a:lstStyle/>
        <a:p>
          <a:endParaRPr lang="en-US"/>
        </a:p>
      </dgm:t>
    </dgm:pt>
    <dgm:pt modelId="{F017DA25-6AFD-4A22-869A-E270A878617E}" type="sibTrans" cxnId="{49D21B31-32B6-4434-96D3-552BA4C279A8}">
      <dgm:prSet/>
      <dgm:spPr/>
      <dgm:t>
        <a:bodyPr/>
        <a:lstStyle/>
        <a:p>
          <a:endParaRPr lang="en-US"/>
        </a:p>
      </dgm:t>
    </dgm:pt>
    <dgm:pt modelId="{AF0AE0D3-9E51-4036-B040-4D0662A25DB4}">
      <dgm:prSet phldrT="[Text]" custT="1"/>
      <dgm:spPr/>
      <dgm:t>
        <a:bodyPr/>
        <a:lstStyle/>
        <a:p>
          <a:r>
            <a:rPr lang="en-US" sz="1000"/>
            <a:t>Consistently use stadardized processes and models across the organization, with slight modifications for nonstandard project or regional needs</a:t>
          </a:r>
        </a:p>
      </dgm:t>
    </dgm:pt>
    <dgm:pt modelId="{A1059C80-5059-4DDC-9540-DC25B1BD488C}" type="parTrans" cxnId="{95A85CF3-14BC-4066-B971-E96F01699431}">
      <dgm:prSet/>
      <dgm:spPr/>
      <dgm:t>
        <a:bodyPr/>
        <a:lstStyle/>
        <a:p>
          <a:endParaRPr lang="en-US"/>
        </a:p>
      </dgm:t>
    </dgm:pt>
    <dgm:pt modelId="{BEEAF582-4DB8-485C-BF37-FE686DDFE4B0}" type="sibTrans" cxnId="{95A85CF3-14BC-4066-B971-E96F01699431}">
      <dgm:prSet/>
      <dgm:spPr/>
      <dgm:t>
        <a:bodyPr/>
        <a:lstStyle/>
        <a:p>
          <a:endParaRPr lang="en-US"/>
        </a:p>
      </dgm:t>
    </dgm:pt>
    <dgm:pt modelId="{75AE9142-DADA-46FA-AA06-5689F1B9CAAD}">
      <dgm:prSet phldrT="[Text]" custT="1"/>
      <dgm:spPr/>
      <dgm:t>
        <a:bodyPr/>
        <a:lstStyle/>
        <a:p>
          <a:r>
            <a:rPr lang="en-US" sz="1000"/>
            <a:t>Fully develop and implement a organizational wide governance policy </a:t>
          </a:r>
        </a:p>
      </dgm:t>
    </dgm:pt>
    <dgm:pt modelId="{097AACB8-40A0-48FF-B517-245B82180F6E}" type="parTrans" cxnId="{5D7C8406-8FD6-47CD-BCA3-DEE87E8D179F}">
      <dgm:prSet/>
      <dgm:spPr/>
      <dgm:t>
        <a:bodyPr/>
        <a:lstStyle/>
        <a:p>
          <a:endParaRPr lang="en-US"/>
        </a:p>
      </dgm:t>
    </dgm:pt>
    <dgm:pt modelId="{1F92D59D-1902-4CA5-A756-73C9456CF158}" type="sibTrans" cxnId="{5D7C8406-8FD6-47CD-BCA3-DEE87E8D179F}">
      <dgm:prSet/>
      <dgm:spPr/>
      <dgm:t>
        <a:bodyPr/>
        <a:lstStyle/>
        <a:p>
          <a:endParaRPr lang="en-US"/>
        </a:p>
      </dgm:t>
    </dgm:pt>
    <dgm:pt modelId="{B6BC3FAA-3C2A-40E3-ACEB-233C2DDDD36E}" type="pres">
      <dgm:prSet presAssocID="{3D88C30E-607D-4386-9353-EDC6792E95E4}" presName="linearFlow" presStyleCnt="0">
        <dgm:presLayoutVars>
          <dgm:dir/>
          <dgm:animLvl val="lvl"/>
          <dgm:resizeHandles val="exact"/>
        </dgm:presLayoutVars>
      </dgm:prSet>
      <dgm:spPr/>
    </dgm:pt>
    <dgm:pt modelId="{6023FBAF-BA51-4277-AFBC-15D7A1E9A531}" type="pres">
      <dgm:prSet presAssocID="{190EAB5A-5F1B-41E1-BF22-B771A8B40E31}" presName="composite" presStyleCnt="0"/>
      <dgm:spPr/>
    </dgm:pt>
    <dgm:pt modelId="{F16F5EBE-ABAE-419F-99FC-A5E4ED9D09E1}" type="pres">
      <dgm:prSet presAssocID="{190EAB5A-5F1B-41E1-BF22-B771A8B40E31}" presName="parentText" presStyleLbl="alignNode1" presStyleIdx="0" presStyleCnt="4">
        <dgm:presLayoutVars>
          <dgm:chMax val="1"/>
          <dgm:bulletEnabled val="1"/>
        </dgm:presLayoutVars>
      </dgm:prSet>
      <dgm:spPr/>
    </dgm:pt>
    <dgm:pt modelId="{9A8078C7-D09E-4DA8-AEB2-A1B4F397D95D}" type="pres">
      <dgm:prSet presAssocID="{190EAB5A-5F1B-41E1-BF22-B771A8B40E31}" presName="descendantText" presStyleLbl="alignAcc1" presStyleIdx="0" presStyleCnt="4" custScaleY="125867">
        <dgm:presLayoutVars>
          <dgm:bulletEnabled val="1"/>
        </dgm:presLayoutVars>
      </dgm:prSet>
      <dgm:spPr/>
    </dgm:pt>
    <dgm:pt modelId="{DBD399F4-FD39-4B55-BF6B-5DC3539B34AC}" type="pres">
      <dgm:prSet presAssocID="{A7C22ABD-A831-4409-AF86-641068DCA708}" presName="sp" presStyleCnt="0"/>
      <dgm:spPr/>
    </dgm:pt>
    <dgm:pt modelId="{68770D24-EB82-4FF1-8261-1319674B9149}" type="pres">
      <dgm:prSet presAssocID="{80A461B6-DF79-4308-9879-A48C252A3CAD}" presName="composite" presStyleCnt="0"/>
      <dgm:spPr/>
    </dgm:pt>
    <dgm:pt modelId="{AD2535DD-8D44-490C-9FF5-C95991AB59BE}" type="pres">
      <dgm:prSet presAssocID="{80A461B6-DF79-4308-9879-A48C252A3CAD}" presName="parentText" presStyleLbl="alignNode1" presStyleIdx="1" presStyleCnt="4">
        <dgm:presLayoutVars>
          <dgm:chMax val="1"/>
          <dgm:bulletEnabled val="1"/>
        </dgm:presLayoutVars>
      </dgm:prSet>
      <dgm:spPr/>
    </dgm:pt>
    <dgm:pt modelId="{C92BC97A-33A9-41C3-90B7-C8E9131686A1}" type="pres">
      <dgm:prSet presAssocID="{80A461B6-DF79-4308-9879-A48C252A3CAD}" presName="descendantText" presStyleLbl="alignAcc1" presStyleIdx="1" presStyleCnt="4" custScaleY="81174">
        <dgm:presLayoutVars>
          <dgm:bulletEnabled val="1"/>
        </dgm:presLayoutVars>
      </dgm:prSet>
      <dgm:spPr/>
    </dgm:pt>
    <dgm:pt modelId="{69E41EB2-9101-4889-84F4-2F139B94DAB3}" type="pres">
      <dgm:prSet presAssocID="{0C3E34B3-355F-4242-9A97-1B5D0C182A11}" presName="sp" presStyleCnt="0"/>
      <dgm:spPr/>
    </dgm:pt>
    <dgm:pt modelId="{22590B25-A699-4D57-8380-49A234DACF0A}" type="pres">
      <dgm:prSet presAssocID="{A2FFEC76-8471-4BA6-93CA-985CF783617E}" presName="composite" presStyleCnt="0"/>
      <dgm:spPr/>
    </dgm:pt>
    <dgm:pt modelId="{AA2966C2-0B23-4852-A285-4EC1B8716C2F}" type="pres">
      <dgm:prSet presAssocID="{A2FFEC76-8471-4BA6-93CA-985CF783617E}" presName="parentText" presStyleLbl="alignNode1" presStyleIdx="2" presStyleCnt="4">
        <dgm:presLayoutVars>
          <dgm:chMax val="1"/>
          <dgm:bulletEnabled val="1"/>
        </dgm:presLayoutVars>
      </dgm:prSet>
      <dgm:spPr/>
    </dgm:pt>
    <dgm:pt modelId="{EAAFA9E0-3ADB-4111-83A4-2BC0D862E76F}" type="pres">
      <dgm:prSet presAssocID="{A2FFEC76-8471-4BA6-93CA-985CF783617E}" presName="descendantText" presStyleLbl="alignAcc1" presStyleIdx="2" presStyleCnt="4" custScaleY="115935">
        <dgm:presLayoutVars>
          <dgm:bulletEnabled val="1"/>
        </dgm:presLayoutVars>
      </dgm:prSet>
      <dgm:spPr/>
    </dgm:pt>
    <dgm:pt modelId="{06848C3F-F686-488F-9A97-5451851442D0}" type="pres">
      <dgm:prSet presAssocID="{19A14574-0421-4C34-82EE-770E7DB93FF3}" presName="sp" presStyleCnt="0"/>
      <dgm:spPr/>
    </dgm:pt>
    <dgm:pt modelId="{36AED99E-E9EA-4489-B4C7-CEF6C8D9D486}" type="pres">
      <dgm:prSet presAssocID="{9E1AAE05-4FC5-429B-9FAB-41FE9C6DF451}" presName="composite" presStyleCnt="0"/>
      <dgm:spPr/>
    </dgm:pt>
    <dgm:pt modelId="{6AB205F5-E514-4980-B727-CCCEC834135D}" type="pres">
      <dgm:prSet presAssocID="{9E1AAE05-4FC5-429B-9FAB-41FE9C6DF451}" presName="parentText" presStyleLbl="alignNode1" presStyleIdx="3" presStyleCnt="4">
        <dgm:presLayoutVars>
          <dgm:chMax val="1"/>
          <dgm:bulletEnabled val="1"/>
        </dgm:presLayoutVars>
      </dgm:prSet>
      <dgm:spPr/>
    </dgm:pt>
    <dgm:pt modelId="{DA783698-A590-4432-80CD-AAB6CF095741}" type="pres">
      <dgm:prSet presAssocID="{9E1AAE05-4FC5-429B-9FAB-41FE9C6DF451}" presName="descendantText" presStyleLbl="alignAcc1" presStyleIdx="3" presStyleCnt="4" custScaleY="120127">
        <dgm:presLayoutVars>
          <dgm:bulletEnabled val="1"/>
        </dgm:presLayoutVars>
      </dgm:prSet>
      <dgm:spPr/>
    </dgm:pt>
  </dgm:ptLst>
  <dgm:cxnLst>
    <dgm:cxn modelId="{BA7FDB01-3C5F-4039-9966-4B9E149FCED9}" srcId="{A2FFEC76-8471-4BA6-93CA-985CF783617E}" destId="{E2661AEB-135E-4CCB-9A58-863A8608E143}" srcOrd="0" destOrd="0" parTransId="{AE0A597B-8BE1-421E-AEF0-A123099E3409}" sibTransId="{345CDFFD-B814-4304-A46B-75AE06022CA1}"/>
    <dgm:cxn modelId="{436B1605-4767-4A5B-9DB1-EA329F0D1A0F}" type="presOf" srcId="{3D88C30E-607D-4386-9353-EDC6792E95E4}" destId="{B6BC3FAA-3C2A-40E3-ACEB-233C2DDDD36E}" srcOrd="0" destOrd="0" presId="urn:microsoft.com/office/officeart/2005/8/layout/chevron2"/>
    <dgm:cxn modelId="{5D7C8406-8FD6-47CD-BCA3-DEE87E8D179F}" srcId="{9E1AAE05-4FC5-429B-9FAB-41FE9C6DF451}" destId="{75AE9142-DADA-46FA-AA06-5689F1B9CAAD}" srcOrd="4" destOrd="0" parTransId="{097AACB8-40A0-48FF-B517-245B82180F6E}" sibTransId="{1F92D59D-1902-4CA5-A756-73C9456CF158}"/>
    <dgm:cxn modelId="{0FCCCF06-1E5F-4CCA-A9C3-5F9F8299ADEC}" type="presOf" srcId="{7637286D-EEC1-42B8-8E44-0C2D6AB1D60A}" destId="{EAAFA9E0-3ADB-4111-83A4-2BC0D862E76F}" srcOrd="0" destOrd="1" presId="urn:microsoft.com/office/officeart/2005/8/layout/chevron2"/>
    <dgm:cxn modelId="{E4A5460B-7ABF-4FCF-84FA-43768CBF0614}" type="presOf" srcId="{AF0AE0D3-9E51-4036-B040-4D0662A25DB4}" destId="{DA783698-A590-4432-80CD-AAB6CF095741}" srcOrd="0" destOrd="3" presId="urn:microsoft.com/office/officeart/2005/8/layout/chevron2"/>
    <dgm:cxn modelId="{C2CA1510-E121-438C-AAF9-DB4B90C101DE}" srcId="{9E1AAE05-4FC5-429B-9FAB-41FE9C6DF451}" destId="{3AA854EF-F54C-480C-980C-C6B73D75EE8E}" srcOrd="0" destOrd="0" parTransId="{50C30916-586A-4C9D-9535-F4AC52917AAE}" sibTransId="{4722E370-D860-4E5A-8A94-AE29EA566D2D}"/>
    <dgm:cxn modelId="{5E956112-4FC3-45FC-B7BF-583B09A55662}" srcId="{3D88C30E-607D-4386-9353-EDC6792E95E4}" destId="{A2FFEC76-8471-4BA6-93CA-985CF783617E}" srcOrd="2" destOrd="0" parTransId="{AA70EA61-F7A2-400C-84EE-5A197AB448A4}" sibTransId="{19A14574-0421-4C34-82EE-770E7DB93FF3}"/>
    <dgm:cxn modelId="{12AFD512-E4F9-430F-BCF8-FD7A67A382E4}" type="presOf" srcId="{3AA854EF-F54C-480C-980C-C6B73D75EE8E}" destId="{DA783698-A590-4432-80CD-AAB6CF095741}" srcOrd="0" destOrd="0" presId="urn:microsoft.com/office/officeart/2005/8/layout/chevron2"/>
    <dgm:cxn modelId="{2C70CD14-C3DA-43C6-A0D1-3110C4500CC0}" srcId="{190EAB5A-5F1B-41E1-BF22-B771A8B40E31}" destId="{A240DD8C-7208-4FCE-B4AF-64EBF34C8C20}" srcOrd="1" destOrd="0" parTransId="{6CA8BCFA-6E49-42C9-A25F-2F32E7CE3906}" sibTransId="{EE169D38-9CC6-4DC7-ACA5-F897B72C7F47}"/>
    <dgm:cxn modelId="{34CB1615-1859-44D3-826D-C4FCC5922799}" type="presOf" srcId="{C6F27567-F8C3-4015-8F67-FBD0E3E67972}" destId="{9A8078C7-D09E-4DA8-AEB2-A1B4F397D95D}" srcOrd="0" destOrd="2" presId="urn:microsoft.com/office/officeart/2005/8/layout/chevron2"/>
    <dgm:cxn modelId="{E0031F17-47DA-4FE4-B503-0403C8806906}" srcId="{80A461B6-DF79-4308-9879-A48C252A3CAD}" destId="{AF676B26-A278-4F34-93FB-2929C189D0D6}" srcOrd="1" destOrd="0" parTransId="{25A44E1F-E498-4226-9A14-575A9CCE8D11}" sibTransId="{3A050F82-A8B8-4C12-A825-AF313CD2E506}"/>
    <dgm:cxn modelId="{25D22C1D-469B-4B81-BBE6-A7744066BD99}" type="presOf" srcId="{A240DD8C-7208-4FCE-B4AF-64EBF34C8C20}" destId="{9A8078C7-D09E-4DA8-AEB2-A1B4F397D95D}" srcOrd="0" destOrd="1" presId="urn:microsoft.com/office/officeart/2005/8/layout/chevron2"/>
    <dgm:cxn modelId="{8F558C1D-E1D8-4556-A223-DD2AA172B555}" type="presOf" srcId="{75AE9142-DADA-46FA-AA06-5689F1B9CAAD}" destId="{DA783698-A590-4432-80CD-AAB6CF095741}" srcOrd="0" destOrd="4" presId="urn:microsoft.com/office/officeart/2005/8/layout/chevron2"/>
    <dgm:cxn modelId="{E813E11F-3A8D-4023-950B-FEC9F23F2BD9}" srcId="{3D88C30E-607D-4386-9353-EDC6792E95E4}" destId="{9E1AAE05-4FC5-429B-9FAB-41FE9C6DF451}" srcOrd="3" destOrd="0" parTransId="{6051EE80-43E9-4448-B432-252699184A72}" sibTransId="{4E9C59B4-0093-4365-A541-B7FBEEA46D17}"/>
    <dgm:cxn modelId="{36FC2127-21B8-4B59-9ACB-384A52FDA98C}" type="presOf" srcId="{A2FFEC76-8471-4BA6-93CA-985CF783617E}" destId="{AA2966C2-0B23-4852-A285-4EC1B8716C2F}" srcOrd="0" destOrd="0" presId="urn:microsoft.com/office/officeart/2005/8/layout/chevron2"/>
    <dgm:cxn modelId="{49D21B31-32B6-4434-96D3-552BA4C279A8}" srcId="{A2FFEC76-8471-4BA6-93CA-985CF783617E}" destId="{05B8FBFE-B426-4854-A407-E0882CCA2F6F}" srcOrd="5" destOrd="0" parTransId="{FD130736-517F-483A-BE33-0FBBC27BBB10}" sibTransId="{F017DA25-6AFD-4A22-869A-E270A878617E}"/>
    <dgm:cxn modelId="{C7903B5C-B6FB-4F00-8404-94FFBC7E1229}" srcId="{3D88C30E-607D-4386-9353-EDC6792E95E4}" destId="{190EAB5A-5F1B-41E1-BF22-B771A8B40E31}" srcOrd="0" destOrd="0" parTransId="{ACDFAC74-A649-436B-A952-0E3757240A91}" sibTransId="{A7C22ABD-A831-4409-AF86-641068DCA708}"/>
    <dgm:cxn modelId="{E304985F-4EF2-4D19-91B9-1A24BB8CC369}" type="presOf" srcId="{1CFC534D-125F-414D-A88E-BB0C4D5B261E}" destId="{EAAFA9E0-3ADB-4111-83A4-2BC0D862E76F}" srcOrd="0" destOrd="4" presId="urn:microsoft.com/office/officeart/2005/8/layout/chevron2"/>
    <dgm:cxn modelId="{778A9747-5B26-4196-A580-FD8E2BC991C8}" type="presOf" srcId="{80A461B6-DF79-4308-9879-A48C252A3CAD}" destId="{AD2535DD-8D44-490C-9FF5-C95991AB59BE}" srcOrd="0" destOrd="0" presId="urn:microsoft.com/office/officeart/2005/8/layout/chevron2"/>
    <dgm:cxn modelId="{A3708B71-FF57-49E2-9B4B-F849D3BD32D6}" type="presOf" srcId="{AF676B26-A278-4F34-93FB-2929C189D0D6}" destId="{C92BC97A-33A9-41C3-90B7-C8E9131686A1}" srcOrd="0" destOrd="1" presId="urn:microsoft.com/office/officeart/2005/8/layout/chevron2"/>
    <dgm:cxn modelId="{B1742874-AB21-4B69-B854-B34E4DBFDB67}" type="presOf" srcId="{446EC329-F68D-4D74-AC59-1332715ADEED}" destId="{EAAFA9E0-3ADB-4111-83A4-2BC0D862E76F}" srcOrd="0" destOrd="3" presId="urn:microsoft.com/office/officeart/2005/8/layout/chevron2"/>
    <dgm:cxn modelId="{011B1B75-D20B-4BBF-A55E-9FED7DF46220}" srcId="{A2FFEC76-8471-4BA6-93CA-985CF783617E}" destId="{446EC329-F68D-4D74-AC59-1332715ADEED}" srcOrd="3" destOrd="0" parTransId="{DBC1ED88-026E-4561-901C-BF96D9A8EA14}" sibTransId="{3BC9337E-59F1-4A60-B9F2-DF92D5F291E2}"/>
    <dgm:cxn modelId="{45BB4855-D1A7-42E8-9A0A-ED6A27B87994}" type="presOf" srcId="{9E1AAE05-4FC5-429B-9FAB-41FE9C6DF451}" destId="{6AB205F5-E514-4980-B727-CCCEC834135D}" srcOrd="0" destOrd="0" presId="urn:microsoft.com/office/officeart/2005/8/layout/chevron2"/>
    <dgm:cxn modelId="{418F6077-EF61-4FE4-B0EA-B36F95FBB79B}" srcId="{9E1AAE05-4FC5-429B-9FAB-41FE9C6DF451}" destId="{D2AFF1C2-1792-46C9-BEA7-B9B9656AD187}" srcOrd="2" destOrd="0" parTransId="{7112AE61-7105-494C-B305-6590AFD47EE3}" sibTransId="{4894D784-A5D3-47C9-A5DA-30344C533113}"/>
    <dgm:cxn modelId="{12FF4A77-2362-45E7-B403-F7B2E7CDD7A9}" srcId="{9E1AAE05-4FC5-429B-9FAB-41FE9C6DF451}" destId="{BEFF074F-1334-4AB6-B701-B4AEEC3B0C41}" srcOrd="1" destOrd="0" parTransId="{0C7CEE2F-7C29-42C9-9D78-6F415069FE0D}" sibTransId="{D9E14966-1028-4912-BBB8-F411EE9A67C7}"/>
    <dgm:cxn modelId="{93559377-19D8-4D91-9D01-10BD8C0FB987}" type="presOf" srcId="{A3D140CC-4EBF-4EE7-894C-E69ACBDFD0B4}" destId="{9A8078C7-D09E-4DA8-AEB2-A1B4F397D95D}" srcOrd="0" destOrd="3" presId="urn:microsoft.com/office/officeart/2005/8/layout/chevron2"/>
    <dgm:cxn modelId="{792D2E7A-AC9D-442F-B911-90C5F22B0798}" srcId="{190EAB5A-5F1B-41E1-BF22-B771A8B40E31}" destId="{C6F27567-F8C3-4015-8F67-FBD0E3E67972}" srcOrd="2" destOrd="0" parTransId="{C10A79CA-B36C-41CF-BB9F-710624FC4F59}" sibTransId="{089F4CA4-678E-48A5-BF03-C9EC1603D99D}"/>
    <dgm:cxn modelId="{FB12EE5A-86E9-4FCE-BB15-EA2366AC680E}" srcId="{A2FFEC76-8471-4BA6-93CA-985CF783617E}" destId="{7637286D-EEC1-42B8-8E44-0C2D6AB1D60A}" srcOrd="1" destOrd="0" parTransId="{DC28FF3B-5E5C-496B-AC89-F51E187A0027}" sibTransId="{69FAA0D6-C3B1-407C-B262-5F726B5BBA88}"/>
    <dgm:cxn modelId="{48BC2D85-26EF-4D7E-BE57-8EF97EEE2CC6}" type="presOf" srcId="{D2AFF1C2-1792-46C9-BEA7-B9B9656AD187}" destId="{DA783698-A590-4432-80CD-AAB6CF095741}" srcOrd="0" destOrd="2" presId="urn:microsoft.com/office/officeart/2005/8/layout/chevron2"/>
    <dgm:cxn modelId="{6C556D8E-2808-46A4-841E-A6C46C9A2603}" type="presOf" srcId="{190EAB5A-5F1B-41E1-BF22-B771A8B40E31}" destId="{F16F5EBE-ABAE-419F-99FC-A5E4ED9D09E1}" srcOrd="0" destOrd="0" presId="urn:microsoft.com/office/officeart/2005/8/layout/chevron2"/>
    <dgm:cxn modelId="{AE0BA095-ADBF-4CF2-AF74-D5A368C3AA90}" srcId="{3D88C30E-607D-4386-9353-EDC6792E95E4}" destId="{80A461B6-DF79-4308-9879-A48C252A3CAD}" srcOrd="1" destOrd="0" parTransId="{5FF5C289-C357-474F-8490-30EA0A0FE4C8}" sibTransId="{0C3E34B3-355F-4242-9A97-1B5D0C182A11}"/>
    <dgm:cxn modelId="{9F94B79D-5DAD-4055-8228-A039C31EFD08}" type="presOf" srcId="{B95D8830-6C99-48E7-A5E6-1055F5995B97}" destId="{C92BC97A-33A9-41C3-90B7-C8E9131686A1}" srcOrd="0" destOrd="0" presId="urn:microsoft.com/office/officeart/2005/8/layout/chevron2"/>
    <dgm:cxn modelId="{82A80E9E-BC92-4118-A29D-82D325B4BBFA}" srcId="{190EAB5A-5F1B-41E1-BF22-B771A8B40E31}" destId="{CA303EDB-69C4-4A60-A1CE-1D47050D7426}" srcOrd="0" destOrd="0" parTransId="{0C1C69E8-5314-48FC-AC94-42FD6BD02501}" sibTransId="{9639EC40-5DA4-4F33-8D7B-21CD2FB56D0B}"/>
    <dgm:cxn modelId="{3789F99E-4D14-4D41-BBFD-7361595311D9}" srcId="{A2FFEC76-8471-4BA6-93CA-985CF783617E}" destId="{D7C2F677-C332-4F37-8408-9CFA8B1F9271}" srcOrd="2" destOrd="0" parTransId="{62F50061-8576-41D2-A659-4802CA232BA0}" sibTransId="{CC0381CF-FCE0-4985-9C65-51749B025BF0}"/>
    <dgm:cxn modelId="{D804CEA9-13A5-4EB7-8553-7C28CA57BFF5}" srcId="{A2FFEC76-8471-4BA6-93CA-985CF783617E}" destId="{1CFC534D-125F-414D-A88E-BB0C4D5B261E}" srcOrd="4" destOrd="0" parTransId="{C0D34E6C-1A14-4E8A-9CDD-21236DC9F6E1}" sibTransId="{1477D5DE-E6F6-43B4-AE50-31900B721DD4}"/>
    <dgm:cxn modelId="{9AB6ACB0-E81C-433D-9C0A-587C63D766F2}" type="presOf" srcId="{E2661AEB-135E-4CCB-9A58-863A8608E143}" destId="{EAAFA9E0-3ADB-4111-83A4-2BC0D862E76F}" srcOrd="0" destOrd="0" presId="urn:microsoft.com/office/officeart/2005/8/layout/chevron2"/>
    <dgm:cxn modelId="{A9B915C8-638F-4AEC-AE19-30878EF87359}" type="presOf" srcId="{D7C2F677-C332-4F37-8408-9CFA8B1F9271}" destId="{EAAFA9E0-3ADB-4111-83A4-2BC0D862E76F}" srcOrd="0" destOrd="2" presId="urn:microsoft.com/office/officeart/2005/8/layout/chevron2"/>
    <dgm:cxn modelId="{B56C6DD2-217D-4F97-A776-56037355B0AF}" type="presOf" srcId="{05B8FBFE-B426-4854-A407-E0882CCA2F6F}" destId="{EAAFA9E0-3ADB-4111-83A4-2BC0D862E76F}" srcOrd="0" destOrd="5" presId="urn:microsoft.com/office/officeart/2005/8/layout/chevron2"/>
    <dgm:cxn modelId="{EE4623D6-1C2F-4DA5-AD83-7F02C0A855E9}" srcId="{190EAB5A-5F1B-41E1-BF22-B771A8B40E31}" destId="{A3D140CC-4EBF-4EE7-894C-E69ACBDFD0B4}" srcOrd="3" destOrd="0" parTransId="{2050A378-DD76-4922-B894-0DE9F9390849}" sibTransId="{EADC2E2D-B4BC-47CC-AA49-D1DC328EC24C}"/>
    <dgm:cxn modelId="{2BF81DDD-190E-4954-9DA0-D9C486C41802}" type="presOf" srcId="{0FA5FD6F-D753-40B1-8B3C-011536EEFF61}" destId="{9A8078C7-D09E-4DA8-AEB2-A1B4F397D95D}" srcOrd="0" destOrd="4" presId="urn:microsoft.com/office/officeart/2005/8/layout/chevron2"/>
    <dgm:cxn modelId="{BBD96BE2-A907-4388-8F7C-66A0E331386C}" type="presOf" srcId="{BEFF074F-1334-4AB6-B701-B4AEEC3B0C41}" destId="{DA783698-A590-4432-80CD-AAB6CF095741}" srcOrd="0" destOrd="1" presId="urn:microsoft.com/office/officeart/2005/8/layout/chevron2"/>
    <dgm:cxn modelId="{201A91E3-5D87-47DC-839B-5B602233AD60}" srcId="{190EAB5A-5F1B-41E1-BF22-B771A8B40E31}" destId="{0FA5FD6F-D753-40B1-8B3C-011536EEFF61}" srcOrd="4" destOrd="0" parTransId="{7F889D01-63A1-4F74-AE3B-AD603DF8365C}" sibTransId="{FCD98493-0349-4674-8A75-5C3938B82779}"/>
    <dgm:cxn modelId="{E5AD42E6-F641-4569-B542-AFB15906F087}" type="presOf" srcId="{7899072D-8F76-4F89-B475-94217D4D6389}" destId="{C92BC97A-33A9-41C3-90B7-C8E9131686A1}" srcOrd="0" destOrd="2" presId="urn:microsoft.com/office/officeart/2005/8/layout/chevron2"/>
    <dgm:cxn modelId="{95A85CF3-14BC-4066-B971-E96F01699431}" srcId="{9E1AAE05-4FC5-429B-9FAB-41FE9C6DF451}" destId="{AF0AE0D3-9E51-4036-B040-4D0662A25DB4}" srcOrd="3" destOrd="0" parTransId="{A1059C80-5059-4DDC-9540-DC25B1BD488C}" sibTransId="{BEEAF582-4DB8-485C-BF37-FE686DDFE4B0}"/>
    <dgm:cxn modelId="{F0E0E3F8-4D37-4218-A699-7ED727A2C238}" srcId="{80A461B6-DF79-4308-9879-A48C252A3CAD}" destId="{7899072D-8F76-4F89-B475-94217D4D6389}" srcOrd="2" destOrd="0" parTransId="{B04D141C-7D05-4F87-8B67-BE5A19CC7141}" sibTransId="{0C996C18-A42D-4BA0-8B1D-18FAD48116BE}"/>
    <dgm:cxn modelId="{85633AFA-5C0F-4369-9B9F-14511545C4A3}" srcId="{80A461B6-DF79-4308-9879-A48C252A3CAD}" destId="{B95D8830-6C99-48E7-A5E6-1055F5995B97}" srcOrd="0" destOrd="0" parTransId="{4B037549-335D-44CD-BE9A-3690406562C1}" sibTransId="{D8E53544-6AEC-4BC2-BEEC-EF3EEFE7D00C}"/>
    <dgm:cxn modelId="{7D03C0FB-58FE-481C-A7B8-CDD680ED5F35}" type="presOf" srcId="{CA303EDB-69C4-4A60-A1CE-1D47050D7426}" destId="{9A8078C7-D09E-4DA8-AEB2-A1B4F397D95D}" srcOrd="0" destOrd="0" presId="urn:microsoft.com/office/officeart/2005/8/layout/chevron2"/>
    <dgm:cxn modelId="{A172E554-1A93-4A3D-ABC8-28F72F474105}" type="presParOf" srcId="{B6BC3FAA-3C2A-40E3-ACEB-233C2DDDD36E}" destId="{6023FBAF-BA51-4277-AFBC-15D7A1E9A531}" srcOrd="0" destOrd="0" presId="urn:microsoft.com/office/officeart/2005/8/layout/chevron2"/>
    <dgm:cxn modelId="{4A9F280B-1E11-466E-92CC-F96DEB4807D7}" type="presParOf" srcId="{6023FBAF-BA51-4277-AFBC-15D7A1E9A531}" destId="{F16F5EBE-ABAE-419F-99FC-A5E4ED9D09E1}" srcOrd="0" destOrd="0" presId="urn:microsoft.com/office/officeart/2005/8/layout/chevron2"/>
    <dgm:cxn modelId="{F3C9DB5E-DA22-48AB-8BF9-BBB69171FE73}" type="presParOf" srcId="{6023FBAF-BA51-4277-AFBC-15D7A1E9A531}" destId="{9A8078C7-D09E-4DA8-AEB2-A1B4F397D95D}" srcOrd="1" destOrd="0" presId="urn:microsoft.com/office/officeart/2005/8/layout/chevron2"/>
    <dgm:cxn modelId="{F62B0B9E-D3FF-41F7-B326-9631BEB28EDE}" type="presParOf" srcId="{B6BC3FAA-3C2A-40E3-ACEB-233C2DDDD36E}" destId="{DBD399F4-FD39-4B55-BF6B-5DC3539B34AC}" srcOrd="1" destOrd="0" presId="urn:microsoft.com/office/officeart/2005/8/layout/chevron2"/>
    <dgm:cxn modelId="{946EF532-3636-4BB2-B57D-E5E316A20B3E}" type="presParOf" srcId="{B6BC3FAA-3C2A-40E3-ACEB-233C2DDDD36E}" destId="{68770D24-EB82-4FF1-8261-1319674B9149}" srcOrd="2" destOrd="0" presId="urn:microsoft.com/office/officeart/2005/8/layout/chevron2"/>
    <dgm:cxn modelId="{D32FC8A3-43EE-436D-80F4-C3EAF87808E5}" type="presParOf" srcId="{68770D24-EB82-4FF1-8261-1319674B9149}" destId="{AD2535DD-8D44-490C-9FF5-C95991AB59BE}" srcOrd="0" destOrd="0" presId="urn:microsoft.com/office/officeart/2005/8/layout/chevron2"/>
    <dgm:cxn modelId="{AAE02A2D-2E5B-47BC-8063-32D661374F88}" type="presParOf" srcId="{68770D24-EB82-4FF1-8261-1319674B9149}" destId="{C92BC97A-33A9-41C3-90B7-C8E9131686A1}" srcOrd="1" destOrd="0" presId="urn:microsoft.com/office/officeart/2005/8/layout/chevron2"/>
    <dgm:cxn modelId="{E18CC1A1-73B5-43DE-93FE-7F59419D8F31}" type="presParOf" srcId="{B6BC3FAA-3C2A-40E3-ACEB-233C2DDDD36E}" destId="{69E41EB2-9101-4889-84F4-2F139B94DAB3}" srcOrd="3" destOrd="0" presId="urn:microsoft.com/office/officeart/2005/8/layout/chevron2"/>
    <dgm:cxn modelId="{23780DC8-348D-431F-963C-672DD2DBECAB}" type="presParOf" srcId="{B6BC3FAA-3C2A-40E3-ACEB-233C2DDDD36E}" destId="{22590B25-A699-4D57-8380-49A234DACF0A}" srcOrd="4" destOrd="0" presId="urn:microsoft.com/office/officeart/2005/8/layout/chevron2"/>
    <dgm:cxn modelId="{A32FFE6C-86BE-4788-A44D-BC392A703107}" type="presParOf" srcId="{22590B25-A699-4D57-8380-49A234DACF0A}" destId="{AA2966C2-0B23-4852-A285-4EC1B8716C2F}" srcOrd="0" destOrd="0" presId="urn:microsoft.com/office/officeart/2005/8/layout/chevron2"/>
    <dgm:cxn modelId="{0C46A5E8-42CC-43FF-BE80-EB56B1F6ADC9}" type="presParOf" srcId="{22590B25-A699-4D57-8380-49A234DACF0A}" destId="{EAAFA9E0-3ADB-4111-83A4-2BC0D862E76F}" srcOrd="1" destOrd="0" presId="urn:microsoft.com/office/officeart/2005/8/layout/chevron2"/>
    <dgm:cxn modelId="{A397F1A0-764F-4DFB-9392-43A4C3B4A946}" type="presParOf" srcId="{B6BC3FAA-3C2A-40E3-ACEB-233C2DDDD36E}" destId="{06848C3F-F686-488F-9A97-5451851442D0}" srcOrd="5" destOrd="0" presId="urn:microsoft.com/office/officeart/2005/8/layout/chevron2"/>
    <dgm:cxn modelId="{61E2407E-E749-4048-BE77-FA4E5861C653}" type="presParOf" srcId="{B6BC3FAA-3C2A-40E3-ACEB-233C2DDDD36E}" destId="{36AED99E-E9EA-4489-B4C7-CEF6C8D9D486}" srcOrd="6" destOrd="0" presId="urn:microsoft.com/office/officeart/2005/8/layout/chevron2"/>
    <dgm:cxn modelId="{2D9E6522-EA3A-4143-BED6-DA3FD3980123}" type="presParOf" srcId="{36AED99E-E9EA-4489-B4C7-CEF6C8D9D486}" destId="{6AB205F5-E514-4980-B727-CCCEC834135D}" srcOrd="0" destOrd="0" presId="urn:microsoft.com/office/officeart/2005/8/layout/chevron2"/>
    <dgm:cxn modelId="{F939A8D6-D659-4E4A-8FF6-D345898FD4EC}" type="presParOf" srcId="{36AED99E-E9EA-4489-B4C7-CEF6C8D9D486}" destId="{DA783698-A590-4432-80CD-AAB6CF095741}"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6F5EBE-ABAE-419F-99FC-A5E4ED9D09E1}">
      <dsp:nvSpPr>
        <dsp:cNvPr id="0" name=""/>
        <dsp:cNvSpPr/>
      </dsp:nvSpPr>
      <dsp:spPr>
        <a:xfrm rot="5400000">
          <a:off x="-228194" y="395582"/>
          <a:ext cx="1521294" cy="1064906"/>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Level 1</a:t>
          </a:r>
        </a:p>
      </dsp:txBody>
      <dsp:txXfrm rot="-5400000">
        <a:off x="0" y="699841"/>
        <a:ext cx="1064906" cy="456388"/>
      </dsp:txXfrm>
    </dsp:sp>
    <dsp:sp modelId="{9A8078C7-D09E-4DA8-AEB2-A1B4F397D95D}">
      <dsp:nvSpPr>
        <dsp:cNvPr id="0" name=""/>
        <dsp:cNvSpPr/>
      </dsp:nvSpPr>
      <dsp:spPr>
        <a:xfrm rot="5400000">
          <a:off x="3110540" y="-2006137"/>
          <a:ext cx="1244624" cy="5335893"/>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This level is characterized by an unorganized approach</a:t>
          </a:r>
        </a:p>
        <a:p>
          <a:pPr marL="57150" lvl="1" indent="-57150" algn="l" defTabSz="444500">
            <a:lnSpc>
              <a:spcPct val="90000"/>
            </a:lnSpc>
            <a:spcBef>
              <a:spcPct val="0"/>
            </a:spcBef>
            <a:spcAft>
              <a:spcPct val="15000"/>
            </a:spcAft>
            <a:buChar char="•"/>
          </a:pPr>
          <a:r>
            <a:rPr lang="en-US" sz="1000" kern="1200"/>
            <a:t>Usually data collection and/or analysis is designed in response to a particular need in the moment</a:t>
          </a:r>
        </a:p>
        <a:p>
          <a:pPr marL="57150" lvl="1" indent="-57150" algn="l" defTabSz="444500">
            <a:lnSpc>
              <a:spcPct val="90000"/>
            </a:lnSpc>
            <a:spcBef>
              <a:spcPct val="0"/>
            </a:spcBef>
            <a:spcAft>
              <a:spcPct val="15000"/>
            </a:spcAft>
            <a:buChar char="•"/>
          </a:pPr>
          <a:r>
            <a:rPr lang="en-US" sz="1000" kern="1200"/>
            <a:t>Procedures over the data life cycle are non-existent or vary by project, business group, or department</a:t>
          </a:r>
        </a:p>
        <a:p>
          <a:pPr marL="57150" lvl="1" indent="-57150" algn="l" defTabSz="444500">
            <a:lnSpc>
              <a:spcPct val="90000"/>
            </a:lnSpc>
            <a:spcBef>
              <a:spcPct val="0"/>
            </a:spcBef>
            <a:spcAft>
              <a:spcPct val="15000"/>
            </a:spcAft>
            <a:buChar char="•"/>
          </a:pPr>
          <a:r>
            <a:rPr lang="en-US" sz="1000" kern="1200"/>
            <a:t>Technology applied depends on what is available at the time or the skill set of the workers involved</a:t>
          </a:r>
        </a:p>
        <a:p>
          <a:pPr marL="57150" lvl="1" indent="-57150" algn="l" defTabSz="444500">
            <a:lnSpc>
              <a:spcPct val="90000"/>
            </a:lnSpc>
            <a:spcBef>
              <a:spcPct val="0"/>
            </a:spcBef>
            <a:spcAft>
              <a:spcPct val="15000"/>
            </a:spcAft>
            <a:buChar char="•"/>
          </a:pPr>
          <a:r>
            <a:rPr lang="en-US" sz="1000" kern="1200"/>
            <a:t>Little to no training is provided </a:t>
          </a:r>
        </a:p>
      </dsp:txBody>
      <dsp:txXfrm rot="-5400000">
        <a:off x="1064906" y="100255"/>
        <a:ext cx="5275135" cy="1123108"/>
      </dsp:txXfrm>
    </dsp:sp>
    <dsp:sp modelId="{AD2535DD-8D44-490C-9FF5-C95991AB59BE}">
      <dsp:nvSpPr>
        <dsp:cNvPr id="0" name=""/>
        <dsp:cNvSpPr/>
      </dsp:nvSpPr>
      <dsp:spPr>
        <a:xfrm rot="5400000">
          <a:off x="-228194" y="1782565"/>
          <a:ext cx="1521294" cy="1064906"/>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Level 2</a:t>
          </a:r>
        </a:p>
      </dsp:txBody>
      <dsp:txXfrm rot="-5400000">
        <a:off x="0" y="2086824"/>
        <a:ext cx="1064906" cy="456388"/>
      </dsp:txXfrm>
    </dsp:sp>
    <dsp:sp modelId="{C92BC97A-33A9-41C3-90B7-C8E9131686A1}">
      <dsp:nvSpPr>
        <dsp:cNvPr id="0" name=""/>
        <dsp:cNvSpPr/>
      </dsp:nvSpPr>
      <dsp:spPr>
        <a:xfrm rot="5400000">
          <a:off x="3331511" y="-619155"/>
          <a:ext cx="802682" cy="5335893"/>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Begin governance program</a:t>
          </a:r>
        </a:p>
        <a:p>
          <a:pPr marL="57150" lvl="1" indent="-57150" algn="l" defTabSz="444500">
            <a:lnSpc>
              <a:spcPct val="90000"/>
            </a:lnSpc>
            <a:spcBef>
              <a:spcPct val="0"/>
            </a:spcBef>
            <a:spcAft>
              <a:spcPct val="15000"/>
            </a:spcAft>
            <a:buChar char="•"/>
          </a:pPr>
          <a:r>
            <a:rPr lang="en-US" sz="1000" kern="1200"/>
            <a:t>Apply Big Data solution to a well-defined business process</a:t>
          </a:r>
        </a:p>
        <a:p>
          <a:pPr marL="57150" lvl="1" indent="-57150" algn="l" defTabSz="444500">
            <a:lnSpc>
              <a:spcPct val="90000"/>
            </a:lnSpc>
            <a:spcBef>
              <a:spcPct val="0"/>
            </a:spcBef>
            <a:spcAft>
              <a:spcPct val="15000"/>
            </a:spcAft>
            <a:buChar char="•"/>
          </a:pPr>
          <a:r>
            <a:rPr lang="en-US" sz="1000" kern="1200"/>
            <a:t>Appoint a leader for the system implementation</a:t>
          </a:r>
        </a:p>
      </dsp:txBody>
      <dsp:txXfrm rot="-5400000">
        <a:off x="1064906" y="1686634"/>
        <a:ext cx="5296709" cy="724314"/>
      </dsp:txXfrm>
    </dsp:sp>
    <dsp:sp modelId="{AA2966C2-0B23-4852-A285-4EC1B8716C2F}">
      <dsp:nvSpPr>
        <dsp:cNvPr id="0" name=""/>
        <dsp:cNvSpPr/>
      </dsp:nvSpPr>
      <dsp:spPr>
        <a:xfrm rot="5400000">
          <a:off x="-228194" y="3248333"/>
          <a:ext cx="1521294" cy="1064906"/>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Level 3</a:t>
          </a:r>
        </a:p>
      </dsp:txBody>
      <dsp:txXfrm rot="-5400000">
        <a:off x="0" y="3552592"/>
        <a:ext cx="1064906" cy="456388"/>
      </dsp:txXfrm>
    </dsp:sp>
    <dsp:sp modelId="{EAAFA9E0-3ADB-4111-83A4-2BC0D862E76F}">
      <dsp:nvSpPr>
        <dsp:cNvPr id="0" name=""/>
        <dsp:cNvSpPr/>
      </dsp:nvSpPr>
      <dsp:spPr>
        <a:xfrm rot="5400000">
          <a:off x="3159646" y="846613"/>
          <a:ext cx="1146413" cy="5335893"/>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Consider federating metadata</a:t>
          </a:r>
        </a:p>
        <a:p>
          <a:pPr marL="57150" lvl="1" indent="-57150" algn="l" defTabSz="444500">
            <a:lnSpc>
              <a:spcPct val="90000"/>
            </a:lnSpc>
            <a:spcBef>
              <a:spcPct val="0"/>
            </a:spcBef>
            <a:spcAft>
              <a:spcPct val="15000"/>
            </a:spcAft>
            <a:buChar char="•"/>
          </a:pPr>
          <a:r>
            <a:rPr lang="en-US" sz="1000" kern="1200"/>
            <a:t>Initiate master data management (MDM) program</a:t>
          </a:r>
        </a:p>
        <a:p>
          <a:pPr marL="57150" lvl="1" indent="-57150" algn="l" defTabSz="444500">
            <a:lnSpc>
              <a:spcPct val="90000"/>
            </a:lnSpc>
            <a:spcBef>
              <a:spcPct val="0"/>
            </a:spcBef>
            <a:spcAft>
              <a:spcPct val="15000"/>
            </a:spcAft>
            <a:buChar char="•"/>
          </a:pPr>
          <a:r>
            <a:rPr lang="en-US" sz="1000" kern="1200"/>
            <a:t>Implement technology standards </a:t>
          </a:r>
        </a:p>
        <a:p>
          <a:pPr marL="57150" lvl="1" indent="-57150" algn="l" defTabSz="444500">
            <a:lnSpc>
              <a:spcPct val="90000"/>
            </a:lnSpc>
            <a:spcBef>
              <a:spcPct val="0"/>
            </a:spcBef>
            <a:spcAft>
              <a:spcPct val="15000"/>
            </a:spcAft>
            <a:buChar char="•"/>
          </a:pPr>
          <a:r>
            <a:rPr lang="en-US" sz="1000" kern="1200"/>
            <a:t>Develop and implement an organization-wide governance program</a:t>
          </a:r>
        </a:p>
        <a:p>
          <a:pPr marL="57150" lvl="1" indent="-57150" algn="l" defTabSz="444500">
            <a:lnSpc>
              <a:spcPct val="90000"/>
            </a:lnSpc>
            <a:spcBef>
              <a:spcPct val="0"/>
            </a:spcBef>
            <a:spcAft>
              <a:spcPct val="15000"/>
            </a:spcAft>
            <a:buChar char="•"/>
          </a:pPr>
          <a:r>
            <a:rPr lang="en-US" sz="1000" kern="1200"/>
            <a:t>Train workers in implemented technologies, workflows, and safety procedures</a:t>
          </a:r>
        </a:p>
        <a:p>
          <a:pPr marL="57150" lvl="1" indent="-57150" algn="l" defTabSz="444500">
            <a:lnSpc>
              <a:spcPct val="90000"/>
            </a:lnSpc>
            <a:spcBef>
              <a:spcPct val="0"/>
            </a:spcBef>
            <a:spcAft>
              <a:spcPct val="15000"/>
            </a:spcAft>
            <a:buChar char="•"/>
          </a:pPr>
          <a:r>
            <a:rPr lang="en-US" sz="1000" kern="1200"/>
            <a:t>Appoint system leader from uppder management</a:t>
          </a:r>
        </a:p>
      </dsp:txBody>
      <dsp:txXfrm rot="-5400000">
        <a:off x="1064907" y="2997316"/>
        <a:ext cx="5279930" cy="1034487"/>
      </dsp:txXfrm>
    </dsp:sp>
    <dsp:sp modelId="{6AB205F5-E514-4980-B727-CCCEC834135D}">
      <dsp:nvSpPr>
        <dsp:cNvPr id="0" name=""/>
        <dsp:cNvSpPr/>
      </dsp:nvSpPr>
      <dsp:spPr>
        <a:xfrm rot="5400000">
          <a:off x="-228194" y="4734828"/>
          <a:ext cx="1521294" cy="1064906"/>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Level 4</a:t>
          </a:r>
        </a:p>
      </dsp:txBody>
      <dsp:txXfrm rot="-5400000">
        <a:off x="0" y="5039087"/>
        <a:ext cx="1064906" cy="456388"/>
      </dsp:txXfrm>
    </dsp:sp>
    <dsp:sp modelId="{DA783698-A590-4432-80CD-AAB6CF095741}">
      <dsp:nvSpPr>
        <dsp:cNvPr id="0" name=""/>
        <dsp:cNvSpPr/>
      </dsp:nvSpPr>
      <dsp:spPr>
        <a:xfrm rot="5400000">
          <a:off x="3138920" y="2333107"/>
          <a:ext cx="1187865" cy="5335893"/>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Anticipate organizational needs and respond with appropriate methods or technologies</a:t>
          </a:r>
        </a:p>
        <a:p>
          <a:pPr marL="57150" lvl="1" indent="-57150" algn="l" defTabSz="444500">
            <a:lnSpc>
              <a:spcPct val="90000"/>
            </a:lnSpc>
            <a:spcBef>
              <a:spcPct val="0"/>
            </a:spcBef>
            <a:spcAft>
              <a:spcPct val="15000"/>
            </a:spcAft>
            <a:buChar char="•"/>
          </a:pPr>
          <a:r>
            <a:rPr lang="en-US" sz="1000" kern="1200"/>
            <a:t>Use external data (including open data) as appropriate</a:t>
          </a:r>
        </a:p>
        <a:p>
          <a:pPr marL="57150" lvl="1" indent="-57150" algn="l" defTabSz="444500">
            <a:lnSpc>
              <a:spcPct val="90000"/>
            </a:lnSpc>
            <a:spcBef>
              <a:spcPct val="0"/>
            </a:spcBef>
            <a:spcAft>
              <a:spcPct val="15000"/>
            </a:spcAft>
            <a:buChar char="•"/>
          </a:pPr>
          <a:r>
            <a:rPr lang="en-US" sz="1000" kern="1200"/>
            <a:t>Train workers in overall system funtioning, focused processes, workflows, and safety procedures</a:t>
          </a:r>
        </a:p>
        <a:p>
          <a:pPr marL="57150" lvl="1" indent="-57150" algn="l" defTabSz="444500">
            <a:lnSpc>
              <a:spcPct val="90000"/>
            </a:lnSpc>
            <a:spcBef>
              <a:spcPct val="0"/>
            </a:spcBef>
            <a:spcAft>
              <a:spcPct val="15000"/>
            </a:spcAft>
            <a:buChar char="•"/>
          </a:pPr>
          <a:r>
            <a:rPr lang="en-US" sz="1000" kern="1200"/>
            <a:t>Consistently use stadardized processes and models across the organization, with slight modifications for nonstandard project or regional needs</a:t>
          </a:r>
        </a:p>
        <a:p>
          <a:pPr marL="57150" lvl="1" indent="-57150" algn="l" defTabSz="444500">
            <a:lnSpc>
              <a:spcPct val="90000"/>
            </a:lnSpc>
            <a:spcBef>
              <a:spcPct val="0"/>
            </a:spcBef>
            <a:spcAft>
              <a:spcPct val="15000"/>
            </a:spcAft>
            <a:buChar char="•"/>
          </a:pPr>
          <a:r>
            <a:rPr lang="en-US" sz="1000" kern="1200"/>
            <a:t>Fully develop and implement a organizational wide governance policy </a:t>
          </a:r>
        </a:p>
      </dsp:txBody>
      <dsp:txXfrm rot="-5400000">
        <a:off x="1064907" y="4465108"/>
        <a:ext cx="5277906" cy="107189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1F386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Dat</b:Tag>
    <b:SourceType>InternetSite</b:SourceType>
    <b:Guid>{619DA94A-D667-4CEB-929E-3BBFB4FDE399}</b:Guid>
    <b:Author>
      <b:Author>
        <b:Corporate>DataRPM</b:Corporate>
      </b:Author>
    </b:Author>
    <b:Title>Big Data trends for 2015 Infographic</b:Title>
    <b:InternetSiteTitle>Big Data Analytics News</b:InternetSiteTitle>
    <b:URL>http://bigdataanalyticsnews.com/big-data-trends-2015-infographic/</b:URL>
    <b:Year>2015</b:Year>
    <b:Month>January</b:Month>
    <b:Day>3</b:Day>
    <b:RefOrder>2</b:RefOrder>
  </b:Source>
  <b:Source>
    <b:Tag>Nai16</b:Tag>
    <b:SourceType>Book</b:SourceType>
    <b:Guid>{218ECA17-846B-4A36-A728-C8EC46FB53F7}</b:Guid>
    <b:Author>
      <b:Author>
        <b:NameList>
          <b:Person>
            <b:Last>Naimat</b:Last>
            <b:First>Aman</b:First>
          </b:Person>
        </b:NameList>
      </b:Author>
    </b:Author>
    <b:Title>The Big Data Market: A Data-Driven Analysis of Companies Using Hadoop, Spark, and Data Science</b:Title>
    <b:Year>2016</b:Year>
    <b:Publisher>O'Reilly</b:Publisher>
    <b:RefOrder>3</b:RefOrder>
  </b:Source>
  <b:Source>
    <b:Tag>Ros13</b:Tag>
    <b:SourceType>DocumentFromInternetSite</b:SourceType>
    <b:Guid>{56350273-2454-4DAB-AA87-5536F27A6E2A}</b:Guid>
    <b:Author>
      <b:Author>
        <b:NameList>
          <b:Person>
            <b:Last>Ross</b:Last>
            <b:First>Charles</b:First>
          </b:Person>
        </b:NameList>
      </b:Author>
    </b:Author>
    <b:Title>The hype and the hope: The road to big data adoption in Asia-Pacific</b:Title>
    <b:Year>2013</b:Year>
    <b:Publisher>The Economist</b:Publisher>
    <b:InternetSiteTitle>The Economist Intelligence Unit Perspectives</b:InternetSiteTitle>
    <b:Month>November</b:Month>
    <b:Day>29</b:Day>
    <b:URL>https://www.eiuperspectives.economist.com/technology-innovation/hype-and-hope-road-big-data-adoption-asia-pacific</b:URL>
    <b:RefOrder>1</b:RefOrder>
  </b:Source>
  <b:Source>
    <b:Tag>McK11</b:Tag>
    <b:SourceType>JournalArticle</b:SourceType>
    <b:Guid>{57CEB743-BA8C-470A-9E2F-3CE16488D352}</b:Guid>
    <b:Title>Big data: The next frontier for innovation, competition, and productivity</b:Title>
    <b:Year>2011</b:Year>
    <b:URL>http://www.mckinsey.com/~/media/McKinsey/Business%20Functions/McKinsey%20Digital/Our%20Insights/Big%20data%20The%20next%20frontier%20for%20innovation/MGI_big_data_full_report.ashx</b:URL>
    <b:Author>
      <b:Author>
        <b:Corporate>McKinsey &amp; Company</b:Corporate>
      </b:Author>
    </b:Author>
    <b:JournalName>McKinsey Global Institute</b:JournalName>
    <b:Pages>156</b:Pages>
    <b:Issue>June</b:Issue>
    <b:RefOrder>4</b:RefOrder>
  </b:Source>
  <b:Source>
    <b:Tag>AII14</b:Tag>
    <b:SourceType>Report</b:SourceType>
    <b:Guid>{C1DD2BA7-7FE4-4294-8796-1B6051AFCECF}</b:Guid>
    <b:Title>Search and Discovery – Exploiting Knowledge, Minimizing Risk</b:Title>
    <b:Year>2014</b:Year>
    <b:Author>
      <b:Author>
        <b:Corporate>AIIM</b:Corporate>
      </b:Author>
    </b:Author>
    <b:URL>http://www.aiim.org/Resources/Research/Industry-Watches/2014/2014_Sept_Search-and-Discovery</b:URL>
    <b:RefOrder>5</b:RefOrder>
  </b:Source>
  <b:Source>
    <b:Tag>IDC</b:Tag>
    <b:SourceType>Report</b:SourceType>
    <b:Guid>{9E84139C-238A-41B4-8AAA-0D8FD3CA31CB}</b:Guid>
    <b:Author>
      <b:Author>
        <b:Corporate>IDC</b:Corporate>
      </b:Author>
    </b:Author>
    <b:Title>Using Big Data + Analytics to Drive Business Transformation</b:Title>
    <b:RefOrder>6</b:RefOrder>
  </b:Source>
  <b:Source>
    <b:Tag>Bri13</b:Tag>
    <b:SourceType>DocumentFromInternetSite</b:SourceType>
    <b:Guid>{8C68F46E-8BDB-41D2-9232-3823E3F4CE73}</b:Guid>
    <b:Author>
      <b:Author>
        <b:NameList>
          <b:Person>
            <b:Last>Hopkins</b:Last>
            <b:First>Brian</b:First>
          </b:Person>
          <b:Person>
            <b:Last>Owens</b:Last>
            <b:First>Leslie</b:First>
          </b:Person>
          <b:Person>
            <b:Last>Keenan</b:Last>
            <b:First>Julian</b:First>
          </b:Person>
        </b:NameList>
      </b:Author>
    </b:Author>
    <b:Title>The Patterns Of Big Data: A Data Management Playbook Toolkit</b:Title>
    <b:Year>2013</b:Year>
    <b:Month>June</b:Month>
    <b:Day>11</b:Day>
    <b:InternetSiteTitle>Forrester</b:InternetSiteTitle>
    <b:URL>https://www.forrester.com/report/The+Patterns+Of+Big+Data/-/E-RES96101</b:URL>
    <b:RefOrder>7</b:RefOrder>
  </b:Source>
</b:Sources>
</file>

<file path=customXml/itemProps1.xml><?xml version="1.0" encoding="utf-8"?>
<ds:datastoreItem xmlns:ds="http://schemas.openxmlformats.org/officeDocument/2006/customXml" ds:itemID="{97D970C8-6692-4D9C-AE39-96428C695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12307</Words>
  <Characters>70152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Craig</dc:creator>
  <cp:lastModifiedBy>Wo Chang</cp:lastModifiedBy>
  <cp:revision>2</cp:revision>
  <dcterms:created xsi:type="dcterms:W3CDTF">2017-10-19T11:24:00Z</dcterms:created>
  <dcterms:modified xsi:type="dcterms:W3CDTF">2017-10-19T11:24:00Z</dcterms:modified>
</cp:coreProperties>
</file>