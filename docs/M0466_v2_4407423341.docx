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50F0" w:rsidRPr="004A3107" w:rsidRDefault="00BD50F0" w:rsidP="00330548">
      <w:pPr>
        <w:pStyle w:val="Default"/>
        <w:spacing w:line="276" w:lineRule="auto"/>
        <w:jc w:val="center"/>
        <w:rPr>
          <w:rFonts w:ascii="Times New Roman" w:hAnsi="Times New Roman" w:cs="Times New Roman"/>
          <w:b/>
          <w:sz w:val="28"/>
          <w:szCs w:val="28"/>
        </w:rPr>
      </w:pPr>
      <w:r w:rsidRPr="004A3107">
        <w:rPr>
          <w:rFonts w:ascii="Times New Roman" w:hAnsi="Times New Roman" w:cs="Times New Roman"/>
          <w:b/>
          <w:sz w:val="28"/>
          <w:szCs w:val="28"/>
        </w:rPr>
        <w:t>NIST Big Data Public Working Group (NBD-PWG)</w:t>
      </w:r>
    </w:p>
    <w:p w:rsidR="00BD50F0" w:rsidRPr="004A3107" w:rsidRDefault="00BD50F0" w:rsidP="00330548">
      <w:pPr>
        <w:pStyle w:val="Default"/>
        <w:spacing w:line="276" w:lineRule="auto"/>
        <w:jc w:val="center"/>
        <w:rPr>
          <w:rFonts w:ascii="Times New Roman" w:hAnsi="Times New Roman" w:cs="Times New Roman"/>
          <w:b/>
        </w:rPr>
      </w:pPr>
      <w:r w:rsidRPr="004A3107">
        <w:rPr>
          <w:rFonts w:ascii="Times New Roman" w:hAnsi="Times New Roman" w:cs="Times New Roman"/>
          <w:b/>
        </w:rPr>
        <w:t>NBD-PWD-2015/</w:t>
      </w:r>
      <w:r w:rsidR="00150B6D" w:rsidRPr="004A3107">
        <w:rPr>
          <w:rFonts w:ascii="Times New Roman" w:hAnsi="Times New Roman" w:cs="Times New Roman"/>
          <w:b/>
          <w:color w:val="FF0000"/>
        </w:rPr>
        <w:t>6a-DW-</w:t>
      </w:r>
      <w:r w:rsidR="005C7D00" w:rsidRPr="004A3107">
        <w:rPr>
          <w:rFonts w:ascii="Times New Roman" w:hAnsi="Times New Roman" w:cs="Times New Roman"/>
          <w:b/>
          <w:color w:val="FF0000"/>
        </w:rPr>
        <w:t>w-</w:t>
      </w:r>
      <w:r w:rsidR="008E7B4C" w:rsidRPr="004A3107">
        <w:rPr>
          <w:rFonts w:ascii="Times New Roman" w:hAnsi="Times New Roman" w:cs="Times New Roman"/>
          <w:b/>
          <w:color w:val="FF0000"/>
        </w:rPr>
        <w:t>HBase-</w:t>
      </w:r>
      <w:r w:rsidR="00654CEE" w:rsidRPr="004A3107">
        <w:rPr>
          <w:rFonts w:ascii="Times New Roman" w:hAnsi="Times New Roman" w:cs="Times New Roman"/>
          <w:b/>
          <w:color w:val="FF0000"/>
        </w:rPr>
        <w:t>abbreviated</w:t>
      </w:r>
    </w:p>
    <w:p w:rsidR="00BD50F0" w:rsidRPr="004A3107" w:rsidRDefault="00BD50F0" w:rsidP="00330548">
      <w:pPr>
        <w:pStyle w:val="Default"/>
        <w:spacing w:line="276" w:lineRule="auto"/>
        <w:rPr>
          <w:rFonts w:ascii="Times New Roman" w:hAnsi="Times New Roman" w:cs="Times New Roman"/>
          <w:b/>
        </w:rPr>
      </w:pPr>
    </w:p>
    <w:p w:rsidR="00BD50F0" w:rsidRPr="004A3107" w:rsidRDefault="00BD50F0" w:rsidP="00330548">
      <w:pPr>
        <w:tabs>
          <w:tab w:val="left" w:pos="1134"/>
        </w:tabs>
        <w:suppressAutoHyphens/>
        <w:spacing w:line="276" w:lineRule="auto"/>
        <w:jc w:val="both"/>
        <w:rPr>
          <w:rFonts w:ascii="Times New Roman" w:hAnsi="Times New Roman"/>
          <w:b/>
        </w:rPr>
      </w:pPr>
      <w:r w:rsidRPr="004A3107">
        <w:rPr>
          <w:rFonts w:ascii="Times New Roman" w:hAnsi="Times New Roman"/>
          <w:b/>
        </w:rPr>
        <w:t>Source:</w:t>
      </w:r>
      <w:r w:rsidRPr="004A3107">
        <w:rPr>
          <w:rFonts w:ascii="Times New Roman" w:hAnsi="Times New Roman"/>
          <w:b/>
        </w:rPr>
        <w:tab/>
        <w:t xml:space="preserve">NBD-PWG </w:t>
      </w:r>
    </w:p>
    <w:p w:rsidR="00BD50F0" w:rsidRPr="004A3107" w:rsidRDefault="00BD50F0" w:rsidP="00330548">
      <w:pPr>
        <w:tabs>
          <w:tab w:val="left" w:pos="1134"/>
        </w:tabs>
        <w:suppressAutoHyphens/>
        <w:spacing w:line="276" w:lineRule="auto"/>
        <w:jc w:val="both"/>
        <w:rPr>
          <w:rFonts w:ascii="Times New Roman" w:hAnsi="Times New Roman"/>
          <w:b/>
        </w:rPr>
      </w:pPr>
      <w:r w:rsidRPr="004A3107">
        <w:rPr>
          <w:rFonts w:ascii="Times New Roman" w:hAnsi="Times New Roman"/>
          <w:b/>
        </w:rPr>
        <w:t>Status:</w:t>
      </w:r>
      <w:r w:rsidRPr="004A3107">
        <w:rPr>
          <w:rFonts w:ascii="Times New Roman" w:hAnsi="Times New Roman"/>
          <w:b/>
        </w:rPr>
        <w:tab/>
        <w:t>Draft</w:t>
      </w:r>
    </w:p>
    <w:p w:rsidR="00BD50F0" w:rsidRPr="004A3107" w:rsidRDefault="00BD50F0" w:rsidP="00330548">
      <w:pPr>
        <w:tabs>
          <w:tab w:val="left" w:pos="1134"/>
        </w:tabs>
        <w:suppressAutoHyphens/>
        <w:spacing w:line="276" w:lineRule="auto"/>
        <w:jc w:val="both"/>
        <w:rPr>
          <w:rFonts w:ascii="Times New Roman" w:hAnsi="Times New Roman"/>
          <w:b/>
        </w:rPr>
      </w:pPr>
      <w:r w:rsidRPr="004A3107">
        <w:rPr>
          <w:rFonts w:ascii="Times New Roman" w:hAnsi="Times New Roman"/>
          <w:b/>
        </w:rPr>
        <w:t>Ti</w:t>
      </w:r>
      <w:r w:rsidR="00AC3015" w:rsidRPr="004A3107">
        <w:rPr>
          <w:rFonts w:ascii="Times New Roman" w:hAnsi="Times New Roman"/>
          <w:b/>
        </w:rPr>
        <w:t>tle:</w:t>
      </w:r>
      <w:r w:rsidR="00AC3015" w:rsidRPr="004A3107">
        <w:rPr>
          <w:rFonts w:ascii="Times New Roman" w:hAnsi="Times New Roman"/>
          <w:b/>
        </w:rPr>
        <w:tab/>
      </w:r>
      <w:r w:rsidRPr="004A3107">
        <w:rPr>
          <w:rFonts w:ascii="Times New Roman" w:hAnsi="Times New Roman"/>
          <w:b/>
        </w:rPr>
        <w:t>Big Data Use Case #6 Implementation, using NBDRA</w:t>
      </w:r>
    </w:p>
    <w:p w:rsidR="00BD50F0" w:rsidRPr="004A3107" w:rsidRDefault="00BD50F0" w:rsidP="00330548">
      <w:pPr>
        <w:tabs>
          <w:tab w:val="left" w:pos="1134"/>
        </w:tabs>
        <w:suppressAutoHyphens/>
        <w:spacing w:line="276" w:lineRule="auto"/>
        <w:jc w:val="both"/>
        <w:rPr>
          <w:rFonts w:ascii="Times New Roman" w:hAnsi="Times New Roman"/>
          <w:b/>
        </w:rPr>
      </w:pPr>
      <w:r w:rsidRPr="004A3107">
        <w:rPr>
          <w:rFonts w:ascii="Times New Roman" w:hAnsi="Times New Roman"/>
          <w:b/>
        </w:rPr>
        <w:t>Author:</w:t>
      </w:r>
      <w:r w:rsidRPr="004A3107">
        <w:rPr>
          <w:rFonts w:ascii="Times New Roman" w:hAnsi="Times New Roman"/>
          <w:b/>
        </w:rPr>
        <w:tab/>
      </w:r>
      <w:r w:rsidR="00654CEE" w:rsidRPr="004A3107">
        <w:rPr>
          <w:rFonts w:ascii="Times New Roman" w:hAnsi="Times New Roman"/>
          <w:b/>
        </w:rPr>
        <w:t xml:space="preserve">Russell </w:t>
      </w:r>
      <w:proofErr w:type="spellStart"/>
      <w:r w:rsidR="00654CEE" w:rsidRPr="004A3107">
        <w:rPr>
          <w:rFonts w:ascii="Times New Roman" w:hAnsi="Times New Roman"/>
          <w:b/>
        </w:rPr>
        <w:t>Reinsch</w:t>
      </w:r>
      <w:proofErr w:type="spellEnd"/>
      <w:r w:rsidR="00654CEE" w:rsidRPr="004A3107">
        <w:rPr>
          <w:rFonts w:ascii="Times New Roman" w:hAnsi="Times New Roman"/>
          <w:b/>
        </w:rPr>
        <w:t xml:space="preserve"> (CFGIO), </w:t>
      </w:r>
      <w:r w:rsidRPr="004A3107">
        <w:rPr>
          <w:rFonts w:ascii="Times New Roman" w:hAnsi="Times New Roman"/>
          <w:b/>
        </w:rPr>
        <w:t xml:space="preserve">Afzal </w:t>
      </w:r>
      <w:proofErr w:type="spellStart"/>
      <w:r w:rsidRPr="004A3107">
        <w:rPr>
          <w:rFonts w:ascii="Times New Roman" w:hAnsi="Times New Roman"/>
          <w:b/>
        </w:rPr>
        <w:t>Godil</w:t>
      </w:r>
      <w:proofErr w:type="spellEnd"/>
      <w:r w:rsidRPr="004A3107">
        <w:rPr>
          <w:rFonts w:ascii="Times New Roman" w:hAnsi="Times New Roman"/>
          <w:b/>
        </w:rPr>
        <w:t xml:space="preserve"> (NIST), </w:t>
      </w:r>
      <w:proofErr w:type="gramStart"/>
      <w:r w:rsidRPr="004A3107">
        <w:rPr>
          <w:rFonts w:ascii="Times New Roman" w:hAnsi="Times New Roman"/>
          <w:b/>
        </w:rPr>
        <w:t>Wo</w:t>
      </w:r>
      <w:proofErr w:type="gramEnd"/>
      <w:r w:rsidRPr="004A3107">
        <w:rPr>
          <w:rFonts w:ascii="Times New Roman" w:hAnsi="Times New Roman"/>
          <w:b/>
        </w:rPr>
        <w:t xml:space="preserve"> Chang (NIST), </w:t>
      </w:r>
      <w:proofErr w:type="spellStart"/>
      <w:r w:rsidR="00F6061D" w:rsidRPr="004A3107">
        <w:rPr>
          <w:rFonts w:ascii="Times New Roman" w:hAnsi="Times New Roman"/>
          <w:b/>
        </w:rPr>
        <w:t>Shazri</w:t>
      </w:r>
      <w:proofErr w:type="spellEnd"/>
      <w:r w:rsidR="00F6061D" w:rsidRPr="004A3107">
        <w:rPr>
          <w:rFonts w:ascii="Times New Roman" w:hAnsi="Times New Roman"/>
          <w:b/>
        </w:rPr>
        <w:t xml:space="preserve"> </w:t>
      </w:r>
      <w:proofErr w:type="spellStart"/>
      <w:r w:rsidR="00F6061D" w:rsidRPr="004A3107">
        <w:rPr>
          <w:rFonts w:ascii="Times New Roman" w:hAnsi="Times New Roman"/>
          <w:b/>
        </w:rPr>
        <w:t>Shahrir</w:t>
      </w:r>
      <w:proofErr w:type="spellEnd"/>
    </w:p>
    <w:p w:rsidR="00BD50F0" w:rsidRPr="004A3107" w:rsidRDefault="00BD50F0" w:rsidP="00330548">
      <w:pPr>
        <w:spacing w:line="276" w:lineRule="auto"/>
        <w:rPr>
          <w:rFonts w:ascii="Times New Roman" w:hAnsi="Times New Roman"/>
        </w:rPr>
      </w:pPr>
    </w:p>
    <w:p w:rsidR="00BD50F0" w:rsidRPr="004A3107" w:rsidRDefault="00BD50F0" w:rsidP="00330548">
      <w:pPr>
        <w:spacing w:line="276" w:lineRule="auto"/>
        <w:rPr>
          <w:rFonts w:ascii="Times New Roman" w:hAnsi="Times New Roman"/>
        </w:rPr>
      </w:pPr>
      <w:r w:rsidRPr="004A3107">
        <w:rPr>
          <w:rFonts w:ascii="Times New Roman" w:hAnsi="Times New Roman"/>
        </w:rPr>
        <w:t>To support Version 2 development, this Big Data use case (with publicly available datasets and analytic al</w:t>
      </w:r>
      <w:r w:rsidR="002A4044" w:rsidRPr="004A3107">
        <w:rPr>
          <w:rFonts w:ascii="Times New Roman" w:hAnsi="Times New Roman"/>
        </w:rPr>
        <w:t>gorithms) has been drafted as a partial</w:t>
      </w:r>
      <w:r w:rsidRPr="004A3107">
        <w:rPr>
          <w:rFonts w:ascii="Times New Roman" w:hAnsi="Times New Roman"/>
        </w:rPr>
        <w:t xml:space="preserve"> implementation scenario using the NIST Big Data Reference Architecture (NBDRA) as an underlying foundation. In an attempt to</w:t>
      </w:r>
      <w:r w:rsidR="00D54663" w:rsidRPr="004A3107">
        <w:rPr>
          <w:rFonts w:ascii="Times New Roman" w:hAnsi="Times New Roman"/>
        </w:rPr>
        <w:t xml:space="preserve"> h</w:t>
      </w:r>
      <w:r w:rsidR="005F117E" w:rsidRPr="004A3107">
        <w:rPr>
          <w:rFonts w:ascii="Times New Roman" w:hAnsi="Times New Roman"/>
        </w:rPr>
        <w:t>i</w:t>
      </w:r>
      <w:r w:rsidR="00D54663" w:rsidRPr="004A3107">
        <w:rPr>
          <w:rFonts w:ascii="Times New Roman" w:hAnsi="Times New Roman"/>
        </w:rPr>
        <w:t>ghlight</w:t>
      </w:r>
      <w:r w:rsidRPr="004A3107">
        <w:rPr>
          <w:rFonts w:ascii="Times New Roman" w:hAnsi="Times New Roman"/>
        </w:rPr>
        <w:t xml:space="preserve"> </w:t>
      </w:r>
      <w:r w:rsidR="00BC5897" w:rsidRPr="004A3107">
        <w:rPr>
          <w:rFonts w:ascii="Times New Roman" w:hAnsi="Times New Roman"/>
        </w:rPr>
        <w:t xml:space="preserve">essential </w:t>
      </w:r>
      <w:r w:rsidRPr="004A3107">
        <w:rPr>
          <w:rFonts w:ascii="Times New Roman" w:hAnsi="Times New Roman"/>
        </w:rPr>
        <w:t>dataflow possibilities</w:t>
      </w:r>
      <w:r w:rsidR="002A4044" w:rsidRPr="004A3107">
        <w:rPr>
          <w:rFonts w:ascii="Times New Roman" w:hAnsi="Times New Roman"/>
        </w:rPr>
        <w:t xml:space="preserve"> and</w:t>
      </w:r>
      <w:r w:rsidRPr="004A3107">
        <w:rPr>
          <w:rFonts w:ascii="Times New Roman" w:hAnsi="Times New Roman"/>
        </w:rPr>
        <w:t xml:space="preserve"> </w:t>
      </w:r>
      <w:r w:rsidR="00BC5897" w:rsidRPr="004A3107">
        <w:rPr>
          <w:rFonts w:ascii="Times New Roman" w:hAnsi="Times New Roman"/>
        </w:rPr>
        <w:t>architecture constraints</w:t>
      </w:r>
      <w:r w:rsidR="00D54663" w:rsidRPr="004A3107">
        <w:rPr>
          <w:rFonts w:ascii="Times New Roman" w:hAnsi="Times New Roman"/>
        </w:rPr>
        <w:t>,</w:t>
      </w:r>
      <w:r w:rsidR="002A4044" w:rsidRPr="004A3107">
        <w:rPr>
          <w:rFonts w:ascii="Times New Roman" w:hAnsi="Times New Roman"/>
        </w:rPr>
        <w:t xml:space="preserve"> as well as the</w:t>
      </w:r>
      <w:r w:rsidRPr="004A3107">
        <w:rPr>
          <w:rFonts w:ascii="Times New Roman" w:hAnsi="Times New Roman"/>
        </w:rPr>
        <w:t xml:space="preserve"> </w:t>
      </w:r>
      <w:r w:rsidR="002A4044" w:rsidRPr="004A3107">
        <w:rPr>
          <w:rFonts w:ascii="Times New Roman" w:hAnsi="Times New Roman"/>
        </w:rPr>
        <w:t xml:space="preserve">explicit </w:t>
      </w:r>
      <w:r w:rsidRPr="004A3107">
        <w:rPr>
          <w:rFonts w:ascii="Times New Roman" w:hAnsi="Times New Roman"/>
        </w:rPr>
        <w:t>interactions between NBDRA key components</w:t>
      </w:r>
      <w:r w:rsidR="002A4044" w:rsidRPr="004A3107">
        <w:rPr>
          <w:rFonts w:ascii="Times New Roman" w:hAnsi="Times New Roman"/>
        </w:rPr>
        <w:t xml:space="preserve"> </w:t>
      </w:r>
      <w:r w:rsidR="00D54663" w:rsidRPr="004A3107">
        <w:rPr>
          <w:rFonts w:ascii="Times New Roman" w:hAnsi="Times New Roman"/>
        </w:rPr>
        <w:t>relevant to</w:t>
      </w:r>
      <w:r w:rsidR="002A4044" w:rsidRPr="004A3107">
        <w:rPr>
          <w:rFonts w:ascii="Times New Roman" w:hAnsi="Times New Roman"/>
        </w:rPr>
        <w:t xml:space="preserve"> this use case, this document makes some </w:t>
      </w:r>
      <w:r w:rsidR="00D54663" w:rsidRPr="004A3107">
        <w:rPr>
          <w:rFonts w:ascii="Times New Roman" w:hAnsi="Times New Roman"/>
        </w:rPr>
        <w:t xml:space="preserve">general </w:t>
      </w:r>
      <w:r w:rsidR="003A61F1" w:rsidRPr="004A3107">
        <w:rPr>
          <w:rFonts w:ascii="Times New Roman" w:hAnsi="Times New Roman"/>
        </w:rPr>
        <w:t>assumptions. Certain</w:t>
      </w:r>
      <w:r w:rsidR="00BC5897" w:rsidRPr="004A3107">
        <w:rPr>
          <w:rFonts w:ascii="Times New Roman" w:hAnsi="Times New Roman"/>
        </w:rPr>
        <w:t xml:space="preserve"> functions and qualities </w:t>
      </w:r>
      <w:r w:rsidR="002A4044" w:rsidRPr="004A3107">
        <w:rPr>
          <w:rFonts w:ascii="Times New Roman" w:hAnsi="Times New Roman"/>
        </w:rPr>
        <w:t>will need t</w:t>
      </w:r>
      <w:r w:rsidR="004E7C6B" w:rsidRPr="004A3107">
        <w:rPr>
          <w:rFonts w:ascii="Times New Roman" w:hAnsi="Times New Roman"/>
        </w:rPr>
        <w:t>o be validated</w:t>
      </w:r>
      <w:r w:rsidR="002A4044" w:rsidRPr="004A3107">
        <w:rPr>
          <w:rFonts w:ascii="Times New Roman" w:hAnsi="Times New Roman"/>
        </w:rPr>
        <w:t xml:space="preserve"> </w:t>
      </w:r>
      <w:r w:rsidR="00D54663" w:rsidRPr="004A3107">
        <w:rPr>
          <w:rFonts w:ascii="Times New Roman" w:hAnsi="Times New Roman"/>
        </w:rPr>
        <w:t xml:space="preserve">in detail </w:t>
      </w:r>
      <w:r w:rsidR="002A4044" w:rsidRPr="004A3107">
        <w:rPr>
          <w:rFonts w:ascii="Times New Roman" w:hAnsi="Times New Roman"/>
        </w:rPr>
        <w:t xml:space="preserve">before </w:t>
      </w:r>
      <w:r w:rsidR="00D54663" w:rsidRPr="004A3107">
        <w:rPr>
          <w:rFonts w:ascii="Times New Roman" w:hAnsi="Times New Roman"/>
        </w:rPr>
        <w:t xml:space="preserve">the </w:t>
      </w:r>
      <w:r w:rsidR="002A4044" w:rsidRPr="004A3107">
        <w:rPr>
          <w:rFonts w:ascii="Times New Roman" w:hAnsi="Times New Roman"/>
        </w:rPr>
        <w:t>undertaking a</w:t>
      </w:r>
      <w:r w:rsidR="00BC5897" w:rsidRPr="004A3107">
        <w:rPr>
          <w:rFonts w:ascii="Times New Roman" w:hAnsi="Times New Roman"/>
        </w:rPr>
        <w:t>ny</w:t>
      </w:r>
      <w:r w:rsidR="002A4044" w:rsidRPr="004A3107">
        <w:rPr>
          <w:rFonts w:ascii="Times New Roman" w:hAnsi="Times New Roman"/>
        </w:rPr>
        <w:t xml:space="preserve"> </w:t>
      </w:r>
      <w:r w:rsidR="004E7C6B" w:rsidRPr="004A3107">
        <w:rPr>
          <w:rFonts w:ascii="Times New Roman" w:hAnsi="Times New Roman"/>
        </w:rPr>
        <w:t>proof of concept</w:t>
      </w:r>
      <w:r w:rsidR="002A4044" w:rsidRPr="004A3107">
        <w:rPr>
          <w:rFonts w:ascii="Times New Roman" w:hAnsi="Times New Roman"/>
        </w:rPr>
        <w:t xml:space="preserve">. </w:t>
      </w:r>
      <w:r w:rsidR="00AC3015" w:rsidRPr="004A3107">
        <w:rPr>
          <w:rFonts w:ascii="Times New Roman" w:hAnsi="Times New Roman"/>
        </w:rPr>
        <w:t xml:space="preserve">In this use case, </w:t>
      </w:r>
      <w:r w:rsidR="005F117E" w:rsidRPr="004A3107">
        <w:rPr>
          <w:rFonts w:ascii="Times New Roman" w:hAnsi="Times New Roman"/>
        </w:rPr>
        <w:t>Data</w:t>
      </w:r>
      <w:r w:rsidR="002161AE" w:rsidRPr="004A3107">
        <w:rPr>
          <w:rFonts w:ascii="Times New Roman" w:hAnsi="Times New Roman"/>
        </w:rPr>
        <w:t xml:space="preserve"> governance is assumed. </w:t>
      </w:r>
      <w:r w:rsidR="005F117E" w:rsidRPr="004A3107">
        <w:rPr>
          <w:rFonts w:ascii="Times New Roman" w:hAnsi="Times New Roman"/>
        </w:rPr>
        <w:t xml:space="preserve">Security is not addressed. </w:t>
      </w:r>
      <w:r w:rsidR="00BC5897" w:rsidRPr="004A3107">
        <w:rPr>
          <w:rFonts w:ascii="Times New Roman" w:hAnsi="Times New Roman"/>
        </w:rPr>
        <w:t xml:space="preserve">Feedback </w:t>
      </w:r>
      <w:r w:rsidR="00D54663" w:rsidRPr="004A3107">
        <w:rPr>
          <w:rFonts w:ascii="Times New Roman" w:hAnsi="Times New Roman"/>
        </w:rPr>
        <w:t xml:space="preserve">regarding the </w:t>
      </w:r>
      <w:r w:rsidR="00AC3015" w:rsidRPr="004A3107">
        <w:rPr>
          <w:rFonts w:ascii="Times New Roman" w:hAnsi="Times New Roman"/>
        </w:rPr>
        <w:t xml:space="preserve">integration of the </w:t>
      </w:r>
      <w:r w:rsidR="00D54663" w:rsidRPr="004A3107">
        <w:rPr>
          <w:rFonts w:ascii="Times New Roman" w:hAnsi="Times New Roman"/>
        </w:rPr>
        <w:t>disruptive technologies</w:t>
      </w:r>
      <w:r w:rsidR="00AC3015" w:rsidRPr="004A3107">
        <w:rPr>
          <w:rFonts w:ascii="Times New Roman" w:hAnsi="Times New Roman"/>
        </w:rPr>
        <w:t xml:space="preserve"> described is welcomed. </w:t>
      </w:r>
    </w:p>
    <w:p w:rsidR="00BD50F0" w:rsidRPr="004A3107" w:rsidRDefault="00BD1DE4" w:rsidP="00AC3015">
      <w:pPr>
        <w:pStyle w:val="Heading2"/>
        <w:spacing w:before="200" w:line="276" w:lineRule="auto"/>
        <w:rPr>
          <w:rFonts w:ascii="Times New Roman" w:hAnsi="Times New Roman" w:cs="Times New Roman"/>
          <w:b/>
          <w:sz w:val="24"/>
          <w:szCs w:val="24"/>
        </w:rPr>
      </w:pPr>
      <w:r w:rsidRPr="004A3107">
        <w:rPr>
          <w:rFonts w:ascii="Times New Roman" w:hAnsi="Times New Roman" w:cs="Times New Roman"/>
          <w:b/>
          <w:sz w:val="24"/>
          <w:szCs w:val="24"/>
        </w:rPr>
        <w:t>Use Case #6, part</w:t>
      </w:r>
      <w:r w:rsidR="00BD50F0" w:rsidRPr="004A3107">
        <w:rPr>
          <w:rFonts w:ascii="Times New Roman" w:hAnsi="Times New Roman" w:cs="Times New Roman"/>
          <w:b/>
          <w:sz w:val="24"/>
          <w:szCs w:val="24"/>
        </w:rPr>
        <w:t xml:space="preserve"> </w:t>
      </w:r>
      <w:r w:rsidR="008F7057" w:rsidRPr="004A3107">
        <w:rPr>
          <w:rFonts w:ascii="Times New Roman" w:hAnsi="Times New Roman" w:cs="Times New Roman"/>
          <w:b/>
          <w:sz w:val="24"/>
          <w:szCs w:val="24"/>
        </w:rPr>
        <w:t>a)</w:t>
      </w:r>
      <w:r w:rsidRPr="004A3107">
        <w:rPr>
          <w:rFonts w:ascii="Times New Roman" w:hAnsi="Times New Roman" w:cs="Times New Roman"/>
          <w:b/>
          <w:sz w:val="24"/>
          <w:szCs w:val="24"/>
        </w:rPr>
        <w:t>:</w:t>
      </w:r>
      <w:r w:rsidR="008F7057" w:rsidRPr="004A3107">
        <w:rPr>
          <w:rFonts w:ascii="Times New Roman" w:hAnsi="Times New Roman" w:cs="Times New Roman"/>
          <w:b/>
          <w:sz w:val="24"/>
          <w:szCs w:val="24"/>
        </w:rPr>
        <w:t xml:space="preserve"> </w:t>
      </w:r>
      <w:r w:rsidR="008E7B4C" w:rsidRPr="004A3107">
        <w:rPr>
          <w:rFonts w:ascii="Times New Roman" w:hAnsi="Times New Roman" w:cs="Times New Roman"/>
          <w:b/>
          <w:sz w:val="24"/>
          <w:szCs w:val="24"/>
        </w:rPr>
        <w:t xml:space="preserve">Data Warehousing </w:t>
      </w:r>
    </w:p>
    <w:p w:rsidR="00BD50F0" w:rsidRPr="004A3107" w:rsidRDefault="00BD50F0" w:rsidP="004A3107">
      <w:pPr>
        <w:pStyle w:val="Heading3"/>
        <w:numPr>
          <w:ilvl w:val="0"/>
          <w:numId w:val="6"/>
        </w:numPr>
        <w:spacing w:line="276" w:lineRule="auto"/>
        <w:rPr>
          <w:rFonts w:ascii="Times New Roman" w:hAnsi="Times New Roman"/>
          <w:sz w:val="24"/>
          <w:szCs w:val="24"/>
        </w:rPr>
      </w:pPr>
      <w:r w:rsidRPr="004A3107">
        <w:rPr>
          <w:rFonts w:ascii="Times New Roman" w:hAnsi="Times New Roman"/>
          <w:sz w:val="24"/>
          <w:szCs w:val="24"/>
        </w:rPr>
        <w:t>Introduction</w:t>
      </w:r>
    </w:p>
    <w:p w:rsidR="00BD50F0" w:rsidRPr="004A3107" w:rsidRDefault="00BD50F0" w:rsidP="00330548">
      <w:pPr>
        <w:pStyle w:val="Heading1"/>
        <w:spacing w:line="276" w:lineRule="auto"/>
        <w:jc w:val="both"/>
        <w:rPr>
          <w:rFonts w:ascii="Times New Roman" w:hAnsi="Times New Roman"/>
          <w:b w:val="0"/>
        </w:rPr>
      </w:pPr>
      <w:r w:rsidRPr="004A3107">
        <w:rPr>
          <w:rFonts w:ascii="Times New Roman" w:hAnsi="Times New Roman"/>
        </w:rPr>
        <w:t>​</w:t>
      </w:r>
      <w:r w:rsidRPr="004A3107">
        <w:rPr>
          <w:rFonts w:ascii="Times New Roman" w:hAnsi="Times New Roman"/>
          <w:b w:val="0"/>
        </w:rPr>
        <w:t xml:space="preserve">Big data is defined as high-volume, high-velocity, and high-variety information assets that demand cost-effective, innovative forms of information processing for enhanced insight and decision-making. Both data mining and data warehousing are applied to big data and are business intelligence tools that are used to turn data into high value and useful information. </w:t>
      </w:r>
    </w:p>
    <w:p w:rsidR="00BD50F0" w:rsidRPr="004A3107" w:rsidRDefault="00BD50F0" w:rsidP="00330548">
      <w:pPr>
        <w:pStyle w:val="Heading1"/>
        <w:spacing w:line="276" w:lineRule="auto"/>
        <w:jc w:val="both"/>
        <w:rPr>
          <w:rFonts w:ascii="Times New Roman" w:hAnsi="Times New Roman"/>
          <w:b w:val="0"/>
        </w:rPr>
      </w:pPr>
      <w:r w:rsidRPr="004A3107">
        <w:rPr>
          <w:rFonts w:ascii="Times New Roman" w:hAnsi="Times New Roman"/>
          <w:b w:val="0"/>
        </w:rPr>
        <w:t xml:space="preserve">The important differences between the two tools are the methods and processes each uses to achieve these goals. The data warehouse </w:t>
      </w:r>
      <w:r w:rsidR="008F7057" w:rsidRPr="004A3107">
        <w:rPr>
          <w:rFonts w:ascii="Times New Roman" w:hAnsi="Times New Roman"/>
          <w:b w:val="0"/>
        </w:rPr>
        <w:t xml:space="preserve">(DW) </w:t>
      </w:r>
      <w:r w:rsidRPr="004A3107">
        <w:rPr>
          <w:rFonts w:ascii="Times New Roman" w:hAnsi="Times New Roman"/>
          <w:b w:val="0"/>
        </w:rPr>
        <w:t>is a system used for reporting and data analysis. Data mining (also known as knowledge discovery) is the process of mining and analyzing massive sets of data and then extracting the meaning of the data. Data mining tools predict act</w:t>
      </w:r>
      <w:r w:rsidR="0078775F" w:rsidRPr="004A3107">
        <w:rPr>
          <w:rFonts w:ascii="Times New Roman" w:hAnsi="Times New Roman"/>
          <w:b w:val="0"/>
        </w:rPr>
        <w:t>ions and future trends and</w:t>
      </w:r>
      <w:r w:rsidRPr="004A3107">
        <w:rPr>
          <w:rFonts w:ascii="Times New Roman" w:hAnsi="Times New Roman"/>
          <w:b w:val="0"/>
        </w:rPr>
        <w:t xml:space="preserve"> allow businesses to make practical, knowledge-driven decisions. Data mining tools can answer questions that traditionally were too time consuming to be </w:t>
      </w:r>
      <w:r w:rsidR="0078775F" w:rsidRPr="004A3107">
        <w:rPr>
          <w:rFonts w:ascii="Times New Roman" w:hAnsi="Times New Roman"/>
          <w:b w:val="0"/>
        </w:rPr>
        <w:t>computed</w:t>
      </w:r>
      <w:r w:rsidRPr="004A3107">
        <w:rPr>
          <w:rFonts w:ascii="Times New Roman" w:hAnsi="Times New Roman"/>
          <w:b w:val="0"/>
        </w:rPr>
        <w:t xml:space="preserve"> before.</w:t>
      </w:r>
    </w:p>
    <w:p w:rsidR="00BD50F0" w:rsidRPr="004A3107" w:rsidRDefault="00BD50F0" w:rsidP="00330548">
      <w:pPr>
        <w:pStyle w:val="Heading3"/>
        <w:spacing w:line="276" w:lineRule="auto"/>
        <w:rPr>
          <w:rFonts w:ascii="Times New Roman" w:hAnsi="Times New Roman"/>
          <w:sz w:val="24"/>
          <w:szCs w:val="24"/>
        </w:rPr>
      </w:pPr>
      <w:r w:rsidRPr="004A3107">
        <w:rPr>
          <w:rFonts w:ascii="Times New Roman" w:hAnsi="Times New Roman"/>
          <w:sz w:val="24"/>
          <w:szCs w:val="24"/>
        </w:rPr>
        <w:t>Given Dataset</w:t>
      </w:r>
    </w:p>
    <w:p w:rsidR="00BD50F0" w:rsidRPr="004A3107" w:rsidRDefault="00BD50F0" w:rsidP="00330548">
      <w:pPr>
        <w:spacing w:line="276" w:lineRule="auto"/>
        <w:rPr>
          <w:rFonts w:ascii="Times New Roman" w:hAnsi="Times New Roman"/>
        </w:rPr>
      </w:pPr>
      <w:r w:rsidRPr="004A3107">
        <w:rPr>
          <w:rFonts w:ascii="Times New Roman" w:hAnsi="Times New Roman"/>
        </w:rPr>
        <w:t>2010 Census Data Products: United States (</w:t>
      </w:r>
      <w:hyperlink r:id="rId8" w:history="1">
        <w:r w:rsidRPr="004A3107">
          <w:rPr>
            <w:rStyle w:val="Hyperlink"/>
            <w:rFonts w:ascii="Times New Roman" w:hAnsi="Times New Roman"/>
          </w:rPr>
          <w:t>http://www.census.gov/population/www/cen2010/glance/</w:t>
        </w:r>
      </w:hyperlink>
      <w:r w:rsidRPr="004A3107">
        <w:rPr>
          <w:rFonts w:ascii="Times New Roman" w:hAnsi="Times New Roman"/>
        </w:rPr>
        <w:t>)</w:t>
      </w:r>
    </w:p>
    <w:p w:rsidR="00654CEE" w:rsidRPr="004A3107" w:rsidRDefault="00654CEE" w:rsidP="00330548">
      <w:pPr>
        <w:spacing w:line="276" w:lineRule="auto"/>
        <w:rPr>
          <w:rFonts w:ascii="Times New Roman" w:hAnsi="Times New Roman"/>
        </w:rPr>
      </w:pPr>
      <w:r w:rsidRPr="004A3107">
        <w:rPr>
          <w:rFonts w:ascii="Times New Roman" w:hAnsi="Times New Roman"/>
        </w:rPr>
        <w:t xml:space="preserve">Census data tools </w:t>
      </w:r>
      <w:hyperlink r:id="rId9" w:history="1">
        <w:r w:rsidRPr="004A3107">
          <w:rPr>
            <w:rStyle w:val="Hyperlink"/>
            <w:rFonts w:ascii="Times New Roman" w:hAnsi="Times New Roman"/>
          </w:rPr>
          <w:t>http://www.census.gov/data/data-tools.html</w:t>
        </w:r>
      </w:hyperlink>
      <w:r w:rsidRPr="004A3107">
        <w:rPr>
          <w:rFonts w:ascii="Times New Roman" w:hAnsi="Times New Roman"/>
        </w:rPr>
        <w:t xml:space="preserve"> </w:t>
      </w:r>
    </w:p>
    <w:p w:rsidR="00BD50F0" w:rsidRPr="004A3107" w:rsidRDefault="00BD50F0" w:rsidP="00330548">
      <w:pPr>
        <w:spacing w:line="276" w:lineRule="auto"/>
        <w:rPr>
          <w:rFonts w:ascii="Times New Roman" w:hAnsi="Times New Roman"/>
        </w:rPr>
      </w:pPr>
    </w:p>
    <w:p w:rsidR="00BD50F0" w:rsidRPr="004A3107" w:rsidRDefault="00BD50F0" w:rsidP="00330548">
      <w:pPr>
        <w:pStyle w:val="Heading3"/>
        <w:spacing w:line="276" w:lineRule="auto"/>
        <w:rPr>
          <w:rFonts w:ascii="Times New Roman" w:hAnsi="Times New Roman"/>
          <w:sz w:val="24"/>
          <w:szCs w:val="24"/>
        </w:rPr>
      </w:pPr>
      <w:r w:rsidRPr="004A3107">
        <w:rPr>
          <w:rFonts w:ascii="Times New Roman" w:hAnsi="Times New Roman"/>
          <w:sz w:val="24"/>
          <w:szCs w:val="24"/>
        </w:rPr>
        <w:lastRenderedPageBreak/>
        <w:t>Given Algorithms</w:t>
      </w:r>
    </w:p>
    <w:p w:rsidR="008F7057" w:rsidRPr="004A3107" w:rsidRDefault="008F7057" w:rsidP="00330548">
      <w:pPr>
        <w:pStyle w:val="ListParagraph"/>
        <w:numPr>
          <w:ilvl w:val="0"/>
          <w:numId w:val="2"/>
        </w:numPr>
        <w:spacing w:line="276" w:lineRule="auto"/>
        <w:rPr>
          <w:rFonts w:ascii="Times New Roman" w:hAnsi="Times New Roman"/>
        </w:rPr>
      </w:pPr>
      <w:r w:rsidRPr="004A3107">
        <w:rPr>
          <w:rFonts w:ascii="Times New Roman" w:hAnsi="Times New Roman"/>
        </w:rPr>
        <w:t>Upon</w:t>
      </w:r>
      <w:r w:rsidR="00BD50F0" w:rsidRPr="004A3107">
        <w:rPr>
          <w:rFonts w:ascii="Times New Roman" w:hAnsi="Times New Roman"/>
        </w:rPr>
        <w:t xml:space="preserve"> upload </w:t>
      </w:r>
      <w:r w:rsidRPr="004A3107">
        <w:rPr>
          <w:rFonts w:ascii="Times New Roman" w:hAnsi="Times New Roman"/>
        </w:rPr>
        <w:t xml:space="preserve">of the </w:t>
      </w:r>
      <w:r w:rsidR="00BD50F0" w:rsidRPr="004A3107">
        <w:rPr>
          <w:rFonts w:ascii="Times New Roman" w:hAnsi="Times New Roman"/>
        </w:rPr>
        <w:t xml:space="preserve">datasets to </w:t>
      </w:r>
      <w:r w:rsidRPr="004A3107">
        <w:rPr>
          <w:rFonts w:ascii="Times New Roman" w:hAnsi="Times New Roman"/>
        </w:rPr>
        <w:t xml:space="preserve">an </w:t>
      </w:r>
      <w:proofErr w:type="spellStart"/>
      <w:r w:rsidRPr="004A3107">
        <w:rPr>
          <w:rFonts w:ascii="Times New Roman" w:hAnsi="Times New Roman"/>
        </w:rPr>
        <w:t>HBase</w:t>
      </w:r>
      <w:proofErr w:type="spellEnd"/>
      <w:r w:rsidRPr="004A3107">
        <w:rPr>
          <w:rFonts w:ascii="Times New Roman" w:hAnsi="Times New Roman"/>
        </w:rPr>
        <w:t xml:space="preserve"> database, </w:t>
      </w:r>
      <w:r w:rsidR="00BD50F0" w:rsidRPr="004A3107">
        <w:rPr>
          <w:rFonts w:ascii="Times New Roman" w:hAnsi="Times New Roman"/>
        </w:rPr>
        <w:t xml:space="preserve">Hive and Pig </w:t>
      </w:r>
      <w:r w:rsidRPr="004A3107">
        <w:rPr>
          <w:rFonts w:ascii="Times New Roman" w:hAnsi="Times New Roman"/>
        </w:rPr>
        <w:t xml:space="preserve">could be used </w:t>
      </w:r>
      <w:r w:rsidR="00BD50F0" w:rsidRPr="004A3107">
        <w:rPr>
          <w:rFonts w:ascii="Times New Roman" w:hAnsi="Times New Roman"/>
        </w:rPr>
        <w:t xml:space="preserve">for reporting and data analysis. </w:t>
      </w:r>
    </w:p>
    <w:p w:rsidR="00BD50F0" w:rsidRPr="004A3107" w:rsidRDefault="008F7057" w:rsidP="00330548">
      <w:pPr>
        <w:pStyle w:val="ListParagraph"/>
        <w:numPr>
          <w:ilvl w:val="0"/>
          <w:numId w:val="2"/>
        </w:numPr>
        <w:spacing w:line="276" w:lineRule="auto"/>
        <w:rPr>
          <w:rFonts w:ascii="Times New Roman" w:hAnsi="Times New Roman"/>
        </w:rPr>
      </w:pPr>
      <w:r w:rsidRPr="004A3107">
        <w:rPr>
          <w:rFonts w:ascii="Times New Roman" w:hAnsi="Times New Roman"/>
        </w:rPr>
        <w:t>M</w:t>
      </w:r>
      <w:r w:rsidR="00BD50F0" w:rsidRPr="004A3107">
        <w:rPr>
          <w:rFonts w:ascii="Times New Roman" w:hAnsi="Times New Roman"/>
        </w:rPr>
        <w:t xml:space="preserve">achine learning </w:t>
      </w:r>
      <w:r w:rsidRPr="004A3107">
        <w:rPr>
          <w:rFonts w:ascii="Times New Roman" w:hAnsi="Times New Roman"/>
        </w:rPr>
        <w:t xml:space="preserve">(ML) </w:t>
      </w:r>
      <w:r w:rsidR="00BD50F0" w:rsidRPr="004A3107">
        <w:rPr>
          <w:rFonts w:ascii="Times New Roman" w:hAnsi="Times New Roman"/>
        </w:rPr>
        <w:t xml:space="preserve">libraries in Hadoop and Spark </w:t>
      </w:r>
      <w:r w:rsidRPr="004A3107">
        <w:rPr>
          <w:rFonts w:ascii="Times New Roman" w:hAnsi="Times New Roman"/>
        </w:rPr>
        <w:t xml:space="preserve">could be used </w:t>
      </w:r>
      <w:r w:rsidR="00BD50F0" w:rsidRPr="004A3107">
        <w:rPr>
          <w:rFonts w:ascii="Times New Roman" w:hAnsi="Times New Roman"/>
        </w:rPr>
        <w:t xml:space="preserve">for data mining. The data mining tasks are: 1) Association rules and patterns, 2) Classification and </w:t>
      </w:r>
      <w:r w:rsidR="0078775F" w:rsidRPr="004A3107">
        <w:rPr>
          <w:rFonts w:ascii="Times New Roman" w:hAnsi="Times New Roman"/>
        </w:rPr>
        <w:t>prediction, 3) Regression, 3) C</w:t>
      </w:r>
      <w:r w:rsidR="00BD50F0" w:rsidRPr="004A3107">
        <w:rPr>
          <w:rFonts w:ascii="Times New Roman" w:hAnsi="Times New Roman"/>
        </w:rPr>
        <w:t>lustering, 4) Outlier Detection, 5) Time series analysis, 6) Statistical summarization, 7) Tex</w:t>
      </w:r>
      <w:r w:rsidRPr="004A3107">
        <w:rPr>
          <w:rFonts w:ascii="Times New Roman" w:hAnsi="Times New Roman"/>
        </w:rPr>
        <w:t>t</w:t>
      </w:r>
      <w:r w:rsidR="00BD50F0" w:rsidRPr="004A3107">
        <w:rPr>
          <w:rFonts w:ascii="Times New Roman" w:hAnsi="Times New Roman"/>
        </w:rPr>
        <w:t xml:space="preserve"> mining, and 8) Data visualization. </w:t>
      </w:r>
    </w:p>
    <w:p w:rsidR="00BD50F0" w:rsidRPr="004A3107" w:rsidRDefault="00BD50F0" w:rsidP="00330548">
      <w:pPr>
        <w:spacing w:line="276" w:lineRule="auto"/>
        <w:rPr>
          <w:rFonts w:ascii="Times New Roman" w:hAnsi="Times New Roman"/>
        </w:rPr>
      </w:pPr>
    </w:p>
    <w:p w:rsidR="00BD50F0" w:rsidRPr="004A3107" w:rsidRDefault="00BD50F0" w:rsidP="00330548">
      <w:pPr>
        <w:spacing w:line="276" w:lineRule="auto"/>
        <w:rPr>
          <w:rFonts w:ascii="Times New Roman" w:hAnsi="Times New Roman"/>
          <w:b/>
          <w:bCs/>
        </w:rPr>
      </w:pPr>
      <w:r w:rsidRPr="004A3107">
        <w:rPr>
          <w:rFonts w:ascii="Times New Roman" w:hAnsi="Times New Roman"/>
          <w:b/>
          <w:bCs/>
        </w:rPr>
        <w:t>Specific Questions to Answer:</w:t>
      </w:r>
    </w:p>
    <w:p w:rsidR="002A4044" w:rsidRPr="004A3107" w:rsidRDefault="00BD50F0" w:rsidP="00330548">
      <w:pPr>
        <w:spacing w:line="276" w:lineRule="auto"/>
        <w:rPr>
          <w:rFonts w:ascii="Times New Roman" w:hAnsi="Times New Roman"/>
        </w:rPr>
      </w:pPr>
      <w:r w:rsidRPr="004A3107">
        <w:rPr>
          <w:rFonts w:ascii="Times New Roman" w:hAnsi="Times New Roman"/>
        </w:rPr>
        <w:t xml:space="preserve">#1. What zip code has the highest population density increase in the last 5 years? And </w:t>
      </w:r>
    </w:p>
    <w:p w:rsidR="00BD50F0" w:rsidRPr="004A3107" w:rsidRDefault="002A4044" w:rsidP="00330548">
      <w:pPr>
        <w:spacing w:line="276" w:lineRule="auto"/>
        <w:rPr>
          <w:rFonts w:ascii="Times New Roman" w:hAnsi="Times New Roman"/>
        </w:rPr>
      </w:pPr>
      <w:r w:rsidRPr="004A3107">
        <w:rPr>
          <w:rFonts w:ascii="Times New Roman" w:hAnsi="Times New Roman"/>
        </w:rPr>
        <w:t>#2. H</w:t>
      </w:r>
      <w:r w:rsidR="00BD50F0" w:rsidRPr="004A3107">
        <w:rPr>
          <w:rFonts w:ascii="Times New Roman" w:hAnsi="Times New Roman"/>
        </w:rPr>
        <w:t>ow is this correlated to unemployment rate in the area?</w:t>
      </w:r>
      <w:r w:rsidR="008F7057" w:rsidRPr="004A3107">
        <w:rPr>
          <w:rFonts w:ascii="Times New Roman" w:hAnsi="Times New Roman"/>
        </w:rPr>
        <w:t xml:space="preserve"> </w:t>
      </w:r>
    </w:p>
    <w:p w:rsidR="00BD50F0" w:rsidRPr="004A3107" w:rsidRDefault="00BD50F0" w:rsidP="00330548">
      <w:pPr>
        <w:pStyle w:val="Heading3"/>
        <w:spacing w:line="276" w:lineRule="auto"/>
        <w:rPr>
          <w:rFonts w:ascii="Times New Roman" w:hAnsi="Times New Roman"/>
          <w:sz w:val="24"/>
          <w:szCs w:val="24"/>
        </w:rPr>
      </w:pPr>
      <w:r w:rsidRPr="004A3107">
        <w:rPr>
          <w:rFonts w:ascii="Times New Roman" w:hAnsi="Times New Roman"/>
          <w:sz w:val="24"/>
          <w:szCs w:val="24"/>
        </w:rPr>
        <w:t>Possible Development Tools</w:t>
      </w:r>
      <w:r w:rsidR="0078775F" w:rsidRPr="004A3107">
        <w:rPr>
          <w:rFonts w:ascii="Times New Roman" w:hAnsi="Times New Roman"/>
          <w:sz w:val="24"/>
          <w:szCs w:val="24"/>
        </w:rPr>
        <w:t xml:space="preserve"> Given</w:t>
      </w:r>
      <w:r w:rsidR="008F7057" w:rsidRPr="004A3107">
        <w:rPr>
          <w:rFonts w:ascii="Times New Roman" w:hAnsi="Times New Roman"/>
          <w:sz w:val="24"/>
          <w:szCs w:val="24"/>
        </w:rPr>
        <w:t xml:space="preserve"> for Initial Consideration</w:t>
      </w:r>
    </w:p>
    <w:p w:rsidR="00BD50F0" w:rsidRPr="004A3107" w:rsidRDefault="00BD50F0" w:rsidP="00330548">
      <w:pPr>
        <w:spacing w:line="276" w:lineRule="auto"/>
        <w:rPr>
          <w:rFonts w:ascii="Times New Roman" w:hAnsi="Times New Roman"/>
        </w:rPr>
      </w:pPr>
      <w:r w:rsidRPr="004A3107">
        <w:rPr>
          <w:rFonts w:ascii="Times New Roman" w:hAnsi="Times New Roman"/>
          <w:b/>
        </w:rPr>
        <w:t>Big-Data:</w:t>
      </w:r>
      <w:r w:rsidR="00654CEE" w:rsidRPr="004A3107">
        <w:rPr>
          <w:rFonts w:ascii="Times New Roman" w:hAnsi="Times New Roman"/>
          <w:b/>
        </w:rPr>
        <w:t xml:space="preserve"> </w:t>
      </w:r>
      <w:r w:rsidRPr="004A3107">
        <w:rPr>
          <w:rFonts w:ascii="Times New Roman" w:hAnsi="Times New Roman"/>
        </w:rPr>
        <w:t xml:space="preserve">Apache Hadoop, Apache Spark, Apache </w:t>
      </w:r>
      <w:proofErr w:type="spellStart"/>
      <w:r w:rsidRPr="004A3107">
        <w:rPr>
          <w:rFonts w:ascii="Times New Roman" w:hAnsi="Times New Roman"/>
        </w:rPr>
        <w:t>HBase</w:t>
      </w:r>
      <w:proofErr w:type="spellEnd"/>
      <w:r w:rsidRPr="004A3107">
        <w:rPr>
          <w:rFonts w:ascii="Times New Roman" w:hAnsi="Times New Roman"/>
        </w:rPr>
        <w:t>, MongoDB, Hive</w:t>
      </w:r>
      <w:r w:rsidR="008F7057" w:rsidRPr="004A3107">
        <w:rPr>
          <w:rFonts w:ascii="Times New Roman" w:hAnsi="Times New Roman"/>
        </w:rPr>
        <w:t>, Pig, Apache Mahout, Apache Lucene/</w:t>
      </w:r>
      <w:proofErr w:type="spellStart"/>
      <w:r w:rsidR="008F7057" w:rsidRPr="004A3107">
        <w:rPr>
          <w:rFonts w:ascii="Times New Roman" w:hAnsi="Times New Roman"/>
        </w:rPr>
        <w:t>Solr</w:t>
      </w:r>
      <w:proofErr w:type="spellEnd"/>
      <w:r w:rsidR="008F7057" w:rsidRPr="004A3107">
        <w:rPr>
          <w:rFonts w:ascii="Times New Roman" w:hAnsi="Times New Roman"/>
        </w:rPr>
        <w:t xml:space="preserve">, </w:t>
      </w:r>
      <w:proofErr w:type="spellStart"/>
      <w:r w:rsidR="008F7057" w:rsidRPr="004A3107">
        <w:rPr>
          <w:rFonts w:ascii="Times New Roman" w:hAnsi="Times New Roman"/>
        </w:rPr>
        <w:t>MLlib</w:t>
      </w:r>
      <w:proofErr w:type="spellEnd"/>
      <w:r w:rsidR="008F7057" w:rsidRPr="004A3107">
        <w:rPr>
          <w:rFonts w:ascii="Times New Roman" w:hAnsi="Times New Roman"/>
        </w:rPr>
        <w:t xml:space="preserve"> </w:t>
      </w:r>
      <w:r w:rsidRPr="004A3107">
        <w:rPr>
          <w:rFonts w:ascii="Times New Roman" w:hAnsi="Times New Roman"/>
        </w:rPr>
        <w:t>Machine Lea</w:t>
      </w:r>
      <w:r w:rsidR="008F7057" w:rsidRPr="004A3107">
        <w:rPr>
          <w:rFonts w:ascii="Times New Roman" w:hAnsi="Times New Roman"/>
        </w:rPr>
        <w:t>rning Library.</w:t>
      </w:r>
    </w:p>
    <w:p w:rsidR="00BD50F0" w:rsidRPr="004A3107" w:rsidRDefault="00BD50F0" w:rsidP="00330548">
      <w:pPr>
        <w:spacing w:line="276" w:lineRule="auto"/>
        <w:rPr>
          <w:rFonts w:ascii="Times New Roman" w:hAnsi="Times New Roman"/>
        </w:rPr>
      </w:pPr>
      <w:r w:rsidRPr="004A3107">
        <w:rPr>
          <w:rFonts w:ascii="Times New Roman" w:hAnsi="Times New Roman"/>
          <w:b/>
        </w:rPr>
        <w:t>Visualization:</w:t>
      </w:r>
      <w:r w:rsidRPr="004A3107">
        <w:rPr>
          <w:rFonts w:ascii="Times New Roman" w:hAnsi="Times New Roman"/>
        </w:rPr>
        <w:t xml:space="preserve"> D3 Visualization, Tableau visualization.</w:t>
      </w:r>
    </w:p>
    <w:p w:rsidR="00BD50F0" w:rsidRPr="004A3107" w:rsidRDefault="00BD50F0" w:rsidP="00330548">
      <w:pPr>
        <w:spacing w:line="276" w:lineRule="auto"/>
        <w:rPr>
          <w:rFonts w:ascii="Times New Roman" w:hAnsi="Times New Roman"/>
        </w:rPr>
      </w:pPr>
      <w:r w:rsidRPr="004A3107">
        <w:rPr>
          <w:rFonts w:ascii="Times New Roman" w:hAnsi="Times New Roman"/>
          <w:b/>
        </w:rPr>
        <w:t xml:space="preserve">Languages:  </w:t>
      </w:r>
      <w:r w:rsidRPr="004A3107">
        <w:rPr>
          <w:rFonts w:ascii="Times New Roman" w:hAnsi="Times New Roman"/>
        </w:rPr>
        <w:t xml:space="preserve">Java, Python, Scala, </w:t>
      </w:r>
      <w:proofErr w:type="spellStart"/>
      <w:r w:rsidRPr="004A3107">
        <w:rPr>
          <w:rFonts w:ascii="Times New Roman" w:hAnsi="Times New Roman"/>
        </w:rPr>
        <w:t>Javascript</w:t>
      </w:r>
      <w:proofErr w:type="spellEnd"/>
      <w:r w:rsidRPr="004A3107">
        <w:rPr>
          <w:rFonts w:ascii="Times New Roman" w:hAnsi="Times New Roman"/>
        </w:rPr>
        <w:t>, JQuery</w:t>
      </w:r>
      <w:r w:rsidR="008F7057" w:rsidRPr="004A3107">
        <w:rPr>
          <w:rFonts w:ascii="Times New Roman" w:hAnsi="Times New Roman"/>
        </w:rPr>
        <w:t>.</w:t>
      </w:r>
    </w:p>
    <w:p w:rsidR="002748BE" w:rsidRPr="004A3107" w:rsidRDefault="002748BE" w:rsidP="002748BE">
      <w:pPr>
        <w:spacing w:line="276" w:lineRule="auto"/>
        <w:rPr>
          <w:rFonts w:ascii="Times New Roman" w:hAnsi="Times New Roman"/>
          <w:color w:val="7030A0"/>
          <w:u w:val="single"/>
        </w:rPr>
      </w:pPr>
    </w:p>
    <w:p w:rsidR="002748BE" w:rsidRPr="004A3107" w:rsidRDefault="002748BE" w:rsidP="002748BE">
      <w:pPr>
        <w:spacing w:line="276" w:lineRule="auto"/>
        <w:rPr>
          <w:rFonts w:ascii="Times New Roman" w:hAnsi="Times New Roman"/>
          <w:u w:val="single"/>
        </w:rPr>
      </w:pPr>
      <w:r w:rsidRPr="004A3107">
        <w:rPr>
          <w:rFonts w:ascii="Times New Roman" w:hAnsi="Times New Roman"/>
          <w:u w:val="single"/>
        </w:rPr>
        <w:t>General components of a data warehousing project</w:t>
      </w:r>
    </w:p>
    <w:p w:rsidR="002748BE" w:rsidRPr="004A3107" w:rsidRDefault="002748BE" w:rsidP="002748BE">
      <w:pPr>
        <w:spacing w:line="276" w:lineRule="auto"/>
        <w:rPr>
          <w:rFonts w:ascii="Times New Roman" w:hAnsi="Times New Roman"/>
        </w:rPr>
      </w:pPr>
      <w:r w:rsidRPr="004A3107">
        <w:rPr>
          <w:rFonts w:ascii="Times New Roman" w:hAnsi="Times New Roman"/>
        </w:rPr>
        <w:t>Acquisition, collection and storage of data</w:t>
      </w:r>
    </w:p>
    <w:p w:rsidR="002748BE" w:rsidRPr="004A3107" w:rsidRDefault="002748BE" w:rsidP="002748BE">
      <w:pPr>
        <w:spacing w:line="276" w:lineRule="auto"/>
        <w:rPr>
          <w:rFonts w:ascii="Times New Roman" w:hAnsi="Times New Roman"/>
        </w:rPr>
      </w:pPr>
      <w:r w:rsidRPr="004A3107">
        <w:rPr>
          <w:rFonts w:ascii="Times New Roman" w:hAnsi="Times New Roman"/>
        </w:rPr>
        <w:t>Organization of the data</w:t>
      </w:r>
    </w:p>
    <w:p w:rsidR="002748BE" w:rsidRPr="004A3107" w:rsidRDefault="002748BE" w:rsidP="002748BE">
      <w:pPr>
        <w:spacing w:line="276" w:lineRule="auto"/>
        <w:rPr>
          <w:rFonts w:ascii="Times New Roman" w:hAnsi="Times New Roman"/>
        </w:rPr>
      </w:pPr>
      <w:r w:rsidRPr="004A3107">
        <w:rPr>
          <w:rFonts w:ascii="Times New Roman" w:hAnsi="Times New Roman"/>
        </w:rPr>
        <w:t>Type of workload</w:t>
      </w:r>
    </w:p>
    <w:p w:rsidR="002748BE" w:rsidRPr="004A3107" w:rsidRDefault="002748BE" w:rsidP="002748BE">
      <w:pPr>
        <w:spacing w:line="276" w:lineRule="auto"/>
        <w:rPr>
          <w:rFonts w:ascii="Times New Roman" w:hAnsi="Times New Roman"/>
        </w:rPr>
      </w:pPr>
      <w:r w:rsidRPr="004A3107">
        <w:rPr>
          <w:rFonts w:ascii="Times New Roman" w:hAnsi="Times New Roman"/>
        </w:rPr>
        <w:t>Processing</w:t>
      </w:r>
    </w:p>
    <w:p w:rsidR="002748BE" w:rsidRPr="004A3107" w:rsidRDefault="002748BE" w:rsidP="002748BE">
      <w:pPr>
        <w:spacing w:line="276" w:lineRule="auto"/>
        <w:rPr>
          <w:rFonts w:ascii="Times New Roman" w:hAnsi="Times New Roman"/>
        </w:rPr>
      </w:pPr>
      <w:r w:rsidRPr="004A3107">
        <w:rPr>
          <w:rFonts w:ascii="Times New Roman" w:hAnsi="Times New Roman"/>
        </w:rPr>
        <w:t>Analysis of the data</w:t>
      </w:r>
    </w:p>
    <w:p w:rsidR="002748BE" w:rsidRDefault="002748BE" w:rsidP="002748BE">
      <w:pPr>
        <w:spacing w:line="276" w:lineRule="auto"/>
        <w:rPr>
          <w:rFonts w:ascii="Times New Roman" w:hAnsi="Times New Roman"/>
        </w:rPr>
      </w:pPr>
      <w:r w:rsidRPr="004A3107">
        <w:rPr>
          <w:rFonts w:ascii="Times New Roman" w:hAnsi="Times New Roman"/>
        </w:rPr>
        <w:t>Query</w:t>
      </w:r>
    </w:p>
    <w:p w:rsidR="004A3107" w:rsidRDefault="004A3107" w:rsidP="002748BE">
      <w:pPr>
        <w:spacing w:line="276" w:lineRule="auto"/>
        <w:rPr>
          <w:rFonts w:ascii="Times New Roman" w:hAnsi="Times New Roman"/>
        </w:rPr>
      </w:pPr>
    </w:p>
    <w:p w:rsidR="004A3107" w:rsidRPr="004A3107" w:rsidRDefault="004A3107" w:rsidP="004A3107">
      <w:pPr>
        <w:pStyle w:val="ListParagraph"/>
        <w:numPr>
          <w:ilvl w:val="0"/>
          <w:numId w:val="6"/>
        </w:numPr>
        <w:spacing w:line="276" w:lineRule="auto"/>
        <w:rPr>
          <w:rFonts w:ascii="Times New Roman" w:hAnsi="Times New Roman"/>
          <w:b/>
        </w:rPr>
      </w:pPr>
      <w:r w:rsidRPr="004A3107">
        <w:rPr>
          <w:rFonts w:ascii="Times New Roman" w:hAnsi="Times New Roman"/>
          <w:b/>
        </w:rPr>
        <w:t>Assumptions</w:t>
      </w:r>
    </w:p>
    <w:p w:rsidR="004A3107" w:rsidRPr="004A3107" w:rsidRDefault="004A3107" w:rsidP="004A3107">
      <w:pPr>
        <w:spacing w:line="276" w:lineRule="auto"/>
        <w:rPr>
          <w:rFonts w:ascii="Times New Roman" w:hAnsi="Times New Roman"/>
        </w:rPr>
      </w:pPr>
    </w:p>
    <w:p w:rsidR="00654CEE" w:rsidRPr="004A3107" w:rsidRDefault="004A3107" w:rsidP="00CE4264">
      <w:pPr>
        <w:spacing w:line="276" w:lineRule="auto"/>
        <w:rPr>
          <w:rFonts w:ascii="Times New Roman" w:hAnsi="Times New Roman"/>
        </w:rPr>
      </w:pPr>
      <w:r w:rsidRPr="004A3107">
        <w:rPr>
          <w:rFonts w:ascii="Times New Roman" w:hAnsi="Times New Roman"/>
          <w:color w:val="7030A0"/>
        </w:rPr>
        <w:t xml:space="preserve">Data integrity </w:t>
      </w:r>
      <w:r w:rsidRPr="004A3107">
        <w:rPr>
          <w:rFonts w:ascii="Times New Roman" w:hAnsi="Times New Roman"/>
        </w:rPr>
        <w:t xml:space="preserve">levels, preconditions and minimal guarantees need to be addressed for each of the following components: OS, file system, DB, virtual machines, middleware and applications. </w:t>
      </w:r>
    </w:p>
    <w:p w:rsidR="004A3107" w:rsidRDefault="004A3107" w:rsidP="00CE4264">
      <w:pPr>
        <w:spacing w:line="276" w:lineRule="auto"/>
        <w:rPr>
          <w:rFonts w:ascii="Times New Roman" w:hAnsi="Times New Roman"/>
          <w:u w:val="single"/>
        </w:rPr>
      </w:pPr>
    </w:p>
    <w:p w:rsidR="004A3107" w:rsidRPr="004A3107" w:rsidRDefault="004A3107" w:rsidP="004A3107">
      <w:pPr>
        <w:pStyle w:val="ListParagraph"/>
        <w:numPr>
          <w:ilvl w:val="0"/>
          <w:numId w:val="6"/>
        </w:numPr>
        <w:spacing w:line="276" w:lineRule="auto"/>
        <w:rPr>
          <w:rFonts w:ascii="Times New Roman" w:hAnsi="Times New Roman"/>
          <w:b/>
        </w:rPr>
      </w:pPr>
      <w:r w:rsidRPr="004A3107">
        <w:rPr>
          <w:rFonts w:ascii="Times New Roman" w:hAnsi="Times New Roman"/>
          <w:b/>
        </w:rPr>
        <w:t>Generalized abstract of the data warehousing</w:t>
      </w:r>
      <w:r w:rsidR="00D26DA8">
        <w:rPr>
          <w:rFonts w:ascii="Times New Roman" w:hAnsi="Times New Roman"/>
          <w:b/>
        </w:rPr>
        <w:t xml:space="preserve"> in this use case</w:t>
      </w:r>
    </w:p>
    <w:p w:rsidR="004A3107" w:rsidRDefault="004A3107" w:rsidP="004A3107">
      <w:pPr>
        <w:spacing w:line="276" w:lineRule="auto"/>
        <w:rPr>
          <w:rFonts w:ascii="Times New Roman" w:hAnsi="Times New Roman"/>
          <w:u w:val="single"/>
        </w:rPr>
      </w:pPr>
    </w:p>
    <w:p w:rsidR="004A3107" w:rsidRDefault="004A3107" w:rsidP="004A3107">
      <w:pPr>
        <w:spacing w:line="276" w:lineRule="auto"/>
        <w:rPr>
          <w:rFonts w:ascii="Times New Roman" w:hAnsi="Times New Roman"/>
        </w:rPr>
      </w:pPr>
      <w:r>
        <w:rPr>
          <w:rFonts w:ascii="Times New Roman" w:hAnsi="Times New Roman"/>
        </w:rPr>
        <w:t xml:space="preserve">Acquire data </w:t>
      </w:r>
      <w:r w:rsidRPr="004A3107">
        <w:rPr>
          <w:rFonts w:ascii="Times New Roman" w:hAnsi="Times New Roman"/>
        </w:rPr>
        <w:sym w:font="Wingdings" w:char="F0E0"/>
      </w:r>
      <w:r>
        <w:rPr>
          <w:rFonts w:ascii="Times New Roman" w:hAnsi="Times New Roman"/>
        </w:rPr>
        <w:t xml:space="preserve"> organize and store </w:t>
      </w:r>
      <w:r w:rsidRPr="004A3107">
        <w:rPr>
          <w:rFonts w:ascii="Times New Roman" w:hAnsi="Times New Roman"/>
        </w:rPr>
        <w:sym w:font="Wingdings" w:char="F0E0"/>
      </w:r>
      <w:r>
        <w:rPr>
          <w:rFonts w:ascii="Times New Roman" w:hAnsi="Times New Roman"/>
        </w:rPr>
        <w:t xml:space="preserve"> processing </w:t>
      </w:r>
      <w:r w:rsidRPr="004A3107">
        <w:rPr>
          <w:rFonts w:ascii="Times New Roman" w:hAnsi="Times New Roman"/>
        </w:rPr>
        <w:sym w:font="Wingdings" w:char="F0E0"/>
      </w:r>
      <w:r>
        <w:rPr>
          <w:rFonts w:ascii="Times New Roman" w:hAnsi="Times New Roman"/>
        </w:rPr>
        <w:t xml:space="preserve"> query and analysis</w:t>
      </w:r>
    </w:p>
    <w:p w:rsidR="004A3107" w:rsidRDefault="004A3107" w:rsidP="004A3107">
      <w:pPr>
        <w:spacing w:line="276" w:lineRule="auto"/>
        <w:rPr>
          <w:rFonts w:ascii="Times New Roman" w:hAnsi="Times New Roman"/>
        </w:rPr>
      </w:pPr>
    </w:p>
    <w:p w:rsidR="004A3107" w:rsidRPr="004A3107" w:rsidRDefault="004A3107" w:rsidP="004A3107">
      <w:pPr>
        <w:pStyle w:val="ListParagraph"/>
        <w:numPr>
          <w:ilvl w:val="0"/>
          <w:numId w:val="6"/>
        </w:numPr>
        <w:spacing w:line="276" w:lineRule="auto"/>
        <w:rPr>
          <w:rFonts w:ascii="Times New Roman" w:hAnsi="Times New Roman"/>
          <w:b/>
        </w:rPr>
      </w:pPr>
      <w:r w:rsidRPr="004A3107">
        <w:rPr>
          <w:rFonts w:ascii="Times New Roman" w:hAnsi="Times New Roman"/>
          <w:b/>
        </w:rPr>
        <w:t>Flow scenarios</w:t>
      </w:r>
    </w:p>
    <w:p w:rsidR="004A3107" w:rsidRDefault="004A3107" w:rsidP="004A3107">
      <w:pPr>
        <w:spacing w:line="276" w:lineRule="auto"/>
        <w:rPr>
          <w:rFonts w:ascii="Times New Roman" w:hAnsi="Times New Roman"/>
        </w:rPr>
      </w:pPr>
    </w:p>
    <w:p w:rsidR="0078775F" w:rsidRPr="00D26DA8" w:rsidRDefault="004A3107" w:rsidP="004A3107">
      <w:pPr>
        <w:spacing w:line="276" w:lineRule="auto"/>
        <w:rPr>
          <w:rFonts w:ascii="Times New Roman" w:hAnsi="Times New Roman"/>
          <w:u w:val="single"/>
        </w:rPr>
      </w:pPr>
      <w:r w:rsidRPr="00D26DA8">
        <w:rPr>
          <w:rFonts w:ascii="Times New Roman" w:hAnsi="Times New Roman"/>
          <w:u w:val="single"/>
        </w:rPr>
        <w:t xml:space="preserve">Main flow scenario for </w:t>
      </w:r>
      <w:r w:rsidR="00CE4264" w:rsidRPr="00D26DA8">
        <w:rPr>
          <w:rFonts w:ascii="Times New Roman" w:hAnsi="Times New Roman"/>
          <w:u w:val="single"/>
        </w:rPr>
        <w:t>Data W</w:t>
      </w:r>
      <w:r w:rsidR="00F46972" w:rsidRPr="00D26DA8">
        <w:rPr>
          <w:rFonts w:ascii="Times New Roman" w:hAnsi="Times New Roman"/>
          <w:u w:val="single"/>
        </w:rPr>
        <w:t xml:space="preserve">arehousing with </w:t>
      </w:r>
      <w:proofErr w:type="spellStart"/>
      <w:r w:rsidR="00F46972" w:rsidRPr="00D26DA8">
        <w:rPr>
          <w:rFonts w:ascii="Times New Roman" w:hAnsi="Times New Roman"/>
          <w:u w:val="single"/>
        </w:rPr>
        <w:t>HBase</w:t>
      </w:r>
      <w:proofErr w:type="spellEnd"/>
      <w:r w:rsidR="00F46972" w:rsidRPr="00D26DA8">
        <w:rPr>
          <w:rFonts w:ascii="Times New Roman" w:hAnsi="Times New Roman"/>
          <w:u w:val="single"/>
        </w:rPr>
        <w:t>, mapped to</w:t>
      </w:r>
      <w:r w:rsidR="0078775F" w:rsidRPr="00D26DA8">
        <w:rPr>
          <w:rFonts w:ascii="Times New Roman" w:hAnsi="Times New Roman"/>
          <w:u w:val="single"/>
        </w:rPr>
        <w:t xml:space="preserve"> the </w:t>
      </w:r>
      <w:r w:rsidR="00BC5897" w:rsidRPr="00D26DA8">
        <w:rPr>
          <w:rFonts w:ascii="Times New Roman" w:hAnsi="Times New Roman"/>
          <w:u w:val="single"/>
        </w:rPr>
        <w:t xml:space="preserve">NIST </w:t>
      </w:r>
      <w:r w:rsidR="00F46972" w:rsidRPr="00D26DA8">
        <w:rPr>
          <w:rFonts w:ascii="Times New Roman" w:hAnsi="Times New Roman"/>
          <w:u w:val="single"/>
        </w:rPr>
        <w:t xml:space="preserve">BDRA </w:t>
      </w:r>
      <w:r w:rsidR="0078775F" w:rsidRPr="00D26DA8">
        <w:rPr>
          <w:rFonts w:ascii="Times New Roman" w:hAnsi="Times New Roman"/>
          <w:u w:val="single"/>
        </w:rPr>
        <w:t xml:space="preserve">M0437 </w:t>
      </w:r>
      <w:r w:rsidR="00BC5897" w:rsidRPr="00D26DA8">
        <w:rPr>
          <w:rFonts w:ascii="Times New Roman" w:hAnsi="Times New Roman"/>
          <w:u w:val="single"/>
        </w:rPr>
        <w:t>Activity and F</w:t>
      </w:r>
      <w:r w:rsidR="00061537" w:rsidRPr="00D26DA8">
        <w:rPr>
          <w:rFonts w:ascii="Times New Roman" w:hAnsi="Times New Roman"/>
          <w:u w:val="single"/>
        </w:rPr>
        <w:t>unctional Component View diagrams</w:t>
      </w:r>
      <w:r w:rsidRPr="00D26DA8">
        <w:rPr>
          <w:rFonts w:ascii="Times New Roman" w:hAnsi="Times New Roman"/>
          <w:u w:val="single"/>
        </w:rPr>
        <w:t>:</w:t>
      </w:r>
    </w:p>
    <w:p w:rsidR="004A3107" w:rsidRDefault="004A3107" w:rsidP="004A3107">
      <w:pPr>
        <w:spacing w:line="276" w:lineRule="auto"/>
        <w:rPr>
          <w:rFonts w:ascii="Times New Roman" w:hAnsi="Times New Roman"/>
          <w:color w:val="7030A0"/>
        </w:rPr>
      </w:pPr>
    </w:p>
    <w:tbl>
      <w:tblPr>
        <w:tblStyle w:val="TableGrid"/>
        <w:tblW w:w="0" w:type="auto"/>
        <w:tblLook w:val="04A0" w:firstRow="1" w:lastRow="0" w:firstColumn="1" w:lastColumn="0" w:noHBand="0" w:noVBand="1"/>
      </w:tblPr>
      <w:tblGrid>
        <w:gridCol w:w="2515"/>
        <w:gridCol w:w="2610"/>
        <w:gridCol w:w="4225"/>
      </w:tblGrid>
      <w:tr w:rsidR="00D62E57" w:rsidTr="00544531">
        <w:tc>
          <w:tcPr>
            <w:tcW w:w="2515" w:type="dxa"/>
          </w:tcPr>
          <w:p w:rsidR="00D62E57" w:rsidRDefault="00D62E57" w:rsidP="004A3107">
            <w:pPr>
              <w:spacing w:line="276" w:lineRule="auto"/>
              <w:rPr>
                <w:rFonts w:ascii="Times New Roman" w:hAnsi="Times New Roman"/>
                <w:color w:val="7030A0"/>
              </w:rPr>
            </w:pPr>
            <w:r>
              <w:rPr>
                <w:rFonts w:ascii="Times New Roman" w:hAnsi="Times New Roman"/>
                <w:color w:val="7030A0"/>
              </w:rPr>
              <w:lastRenderedPageBreak/>
              <w:t>Role</w:t>
            </w:r>
          </w:p>
        </w:tc>
        <w:tc>
          <w:tcPr>
            <w:tcW w:w="2610" w:type="dxa"/>
          </w:tcPr>
          <w:p w:rsidR="00D62E57" w:rsidRDefault="00D62E57" w:rsidP="004A3107">
            <w:pPr>
              <w:spacing w:line="276" w:lineRule="auto"/>
              <w:rPr>
                <w:rFonts w:ascii="Times New Roman" w:hAnsi="Times New Roman"/>
                <w:color w:val="7030A0"/>
              </w:rPr>
            </w:pPr>
            <w:r>
              <w:rPr>
                <w:rFonts w:ascii="Times New Roman" w:hAnsi="Times New Roman"/>
                <w:color w:val="7030A0"/>
              </w:rPr>
              <w:t>Activity</w:t>
            </w:r>
          </w:p>
        </w:tc>
        <w:tc>
          <w:tcPr>
            <w:tcW w:w="4225" w:type="dxa"/>
          </w:tcPr>
          <w:p w:rsidR="00D62E57" w:rsidRDefault="00D62E57" w:rsidP="004A3107">
            <w:pPr>
              <w:spacing w:line="276" w:lineRule="auto"/>
              <w:rPr>
                <w:rFonts w:ascii="Times New Roman" w:hAnsi="Times New Roman"/>
                <w:color w:val="7030A0"/>
              </w:rPr>
            </w:pPr>
            <w:r>
              <w:rPr>
                <w:rFonts w:ascii="Times New Roman" w:hAnsi="Times New Roman"/>
                <w:color w:val="7030A0"/>
              </w:rPr>
              <w:t>Event detail; numeric values; specific technology</w:t>
            </w:r>
          </w:p>
        </w:tc>
      </w:tr>
      <w:tr w:rsidR="00D62E57" w:rsidTr="00D26DA8">
        <w:tc>
          <w:tcPr>
            <w:tcW w:w="2515" w:type="dxa"/>
            <w:shd w:val="clear" w:color="auto" w:fill="F3C5C6"/>
          </w:tcPr>
          <w:p w:rsidR="00D62E57" w:rsidRPr="00C002E2" w:rsidRDefault="00D62E57" w:rsidP="004A3107">
            <w:pPr>
              <w:spacing w:line="276" w:lineRule="auto"/>
              <w:rPr>
                <w:rFonts w:ascii="Times New Roman" w:hAnsi="Times New Roman"/>
              </w:rPr>
            </w:pPr>
            <w:r w:rsidRPr="00C002E2">
              <w:rPr>
                <w:rFonts w:ascii="Times New Roman" w:hAnsi="Times New Roman"/>
              </w:rPr>
              <w:t>Application Provider</w:t>
            </w:r>
          </w:p>
        </w:tc>
        <w:tc>
          <w:tcPr>
            <w:tcW w:w="2610" w:type="dxa"/>
            <w:shd w:val="clear" w:color="auto" w:fill="F3C5C6"/>
          </w:tcPr>
          <w:p w:rsidR="00D62E57" w:rsidRPr="00C002E2" w:rsidRDefault="00D62E57" w:rsidP="004A3107">
            <w:pPr>
              <w:spacing w:line="276" w:lineRule="auto"/>
              <w:rPr>
                <w:rFonts w:ascii="Times New Roman" w:hAnsi="Times New Roman"/>
              </w:rPr>
            </w:pPr>
            <w:r w:rsidRPr="00C002E2">
              <w:rPr>
                <w:rFonts w:ascii="Times New Roman" w:hAnsi="Times New Roman"/>
              </w:rPr>
              <w:t>Collection</w:t>
            </w:r>
          </w:p>
        </w:tc>
        <w:tc>
          <w:tcPr>
            <w:tcW w:w="4225" w:type="dxa"/>
            <w:shd w:val="clear" w:color="auto" w:fill="F3C5C6"/>
          </w:tcPr>
          <w:p w:rsidR="00D62E57" w:rsidRPr="00C002E2" w:rsidRDefault="00D91BE9" w:rsidP="004A3107">
            <w:pPr>
              <w:spacing w:line="276" w:lineRule="auto"/>
              <w:rPr>
                <w:rFonts w:ascii="Times New Roman" w:hAnsi="Times New Roman"/>
              </w:rPr>
            </w:pPr>
            <w:r>
              <w:rPr>
                <w:rFonts w:ascii="Times New Roman" w:hAnsi="Times New Roman"/>
              </w:rPr>
              <w:t>Transferring data into DB</w:t>
            </w:r>
          </w:p>
        </w:tc>
      </w:tr>
      <w:tr w:rsidR="00D62E57" w:rsidTr="00D26DA8">
        <w:tc>
          <w:tcPr>
            <w:tcW w:w="2515" w:type="dxa"/>
            <w:shd w:val="clear" w:color="auto" w:fill="F3C5C6"/>
          </w:tcPr>
          <w:p w:rsidR="00D62E57" w:rsidRPr="00C002E2" w:rsidRDefault="008732CB" w:rsidP="004A3107">
            <w:pPr>
              <w:spacing w:line="276" w:lineRule="auto"/>
              <w:rPr>
                <w:rFonts w:ascii="Times New Roman" w:hAnsi="Times New Roman"/>
              </w:rPr>
            </w:pPr>
            <w:r>
              <w:rPr>
                <w:rFonts w:ascii="Times New Roman" w:hAnsi="Times New Roman"/>
              </w:rPr>
              <w:t>Infrastructure</w:t>
            </w:r>
          </w:p>
        </w:tc>
        <w:tc>
          <w:tcPr>
            <w:tcW w:w="2610" w:type="dxa"/>
            <w:shd w:val="clear" w:color="auto" w:fill="F3C5C6"/>
          </w:tcPr>
          <w:p w:rsidR="00D62E57" w:rsidRPr="00C002E2" w:rsidRDefault="00D62E57" w:rsidP="004A3107">
            <w:pPr>
              <w:spacing w:line="276" w:lineRule="auto"/>
              <w:rPr>
                <w:rFonts w:ascii="Times New Roman" w:hAnsi="Times New Roman"/>
              </w:rPr>
            </w:pPr>
            <w:r w:rsidRPr="00C002E2">
              <w:rPr>
                <w:rFonts w:ascii="Times New Roman" w:hAnsi="Times New Roman"/>
              </w:rPr>
              <w:t>Storage</w:t>
            </w:r>
          </w:p>
        </w:tc>
        <w:tc>
          <w:tcPr>
            <w:tcW w:w="4225" w:type="dxa"/>
            <w:shd w:val="clear" w:color="auto" w:fill="F3C5C6"/>
          </w:tcPr>
          <w:p w:rsidR="00D62E57" w:rsidRPr="00C002E2" w:rsidRDefault="008732CB" w:rsidP="004A3107">
            <w:pPr>
              <w:spacing w:line="276" w:lineRule="auto"/>
              <w:rPr>
                <w:rFonts w:ascii="Times New Roman" w:hAnsi="Times New Roman"/>
              </w:rPr>
            </w:pPr>
            <w:proofErr w:type="spellStart"/>
            <w:r>
              <w:rPr>
                <w:rFonts w:ascii="Times New Roman" w:hAnsi="Times New Roman"/>
              </w:rPr>
              <w:t>HBase</w:t>
            </w:r>
            <w:proofErr w:type="spellEnd"/>
            <w:r>
              <w:rPr>
                <w:rFonts w:ascii="Times New Roman" w:hAnsi="Times New Roman"/>
              </w:rPr>
              <w:t xml:space="preserve"> is wide-column</w:t>
            </w:r>
          </w:p>
        </w:tc>
      </w:tr>
      <w:tr w:rsidR="00D62E57" w:rsidTr="00D26DA8">
        <w:tc>
          <w:tcPr>
            <w:tcW w:w="2515" w:type="dxa"/>
            <w:shd w:val="clear" w:color="auto" w:fill="F3C5C6"/>
          </w:tcPr>
          <w:p w:rsidR="00D62E57" w:rsidRPr="00C002E2" w:rsidRDefault="008732CB" w:rsidP="004A3107">
            <w:pPr>
              <w:spacing w:line="276" w:lineRule="auto"/>
              <w:rPr>
                <w:rFonts w:ascii="Times New Roman" w:hAnsi="Times New Roman"/>
              </w:rPr>
            </w:pPr>
            <w:r>
              <w:rPr>
                <w:rFonts w:ascii="Times New Roman" w:hAnsi="Times New Roman"/>
              </w:rPr>
              <w:t>Platforms</w:t>
            </w:r>
          </w:p>
        </w:tc>
        <w:tc>
          <w:tcPr>
            <w:tcW w:w="2610" w:type="dxa"/>
            <w:shd w:val="clear" w:color="auto" w:fill="F3C5C6"/>
          </w:tcPr>
          <w:p w:rsidR="00D62E57" w:rsidRPr="00C002E2" w:rsidRDefault="008732CB" w:rsidP="004A3107">
            <w:pPr>
              <w:spacing w:line="276" w:lineRule="auto"/>
              <w:rPr>
                <w:rFonts w:ascii="Times New Roman" w:hAnsi="Times New Roman"/>
              </w:rPr>
            </w:pPr>
            <w:r>
              <w:rPr>
                <w:rFonts w:ascii="Times New Roman" w:hAnsi="Times New Roman"/>
              </w:rPr>
              <w:t>Index</w:t>
            </w:r>
          </w:p>
        </w:tc>
        <w:tc>
          <w:tcPr>
            <w:tcW w:w="4225" w:type="dxa"/>
            <w:shd w:val="clear" w:color="auto" w:fill="F3C5C6"/>
          </w:tcPr>
          <w:p w:rsidR="00D62E57" w:rsidRPr="00C002E2" w:rsidRDefault="00D62E57" w:rsidP="008732CB">
            <w:pPr>
              <w:spacing w:line="276" w:lineRule="auto"/>
              <w:rPr>
                <w:rFonts w:ascii="Times New Roman" w:hAnsi="Times New Roman"/>
              </w:rPr>
            </w:pPr>
            <w:proofErr w:type="spellStart"/>
            <w:r w:rsidRPr="00C002E2">
              <w:rPr>
                <w:rFonts w:ascii="Times New Roman" w:hAnsi="Times New Roman"/>
              </w:rPr>
              <w:t>HBase</w:t>
            </w:r>
            <w:proofErr w:type="spellEnd"/>
            <w:r w:rsidR="008732CB">
              <w:rPr>
                <w:rFonts w:ascii="Times New Roman" w:hAnsi="Times New Roman"/>
              </w:rPr>
              <w:t xml:space="preserve"> is organized in a f</w:t>
            </w:r>
            <w:r w:rsidRPr="00C002E2">
              <w:rPr>
                <w:rFonts w:ascii="Times New Roman" w:hAnsi="Times New Roman"/>
              </w:rPr>
              <w:t>our dimension non-relational format</w:t>
            </w:r>
            <w:r w:rsidR="00C002E2" w:rsidRPr="00C002E2">
              <w:rPr>
                <w:rFonts w:ascii="Times New Roman" w:hAnsi="Times New Roman"/>
              </w:rPr>
              <w:t>.</w:t>
            </w:r>
          </w:p>
        </w:tc>
      </w:tr>
      <w:tr w:rsidR="00D62E57" w:rsidTr="00D26DA8">
        <w:tc>
          <w:tcPr>
            <w:tcW w:w="2515" w:type="dxa"/>
            <w:shd w:val="clear" w:color="auto" w:fill="F3C5C6"/>
          </w:tcPr>
          <w:p w:rsidR="00D62E57" w:rsidRPr="00C002E2" w:rsidRDefault="00D62E57" w:rsidP="004A3107">
            <w:pPr>
              <w:spacing w:line="276" w:lineRule="auto"/>
              <w:rPr>
                <w:rFonts w:ascii="Times New Roman" w:hAnsi="Times New Roman"/>
              </w:rPr>
            </w:pPr>
          </w:p>
        </w:tc>
        <w:tc>
          <w:tcPr>
            <w:tcW w:w="2610" w:type="dxa"/>
            <w:shd w:val="clear" w:color="auto" w:fill="F3C5C6"/>
          </w:tcPr>
          <w:p w:rsidR="00D62E57" w:rsidRPr="00C002E2" w:rsidRDefault="00D62E57" w:rsidP="004A3107">
            <w:pPr>
              <w:spacing w:line="276" w:lineRule="auto"/>
              <w:rPr>
                <w:rFonts w:ascii="Times New Roman" w:hAnsi="Times New Roman"/>
              </w:rPr>
            </w:pPr>
            <w:r w:rsidRPr="00C002E2">
              <w:rPr>
                <w:rFonts w:ascii="Times New Roman" w:hAnsi="Times New Roman"/>
              </w:rPr>
              <w:t>Processing</w:t>
            </w:r>
          </w:p>
        </w:tc>
        <w:tc>
          <w:tcPr>
            <w:tcW w:w="4225" w:type="dxa"/>
            <w:shd w:val="clear" w:color="auto" w:fill="F3C5C6"/>
          </w:tcPr>
          <w:p w:rsidR="00D62E57" w:rsidRPr="00C002E2" w:rsidRDefault="00D62E57" w:rsidP="004A3107">
            <w:pPr>
              <w:spacing w:line="276" w:lineRule="auto"/>
              <w:rPr>
                <w:rFonts w:ascii="Times New Roman" w:hAnsi="Times New Roman"/>
              </w:rPr>
            </w:pPr>
            <w:r w:rsidRPr="00C002E2">
              <w:rPr>
                <w:rFonts w:ascii="Times New Roman" w:hAnsi="Times New Roman"/>
              </w:rPr>
              <w:t>Hive: Minimal tr</w:t>
            </w:r>
            <w:r w:rsidR="00C002E2" w:rsidRPr="00C002E2">
              <w:rPr>
                <w:rFonts w:ascii="Times New Roman" w:hAnsi="Times New Roman"/>
              </w:rPr>
              <w:t>ansformation</w:t>
            </w:r>
            <w:r w:rsidRPr="00C002E2">
              <w:rPr>
                <w:rFonts w:ascii="Times New Roman" w:hAnsi="Times New Roman"/>
              </w:rPr>
              <w:t>.</w:t>
            </w:r>
          </w:p>
        </w:tc>
      </w:tr>
      <w:tr w:rsidR="00D62E57" w:rsidTr="00D26DA8">
        <w:tc>
          <w:tcPr>
            <w:tcW w:w="2515" w:type="dxa"/>
            <w:shd w:val="clear" w:color="auto" w:fill="F3C5C6"/>
          </w:tcPr>
          <w:p w:rsidR="00D62E57" w:rsidRPr="00C002E2" w:rsidRDefault="008732CB" w:rsidP="004A3107">
            <w:pPr>
              <w:spacing w:line="276" w:lineRule="auto"/>
              <w:rPr>
                <w:rFonts w:ascii="Times New Roman" w:hAnsi="Times New Roman"/>
              </w:rPr>
            </w:pPr>
            <w:r>
              <w:rPr>
                <w:rFonts w:ascii="Times New Roman" w:hAnsi="Times New Roman"/>
              </w:rPr>
              <w:t>Analysis Processing</w:t>
            </w:r>
          </w:p>
        </w:tc>
        <w:tc>
          <w:tcPr>
            <w:tcW w:w="2610" w:type="dxa"/>
            <w:shd w:val="clear" w:color="auto" w:fill="F3C5C6"/>
          </w:tcPr>
          <w:p w:rsidR="00D62E57" w:rsidRPr="00C002E2" w:rsidRDefault="008732CB" w:rsidP="004A3107">
            <w:pPr>
              <w:spacing w:line="276" w:lineRule="auto"/>
              <w:rPr>
                <w:rFonts w:ascii="Times New Roman" w:hAnsi="Times New Roman"/>
              </w:rPr>
            </w:pPr>
            <w:r>
              <w:rPr>
                <w:rFonts w:ascii="Times New Roman" w:hAnsi="Times New Roman"/>
              </w:rPr>
              <w:t>Batch and Interactive</w:t>
            </w:r>
          </w:p>
        </w:tc>
        <w:tc>
          <w:tcPr>
            <w:tcW w:w="4225" w:type="dxa"/>
            <w:shd w:val="clear" w:color="auto" w:fill="F3C5C6"/>
          </w:tcPr>
          <w:p w:rsidR="00D62E57" w:rsidRPr="00C002E2" w:rsidRDefault="00D62E57" w:rsidP="004A3107">
            <w:pPr>
              <w:spacing w:line="276" w:lineRule="auto"/>
              <w:rPr>
                <w:rFonts w:ascii="Times New Roman" w:hAnsi="Times New Roman"/>
              </w:rPr>
            </w:pPr>
            <w:r w:rsidRPr="00C002E2">
              <w:rPr>
                <w:rFonts w:ascii="Times New Roman" w:hAnsi="Times New Roman"/>
              </w:rPr>
              <w:t xml:space="preserve">Hive: in </w:t>
            </w:r>
            <w:r w:rsidR="00C002E2" w:rsidRPr="00C002E2">
              <w:rPr>
                <w:rFonts w:ascii="Times New Roman" w:hAnsi="Times New Roman"/>
              </w:rPr>
              <w:t xml:space="preserve">memory reservoir or in memory warehouse. </w:t>
            </w:r>
          </w:p>
        </w:tc>
      </w:tr>
      <w:tr w:rsidR="00D62E57" w:rsidTr="00D26DA8">
        <w:tc>
          <w:tcPr>
            <w:tcW w:w="2515" w:type="dxa"/>
            <w:shd w:val="clear" w:color="auto" w:fill="F3C5C6"/>
          </w:tcPr>
          <w:p w:rsidR="00D62E57" w:rsidRPr="00C002E2" w:rsidRDefault="008732CB" w:rsidP="004A3107">
            <w:pPr>
              <w:spacing w:line="276" w:lineRule="auto"/>
              <w:rPr>
                <w:rFonts w:ascii="Times New Roman" w:hAnsi="Times New Roman"/>
              </w:rPr>
            </w:pPr>
            <w:r>
              <w:rPr>
                <w:rFonts w:ascii="Times New Roman" w:hAnsi="Times New Roman"/>
              </w:rPr>
              <w:t>Application</w:t>
            </w:r>
          </w:p>
        </w:tc>
        <w:tc>
          <w:tcPr>
            <w:tcW w:w="2610" w:type="dxa"/>
            <w:shd w:val="clear" w:color="auto" w:fill="F3C5C6"/>
          </w:tcPr>
          <w:p w:rsidR="00D62E57" w:rsidRPr="00C002E2" w:rsidRDefault="008732CB" w:rsidP="004A3107">
            <w:pPr>
              <w:spacing w:line="276" w:lineRule="auto"/>
              <w:rPr>
                <w:rFonts w:ascii="Times New Roman" w:hAnsi="Times New Roman"/>
              </w:rPr>
            </w:pPr>
            <w:r>
              <w:rPr>
                <w:rFonts w:ascii="Times New Roman" w:hAnsi="Times New Roman"/>
              </w:rPr>
              <w:t>Access</w:t>
            </w:r>
          </w:p>
        </w:tc>
        <w:tc>
          <w:tcPr>
            <w:tcW w:w="4225" w:type="dxa"/>
            <w:shd w:val="clear" w:color="auto" w:fill="F3C5C6"/>
          </w:tcPr>
          <w:p w:rsidR="00D62E57" w:rsidRPr="00C002E2" w:rsidRDefault="008732CB" w:rsidP="008732CB">
            <w:pPr>
              <w:spacing w:line="276" w:lineRule="auto"/>
              <w:rPr>
                <w:rFonts w:ascii="Times New Roman" w:hAnsi="Times New Roman"/>
              </w:rPr>
            </w:pPr>
            <w:r>
              <w:rPr>
                <w:rFonts w:ascii="Times New Roman" w:hAnsi="Times New Roman"/>
              </w:rPr>
              <w:t>Query: a</w:t>
            </w:r>
            <w:r w:rsidR="00C002E2" w:rsidRPr="00C002E2">
              <w:rPr>
                <w:rFonts w:ascii="Times New Roman" w:hAnsi="Times New Roman"/>
              </w:rPr>
              <w:t xml:space="preserve">ggregate </w:t>
            </w:r>
            <w:r>
              <w:rPr>
                <w:rFonts w:ascii="Times New Roman" w:hAnsi="Times New Roman"/>
              </w:rPr>
              <w:t>analysis may be</w:t>
            </w:r>
            <w:r w:rsidR="00C002E2" w:rsidRPr="00C002E2">
              <w:rPr>
                <w:rFonts w:ascii="Times New Roman" w:hAnsi="Times New Roman"/>
              </w:rPr>
              <w:t xml:space="preserve"> </w:t>
            </w:r>
            <w:r w:rsidR="00D62E57" w:rsidRPr="00C002E2">
              <w:rPr>
                <w:rFonts w:ascii="Times New Roman" w:hAnsi="Times New Roman"/>
              </w:rPr>
              <w:t>MapReduce batch or individual record.</w:t>
            </w:r>
          </w:p>
        </w:tc>
      </w:tr>
      <w:tr w:rsidR="00D26DA8" w:rsidTr="00D26DA8">
        <w:tc>
          <w:tcPr>
            <w:tcW w:w="2515" w:type="dxa"/>
            <w:shd w:val="clear" w:color="auto" w:fill="F3C5C6"/>
          </w:tcPr>
          <w:p w:rsidR="00D26DA8" w:rsidRPr="00C002E2" w:rsidRDefault="00D26DA8" w:rsidP="00D26DA8">
            <w:pPr>
              <w:spacing w:line="276" w:lineRule="auto"/>
              <w:rPr>
                <w:rFonts w:ascii="Times New Roman" w:hAnsi="Times New Roman"/>
              </w:rPr>
            </w:pPr>
            <w:r>
              <w:rPr>
                <w:rFonts w:ascii="Times New Roman" w:hAnsi="Times New Roman"/>
              </w:rPr>
              <w:t>Platforms</w:t>
            </w:r>
          </w:p>
        </w:tc>
        <w:tc>
          <w:tcPr>
            <w:tcW w:w="2610" w:type="dxa"/>
            <w:shd w:val="clear" w:color="auto" w:fill="F3C5C6"/>
          </w:tcPr>
          <w:p w:rsidR="00D26DA8" w:rsidRPr="00C002E2" w:rsidRDefault="00D26DA8" w:rsidP="00D26DA8">
            <w:pPr>
              <w:spacing w:line="276" w:lineRule="auto"/>
              <w:rPr>
                <w:rFonts w:ascii="Times New Roman" w:hAnsi="Times New Roman"/>
              </w:rPr>
            </w:pPr>
            <w:r>
              <w:rPr>
                <w:rFonts w:ascii="Times New Roman" w:hAnsi="Times New Roman"/>
              </w:rPr>
              <w:t xml:space="preserve">Read and Update </w:t>
            </w:r>
          </w:p>
        </w:tc>
        <w:tc>
          <w:tcPr>
            <w:tcW w:w="4225" w:type="dxa"/>
            <w:shd w:val="clear" w:color="auto" w:fill="F3C5C6"/>
          </w:tcPr>
          <w:p w:rsidR="00D26DA8" w:rsidRPr="00D26DA8" w:rsidRDefault="00D26DA8" w:rsidP="00D26DA8">
            <w:pPr>
              <w:spacing w:line="276" w:lineRule="auto"/>
              <w:rPr>
                <w:rFonts w:ascii="Times New Roman" w:hAnsi="Times New Roman"/>
              </w:rPr>
            </w:pPr>
            <w:r w:rsidRPr="00D26DA8">
              <w:rPr>
                <w:rFonts w:ascii="Times New Roman" w:hAnsi="Times New Roman"/>
              </w:rPr>
              <w:t>Read and write workloads</w:t>
            </w:r>
          </w:p>
        </w:tc>
      </w:tr>
    </w:tbl>
    <w:p w:rsidR="004A3107" w:rsidRPr="004A3107" w:rsidRDefault="004A3107" w:rsidP="004A3107">
      <w:pPr>
        <w:spacing w:line="276" w:lineRule="auto"/>
        <w:rPr>
          <w:rFonts w:ascii="Times New Roman" w:hAnsi="Times New Roman"/>
          <w:color w:val="7030A0"/>
        </w:rPr>
      </w:pPr>
    </w:p>
    <w:tbl>
      <w:tblPr>
        <w:tblStyle w:val="TableGrid"/>
        <w:tblW w:w="0" w:type="auto"/>
        <w:tblLook w:val="04A0" w:firstRow="1" w:lastRow="0" w:firstColumn="1" w:lastColumn="0" w:noHBand="0" w:noVBand="1"/>
      </w:tblPr>
      <w:tblGrid>
        <w:gridCol w:w="2515"/>
        <w:gridCol w:w="2610"/>
        <w:gridCol w:w="4225"/>
      </w:tblGrid>
      <w:tr w:rsidR="00544531" w:rsidTr="008732CB">
        <w:tc>
          <w:tcPr>
            <w:tcW w:w="2515" w:type="dxa"/>
          </w:tcPr>
          <w:p w:rsidR="00544531" w:rsidRDefault="00544531" w:rsidP="00544531">
            <w:pPr>
              <w:spacing w:line="276" w:lineRule="auto"/>
              <w:rPr>
                <w:rFonts w:ascii="Times New Roman" w:hAnsi="Times New Roman"/>
                <w:color w:val="7030A0"/>
              </w:rPr>
            </w:pPr>
            <w:r>
              <w:rPr>
                <w:rFonts w:ascii="Times New Roman" w:hAnsi="Times New Roman"/>
                <w:color w:val="7030A0"/>
              </w:rPr>
              <w:t>Role</w:t>
            </w:r>
          </w:p>
        </w:tc>
        <w:tc>
          <w:tcPr>
            <w:tcW w:w="2610" w:type="dxa"/>
          </w:tcPr>
          <w:p w:rsidR="00544531" w:rsidRDefault="00544531" w:rsidP="00544531">
            <w:pPr>
              <w:spacing w:line="276" w:lineRule="auto"/>
              <w:rPr>
                <w:rFonts w:ascii="Times New Roman" w:hAnsi="Times New Roman"/>
                <w:color w:val="7030A0"/>
              </w:rPr>
            </w:pPr>
            <w:r>
              <w:rPr>
                <w:rFonts w:ascii="Times New Roman" w:hAnsi="Times New Roman"/>
                <w:color w:val="7030A0"/>
              </w:rPr>
              <w:t>Functional Component</w:t>
            </w:r>
          </w:p>
        </w:tc>
        <w:tc>
          <w:tcPr>
            <w:tcW w:w="4225" w:type="dxa"/>
          </w:tcPr>
          <w:p w:rsidR="00544531" w:rsidRDefault="00544531" w:rsidP="00544531">
            <w:pPr>
              <w:spacing w:line="276" w:lineRule="auto"/>
              <w:rPr>
                <w:rFonts w:ascii="Times New Roman" w:hAnsi="Times New Roman"/>
                <w:color w:val="7030A0"/>
              </w:rPr>
            </w:pPr>
            <w:r>
              <w:rPr>
                <w:rFonts w:ascii="Times New Roman" w:hAnsi="Times New Roman"/>
                <w:color w:val="7030A0"/>
              </w:rPr>
              <w:t>Event detail; numeric values; specific technology</w:t>
            </w:r>
          </w:p>
        </w:tc>
      </w:tr>
      <w:tr w:rsidR="00544531" w:rsidTr="00D26DA8">
        <w:tc>
          <w:tcPr>
            <w:tcW w:w="2515" w:type="dxa"/>
            <w:shd w:val="clear" w:color="auto" w:fill="F3C5C6"/>
          </w:tcPr>
          <w:p w:rsidR="00544531" w:rsidRPr="008732CB" w:rsidRDefault="00544531" w:rsidP="00544531">
            <w:pPr>
              <w:spacing w:line="276" w:lineRule="auto"/>
              <w:rPr>
                <w:rFonts w:ascii="Times New Roman" w:hAnsi="Times New Roman"/>
              </w:rPr>
            </w:pPr>
            <w:r w:rsidRPr="008732CB">
              <w:rPr>
                <w:rFonts w:ascii="Times New Roman" w:hAnsi="Times New Roman"/>
              </w:rPr>
              <w:t>Infrastructure</w:t>
            </w:r>
          </w:p>
        </w:tc>
        <w:tc>
          <w:tcPr>
            <w:tcW w:w="2610" w:type="dxa"/>
            <w:shd w:val="clear" w:color="auto" w:fill="F3C5C6"/>
          </w:tcPr>
          <w:p w:rsidR="00544531" w:rsidRPr="008732CB" w:rsidRDefault="00544531" w:rsidP="00544531">
            <w:pPr>
              <w:spacing w:line="276" w:lineRule="auto"/>
              <w:rPr>
                <w:rFonts w:ascii="Times New Roman" w:hAnsi="Times New Roman"/>
              </w:rPr>
            </w:pPr>
            <w:r w:rsidRPr="008732CB">
              <w:rPr>
                <w:rFonts w:ascii="Times New Roman" w:hAnsi="Times New Roman"/>
              </w:rPr>
              <w:t>Storage</w:t>
            </w:r>
          </w:p>
        </w:tc>
        <w:tc>
          <w:tcPr>
            <w:tcW w:w="4225" w:type="dxa"/>
            <w:shd w:val="clear" w:color="auto" w:fill="F3C5C6"/>
          </w:tcPr>
          <w:p w:rsidR="00544531" w:rsidRPr="008732CB" w:rsidRDefault="00544531" w:rsidP="00544531">
            <w:pPr>
              <w:spacing w:line="276" w:lineRule="auto"/>
              <w:rPr>
                <w:rFonts w:ascii="Times New Roman" w:hAnsi="Times New Roman"/>
              </w:rPr>
            </w:pPr>
            <w:proofErr w:type="spellStart"/>
            <w:r w:rsidRPr="008732CB">
              <w:rPr>
                <w:rFonts w:ascii="Times New Roman" w:hAnsi="Times New Roman"/>
              </w:rPr>
              <w:t>HBase</w:t>
            </w:r>
            <w:proofErr w:type="spellEnd"/>
            <w:r w:rsidRPr="008732CB">
              <w:rPr>
                <w:rFonts w:ascii="Times New Roman" w:hAnsi="Times New Roman"/>
              </w:rPr>
              <w:t xml:space="preserve"> is wide-column.</w:t>
            </w:r>
          </w:p>
        </w:tc>
      </w:tr>
      <w:tr w:rsidR="00544531" w:rsidTr="00D26DA8">
        <w:tc>
          <w:tcPr>
            <w:tcW w:w="2515" w:type="dxa"/>
            <w:shd w:val="clear" w:color="auto" w:fill="F3C5C6"/>
          </w:tcPr>
          <w:p w:rsidR="00544531" w:rsidRPr="008732CB" w:rsidRDefault="00544531" w:rsidP="00544531">
            <w:pPr>
              <w:spacing w:line="276" w:lineRule="auto"/>
              <w:rPr>
                <w:rFonts w:ascii="Times New Roman" w:hAnsi="Times New Roman"/>
              </w:rPr>
            </w:pPr>
            <w:r w:rsidRPr="008732CB">
              <w:rPr>
                <w:rFonts w:ascii="Times New Roman" w:hAnsi="Times New Roman"/>
              </w:rPr>
              <w:t>Platforms</w:t>
            </w:r>
          </w:p>
        </w:tc>
        <w:tc>
          <w:tcPr>
            <w:tcW w:w="2610" w:type="dxa"/>
            <w:shd w:val="clear" w:color="auto" w:fill="F3C5C6"/>
          </w:tcPr>
          <w:p w:rsidR="00544531" w:rsidRPr="008732CB" w:rsidRDefault="00544531" w:rsidP="00544531">
            <w:pPr>
              <w:spacing w:line="276" w:lineRule="auto"/>
              <w:rPr>
                <w:rFonts w:ascii="Times New Roman" w:hAnsi="Times New Roman"/>
              </w:rPr>
            </w:pPr>
            <w:r w:rsidRPr="008732CB">
              <w:rPr>
                <w:rFonts w:ascii="Times New Roman" w:hAnsi="Times New Roman"/>
              </w:rPr>
              <w:t>Distributed file system</w:t>
            </w:r>
          </w:p>
        </w:tc>
        <w:tc>
          <w:tcPr>
            <w:tcW w:w="4225" w:type="dxa"/>
            <w:shd w:val="clear" w:color="auto" w:fill="F3C5C6"/>
          </w:tcPr>
          <w:p w:rsidR="00544531" w:rsidRPr="008732CB" w:rsidRDefault="008732CB" w:rsidP="008732CB">
            <w:pPr>
              <w:spacing w:line="276" w:lineRule="auto"/>
              <w:rPr>
                <w:rFonts w:ascii="Times New Roman" w:hAnsi="Times New Roman"/>
              </w:rPr>
            </w:pPr>
            <w:r w:rsidRPr="008732CB">
              <w:rPr>
                <w:rFonts w:ascii="Times New Roman" w:hAnsi="Times New Roman"/>
              </w:rPr>
              <w:t>Method of data organization</w:t>
            </w:r>
          </w:p>
        </w:tc>
      </w:tr>
      <w:tr w:rsidR="00544531" w:rsidTr="00D26DA8">
        <w:tc>
          <w:tcPr>
            <w:tcW w:w="2515" w:type="dxa"/>
            <w:shd w:val="clear" w:color="auto" w:fill="F3C5C6"/>
          </w:tcPr>
          <w:p w:rsidR="00544531" w:rsidRPr="00D26DA8" w:rsidRDefault="00544531" w:rsidP="00544531">
            <w:pPr>
              <w:spacing w:line="276" w:lineRule="auto"/>
              <w:rPr>
                <w:rFonts w:ascii="Times New Roman" w:hAnsi="Times New Roman"/>
              </w:rPr>
            </w:pPr>
            <w:r w:rsidRPr="00D26DA8">
              <w:rPr>
                <w:rFonts w:ascii="Times New Roman" w:hAnsi="Times New Roman"/>
              </w:rPr>
              <w:t>Platforms</w:t>
            </w:r>
          </w:p>
        </w:tc>
        <w:tc>
          <w:tcPr>
            <w:tcW w:w="2610" w:type="dxa"/>
            <w:shd w:val="clear" w:color="auto" w:fill="F3C5C6"/>
          </w:tcPr>
          <w:p w:rsidR="00544531" w:rsidRPr="00D26DA8" w:rsidRDefault="00544531" w:rsidP="00544531">
            <w:pPr>
              <w:spacing w:line="276" w:lineRule="auto"/>
              <w:rPr>
                <w:rFonts w:ascii="Times New Roman" w:hAnsi="Times New Roman"/>
              </w:rPr>
            </w:pPr>
            <w:r w:rsidRPr="00D26DA8">
              <w:rPr>
                <w:rFonts w:ascii="Times New Roman" w:hAnsi="Times New Roman"/>
              </w:rPr>
              <w:t>Batch and Interactive</w:t>
            </w:r>
          </w:p>
        </w:tc>
        <w:tc>
          <w:tcPr>
            <w:tcW w:w="4225" w:type="dxa"/>
            <w:shd w:val="clear" w:color="auto" w:fill="F3C5C6"/>
          </w:tcPr>
          <w:p w:rsidR="00544531" w:rsidRPr="00D26DA8" w:rsidRDefault="00544531" w:rsidP="00544531">
            <w:pPr>
              <w:spacing w:line="276" w:lineRule="auto"/>
              <w:rPr>
                <w:rFonts w:ascii="Times New Roman" w:hAnsi="Times New Roman"/>
              </w:rPr>
            </w:pPr>
            <w:r w:rsidRPr="00D26DA8">
              <w:rPr>
                <w:rFonts w:ascii="Times New Roman" w:hAnsi="Times New Roman"/>
              </w:rPr>
              <w:t>Read and write workloads</w:t>
            </w:r>
          </w:p>
        </w:tc>
      </w:tr>
      <w:tr w:rsidR="00D26DA8" w:rsidTr="008732CB">
        <w:tc>
          <w:tcPr>
            <w:tcW w:w="2515" w:type="dxa"/>
          </w:tcPr>
          <w:p w:rsidR="00D26DA8" w:rsidRDefault="00D26DA8" w:rsidP="00544531">
            <w:pPr>
              <w:spacing w:line="276" w:lineRule="auto"/>
              <w:rPr>
                <w:rFonts w:ascii="Times New Roman" w:hAnsi="Times New Roman"/>
                <w:color w:val="7030A0"/>
              </w:rPr>
            </w:pPr>
            <w:r>
              <w:rPr>
                <w:rFonts w:ascii="Times New Roman" w:hAnsi="Times New Roman"/>
                <w:color w:val="7030A0"/>
              </w:rPr>
              <w:t>Generalizing highlight or specific challenge</w:t>
            </w:r>
          </w:p>
        </w:tc>
        <w:tc>
          <w:tcPr>
            <w:tcW w:w="2610" w:type="dxa"/>
          </w:tcPr>
          <w:p w:rsidR="00D26DA8" w:rsidRDefault="00D26DA8" w:rsidP="00544531">
            <w:pPr>
              <w:spacing w:line="276" w:lineRule="auto"/>
              <w:rPr>
                <w:rFonts w:ascii="Times New Roman" w:hAnsi="Times New Roman"/>
                <w:color w:val="7030A0"/>
              </w:rPr>
            </w:pPr>
          </w:p>
        </w:tc>
        <w:tc>
          <w:tcPr>
            <w:tcW w:w="4225" w:type="dxa"/>
          </w:tcPr>
          <w:p w:rsidR="00D26DA8" w:rsidRDefault="00D26DA8" w:rsidP="00544531">
            <w:pPr>
              <w:spacing w:line="276" w:lineRule="auto"/>
              <w:rPr>
                <w:rFonts w:ascii="Times New Roman" w:hAnsi="Times New Roman"/>
                <w:color w:val="7030A0"/>
              </w:rPr>
            </w:pPr>
          </w:p>
        </w:tc>
      </w:tr>
      <w:tr w:rsidR="00D26DA8" w:rsidTr="008732CB">
        <w:tc>
          <w:tcPr>
            <w:tcW w:w="2515" w:type="dxa"/>
          </w:tcPr>
          <w:p w:rsidR="00D26DA8" w:rsidRDefault="00D26DA8" w:rsidP="00544531">
            <w:pPr>
              <w:spacing w:line="276" w:lineRule="auto"/>
              <w:rPr>
                <w:rFonts w:ascii="Times New Roman" w:hAnsi="Times New Roman"/>
                <w:color w:val="7030A0"/>
              </w:rPr>
            </w:pPr>
            <w:r>
              <w:rPr>
                <w:rFonts w:ascii="Times New Roman" w:hAnsi="Times New Roman"/>
                <w:color w:val="7030A0"/>
              </w:rPr>
              <w:t>Reference information</w:t>
            </w:r>
          </w:p>
        </w:tc>
        <w:tc>
          <w:tcPr>
            <w:tcW w:w="2610" w:type="dxa"/>
          </w:tcPr>
          <w:p w:rsidR="00D26DA8" w:rsidRDefault="00D26DA8" w:rsidP="00544531">
            <w:pPr>
              <w:spacing w:line="276" w:lineRule="auto"/>
              <w:rPr>
                <w:rFonts w:ascii="Times New Roman" w:hAnsi="Times New Roman"/>
                <w:color w:val="7030A0"/>
              </w:rPr>
            </w:pPr>
          </w:p>
        </w:tc>
        <w:tc>
          <w:tcPr>
            <w:tcW w:w="4225" w:type="dxa"/>
          </w:tcPr>
          <w:p w:rsidR="00D26DA8" w:rsidRDefault="00D26DA8" w:rsidP="00544531">
            <w:pPr>
              <w:spacing w:line="276" w:lineRule="auto"/>
              <w:rPr>
                <w:rFonts w:ascii="Times New Roman" w:hAnsi="Times New Roman"/>
                <w:color w:val="7030A0"/>
              </w:rPr>
            </w:pPr>
          </w:p>
        </w:tc>
      </w:tr>
    </w:tbl>
    <w:p w:rsidR="00E75B64" w:rsidRDefault="00E75B64" w:rsidP="000B4D49">
      <w:pPr>
        <w:spacing w:line="276" w:lineRule="auto"/>
        <w:rPr>
          <w:rFonts w:ascii="Times New Roman" w:hAnsi="Times New Roman"/>
          <w:color w:val="7030A0"/>
        </w:rPr>
      </w:pPr>
    </w:p>
    <w:p w:rsidR="00C002E2" w:rsidRPr="004A3107" w:rsidRDefault="00C002E2" w:rsidP="000B4D49">
      <w:pPr>
        <w:spacing w:line="276" w:lineRule="auto"/>
        <w:rPr>
          <w:rFonts w:ascii="Times New Roman" w:hAnsi="Times New Roman"/>
          <w:color w:val="7030A0"/>
        </w:rPr>
      </w:pPr>
    </w:p>
    <w:p w:rsidR="00654CEE" w:rsidRPr="004A3107" w:rsidRDefault="00D26DA8" w:rsidP="00654CEE">
      <w:pPr>
        <w:pBdr>
          <w:top w:val="single" w:sz="4" w:space="1" w:color="auto"/>
          <w:left w:val="single" w:sz="4" w:space="1" w:color="auto"/>
          <w:bottom w:val="single" w:sz="4" w:space="1" w:color="auto"/>
          <w:right w:val="single" w:sz="4" w:space="4" w:color="auto"/>
          <w:between w:val="single" w:sz="4" w:space="1" w:color="auto"/>
          <w:bar w:val="single" w:sz="4" w:color="auto"/>
        </w:pBdr>
        <w:spacing w:line="276" w:lineRule="auto"/>
        <w:rPr>
          <w:rFonts w:ascii="Times New Roman" w:hAnsi="Times New Roman"/>
        </w:rPr>
      </w:pPr>
      <w:r>
        <w:rPr>
          <w:rFonts w:ascii="Times New Roman" w:hAnsi="Times New Roman"/>
        </w:rPr>
        <w:t>Typographic conventions for</w:t>
      </w:r>
      <w:r w:rsidR="004A3107">
        <w:rPr>
          <w:rFonts w:ascii="Times New Roman" w:hAnsi="Times New Roman"/>
        </w:rPr>
        <w:t xml:space="preserve"> narrative </w:t>
      </w:r>
      <w:r w:rsidR="00F46972" w:rsidRPr="004A3107">
        <w:rPr>
          <w:rFonts w:ascii="Times New Roman" w:hAnsi="Times New Roman"/>
        </w:rPr>
        <w:t>mapping</w:t>
      </w:r>
      <w:r w:rsidR="004A3107">
        <w:rPr>
          <w:rFonts w:ascii="Times New Roman" w:hAnsi="Times New Roman"/>
        </w:rPr>
        <w:t xml:space="preserve"> of</w:t>
      </w:r>
      <w:r w:rsidR="00F46972" w:rsidRPr="004A3107">
        <w:rPr>
          <w:rFonts w:ascii="Times New Roman" w:hAnsi="Times New Roman"/>
        </w:rPr>
        <w:t xml:space="preserve"> </w:t>
      </w:r>
      <w:r w:rsidR="004A3107">
        <w:rPr>
          <w:rFonts w:ascii="Times New Roman" w:hAnsi="Times New Roman"/>
        </w:rPr>
        <w:t xml:space="preserve">the use case </w:t>
      </w:r>
      <w:r w:rsidR="00F46972" w:rsidRPr="004A3107">
        <w:rPr>
          <w:rFonts w:ascii="Times New Roman" w:hAnsi="Times New Roman"/>
        </w:rPr>
        <w:t>to the M0437 diagrams</w:t>
      </w:r>
      <w:r w:rsidR="00654CEE" w:rsidRPr="004A3107">
        <w:rPr>
          <w:rFonts w:ascii="Times New Roman" w:hAnsi="Times New Roman"/>
        </w:rPr>
        <w:t xml:space="preserve">: </w:t>
      </w:r>
      <w:r>
        <w:rPr>
          <w:rFonts w:ascii="Times New Roman" w:hAnsi="Times New Roman"/>
        </w:rPr>
        <w:t>[below]</w:t>
      </w:r>
    </w:p>
    <w:p w:rsidR="00654CEE" w:rsidRPr="004A3107" w:rsidRDefault="00D26DA8" w:rsidP="00654CEE">
      <w:pPr>
        <w:pBdr>
          <w:top w:val="single" w:sz="4" w:space="1" w:color="auto"/>
          <w:left w:val="single" w:sz="4" w:space="1" w:color="auto"/>
          <w:bottom w:val="single" w:sz="4" w:space="1" w:color="auto"/>
          <w:right w:val="single" w:sz="4" w:space="4" w:color="auto"/>
          <w:between w:val="single" w:sz="4" w:space="1" w:color="auto"/>
          <w:bar w:val="single" w:sz="4" w:color="auto"/>
        </w:pBdr>
        <w:spacing w:line="276" w:lineRule="auto"/>
        <w:rPr>
          <w:rFonts w:ascii="Times New Roman" w:hAnsi="Times New Roman"/>
          <w:color w:val="C00000"/>
        </w:rPr>
      </w:pPr>
      <w:r>
        <w:rPr>
          <w:rFonts w:ascii="Times New Roman" w:hAnsi="Times New Roman"/>
          <w:color w:val="C00000"/>
        </w:rPr>
        <w:t xml:space="preserve">Use case </w:t>
      </w:r>
      <w:r w:rsidR="00654CEE" w:rsidRPr="004A3107">
        <w:rPr>
          <w:rFonts w:ascii="Times New Roman" w:hAnsi="Times New Roman"/>
          <w:color w:val="C00000"/>
        </w:rPr>
        <w:t>Activities that match the BDRA M0437 Activities View diagram are noted in red type.</w:t>
      </w:r>
    </w:p>
    <w:p w:rsidR="00654CEE" w:rsidRPr="004A3107" w:rsidRDefault="00D26DA8" w:rsidP="00654CEE">
      <w:pPr>
        <w:pBdr>
          <w:top w:val="single" w:sz="4" w:space="1" w:color="auto"/>
          <w:left w:val="single" w:sz="4" w:space="1" w:color="auto"/>
          <w:bottom w:val="single" w:sz="4" w:space="1" w:color="auto"/>
          <w:right w:val="single" w:sz="4" w:space="4" w:color="auto"/>
          <w:between w:val="single" w:sz="4" w:space="1" w:color="auto"/>
          <w:bar w:val="single" w:sz="4" w:color="auto"/>
        </w:pBdr>
        <w:spacing w:line="276" w:lineRule="auto"/>
        <w:rPr>
          <w:rFonts w:ascii="Times New Roman" w:hAnsi="Times New Roman"/>
          <w:color w:val="C00000"/>
        </w:rPr>
      </w:pPr>
      <w:r>
        <w:rPr>
          <w:rFonts w:ascii="Times New Roman" w:hAnsi="Times New Roman"/>
          <w:color w:val="C00000"/>
          <w:highlight w:val="yellow"/>
        </w:rPr>
        <w:t xml:space="preserve">Use case </w:t>
      </w:r>
      <w:r w:rsidR="00654CEE" w:rsidRPr="004A3107">
        <w:rPr>
          <w:rFonts w:ascii="Times New Roman" w:hAnsi="Times New Roman"/>
          <w:color w:val="C00000"/>
          <w:highlight w:val="yellow"/>
        </w:rPr>
        <w:t>Functions that match the BDRA M0437 Functional Components View diagram are highlighted in yellow and noted in red type.</w:t>
      </w:r>
    </w:p>
    <w:p w:rsidR="00654CEE" w:rsidRPr="004A3107" w:rsidRDefault="00654CEE" w:rsidP="000B4D49">
      <w:pPr>
        <w:spacing w:line="276" w:lineRule="auto"/>
        <w:rPr>
          <w:rFonts w:ascii="Times New Roman" w:hAnsi="Times New Roman"/>
          <w:color w:val="7030A0"/>
        </w:rPr>
      </w:pPr>
    </w:p>
    <w:p w:rsidR="00C5689B" w:rsidRPr="004A3107" w:rsidRDefault="00C5689B" w:rsidP="000B4D49">
      <w:pPr>
        <w:spacing w:line="276" w:lineRule="auto"/>
        <w:rPr>
          <w:rFonts w:ascii="Times New Roman" w:hAnsi="Times New Roman"/>
          <w:u w:val="single"/>
        </w:rPr>
      </w:pPr>
    </w:p>
    <w:p w:rsidR="00E75B64" w:rsidRPr="004A3107" w:rsidRDefault="00E75B64" w:rsidP="000B4D49">
      <w:pPr>
        <w:spacing w:line="276" w:lineRule="auto"/>
        <w:rPr>
          <w:rFonts w:ascii="Times New Roman" w:hAnsi="Times New Roman"/>
          <w:u w:val="single"/>
        </w:rPr>
      </w:pPr>
      <w:r w:rsidRPr="004A3107">
        <w:rPr>
          <w:rFonts w:ascii="Times New Roman" w:hAnsi="Times New Roman"/>
          <w:u w:val="single"/>
        </w:rPr>
        <w:t>Primary roles and actors</w:t>
      </w:r>
    </w:p>
    <w:p w:rsidR="00654CEE" w:rsidRPr="004A3107" w:rsidRDefault="00654CEE" w:rsidP="00654CEE">
      <w:pPr>
        <w:pStyle w:val="ListParagraph"/>
        <w:numPr>
          <w:ilvl w:val="0"/>
          <w:numId w:val="5"/>
        </w:numPr>
        <w:spacing w:line="276" w:lineRule="auto"/>
        <w:rPr>
          <w:rFonts w:ascii="Times New Roman" w:hAnsi="Times New Roman"/>
        </w:rPr>
      </w:pPr>
      <w:r w:rsidRPr="004A3107">
        <w:rPr>
          <w:rFonts w:ascii="Times New Roman" w:hAnsi="Times New Roman"/>
        </w:rPr>
        <w:t xml:space="preserve">Business Management Specialist. </w:t>
      </w:r>
      <w:r w:rsidR="00433378" w:rsidRPr="004A3107">
        <w:rPr>
          <w:rFonts w:ascii="Times New Roman" w:hAnsi="Times New Roman"/>
          <w:color w:val="C00000"/>
          <w:highlight w:val="yellow"/>
        </w:rPr>
        <w:t>The role of System Orchestrator in the M0437 diagram may be fil</w:t>
      </w:r>
      <w:r w:rsidR="004A3107">
        <w:rPr>
          <w:rFonts w:ascii="Times New Roman" w:hAnsi="Times New Roman"/>
          <w:color w:val="C00000"/>
          <w:highlight w:val="yellow"/>
        </w:rPr>
        <w:t>l</w:t>
      </w:r>
      <w:r w:rsidR="00433378" w:rsidRPr="004A3107">
        <w:rPr>
          <w:rFonts w:ascii="Times New Roman" w:hAnsi="Times New Roman"/>
          <w:color w:val="C00000"/>
          <w:highlight w:val="yellow"/>
        </w:rPr>
        <w:t>ed by this actor.</w:t>
      </w:r>
      <w:r w:rsidR="00433378" w:rsidRPr="004A3107">
        <w:rPr>
          <w:rFonts w:ascii="Times New Roman" w:hAnsi="Times New Roman"/>
          <w:color w:val="C00000"/>
        </w:rPr>
        <w:t xml:space="preserve">  </w:t>
      </w:r>
      <w:r w:rsidRPr="004A3107">
        <w:rPr>
          <w:rFonts w:ascii="Times New Roman" w:hAnsi="Times New Roman"/>
        </w:rPr>
        <w:t xml:space="preserve">Should have previous experience with governance and compliance, and scientific method. </w:t>
      </w:r>
    </w:p>
    <w:p w:rsidR="00654CEE" w:rsidRPr="004A3107" w:rsidRDefault="00654CEE" w:rsidP="00654CEE">
      <w:pPr>
        <w:pStyle w:val="ListParagraph"/>
        <w:numPr>
          <w:ilvl w:val="0"/>
          <w:numId w:val="5"/>
        </w:numPr>
        <w:spacing w:line="276" w:lineRule="auto"/>
        <w:rPr>
          <w:rFonts w:ascii="Times New Roman" w:hAnsi="Times New Roman"/>
        </w:rPr>
      </w:pPr>
      <w:r w:rsidRPr="004A3107">
        <w:rPr>
          <w:rFonts w:ascii="Times New Roman" w:hAnsi="Times New Roman"/>
        </w:rPr>
        <w:t xml:space="preserve">General Data Scientist. </w:t>
      </w:r>
      <w:r w:rsidR="00BD1DE4" w:rsidRPr="004A3107">
        <w:rPr>
          <w:rFonts w:ascii="Times New Roman" w:hAnsi="Times New Roman"/>
          <w:color w:val="C00000"/>
          <w:highlight w:val="yellow"/>
        </w:rPr>
        <w:t>The role of System Orchestrator in the M0437 diagram may be fil</w:t>
      </w:r>
      <w:r w:rsidR="004A3107">
        <w:rPr>
          <w:rFonts w:ascii="Times New Roman" w:hAnsi="Times New Roman"/>
          <w:color w:val="C00000"/>
          <w:highlight w:val="yellow"/>
        </w:rPr>
        <w:t>l</w:t>
      </w:r>
      <w:r w:rsidR="00BD1DE4" w:rsidRPr="004A3107">
        <w:rPr>
          <w:rFonts w:ascii="Times New Roman" w:hAnsi="Times New Roman"/>
          <w:color w:val="C00000"/>
          <w:highlight w:val="yellow"/>
        </w:rPr>
        <w:t>ed by this actor.</w:t>
      </w:r>
      <w:r w:rsidR="00BD1DE4" w:rsidRPr="004A3107">
        <w:rPr>
          <w:rFonts w:ascii="Times New Roman" w:hAnsi="Times New Roman"/>
          <w:color w:val="C00000"/>
        </w:rPr>
        <w:t xml:space="preserve"> </w:t>
      </w:r>
      <w:r w:rsidRPr="004A3107">
        <w:rPr>
          <w:rFonts w:ascii="Times New Roman" w:hAnsi="Times New Roman"/>
        </w:rPr>
        <w:t>Should have experience with various types of data, NLP, ML, systems admin, DB admin, front end programming, optimization, data mgmt., data mining, and scientific method.</w:t>
      </w:r>
    </w:p>
    <w:p w:rsidR="00654CEE" w:rsidRPr="004A3107" w:rsidRDefault="00654CEE" w:rsidP="00654CEE">
      <w:pPr>
        <w:pStyle w:val="ListParagraph"/>
        <w:numPr>
          <w:ilvl w:val="0"/>
          <w:numId w:val="5"/>
        </w:numPr>
        <w:spacing w:line="276" w:lineRule="auto"/>
        <w:rPr>
          <w:rFonts w:ascii="Times New Roman" w:hAnsi="Times New Roman"/>
        </w:rPr>
      </w:pPr>
      <w:r w:rsidRPr="004A3107">
        <w:rPr>
          <w:rFonts w:ascii="Times New Roman" w:hAnsi="Times New Roman"/>
        </w:rPr>
        <w:lastRenderedPageBreak/>
        <w:t>Developer / Engineer. Should have experience with product design, various data types, distributed data, systems admin, DB admin, cloud mgmt., back end programming, front end programming, math, algor</w:t>
      </w:r>
      <w:r w:rsidR="00BD1DE4" w:rsidRPr="004A3107">
        <w:rPr>
          <w:rFonts w:ascii="Times New Roman" w:hAnsi="Times New Roman"/>
        </w:rPr>
        <w:t>ithms, and data management</w:t>
      </w:r>
      <w:r w:rsidRPr="004A3107">
        <w:rPr>
          <w:rFonts w:ascii="Times New Roman" w:hAnsi="Times New Roman"/>
        </w:rPr>
        <w:t>.</w:t>
      </w:r>
    </w:p>
    <w:p w:rsidR="00654CEE" w:rsidRPr="004A3107" w:rsidRDefault="00654CEE" w:rsidP="00654CEE">
      <w:pPr>
        <w:pStyle w:val="ListParagraph"/>
        <w:numPr>
          <w:ilvl w:val="0"/>
          <w:numId w:val="5"/>
        </w:numPr>
        <w:spacing w:line="276" w:lineRule="auto"/>
        <w:rPr>
          <w:rFonts w:ascii="Times New Roman" w:hAnsi="Times New Roman"/>
        </w:rPr>
      </w:pPr>
      <w:r w:rsidRPr="004A3107">
        <w:rPr>
          <w:rFonts w:ascii="Times New Roman" w:hAnsi="Times New Roman"/>
        </w:rPr>
        <w:t xml:space="preserve">Research Scientist or </w:t>
      </w:r>
      <w:r w:rsidR="00BD1DE4" w:rsidRPr="004A3107">
        <w:rPr>
          <w:rFonts w:ascii="Times New Roman" w:hAnsi="Times New Roman"/>
        </w:rPr>
        <w:t xml:space="preserve">Statistician. </w:t>
      </w:r>
      <w:r w:rsidR="00BD1DE4" w:rsidRPr="004A3107">
        <w:rPr>
          <w:rFonts w:ascii="Times New Roman" w:hAnsi="Times New Roman"/>
          <w:color w:val="C00000"/>
          <w:highlight w:val="yellow"/>
        </w:rPr>
        <w:t>This role is likely very similar to or identical to the Data Consumer or Data Provider represented in the M0437 diagrams.</w:t>
      </w:r>
      <w:r w:rsidR="00BD1DE4" w:rsidRPr="004A3107">
        <w:rPr>
          <w:rFonts w:ascii="Times New Roman" w:hAnsi="Times New Roman"/>
          <w:color w:val="C00000"/>
        </w:rPr>
        <w:t xml:space="preserve"> </w:t>
      </w:r>
      <w:r w:rsidRPr="004A3107">
        <w:rPr>
          <w:rFonts w:ascii="Times New Roman" w:hAnsi="Times New Roman"/>
        </w:rPr>
        <w:t>. Should have experience with machine learning, optimization, math, graphical models, algo</w:t>
      </w:r>
      <w:r w:rsidR="00BD1DE4" w:rsidRPr="004A3107">
        <w:rPr>
          <w:rFonts w:ascii="Times New Roman" w:hAnsi="Times New Roman"/>
        </w:rPr>
        <w:t>rithms, Bayesian statistics</w:t>
      </w:r>
      <w:r w:rsidRPr="004A3107">
        <w:rPr>
          <w:rFonts w:ascii="Times New Roman" w:hAnsi="Times New Roman"/>
        </w:rPr>
        <w:t xml:space="preserve">, data mining, statistical modeling, and scientific method. </w:t>
      </w:r>
    </w:p>
    <w:p w:rsidR="00511D08" w:rsidRPr="004A3107" w:rsidRDefault="00511D08" w:rsidP="00330548">
      <w:pPr>
        <w:spacing w:line="276" w:lineRule="auto"/>
        <w:rPr>
          <w:rFonts w:ascii="Times New Roman" w:hAnsi="Times New Roman"/>
          <w:color w:val="7030A0"/>
        </w:rPr>
      </w:pPr>
    </w:p>
    <w:p w:rsidR="00E75B64" w:rsidRDefault="00E75B64" w:rsidP="009D1EB7">
      <w:pPr>
        <w:spacing w:line="276" w:lineRule="auto"/>
        <w:rPr>
          <w:rFonts w:ascii="Times New Roman" w:hAnsi="Times New Roman"/>
          <w:b/>
          <w:u w:val="single"/>
        </w:rPr>
      </w:pPr>
      <w:r w:rsidRPr="004A3107">
        <w:rPr>
          <w:rFonts w:ascii="Times New Roman" w:hAnsi="Times New Roman"/>
          <w:b/>
          <w:u w:val="single"/>
        </w:rPr>
        <w:t>Main Flow Scenario</w:t>
      </w:r>
    </w:p>
    <w:p w:rsidR="004A3107" w:rsidRPr="004A3107" w:rsidRDefault="004A3107" w:rsidP="009D1EB7">
      <w:pPr>
        <w:spacing w:line="276" w:lineRule="auto"/>
        <w:rPr>
          <w:rFonts w:ascii="Times New Roman" w:hAnsi="Times New Roman"/>
          <w:b/>
          <w:u w:val="single"/>
        </w:rPr>
      </w:pPr>
    </w:p>
    <w:p w:rsidR="00345E12" w:rsidRPr="004A3107" w:rsidRDefault="005A48B2" w:rsidP="009D1EB7">
      <w:pPr>
        <w:spacing w:line="276" w:lineRule="auto"/>
        <w:rPr>
          <w:rFonts w:ascii="Times New Roman" w:hAnsi="Times New Roman"/>
          <w:u w:val="single"/>
        </w:rPr>
      </w:pPr>
      <w:r w:rsidRPr="004A3107">
        <w:rPr>
          <w:rFonts w:ascii="Times New Roman" w:hAnsi="Times New Roman"/>
          <w:u w:val="single"/>
        </w:rPr>
        <w:t>Gathering and acquisition of data:</w:t>
      </w:r>
    </w:p>
    <w:p w:rsidR="00E312F6" w:rsidRPr="004A3107" w:rsidRDefault="001C355B" w:rsidP="009D1EB7">
      <w:pPr>
        <w:spacing w:line="276" w:lineRule="auto"/>
        <w:rPr>
          <w:rFonts w:ascii="Times New Roman" w:hAnsi="Times New Roman"/>
        </w:rPr>
      </w:pPr>
      <w:r w:rsidRPr="004A3107">
        <w:rPr>
          <w:rFonts w:ascii="Times New Roman" w:hAnsi="Times New Roman"/>
        </w:rPr>
        <w:t xml:space="preserve">One of </w:t>
      </w:r>
      <w:r w:rsidR="006425C0" w:rsidRPr="004A3107">
        <w:rPr>
          <w:rFonts w:ascii="Times New Roman" w:hAnsi="Times New Roman"/>
        </w:rPr>
        <w:t xml:space="preserve">the first </w:t>
      </w:r>
      <w:r w:rsidR="005A48B2" w:rsidRPr="004A3107">
        <w:rPr>
          <w:rFonts w:ascii="Times New Roman" w:hAnsi="Times New Roman"/>
        </w:rPr>
        <w:t xml:space="preserve">things to </w:t>
      </w:r>
      <w:r w:rsidRPr="004A3107">
        <w:rPr>
          <w:rFonts w:ascii="Times New Roman" w:hAnsi="Times New Roman"/>
        </w:rPr>
        <w:t xml:space="preserve">address in this use case </w:t>
      </w:r>
      <w:r w:rsidR="006425C0" w:rsidRPr="004A3107">
        <w:rPr>
          <w:rFonts w:ascii="Times New Roman" w:hAnsi="Times New Roman"/>
        </w:rPr>
        <w:t xml:space="preserve">is </w:t>
      </w:r>
      <w:r w:rsidRPr="004A3107">
        <w:rPr>
          <w:rFonts w:ascii="Times New Roman" w:hAnsi="Times New Roman"/>
        </w:rPr>
        <w:t>identif</w:t>
      </w:r>
      <w:r w:rsidR="006425C0" w:rsidRPr="004A3107">
        <w:rPr>
          <w:rFonts w:ascii="Times New Roman" w:hAnsi="Times New Roman"/>
        </w:rPr>
        <w:t>ication of</w:t>
      </w:r>
      <w:r w:rsidRPr="004A3107">
        <w:rPr>
          <w:rFonts w:ascii="Times New Roman" w:hAnsi="Times New Roman"/>
        </w:rPr>
        <w:t xml:space="preserve"> the data itself. </w:t>
      </w:r>
    </w:p>
    <w:p w:rsidR="00E312F6" w:rsidRPr="004A3107" w:rsidRDefault="006425C0" w:rsidP="00E312F6">
      <w:pPr>
        <w:spacing w:line="276" w:lineRule="auto"/>
        <w:ind w:firstLine="720"/>
        <w:rPr>
          <w:rFonts w:ascii="Times New Roman" w:hAnsi="Times New Roman"/>
        </w:rPr>
      </w:pPr>
      <w:r w:rsidRPr="004A3107">
        <w:rPr>
          <w:rFonts w:ascii="Times New Roman" w:hAnsi="Times New Roman"/>
        </w:rPr>
        <w:t xml:space="preserve">A) </w:t>
      </w:r>
      <w:r w:rsidR="00433378" w:rsidRPr="004A3107">
        <w:rPr>
          <w:rFonts w:ascii="Times New Roman" w:hAnsi="Times New Roman"/>
        </w:rPr>
        <w:t xml:space="preserve">the actor serving in the Data Provider role will sometimes need to identify </w:t>
      </w:r>
      <w:r w:rsidRPr="004A3107">
        <w:rPr>
          <w:rFonts w:ascii="Times New Roman" w:hAnsi="Times New Roman"/>
        </w:rPr>
        <w:t>what type of data is in the given</w:t>
      </w:r>
      <w:r w:rsidR="00433378" w:rsidRPr="004A3107">
        <w:rPr>
          <w:rFonts w:ascii="Times New Roman" w:hAnsi="Times New Roman"/>
        </w:rPr>
        <w:t xml:space="preserve"> dataset (JSON, XML?) that can be acquired from the and stored as the data type is not always identified by the Census Bureau. </w:t>
      </w:r>
    </w:p>
    <w:p w:rsidR="00D545CB" w:rsidRPr="004A3107" w:rsidRDefault="00F52FFA" w:rsidP="002748BE">
      <w:pPr>
        <w:spacing w:line="276" w:lineRule="auto"/>
        <w:ind w:firstLine="720"/>
        <w:rPr>
          <w:rFonts w:ascii="Times New Roman" w:hAnsi="Times New Roman"/>
        </w:rPr>
      </w:pPr>
      <w:r w:rsidRPr="004A3107">
        <w:rPr>
          <w:rFonts w:ascii="Times New Roman" w:hAnsi="Times New Roman"/>
        </w:rPr>
        <w:t xml:space="preserve">B] </w:t>
      </w:r>
      <w:proofErr w:type="gramStart"/>
      <w:r w:rsidR="00433378" w:rsidRPr="004A3107">
        <w:rPr>
          <w:rFonts w:ascii="Times New Roman" w:hAnsi="Times New Roman"/>
        </w:rPr>
        <w:t>the</w:t>
      </w:r>
      <w:proofErr w:type="gramEnd"/>
      <w:r w:rsidR="00433378" w:rsidRPr="004A3107">
        <w:rPr>
          <w:rFonts w:ascii="Times New Roman" w:hAnsi="Times New Roman"/>
        </w:rPr>
        <w:t xml:space="preserve"> Data Provider must also consider the expected total </w:t>
      </w:r>
      <w:r w:rsidR="00345E12" w:rsidRPr="004A3107">
        <w:rPr>
          <w:rFonts w:ascii="Times New Roman" w:hAnsi="Times New Roman"/>
        </w:rPr>
        <w:t>s</w:t>
      </w:r>
      <w:r w:rsidRPr="004A3107">
        <w:rPr>
          <w:rFonts w:ascii="Times New Roman" w:hAnsi="Times New Roman"/>
        </w:rPr>
        <w:t xml:space="preserve">ize </w:t>
      </w:r>
      <w:r w:rsidR="00433378" w:rsidRPr="004A3107">
        <w:rPr>
          <w:rFonts w:ascii="Times New Roman" w:hAnsi="Times New Roman"/>
        </w:rPr>
        <w:t xml:space="preserve">of the </w:t>
      </w:r>
      <w:r w:rsidR="006425C0" w:rsidRPr="004A3107">
        <w:rPr>
          <w:rFonts w:ascii="Times New Roman" w:hAnsi="Times New Roman"/>
        </w:rPr>
        <w:t>data</w:t>
      </w:r>
      <w:r w:rsidR="00223A5D" w:rsidRPr="004A3107">
        <w:rPr>
          <w:rFonts w:ascii="Times New Roman" w:hAnsi="Times New Roman"/>
        </w:rPr>
        <w:t xml:space="preserve"> </w:t>
      </w:r>
      <w:r w:rsidR="002748BE" w:rsidRPr="004A3107">
        <w:rPr>
          <w:rFonts w:ascii="Times New Roman" w:hAnsi="Times New Roman"/>
        </w:rPr>
        <w:t>captured</w:t>
      </w:r>
      <w:r w:rsidR="00433378" w:rsidRPr="004A3107">
        <w:rPr>
          <w:rFonts w:ascii="Times New Roman" w:hAnsi="Times New Roman"/>
        </w:rPr>
        <w:t xml:space="preserve"> </w:t>
      </w:r>
      <w:r w:rsidR="00223A5D" w:rsidRPr="004A3107">
        <w:rPr>
          <w:rFonts w:ascii="Times New Roman" w:hAnsi="Times New Roman"/>
        </w:rPr>
        <w:t>from the Census Bureau</w:t>
      </w:r>
      <w:r w:rsidR="006425C0" w:rsidRPr="004A3107">
        <w:rPr>
          <w:rFonts w:ascii="Times New Roman" w:hAnsi="Times New Roman"/>
        </w:rPr>
        <w:t xml:space="preserve">. </w:t>
      </w:r>
    </w:p>
    <w:p w:rsidR="002748BE" w:rsidRPr="004A3107" w:rsidRDefault="002748BE" w:rsidP="002748BE">
      <w:pPr>
        <w:spacing w:line="276" w:lineRule="auto"/>
        <w:ind w:firstLine="720"/>
        <w:rPr>
          <w:rFonts w:ascii="Times New Roman" w:hAnsi="Times New Roman"/>
        </w:rPr>
      </w:pPr>
    </w:p>
    <w:p w:rsidR="00083677" w:rsidRPr="004A3107" w:rsidRDefault="004E73E7" w:rsidP="000F07C1">
      <w:pPr>
        <w:spacing w:line="276" w:lineRule="auto"/>
        <w:rPr>
          <w:rFonts w:ascii="Times New Roman" w:hAnsi="Times New Roman"/>
          <w:color w:val="7030A0"/>
        </w:rPr>
      </w:pPr>
      <w:proofErr w:type="spellStart"/>
      <w:r w:rsidRPr="004A3107">
        <w:rPr>
          <w:rFonts w:ascii="Times New Roman" w:hAnsi="Times New Roman"/>
        </w:rPr>
        <w:t>Sqoop</w:t>
      </w:r>
      <w:proofErr w:type="spellEnd"/>
      <w:r w:rsidRPr="004A3107">
        <w:rPr>
          <w:rFonts w:ascii="Times New Roman" w:hAnsi="Times New Roman"/>
        </w:rPr>
        <w:t xml:space="preserve"> can be used as a connector for</w:t>
      </w:r>
      <w:r w:rsidR="00485922" w:rsidRPr="004A3107">
        <w:rPr>
          <w:rFonts w:ascii="Times New Roman" w:hAnsi="Times New Roman"/>
        </w:rPr>
        <w:t xml:space="preserve"> moving</w:t>
      </w:r>
      <w:r w:rsidRPr="004A3107">
        <w:rPr>
          <w:rFonts w:ascii="Times New Roman" w:hAnsi="Times New Roman"/>
        </w:rPr>
        <w:t xml:space="preserve"> the data from the </w:t>
      </w:r>
      <w:r w:rsidR="00485922" w:rsidRPr="004A3107">
        <w:rPr>
          <w:rFonts w:ascii="Times New Roman" w:hAnsi="Times New Roman"/>
        </w:rPr>
        <w:t xml:space="preserve">Census Bureau </w:t>
      </w:r>
      <w:r w:rsidR="00086C5A" w:rsidRPr="004A3107">
        <w:rPr>
          <w:rFonts w:ascii="Times New Roman" w:hAnsi="Times New Roman"/>
        </w:rPr>
        <w:t xml:space="preserve">to the storage </w:t>
      </w:r>
      <w:r w:rsidR="00345E12" w:rsidRPr="004A3107">
        <w:rPr>
          <w:rFonts w:ascii="Times New Roman" w:hAnsi="Times New Roman"/>
        </w:rPr>
        <w:t>reservoir</w:t>
      </w:r>
      <w:r w:rsidRPr="004A3107">
        <w:rPr>
          <w:rFonts w:ascii="Times New Roman" w:hAnsi="Times New Roman"/>
        </w:rPr>
        <w:t xml:space="preserve"> </w:t>
      </w:r>
      <w:r w:rsidR="00433378" w:rsidRPr="004A3107">
        <w:rPr>
          <w:rFonts w:ascii="Times New Roman" w:hAnsi="Times New Roman"/>
        </w:rPr>
        <w:t>[</w:t>
      </w:r>
      <w:r w:rsidRPr="004A3107">
        <w:rPr>
          <w:rFonts w:ascii="Times New Roman" w:hAnsi="Times New Roman"/>
        </w:rPr>
        <w:t>in this use case</w:t>
      </w:r>
      <w:r w:rsidR="00433378" w:rsidRPr="004A3107">
        <w:rPr>
          <w:rFonts w:ascii="Times New Roman" w:hAnsi="Times New Roman"/>
        </w:rPr>
        <w:t xml:space="preserve">, </w:t>
      </w:r>
      <w:proofErr w:type="spellStart"/>
      <w:r w:rsidR="00831838" w:rsidRPr="004A3107">
        <w:rPr>
          <w:rFonts w:ascii="Times New Roman" w:hAnsi="Times New Roman"/>
        </w:rPr>
        <w:t>HBase</w:t>
      </w:r>
      <w:proofErr w:type="spellEnd"/>
      <w:r w:rsidR="00831838" w:rsidRPr="004A3107">
        <w:rPr>
          <w:rFonts w:ascii="Times New Roman" w:hAnsi="Times New Roman"/>
        </w:rPr>
        <w:t>]</w:t>
      </w:r>
      <w:r w:rsidRPr="004A3107">
        <w:rPr>
          <w:rFonts w:ascii="Times New Roman" w:hAnsi="Times New Roman"/>
        </w:rPr>
        <w:t xml:space="preserve">. </w:t>
      </w:r>
      <w:r w:rsidR="00485922" w:rsidRPr="004A3107">
        <w:rPr>
          <w:rFonts w:ascii="Times New Roman" w:hAnsi="Times New Roman"/>
        </w:rPr>
        <w:t xml:space="preserve"> </w:t>
      </w:r>
      <w:proofErr w:type="spellStart"/>
      <w:r w:rsidR="00485922" w:rsidRPr="004A3107">
        <w:rPr>
          <w:rFonts w:ascii="Times New Roman" w:hAnsi="Times New Roman"/>
        </w:rPr>
        <w:t>Sqoop</w:t>
      </w:r>
      <w:proofErr w:type="spellEnd"/>
      <w:r w:rsidR="00485922" w:rsidRPr="004A3107">
        <w:rPr>
          <w:rFonts w:ascii="Times New Roman" w:hAnsi="Times New Roman"/>
        </w:rPr>
        <w:t xml:space="preserve"> and </w:t>
      </w:r>
      <w:r w:rsidR="00DB04DC" w:rsidRPr="004A3107">
        <w:rPr>
          <w:rFonts w:ascii="Times New Roman" w:hAnsi="Times New Roman"/>
        </w:rPr>
        <w:t>another ingest technology Flume both h</w:t>
      </w:r>
      <w:r w:rsidR="00485922" w:rsidRPr="004A3107">
        <w:rPr>
          <w:rFonts w:ascii="Times New Roman" w:hAnsi="Times New Roman"/>
        </w:rPr>
        <w:t>ave i</w:t>
      </w:r>
      <w:r w:rsidR="005A48B2" w:rsidRPr="004A3107">
        <w:rPr>
          <w:rFonts w:ascii="Times New Roman" w:hAnsi="Times New Roman"/>
        </w:rPr>
        <w:t xml:space="preserve">ntegrated governance capability. While Flume can be advantageous in </w:t>
      </w:r>
      <w:r w:rsidR="00F80EB4" w:rsidRPr="004A3107">
        <w:rPr>
          <w:rFonts w:ascii="Times New Roman" w:hAnsi="Times New Roman"/>
        </w:rPr>
        <w:t xml:space="preserve">streaming data </w:t>
      </w:r>
      <w:r w:rsidR="005A48B2" w:rsidRPr="004A3107">
        <w:rPr>
          <w:rFonts w:ascii="Times New Roman" w:hAnsi="Times New Roman"/>
        </w:rPr>
        <w:t>cases requiring aggregation and web log collection,</w:t>
      </w:r>
      <w:r w:rsidR="005404D8" w:rsidRPr="004A3107">
        <w:rPr>
          <w:rFonts w:ascii="Times New Roman" w:hAnsi="Times New Roman"/>
        </w:rPr>
        <w:t xml:space="preserve"> </w:t>
      </w:r>
      <w:proofErr w:type="spellStart"/>
      <w:r w:rsidR="00485922" w:rsidRPr="004A3107">
        <w:rPr>
          <w:rFonts w:ascii="Times New Roman" w:hAnsi="Times New Roman"/>
        </w:rPr>
        <w:t>Sqoop</w:t>
      </w:r>
      <w:proofErr w:type="spellEnd"/>
      <w:r w:rsidR="00485922" w:rsidRPr="004A3107">
        <w:rPr>
          <w:rFonts w:ascii="Times New Roman" w:hAnsi="Times New Roman"/>
        </w:rPr>
        <w:t xml:space="preserve"> is especially well suited for </w:t>
      </w:r>
      <w:r w:rsidR="00F80EB4" w:rsidRPr="004A3107">
        <w:rPr>
          <w:rFonts w:ascii="Times New Roman" w:hAnsi="Times New Roman"/>
        </w:rPr>
        <w:t xml:space="preserve">batch and </w:t>
      </w:r>
      <w:r w:rsidR="00485922" w:rsidRPr="004A3107">
        <w:rPr>
          <w:rFonts w:ascii="Times New Roman" w:hAnsi="Times New Roman"/>
        </w:rPr>
        <w:t>external bulk transfer</w:t>
      </w:r>
      <w:r w:rsidR="00F46972" w:rsidRPr="004A3107">
        <w:rPr>
          <w:rFonts w:ascii="Times New Roman" w:hAnsi="Times New Roman"/>
        </w:rPr>
        <w:t xml:space="preserve">. </w:t>
      </w:r>
      <w:r w:rsidR="002748BE" w:rsidRPr="004A3107">
        <w:rPr>
          <w:rFonts w:ascii="Times New Roman" w:hAnsi="Times New Roman"/>
        </w:rPr>
        <w:t>The Data Provider will be responsible for the c</w:t>
      </w:r>
      <w:r w:rsidR="00F46972" w:rsidRPr="004A3107">
        <w:rPr>
          <w:rFonts w:ascii="Times New Roman" w:hAnsi="Times New Roman"/>
        </w:rPr>
        <w:t xml:space="preserve">oding required to implement the </w:t>
      </w:r>
      <w:proofErr w:type="spellStart"/>
      <w:r w:rsidR="00F46972" w:rsidRPr="004A3107">
        <w:rPr>
          <w:rFonts w:ascii="Times New Roman" w:hAnsi="Times New Roman"/>
        </w:rPr>
        <w:t>Sqoop</w:t>
      </w:r>
      <w:proofErr w:type="spellEnd"/>
      <w:r w:rsidR="00F46972" w:rsidRPr="004A3107">
        <w:rPr>
          <w:rFonts w:ascii="Times New Roman" w:hAnsi="Times New Roman"/>
        </w:rPr>
        <w:t xml:space="preserve"> connection</w:t>
      </w:r>
      <w:r w:rsidR="00485922" w:rsidRPr="004A3107">
        <w:rPr>
          <w:rFonts w:ascii="Times New Roman" w:hAnsi="Times New Roman"/>
          <w:color w:val="7030A0"/>
        </w:rPr>
        <w:t xml:space="preserve">. </w:t>
      </w:r>
      <w:r w:rsidR="005404D8" w:rsidRPr="004A3107">
        <w:rPr>
          <w:rFonts w:ascii="Times New Roman" w:hAnsi="Times New Roman"/>
          <w:color w:val="C00000"/>
        </w:rPr>
        <w:t xml:space="preserve">The data transfer activity discussed here matches with the Big Data Application container, Collection oval in the BDRA Activities View diagram. </w:t>
      </w:r>
    </w:p>
    <w:p w:rsidR="005404D8" w:rsidRPr="004A3107" w:rsidRDefault="005404D8" w:rsidP="000F07C1">
      <w:pPr>
        <w:spacing w:line="276" w:lineRule="auto"/>
        <w:rPr>
          <w:rFonts w:ascii="Times New Roman" w:hAnsi="Times New Roman"/>
          <w:color w:val="7030A0"/>
        </w:rPr>
      </w:pPr>
    </w:p>
    <w:p w:rsidR="005A48B2" w:rsidRPr="004A3107" w:rsidRDefault="006777C1" w:rsidP="00330548">
      <w:pPr>
        <w:spacing w:line="276" w:lineRule="auto"/>
        <w:rPr>
          <w:rFonts w:ascii="Times New Roman" w:hAnsi="Times New Roman"/>
          <w:color w:val="7030A0"/>
          <w14:textFill>
            <w14:gradFill>
              <w14:gsLst>
                <w14:gs w14:pos="45140">
                  <w14:srgbClr w14:val="CFE2F3">
                    <w14:alpha w14:val="22000"/>
                    <w14:lumMod w14:val="66000"/>
                  </w14:srgbClr>
                </w14:gs>
                <w14:gs w14:pos="0">
                  <w14:schemeClr w14:val="accent1">
                    <w14:lumMod w14:val="5000"/>
                    <w14:lumOff w14:val="95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textFill>
        </w:rPr>
      </w:pPr>
      <w:r w:rsidRPr="004A3107">
        <w:rPr>
          <w:rFonts w:ascii="Times New Roman" w:hAnsi="Times New Roman"/>
          <w:u w:val="single"/>
        </w:rPr>
        <w:t>Storage</w:t>
      </w:r>
      <w:r w:rsidRPr="004A3107">
        <w:rPr>
          <w:rFonts w:ascii="Times New Roman" w:hAnsi="Times New Roman"/>
        </w:rPr>
        <w:t xml:space="preserve">: </w:t>
      </w:r>
      <w:r w:rsidR="002748BE" w:rsidRPr="004A3107">
        <w:rPr>
          <w:rFonts w:ascii="Times New Roman" w:hAnsi="Times New Roman"/>
        </w:rPr>
        <w:t xml:space="preserve">As a </w:t>
      </w:r>
      <w:proofErr w:type="spellStart"/>
      <w:r w:rsidR="002748BE" w:rsidRPr="004A3107">
        <w:rPr>
          <w:rFonts w:ascii="Times New Roman" w:hAnsi="Times New Roman"/>
        </w:rPr>
        <w:t>Bigtable</w:t>
      </w:r>
      <w:proofErr w:type="spellEnd"/>
      <w:r w:rsidR="002748BE" w:rsidRPr="004A3107">
        <w:rPr>
          <w:rFonts w:ascii="Times New Roman" w:hAnsi="Times New Roman"/>
        </w:rPr>
        <w:t xml:space="preserve"> that scales horizontally and capable of hosting billions of rows, </w:t>
      </w:r>
      <w:proofErr w:type="spellStart"/>
      <w:r w:rsidR="002748BE" w:rsidRPr="004A3107">
        <w:rPr>
          <w:rFonts w:ascii="Times New Roman" w:hAnsi="Times New Roman"/>
        </w:rPr>
        <w:t>HBase</w:t>
      </w:r>
      <w:proofErr w:type="spellEnd"/>
      <w:r w:rsidR="002748BE" w:rsidRPr="004A3107">
        <w:rPr>
          <w:rFonts w:ascii="Times New Roman" w:hAnsi="Times New Roman"/>
        </w:rPr>
        <w:t xml:space="preserve"> is appropriate for economically persisting the dataset from the Census Bureau [may in fact be too big for this use case].  P</w:t>
      </w:r>
      <w:r w:rsidR="00635A3E" w:rsidRPr="004A3107">
        <w:rPr>
          <w:rFonts w:ascii="Times New Roman" w:hAnsi="Times New Roman"/>
        </w:rPr>
        <w:t xml:space="preserve">lease </w:t>
      </w:r>
      <w:r w:rsidR="008A26E0" w:rsidRPr="004A3107">
        <w:rPr>
          <w:rFonts w:ascii="Times New Roman" w:hAnsi="Times New Roman"/>
        </w:rPr>
        <w:t>see</w:t>
      </w:r>
      <w:r w:rsidR="00635A3E" w:rsidRPr="004A3107">
        <w:rPr>
          <w:rFonts w:ascii="Times New Roman" w:hAnsi="Times New Roman"/>
        </w:rPr>
        <w:t xml:space="preserve"> the</w:t>
      </w:r>
      <w:r w:rsidR="008A26E0" w:rsidRPr="004A3107">
        <w:rPr>
          <w:rFonts w:ascii="Times New Roman" w:hAnsi="Times New Roman"/>
        </w:rPr>
        <w:t xml:space="preserve"> Organization</w:t>
      </w:r>
      <w:r w:rsidR="00635A3E" w:rsidRPr="004A3107">
        <w:rPr>
          <w:rFonts w:ascii="Times New Roman" w:hAnsi="Times New Roman"/>
        </w:rPr>
        <w:t xml:space="preserve"> section below</w:t>
      </w:r>
      <w:r w:rsidR="008A26E0" w:rsidRPr="004A3107">
        <w:rPr>
          <w:rFonts w:ascii="Times New Roman" w:hAnsi="Times New Roman"/>
        </w:rPr>
        <w:t xml:space="preserve">. </w:t>
      </w:r>
      <w:r w:rsidR="005404D8" w:rsidRPr="004A3107">
        <w:rPr>
          <w:rFonts w:ascii="Times New Roman" w:hAnsi="Times New Roman"/>
          <w:color w:val="C00000"/>
        </w:rPr>
        <w:t>The storage activity discussed here matches with the Infrastructure container</w:t>
      </w:r>
      <w:r w:rsidR="009A5CEB" w:rsidRPr="004A3107">
        <w:rPr>
          <w:rFonts w:ascii="Times New Roman" w:hAnsi="Times New Roman"/>
          <w:color w:val="C00000"/>
        </w:rPr>
        <w:t>, Store oval</w:t>
      </w:r>
      <w:r w:rsidR="005404D8" w:rsidRPr="004A3107">
        <w:rPr>
          <w:rFonts w:ascii="Times New Roman" w:hAnsi="Times New Roman"/>
          <w:color w:val="C00000"/>
        </w:rPr>
        <w:t xml:space="preserve"> in the BDRA Activities View</w:t>
      </w:r>
      <w:r w:rsidR="00FA413F" w:rsidRPr="004A3107">
        <w:rPr>
          <w:rFonts w:ascii="Times New Roman" w:hAnsi="Times New Roman"/>
          <w:color w:val="C00000"/>
        </w:rPr>
        <w:t xml:space="preserve"> diagram</w:t>
      </w:r>
      <w:r w:rsidR="005404D8" w:rsidRPr="004A3107">
        <w:rPr>
          <w:rFonts w:ascii="Times New Roman" w:hAnsi="Times New Roman"/>
          <w:color w:val="C00000"/>
        </w:rPr>
        <w:t xml:space="preserve">. </w:t>
      </w:r>
      <w:r w:rsidR="00544531">
        <w:rPr>
          <w:rFonts w:ascii="Times New Roman" w:hAnsi="Times New Roman"/>
          <w:color w:val="C00000"/>
          <w:highlight w:val="yellow"/>
        </w:rPr>
        <w:t>The storage function</w:t>
      </w:r>
      <w:r w:rsidRPr="004A3107">
        <w:rPr>
          <w:rFonts w:ascii="Times New Roman" w:hAnsi="Times New Roman"/>
          <w:color w:val="C00000"/>
          <w:highlight w:val="yellow"/>
        </w:rPr>
        <w:t xml:space="preserve"> discussed here also matches with the Infrastructure container, Storage</w:t>
      </w:r>
      <w:r w:rsidR="00586AB8" w:rsidRPr="004A3107">
        <w:rPr>
          <w:rFonts w:ascii="Times New Roman" w:hAnsi="Times New Roman"/>
          <w:color w:val="C00000"/>
          <w:highlight w:val="yellow"/>
        </w:rPr>
        <w:t xml:space="preserve"> box</w:t>
      </w:r>
      <w:r w:rsidRPr="004A3107">
        <w:rPr>
          <w:rFonts w:ascii="Times New Roman" w:hAnsi="Times New Roman"/>
          <w:color w:val="C00000"/>
          <w:highlight w:val="yellow"/>
        </w:rPr>
        <w:t xml:space="preserve"> in the BDRA </w:t>
      </w:r>
      <w:r w:rsidR="00586AB8" w:rsidRPr="004A3107">
        <w:rPr>
          <w:rFonts w:ascii="Times New Roman" w:hAnsi="Times New Roman"/>
          <w:color w:val="C00000"/>
          <w:highlight w:val="yellow"/>
        </w:rPr>
        <w:t xml:space="preserve">Functional </w:t>
      </w:r>
      <w:r w:rsidRPr="004A3107">
        <w:rPr>
          <w:rFonts w:ascii="Times New Roman" w:hAnsi="Times New Roman"/>
          <w:color w:val="C00000"/>
          <w:highlight w:val="yellow"/>
        </w:rPr>
        <w:t>Components View diagram</w:t>
      </w:r>
      <w:r w:rsidRPr="004A3107">
        <w:rPr>
          <w:rFonts w:ascii="Times New Roman" w:hAnsi="Times New Roman"/>
          <w:color w:val="C00000"/>
        </w:rPr>
        <w:t>.</w:t>
      </w:r>
    </w:p>
    <w:p w:rsidR="00320E10" w:rsidRPr="004A3107" w:rsidRDefault="005404D8" w:rsidP="00330548">
      <w:pPr>
        <w:spacing w:line="276" w:lineRule="auto"/>
        <w:rPr>
          <w:rFonts w:ascii="Times New Roman" w:hAnsi="Times New Roman"/>
          <w:color w:val="7030A0"/>
        </w:rPr>
      </w:pPr>
      <w:r w:rsidRPr="004A3107">
        <w:rPr>
          <w:rFonts w:ascii="Times New Roman" w:hAnsi="Times New Roman"/>
          <w:color w:val="538135" w:themeColor="accent6" w:themeShade="BF"/>
        </w:rPr>
        <w:t>Hardware requirements: a cluster of five servers is required for storage.</w:t>
      </w:r>
    </w:p>
    <w:p w:rsidR="00083677" w:rsidRPr="004A3107" w:rsidRDefault="00083677" w:rsidP="00330548">
      <w:pPr>
        <w:spacing w:line="276" w:lineRule="auto"/>
        <w:rPr>
          <w:rFonts w:ascii="Times New Roman" w:hAnsi="Times New Roman"/>
          <w:u w:val="single"/>
        </w:rPr>
      </w:pPr>
    </w:p>
    <w:p w:rsidR="00CE4264" w:rsidRPr="004A3107" w:rsidRDefault="0045712B" w:rsidP="00330548">
      <w:pPr>
        <w:spacing w:line="276" w:lineRule="auto"/>
        <w:rPr>
          <w:rFonts w:ascii="Times New Roman" w:hAnsi="Times New Roman"/>
        </w:rPr>
      </w:pPr>
      <w:r w:rsidRPr="004A3107">
        <w:rPr>
          <w:rFonts w:ascii="Times New Roman" w:hAnsi="Times New Roman"/>
          <w:u w:val="single"/>
        </w:rPr>
        <w:t>O</w:t>
      </w:r>
      <w:r w:rsidR="00320E10" w:rsidRPr="004A3107">
        <w:rPr>
          <w:rFonts w:ascii="Times New Roman" w:hAnsi="Times New Roman"/>
          <w:u w:val="single"/>
        </w:rPr>
        <w:t>rganization</w:t>
      </w:r>
      <w:r w:rsidRPr="004A3107">
        <w:rPr>
          <w:rFonts w:ascii="Times New Roman" w:hAnsi="Times New Roman"/>
          <w:u w:val="single"/>
        </w:rPr>
        <w:t xml:space="preserve"> of the data:</w:t>
      </w:r>
      <w:r w:rsidR="002356BD" w:rsidRPr="004A3107">
        <w:rPr>
          <w:rFonts w:ascii="Times New Roman" w:hAnsi="Times New Roman"/>
        </w:rPr>
        <w:t xml:space="preserve"> </w:t>
      </w:r>
    </w:p>
    <w:p w:rsidR="0045712B" w:rsidRPr="004A3107" w:rsidRDefault="000F2C7E" w:rsidP="00330548">
      <w:pPr>
        <w:spacing w:line="276" w:lineRule="auto"/>
        <w:rPr>
          <w:rFonts w:ascii="Times New Roman" w:hAnsi="Times New Roman"/>
          <w:color w:val="C00000"/>
        </w:rPr>
      </w:pPr>
      <w:proofErr w:type="spellStart"/>
      <w:r w:rsidRPr="004A3107">
        <w:rPr>
          <w:rFonts w:ascii="Times New Roman" w:hAnsi="Times New Roman"/>
        </w:rPr>
        <w:t>HBase</w:t>
      </w:r>
      <w:proofErr w:type="spellEnd"/>
      <w:r w:rsidRPr="004A3107">
        <w:rPr>
          <w:rFonts w:ascii="Times New Roman" w:hAnsi="Times New Roman"/>
        </w:rPr>
        <w:t xml:space="preserve"> uses a </w:t>
      </w:r>
      <w:r w:rsidR="00A45E77" w:rsidRPr="004A3107">
        <w:rPr>
          <w:rFonts w:ascii="Times New Roman" w:hAnsi="Times New Roman"/>
        </w:rPr>
        <w:t>four dimension</w:t>
      </w:r>
      <w:r w:rsidR="005404D8" w:rsidRPr="004A3107">
        <w:rPr>
          <w:rFonts w:ascii="Times New Roman" w:hAnsi="Times New Roman"/>
        </w:rPr>
        <w:t xml:space="preserve"> </w:t>
      </w:r>
      <w:r w:rsidR="00F46972" w:rsidRPr="004A3107">
        <w:rPr>
          <w:rFonts w:ascii="Times New Roman" w:hAnsi="Times New Roman"/>
        </w:rPr>
        <w:t>non-</w:t>
      </w:r>
      <w:r w:rsidR="002356BD" w:rsidRPr="004A3107">
        <w:rPr>
          <w:rFonts w:ascii="Times New Roman" w:hAnsi="Times New Roman"/>
        </w:rPr>
        <w:t>relational</w:t>
      </w:r>
      <w:r w:rsidR="00A45E77" w:rsidRPr="004A3107">
        <w:rPr>
          <w:rFonts w:ascii="Times New Roman" w:hAnsi="Times New Roman"/>
        </w:rPr>
        <w:t xml:space="preserve"> format consisting of a row key, a column family, a column identifier and a version. </w:t>
      </w:r>
      <w:r w:rsidR="00687666" w:rsidRPr="004A3107">
        <w:rPr>
          <w:rFonts w:ascii="Times New Roman" w:hAnsi="Times New Roman"/>
          <w:color w:val="C00000"/>
        </w:rPr>
        <w:t>The</w:t>
      </w:r>
      <w:r w:rsidR="00FA413F" w:rsidRPr="004A3107">
        <w:rPr>
          <w:rFonts w:ascii="Times New Roman" w:hAnsi="Times New Roman"/>
          <w:color w:val="C00000"/>
        </w:rPr>
        <w:t xml:space="preserve"> </w:t>
      </w:r>
      <w:r w:rsidR="0097310C" w:rsidRPr="004A3107">
        <w:rPr>
          <w:rFonts w:ascii="Times New Roman" w:hAnsi="Times New Roman"/>
          <w:color w:val="C00000"/>
        </w:rPr>
        <w:t xml:space="preserve">organization </w:t>
      </w:r>
      <w:r w:rsidR="00FA413F" w:rsidRPr="004A3107">
        <w:rPr>
          <w:rFonts w:ascii="Times New Roman" w:hAnsi="Times New Roman"/>
          <w:color w:val="C00000"/>
        </w:rPr>
        <w:t xml:space="preserve">activity </w:t>
      </w:r>
      <w:r w:rsidR="00687666" w:rsidRPr="004A3107">
        <w:rPr>
          <w:rFonts w:ascii="Times New Roman" w:hAnsi="Times New Roman"/>
          <w:color w:val="C00000"/>
        </w:rPr>
        <w:t xml:space="preserve">discussed here </w:t>
      </w:r>
      <w:r w:rsidR="00FA413F" w:rsidRPr="004A3107">
        <w:rPr>
          <w:rFonts w:ascii="Times New Roman" w:hAnsi="Times New Roman"/>
          <w:color w:val="C00000"/>
        </w:rPr>
        <w:t xml:space="preserve">matches with the Platforms container, Index oval in the BDRAAV diagram. </w:t>
      </w:r>
      <w:r w:rsidR="00687666" w:rsidRPr="004A3107">
        <w:rPr>
          <w:rFonts w:ascii="Times New Roman" w:hAnsi="Times New Roman"/>
          <w:color w:val="C00000"/>
        </w:rPr>
        <w:t xml:space="preserve"> </w:t>
      </w:r>
      <w:r w:rsidR="00687666" w:rsidRPr="004A3107">
        <w:rPr>
          <w:rFonts w:ascii="Times New Roman" w:hAnsi="Times New Roman"/>
          <w:color w:val="C00000"/>
          <w:highlight w:val="yellow"/>
        </w:rPr>
        <w:t xml:space="preserve">The organization </w:t>
      </w:r>
      <w:r w:rsidR="00544531">
        <w:rPr>
          <w:rFonts w:ascii="Times New Roman" w:hAnsi="Times New Roman"/>
          <w:color w:val="C00000"/>
          <w:highlight w:val="yellow"/>
        </w:rPr>
        <w:t>function</w:t>
      </w:r>
      <w:r w:rsidR="00687666" w:rsidRPr="004A3107">
        <w:rPr>
          <w:rFonts w:ascii="Times New Roman" w:hAnsi="Times New Roman"/>
          <w:color w:val="C00000"/>
          <w:highlight w:val="yellow"/>
        </w:rPr>
        <w:t xml:space="preserve"> discussed here also matches with the Platforms contai</w:t>
      </w:r>
      <w:r w:rsidR="00586AB8" w:rsidRPr="004A3107">
        <w:rPr>
          <w:rFonts w:ascii="Times New Roman" w:hAnsi="Times New Roman"/>
          <w:color w:val="C00000"/>
          <w:highlight w:val="yellow"/>
        </w:rPr>
        <w:t>ner, Distributed File System box</w:t>
      </w:r>
      <w:r w:rsidR="00687666" w:rsidRPr="004A3107">
        <w:rPr>
          <w:rFonts w:ascii="Times New Roman" w:hAnsi="Times New Roman"/>
          <w:color w:val="C00000"/>
          <w:highlight w:val="yellow"/>
        </w:rPr>
        <w:t xml:space="preserve"> in the BDRA </w:t>
      </w:r>
      <w:r w:rsidR="00586AB8" w:rsidRPr="004A3107">
        <w:rPr>
          <w:rFonts w:ascii="Times New Roman" w:hAnsi="Times New Roman"/>
          <w:color w:val="C00000"/>
          <w:highlight w:val="yellow"/>
        </w:rPr>
        <w:t xml:space="preserve">Functional </w:t>
      </w:r>
      <w:r w:rsidR="00687666" w:rsidRPr="004A3107">
        <w:rPr>
          <w:rFonts w:ascii="Times New Roman" w:hAnsi="Times New Roman"/>
          <w:color w:val="C00000"/>
          <w:highlight w:val="yellow"/>
        </w:rPr>
        <w:t>Components View</w:t>
      </w:r>
      <w:r w:rsidR="006777C1" w:rsidRPr="004A3107">
        <w:rPr>
          <w:rFonts w:ascii="Times New Roman" w:hAnsi="Times New Roman"/>
          <w:color w:val="C00000"/>
          <w:highlight w:val="yellow"/>
        </w:rPr>
        <w:t xml:space="preserve"> diagram</w:t>
      </w:r>
      <w:r w:rsidR="00687666" w:rsidRPr="004A3107">
        <w:rPr>
          <w:rFonts w:ascii="Times New Roman" w:hAnsi="Times New Roman"/>
          <w:color w:val="C00000"/>
          <w:highlight w:val="yellow"/>
        </w:rPr>
        <w:t>.</w:t>
      </w:r>
      <w:r w:rsidR="00687666" w:rsidRPr="004A3107">
        <w:rPr>
          <w:rFonts w:ascii="Times New Roman" w:hAnsi="Times New Roman"/>
          <w:color w:val="C00000"/>
        </w:rPr>
        <w:t xml:space="preserve"> </w:t>
      </w:r>
    </w:p>
    <w:p w:rsidR="00E75B64" w:rsidRPr="004A3107" w:rsidRDefault="00E75B64" w:rsidP="00330548">
      <w:pPr>
        <w:spacing w:line="276" w:lineRule="auto"/>
        <w:rPr>
          <w:rFonts w:ascii="Times New Roman" w:hAnsi="Times New Roman"/>
          <w:u w:val="single"/>
        </w:rPr>
      </w:pPr>
    </w:p>
    <w:p w:rsidR="00CE4264" w:rsidRPr="004A3107" w:rsidRDefault="009D783D" w:rsidP="00330548">
      <w:pPr>
        <w:spacing w:line="276" w:lineRule="auto"/>
        <w:rPr>
          <w:rFonts w:ascii="Times New Roman" w:hAnsi="Times New Roman"/>
          <w:u w:val="single"/>
        </w:rPr>
      </w:pPr>
      <w:r w:rsidRPr="004A3107">
        <w:rPr>
          <w:rFonts w:ascii="Times New Roman" w:hAnsi="Times New Roman"/>
          <w:u w:val="single"/>
        </w:rPr>
        <w:t>Type of workload</w:t>
      </w:r>
      <w:r w:rsidR="0045712B" w:rsidRPr="004A3107">
        <w:rPr>
          <w:rFonts w:ascii="Times New Roman" w:hAnsi="Times New Roman"/>
          <w:u w:val="single"/>
        </w:rPr>
        <w:t xml:space="preserve">: </w:t>
      </w:r>
    </w:p>
    <w:p w:rsidR="00F46972" w:rsidRPr="004A3107" w:rsidRDefault="003052E4" w:rsidP="006777C1">
      <w:pPr>
        <w:spacing w:line="276" w:lineRule="auto"/>
        <w:rPr>
          <w:rFonts w:ascii="Times New Roman" w:hAnsi="Times New Roman"/>
          <w:color w:val="C00000"/>
        </w:rPr>
      </w:pPr>
      <w:proofErr w:type="spellStart"/>
      <w:r w:rsidRPr="004A3107">
        <w:rPr>
          <w:rFonts w:ascii="Times New Roman" w:hAnsi="Times New Roman"/>
        </w:rPr>
        <w:t>HBase</w:t>
      </w:r>
      <w:proofErr w:type="spellEnd"/>
      <w:r w:rsidRPr="004A3107">
        <w:rPr>
          <w:rFonts w:ascii="Times New Roman" w:hAnsi="Times New Roman"/>
        </w:rPr>
        <w:t xml:space="preserve"> is suited for </w:t>
      </w:r>
      <w:r w:rsidR="00C630FF" w:rsidRPr="004A3107">
        <w:rPr>
          <w:rFonts w:ascii="Times New Roman" w:hAnsi="Times New Roman"/>
        </w:rPr>
        <w:t xml:space="preserve">high I/O, </w:t>
      </w:r>
      <w:r w:rsidRPr="004A3107">
        <w:rPr>
          <w:rFonts w:ascii="Times New Roman" w:hAnsi="Times New Roman"/>
        </w:rPr>
        <w:t>random read and write workloads</w:t>
      </w:r>
      <w:r w:rsidR="008A26E0" w:rsidRPr="004A3107">
        <w:rPr>
          <w:rFonts w:ascii="Times New Roman" w:hAnsi="Times New Roman"/>
        </w:rPr>
        <w:t>.</w:t>
      </w:r>
      <w:r w:rsidR="005F7B22" w:rsidRPr="004A3107">
        <w:rPr>
          <w:rFonts w:ascii="Times New Roman" w:hAnsi="Times New Roman"/>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path w14:path="circle">
                <w14:fillToRect w14:l="50000" w14:t="50000" w14:r="50000" w14:b="50000"/>
              </w14:path>
            </w14:gradFill>
          </w14:textFill>
        </w:rPr>
        <w:t xml:space="preserve"> </w:t>
      </w:r>
      <w:r w:rsidR="005F7B22" w:rsidRPr="004A3107">
        <w:rPr>
          <w:rFonts w:ascii="Times New Roman" w:hAnsi="Times New Roman"/>
        </w:rPr>
        <w:t xml:space="preserve">The read access is the </w:t>
      </w:r>
      <w:r w:rsidR="000F2C7E" w:rsidRPr="004A3107">
        <w:rPr>
          <w:rFonts w:ascii="Times New Roman" w:hAnsi="Times New Roman"/>
        </w:rPr>
        <w:t xml:space="preserve">primary </w:t>
      </w:r>
      <w:r w:rsidR="005F7B22" w:rsidRPr="004A3107">
        <w:rPr>
          <w:rFonts w:ascii="Times New Roman" w:hAnsi="Times New Roman"/>
        </w:rPr>
        <w:t>activity of interest for this use case</w:t>
      </w:r>
      <w:r w:rsidR="00A96A84" w:rsidRPr="004A3107">
        <w:rPr>
          <w:rFonts w:ascii="Times New Roman" w:hAnsi="Times New Roman"/>
        </w:rPr>
        <w:t xml:space="preserve">. </w:t>
      </w:r>
      <w:proofErr w:type="spellStart"/>
      <w:r w:rsidR="005F7B22" w:rsidRPr="004A3107">
        <w:rPr>
          <w:rFonts w:ascii="Times New Roman" w:hAnsi="Times New Roman"/>
        </w:rPr>
        <w:t>HBase</w:t>
      </w:r>
      <w:proofErr w:type="spellEnd"/>
      <w:r w:rsidR="005F7B22" w:rsidRPr="004A3107">
        <w:rPr>
          <w:rFonts w:ascii="Times New Roman" w:hAnsi="Times New Roman"/>
        </w:rPr>
        <w:t xml:space="preserve"> supports two types of processing and access. Batch processing and aggregate analysis can be performed with </w:t>
      </w:r>
      <w:r w:rsidR="008A26E0" w:rsidRPr="004A3107">
        <w:rPr>
          <w:rFonts w:ascii="Times New Roman" w:hAnsi="Times New Roman"/>
        </w:rPr>
        <w:t>MapReduce</w:t>
      </w:r>
      <w:r w:rsidR="005F7B22" w:rsidRPr="004A3107">
        <w:rPr>
          <w:rFonts w:ascii="Times New Roman" w:hAnsi="Times New Roman"/>
        </w:rPr>
        <w:t xml:space="preserve">; and interactive processing and random access to a single row or rows </w:t>
      </w:r>
      <w:r w:rsidR="000F2C7E" w:rsidRPr="004A3107">
        <w:rPr>
          <w:rFonts w:ascii="Times New Roman" w:hAnsi="Times New Roman"/>
        </w:rPr>
        <w:t xml:space="preserve">[a table scan] </w:t>
      </w:r>
      <w:r w:rsidR="005F7B22" w:rsidRPr="004A3107">
        <w:rPr>
          <w:rFonts w:ascii="Times New Roman" w:hAnsi="Times New Roman"/>
        </w:rPr>
        <w:t xml:space="preserve">can be performed through row keys. </w:t>
      </w:r>
      <w:proofErr w:type="spellStart"/>
      <w:r w:rsidR="00F46972" w:rsidRPr="004A3107">
        <w:rPr>
          <w:rFonts w:ascii="Times New Roman" w:hAnsi="Times New Roman"/>
        </w:rPr>
        <w:t>HBase</w:t>
      </w:r>
      <w:proofErr w:type="spellEnd"/>
      <w:r w:rsidR="00F46972" w:rsidRPr="004A3107">
        <w:rPr>
          <w:rFonts w:ascii="Times New Roman" w:hAnsi="Times New Roman"/>
        </w:rPr>
        <w:t xml:space="preserve"> 0.98.9 and 0.98.12 are compatible with MapReduce version 2.7. The </w:t>
      </w:r>
      <w:proofErr w:type="spellStart"/>
      <w:r w:rsidR="00F46972" w:rsidRPr="004A3107">
        <w:rPr>
          <w:rFonts w:ascii="Times New Roman" w:hAnsi="Times New Roman"/>
        </w:rPr>
        <w:t>MapR</w:t>
      </w:r>
      <w:proofErr w:type="spellEnd"/>
      <w:r w:rsidR="00F46972" w:rsidRPr="004A3107">
        <w:rPr>
          <w:rFonts w:ascii="Times New Roman" w:hAnsi="Times New Roman"/>
        </w:rPr>
        <w:t xml:space="preserve"> </w:t>
      </w:r>
      <w:proofErr w:type="spellStart"/>
      <w:r w:rsidR="00F46972" w:rsidRPr="004A3107">
        <w:rPr>
          <w:rFonts w:ascii="Times New Roman" w:hAnsi="Times New Roman"/>
        </w:rPr>
        <w:t>Ecosytem</w:t>
      </w:r>
      <w:proofErr w:type="spellEnd"/>
      <w:r w:rsidR="00F46972" w:rsidRPr="004A3107">
        <w:rPr>
          <w:rFonts w:ascii="Times New Roman" w:hAnsi="Times New Roman"/>
        </w:rPr>
        <w:t xml:space="preserve"> Support Matrix can be consulted for compatibility between earlier versions of these components. </w:t>
      </w:r>
      <w:r w:rsidR="00EC6D8F" w:rsidRPr="004A3107">
        <w:rPr>
          <w:rFonts w:ascii="Times New Roman" w:hAnsi="Times New Roman"/>
          <w:color w:val="C00000"/>
        </w:rPr>
        <w:t xml:space="preserve">The </w:t>
      </w:r>
      <w:r w:rsidR="00FA413F" w:rsidRPr="004A3107">
        <w:rPr>
          <w:rFonts w:ascii="Times New Roman" w:hAnsi="Times New Roman"/>
          <w:color w:val="C00000"/>
        </w:rPr>
        <w:t>r</w:t>
      </w:r>
      <w:r w:rsidR="00C630FF" w:rsidRPr="004A3107">
        <w:rPr>
          <w:rFonts w:ascii="Times New Roman" w:hAnsi="Times New Roman"/>
          <w:color w:val="C00000"/>
        </w:rPr>
        <w:t>ead</w:t>
      </w:r>
      <w:r w:rsidR="00A96A84" w:rsidRPr="004A3107">
        <w:rPr>
          <w:rFonts w:ascii="Times New Roman" w:hAnsi="Times New Roman"/>
          <w:color w:val="C00000"/>
        </w:rPr>
        <w:t xml:space="preserve"> </w:t>
      </w:r>
      <w:r w:rsidR="00C91B2C" w:rsidRPr="004A3107">
        <w:rPr>
          <w:rFonts w:ascii="Times New Roman" w:hAnsi="Times New Roman"/>
          <w:color w:val="C00000"/>
        </w:rPr>
        <w:t>[</w:t>
      </w:r>
      <w:r w:rsidR="00FA413F" w:rsidRPr="004A3107">
        <w:rPr>
          <w:rFonts w:ascii="Times New Roman" w:hAnsi="Times New Roman"/>
          <w:color w:val="C00000"/>
        </w:rPr>
        <w:t>and write</w:t>
      </w:r>
      <w:r w:rsidR="00C91B2C" w:rsidRPr="004A3107">
        <w:rPr>
          <w:rFonts w:ascii="Times New Roman" w:hAnsi="Times New Roman"/>
          <w:color w:val="C00000"/>
        </w:rPr>
        <w:t>]</w:t>
      </w:r>
      <w:r w:rsidR="00FA413F" w:rsidRPr="004A3107">
        <w:rPr>
          <w:rFonts w:ascii="Times New Roman" w:hAnsi="Times New Roman"/>
          <w:color w:val="C00000"/>
        </w:rPr>
        <w:t xml:space="preserve"> </w:t>
      </w:r>
      <w:r w:rsidR="00A96A84" w:rsidRPr="004A3107">
        <w:rPr>
          <w:rFonts w:ascii="Times New Roman" w:hAnsi="Times New Roman"/>
          <w:color w:val="C00000"/>
        </w:rPr>
        <w:t>activit</w:t>
      </w:r>
      <w:r w:rsidR="00FA413F" w:rsidRPr="004A3107">
        <w:rPr>
          <w:rFonts w:ascii="Times New Roman" w:hAnsi="Times New Roman"/>
          <w:color w:val="C00000"/>
        </w:rPr>
        <w:t>ies</w:t>
      </w:r>
      <w:r w:rsidR="00C630FF" w:rsidRPr="004A3107">
        <w:rPr>
          <w:rFonts w:ascii="Times New Roman" w:hAnsi="Times New Roman"/>
          <w:color w:val="C00000"/>
        </w:rPr>
        <w:t xml:space="preserve"> </w:t>
      </w:r>
      <w:r w:rsidR="000F2C7E" w:rsidRPr="004A3107">
        <w:rPr>
          <w:rFonts w:ascii="Times New Roman" w:hAnsi="Times New Roman"/>
          <w:color w:val="C00000"/>
        </w:rPr>
        <w:t xml:space="preserve">discussed here </w:t>
      </w:r>
      <w:r w:rsidRPr="004A3107">
        <w:rPr>
          <w:rFonts w:ascii="Times New Roman" w:hAnsi="Times New Roman"/>
          <w:color w:val="C00000"/>
        </w:rPr>
        <w:t>m</w:t>
      </w:r>
      <w:r w:rsidR="00A96A84" w:rsidRPr="004A3107">
        <w:rPr>
          <w:rFonts w:ascii="Times New Roman" w:hAnsi="Times New Roman"/>
          <w:color w:val="C00000"/>
        </w:rPr>
        <w:t>atch</w:t>
      </w:r>
      <w:r w:rsidRPr="004A3107">
        <w:rPr>
          <w:rFonts w:ascii="Times New Roman" w:hAnsi="Times New Roman"/>
          <w:color w:val="C00000"/>
        </w:rPr>
        <w:t xml:space="preserve"> with the Platforms </w:t>
      </w:r>
      <w:r w:rsidR="002A7E3F" w:rsidRPr="004A3107">
        <w:rPr>
          <w:rFonts w:ascii="Times New Roman" w:hAnsi="Times New Roman"/>
          <w:color w:val="C00000"/>
        </w:rPr>
        <w:t xml:space="preserve">container, Read </w:t>
      </w:r>
      <w:r w:rsidR="00C91B2C" w:rsidRPr="004A3107">
        <w:rPr>
          <w:rFonts w:ascii="Times New Roman" w:hAnsi="Times New Roman"/>
          <w:color w:val="C00000"/>
        </w:rPr>
        <w:t>[</w:t>
      </w:r>
      <w:r w:rsidR="00FA413F" w:rsidRPr="004A3107">
        <w:rPr>
          <w:rFonts w:ascii="Times New Roman" w:hAnsi="Times New Roman"/>
          <w:color w:val="C00000"/>
        </w:rPr>
        <w:t>and Update</w:t>
      </w:r>
      <w:r w:rsidR="00C91B2C" w:rsidRPr="004A3107">
        <w:rPr>
          <w:rFonts w:ascii="Times New Roman" w:hAnsi="Times New Roman"/>
          <w:color w:val="C00000"/>
        </w:rPr>
        <w:t>]</w:t>
      </w:r>
      <w:r w:rsidR="00FA413F" w:rsidRPr="004A3107">
        <w:rPr>
          <w:rFonts w:ascii="Times New Roman" w:hAnsi="Times New Roman"/>
          <w:color w:val="C00000"/>
        </w:rPr>
        <w:t xml:space="preserve"> </w:t>
      </w:r>
      <w:r w:rsidR="002A7E3F" w:rsidRPr="004A3107">
        <w:rPr>
          <w:rFonts w:ascii="Times New Roman" w:hAnsi="Times New Roman"/>
          <w:color w:val="C00000"/>
        </w:rPr>
        <w:t>oval</w:t>
      </w:r>
      <w:r w:rsidR="00C91B2C" w:rsidRPr="004A3107">
        <w:rPr>
          <w:rFonts w:ascii="Times New Roman" w:hAnsi="Times New Roman"/>
          <w:color w:val="C00000"/>
        </w:rPr>
        <w:t>[</w:t>
      </w:r>
      <w:r w:rsidR="00FA413F" w:rsidRPr="004A3107">
        <w:rPr>
          <w:rFonts w:ascii="Times New Roman" w:hAnsi="Times New Roman"/>
          <w:color w:val="C00000"/>
        </w:rPr>
        <w:t>s</w:t>
      </w:r>
      <w:r w:rsidR="00C91B2C" w:rsidRPr="004A3107">
        <w:rPr>
          <w:rFonts w:ascii="Times New Roman" w:hAnsi="Times New Roman"/>
          <w:color w:val="C00000"/>
        </w:rPr>
        <w:t>]</w:t>
      </w:r>
      <w:r w:rsidR="002A7E3F" w:rsidRPr="004A3107">
        <w:rPr>
          <w:rFonts w:ascii="Times New Roman" w:hAnsi="Times New Roman"/>
          <w:color w:val="C00000"/>
        </w:rPr>
        <w:t xml:space="preserve"> in the BDRA Activity View diagram</w:t>
      </w:r>
      <w:r w:rsidRPr="004A3107">
        <w:rPr>
          <w:rFonts w:ascii="Times New Roman" w:hAnsi="Times New Roman"/>
          <w:color w:val="C00000"/>
        </w:rPr>
        <w:t xml:space="preserve">. </w:t>
      </w:r>
    </w:p>
    <w:p w:rsidR="006777C1" w:rsidRPr="004A3107" w:rsidRDefault="006777C1" w:rsidP="006777C1">
      <w:pPr>
        <w:spacing w:line="276" w:lineRule="auto"/>
        <w:rPr>
          <w:rFonts w:ascii="Times New Roman" w:hAnsi="Times New Roman"/>
          <w:color w:val="C00000"/>
        </w:rPr>
      </w:pPr>
      <w:r w:rsidRPr="004A3107">
        <w:rPr>
          <w:rFonts w:ascii="Times New Roman" w:hAnsi="Times New Roman"/>
          <w:color w:val="C00000"/>
          <w:highlight w:val="yellow"/>
        </w:rPr>
        <w:t xml:space="preserve">The read </w:t>
      </w:r>
      <w:r w:rsidR="00C91B2C" w:rsidRPr="004A3107">
        <w:rPr>
          <w:rFonts w:ascii="Times New Roman" w:hAnsi="Times New Roman"/>
          <w:color w:val="C00000"/>
          <w:highlight w:val="yellow"/>
        </w:rPr>
        <w:t>[</w:t>
      </w:r>
      <w:r w:rsidRPr="004A3107">
        <w:rPr>
          <w:rFonts w:ascii="Times New Roman" w:hAnsi="Times New Roman"/>
          <w:color w:val="C00000"/>
          <w:highlight w:val="yellow"/>
        </w:rPr>
        <w:t>and write</w:t>
      </w:r>
      <w:r w:rsidR="00C91B2C" w:rsidRPr="004A3107">
        <w:rPr>
          <w:rFonts w:ascii="Times New Roman" w:hAnsi="Times New Roman"/>
          <w:color w:val="C00000"/>
          <w:highlight w:val="yellow"/>
        </w:rPr>
        <w:t>]</w:t>
      </w:r>
      <w:r w:rsidR="00544531">
        <w:rPr>
          <w:rFonts w:ascii="Times New Roman" w:hAnsi="Times New Roman"/>
          <w:color w:val="C00000"/>
          <w:highlight w:val="yellow"/>
        </w:rPr>
        <w:t xml:space="preserve"> function</w:t>
      </w:r>
      <w:r w:rsidRPr="004A3107">
        <w:rPr>
          <w:rFonts w:ascii="Times New Roman" w:hAnsi="Times New Roman"/>
          <w:color w:val="C00000"/>
          <w:highlight w:val="yellow"/>
        </w:rPr>
        <w:t xml:space="preserve">s discussed here match with the Platforms container, Batch and Interactive </w:t>
      </w:r>
      <w:proofErr w:type="gramStart"/>
      <w:r w:rsidR="00586AB8" w:rsidRPr="004A3107">
        <w:rPr>
          <w:rFonts w:ascii="Times New Roman" w:hAnsi="Times New Roman"/>
          <w:color w:val="C00000"/>
          <w:highlight w:val="yellow"/>
        </w:rPr>
        <w:t>box</w:t>
      </w:r>
      <w:r w:rsidR="00C91B2C" w:rsidRPr="004A3107">
        <w:rPr>
          <w:rFonts w:ascii="Times New Roman" w:hAnsi="Times New Roman"/>
          <w:color w:val="C00000"/>
          <w:highlight w:val="yellow"/>
        </w:rPr>
        <w:t>[</w:t>
      </w:r>
      <w:proofErr w:type="spellStart"/>
      <w:proofErr w:type="gramEnd"/>
      <w:r w:rsidR="00C91B2C" w:rsidRPr="004A3107">
        <w:rPr>
          <w:rFonts w:ascii="Times New Roman" w:hAnsi="Times New Roman"/>
          <w:color w:val="C00000"/>
          <w:highlight w:val="yellow"/>
        </w:rPr>
        <w:t>es</w:t>
      </w:r>
      <w:proofErr w:type="spellEnd"/>
      <w:r w:rsidR="00C91B2C" w:rsidRPr="004A3107">
        <w:rPr>
          <w:rFonts w:ascii="Times New Roman" w:hAnsi="Times New Roman"/>
          <w:color w:val="C00000"/>
          <w:highlight w:val="yellow"/>
        </w:rPr>
        <w:t>]</w:t>
      </w:r>
      <w:r w:rsidRPr="004A3107">
        <w:rPr>
          <w:rFonts w:ascii="Times New Roman" w:hAnsi="Times New Roman"/>
          <w:color w:val="C00000"/>
          <w:highlight w:val="yellow"/>
        </w:rPr>
        <w:t xml:space="preserve"> in the BDRA </w:t>
      </w:r>
      <w:r w:rsidR="00586AB8" w:rsidRPr="004A3107">
        <w:rPr>
          <w:rFonts w:ascii="Times New Roman" w:hAnsi="Times New Roman"/>
          <w:color w:val="C00000"/>
          <w:highlight w:val="yellow"/>
        </w:rPr>
        <w:t xml:space="preserve">Functional </w:t>
      </w:r>
      <w:r w:rsidRPr="004A3107">
        <w:rPr>
          <w:rFonts w:ascii="Times New Roman" w:hAnsi="Times New Roman"/>
          <w:color w:val="C00000"/>
          <w:highlight w:val="yellow"/>
        </w:rPr>
        <w:t>Components View diagram.</w:t>
      </w:r>
      <w:r w:rsidRPr="004A3107">
        <w:rPr>
          <w:rFonts w:ascii="Times New Roman" w:hAnsi="Times New Roman"/>
          <w:color w:val="C00000"/>
        </w:rPr>
        <w:t xml:space="preserve"> </w:t>
      </w:r>
    </w:p>
    <w:p w:rsidR="005F7B22" w:rsidRPr="004A3107" w:rsidRDefault="005F7B22" w:rsidP="00330548">
      <w:pPr>
        <w:spacing w:line="276" w:lineRule="auto"/>
        <w:rPr>
          <w:rFonts w:ascii="Times New Roman" w:hAnsi="Times New Roman"/>
          <w:color w:val="C00000"/>
        </w:rPr>
      </w:pPr>
    </w:p>
    <w:p w:rsidR="00FA413F" w:rsidRPr="004A3107" w:rsidRDefault="00FA413F" w:rsidP="00FA413F">
      <w:pPr>
        <w:spacing w:line="276" w:lineRule="auto"/>
        <w:rPr>
          <w:rFonts w:ascii="Times New Roman" w:hAnsi="Times New Roman"/>
        </w:rPr>
      </w:pPr>
      <w:r w:rsidRPr="004A3107">
        <w:rPr>
          <w:rFonts w:ascii="Times New Roman" w:hAnsi="Times New Roman"/>
        </w:rPr>
        <w:t xml:space="preserve">Architecture maturity: </w:t>
      </w:r>
      <w:r w:rsidR="00F46972" w:rsidRPr="004A3107">
        <w:rPr>
          <w:rFonts w:ascii="Times New Roman" w:hAnsi="Times New Roman"/>
        </w:rPr>
        <w:t>(</w:t>
      </w:r>
      <w:r w:rsidRPr="004A3107">
        <w:rPr>
          <w:rFonts w:ascii="Times New Roman" w:hAnsi="Times New Roman"/>
        </w:rPr>
        <w:t>l</w:t>
      </w:r>
      <w:r w:rsidR="00EC3138" w:rsidRPr="004A3107">
        <w:rPr>
          <w:rFonts w:ascii="Times New Roman" w:hAnsi="Times New Roman"/>
        </w:rPr>
        <w:t xml:space="preserve">evel of unification between a raw data </w:t>
      </w:r>
      <w:r w:rsidRPr="004A3107">
        <w:rPr>
          <w:rFonts w:ascii="Times New Roman" w:hAnsi="Times New Roman"/>
        </w:rPr>
        <w:t>reservoir</w:t>
      </w:r>
      <w:r w:rsidR="00EC3138" w:rsidRPr="004A3107">
        <w:rPr>
          <w:rFonts w:ascii="Times New Roman" w:hAnsi="Times New Roman"/>
        </w:rPr>
        <w:t xml:space="preserve">, </w:t>
      </w:r>
      <w:r w:rsidRPr="004A3107">
        <w:rPr>
          <w:rFonts w:ascii="Times New Roman" w:hAnsi="Times New Roman"/>
        </w:rPr>
        <w:t>and DW</w:t>
      </w:r>
      <w:r w:rsidR="00F46972" w:rsidRPr="004A3107">
        <w:rPr>
          <w:rFonts w:ascii="Times New Roman" w:hAnsi="Times New Roman"/>
        </w:rPr>
        <w:t>)</w:t>
      </w:r>
      <w:r w:rsidRPr="004A3107">
        <w:rPr>
          <w:rFonts w:ascii="Times New Roman" w:hAnsi="Times New Roman"/>
        </w:rPr>
        <w:t>. In this use ca</w:t>
      </w:r>
      <w:r w:rsidR="00C5689B" w:rsidRPr="004A3107">
        <w:rPr>
          <w:rFonts w:ascii="Times New Roman" w:hAnsi="Times New Roman"/>
        </w:rPr>
        <w:t xml:space="preserve">se, the </w:t>
      </w:r>
      <w:proofErr w:type="spellStart"/>
      <w:r w:rsidR="00C5689B" w:rsidRPr="004A3107">
        <w:rPr>
          <w:rFonts w:ascii="Times New Roman" w:hAnsi="Times New Roman"/>
        </w:rPr>
        <w:t>HBase</w:t>
      </w:r>
      <w:proofErr w:type="spellEnd"/>
      <w:r w:rsidR="00C5689B" w:rsidRPr="004A3107">
        <w:rPr>
          <w:rFonts w:ascii="Times New Roman" w:hAnsi="Times New Roman"/>
        </w:rPr>
        <w:t xml:space="preserve"> reservoir does not need to</w:t>
      </w:r>
      <w:r w:rsidRPr="004A3107">
        <w:rPr>
          <w:rFonts w:ascii="Times New Roman" w:hAnsi="Times New Roman"/>
        </w:rPr>
        <w:t xml:space="preserve"> be combined with an info</w:t>
      </w:r>
      <w:r w:rsidR="00F46972" w:rsidRPr="004A3107">
        <w:rPr>
          <w:rFonts w:ascii="Times New Roman" w:hAnsi="Times New Roman"/>
        </w:rPr>
        <w:t>rmation</w:t>
      </w:r>
      <w:r w:rsidRPr="004A3107">
        <w:rPr>
          <w:rFonts w:ascii="Times New Roman" w:hAnsi="Times New Roman"/>
        </w:rPr>
        <w:t xml:space="preserve"> store or formalized DW to form an optimized data manage</w:t>
      </w:r>
      <w:r w:rsidR="00635A3E" w:rsidRPr="004A3107">
        <w:rPr>
          <w:rFonts w:ascii="Times New Roman" w:hAnsi="Times New Roman"/>
        </w:rPr>
        <w:t>ment system</w:t>
      </w:r>
      <w:r w:rsidRPr="004A3107">
        <w:rPr>
          <w:rFonts w:ascii="Times New Roman" w:hAnsi="Times New Roman"/>
        </w:rPr>
        <w:t>.</w:t>
      </w:r>
      <w:r w:rsidRPr="004A3107">
        <w:rPr>
          <w:rFonts w:ascii="Times New Roman" w:hAnsi="Times New Roman"/>
          <w:vertAlign w:val="superscript"/>
        </w:rPr>
        <w:t>2</w:t>
      </w:r>
      <w:r w:rsidRPr="004A3107">
        <w:rPr>
          <w:rFonts w:ascii="Times New Roman" w:hAnsi="Times New Roman"/>
        </w:rPr>
        <w:t xml:space="preserve"> </w:t>
      </w:r>
    </w:p>
    <w:p w:rsidR="00FA413F" w:rsidRPr="004A3107" w:rsidRDefault="00FA413F" w:rsidP="00FA413F">
      <w:pPr>
        <w:spacing w:line="276" w:lineRule="auto"/>
        <w:rPr>
          <w:rFonts w:ascii="Times New Roman" w:hAnsi="Times New Roman"/>
          <w:color w:val="7030A0"/>
        </w:rPr>
      </w:pPr>
    </w:p>
    <w:p w:rsidR="00F52FFA" w:rsidRPr="004A3107" w:rsidRDefault="00FB5F85" w:rsidP="00330548">
      <w:pPr>
        <w:spacing w:line="276" w:lineRule="auto"/>
        <w:rPr>
          <w:rFonts w:ascii="Times New Roman" w:hAnsi="Times New Roman"/>
        </w:rPr>
      </w:pPr>
      <w:r w:rsidRPr="004A3107">
        <w:rPr>
          <w:rFonts w:ascii="Times New Roman" w:hAnsi="Times New Roman"/>
          <w:u w:val="single"/>
        </w:rPr>
        <w:t>Processing:</w:t>
      </w:r>
      <w:r w:rsidRPr="004A3107">
        <w:rPr>
          <w:rFonts w:ascii="Times New Roman" w:hAnsi="Times New Roman"/>
        </w:rPr>
        <w:t xml:space="preserve"> </w:t>
      </w:r>
    </w:p>
    <w:p w:rsidR="00F52FFA" w:rsidRPr="004A3107" w:rsidRDefault="006A60B7" w:rsidP="00F52FFA">
      <w:pPr>
        <w:spacing w:line="276" w:lineRule="auto"/>
        <w:rPr>
          <w:rFonts w:ascii="Times New Roman" w:hAnsi="Times New Roman"/>
          <w14:textFill>
            <w14:gradFill>
              <w14:gsLst>
                <w14:gs w14:pos="45140">
                  <w14:srgbClr w14:val="C00000"/>
                </w14:gs>
                <w14:gs w14:pos="0">
                  <w14:schemeClr w14:val="accent1">
                    <w14:lumMod w14:val="5000"/>
                    <w14:lumOff w14:val="95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textFill>
        </w:rPr>
      </w:pPr>
      <w:r w:rsidRPr="004A3107">
        <w:rPr>
          <w:rFonts w:ascii="Times New Roman" w:hAnsi="Times New Roman"/>
        </w:rPr>
        <w:t xml:space="preserve">ETL vs. direct access to the source. </w:t>
      </w:r>
      <w:r w:rsidR="00736F0C" w:rsidRPr="004A3107">
        <w:rPr>
          <w:rFonts w:ascii="Times New Roman" w:hAnsi="Times New Roman"/>
        </w:rPr>
        <w:t xml:space="preserve">With Hive, there should be no need to transform the data </w:t>
      </w:r>
      <w:r w:rsidR="004C3220" w:rsidRPr="004A3107">
        <w:rPr>
          <w:rFonts w:ascii="Times New Roman" w:hAnsi="Times New Roman"/>
        </w:rPr>
        <w:t xml:space="preserve">or transfer it </w:t>
      </w:r>
      <w:r w:rsidR="00C91B2C" w:rsidRPr="004A3107">
        <w:rPr>
          <w:rFonts w:ascii="Times New Roman" w:hAnsi="Times New Roman"/>
        </w:rPr>
        <w:t>prior to sandboxing and data warehous</w:t>
      </w:r>
      <w:r w:rsidR="00736F0C" w:rsidRPr="004A3107">
        <w:rPr>
          <w:rFonts w:ascii="Times New Roman" w:hAnsi="Times New Roman"/>
        </w:rPr>
        <w:t xml:space="preserve">ing. </w:t>
      </w:r>
      <w:r w:rsidR="00035479" w:rsidRPr="004A3107">
        <w:rPr>
          <w:rFonts w:ascii="Times New Roman" w:hAnsi="Times New Roman"/>
        </w:rPr>
        <w:t xml:space="preserve">See the Query section for more on Hive. </w:t>
      </w:r>
      <w:r w:rsidR="00F52FFA" w:rsidRPr="004A3107">
        <w:rPr>
          <w:rFonts w:ascii="Times New Roman" w:hAnsi="Times New Roman"/>
          <w:color w:val="C00000"/>
        </w:rPr>
        <w:t xml:space="preserve">The processing activity discussed here matches with the Processing container in the BDRA Activities View diagram. </w:t>
      </w:r>
    </w:p>
    <w:p w:rsidR="00736F0C" w:rsidRPr="004A3107" w:rsidRDefault="0097310C" w:rsidP="00330548">
      <w:pPr>
        <w:spacing w:line="276" w:lineRule="auto"/>
        <w:rPr>
          <w:rFonts w:ascii="Times New Roman" w:hAnsi="Times New Roman"/>
        </w:rPr>
      </w:pPr>
      <w:r w:rsidRPr="004A3107">
        <w:rPr>
          <w:rFonts w:ascii="Times New Roman" w:hAnsi="Times New Roman"/>
          <w:color w:val="538135" w:themeColor="accent6" w:themeShade="BF"/>
        </w:rPr>
        <w:t xml:space="preserve">Hardware requirements: a high speed network is not required here for data transport in this use case [because of Hive]. </w:t>
      </w:r>
    </w:p>
    <w:p w:rsidR="00736F0C" w:rsidRPr="004A3107" w:rsidRDefault="00736F0C" w:rsidP="00330548">
      <w:pPr>
        <w:spacing w:line="276" w:lineRule="auto"/>
        <w:rPr>
          <w:rFonts w:ascii="Times New Roman" w:hAnsi="Times New Roman"/>
        </w:rPr>
      </w:pPr>
    </w:p>
    <w:p w:rsidR="0097310C" w:rsidRPr="004A3107" w:rsidRDefault="00573D4D" w:rsidP="0097310C">
      <w:pPr>
        <w:spacing w:line="276" w:lineRule="auto"/>
        <w:rPr>
          <w:rFonts w:ascii="Times New Roman" w:hAnsi="Times New Roman"/>
        </w:rPr>
      </w:pPr>
      <w:r w:rsidRPr="004A3107">
        <w:rPr>
          <w:rFonts w:ascii="Times New Roman" w:hAnsi="Times New Roman"/>
        </w:rPr>
        <w:t xml:space="preserve">In cases where </w:t>
      </w:r>
      <w:r w:rsidR="00635A3E" w:rsidRPr="004A3107">
        <w:rPr>
          <w:rFonts w:ascii="Times New Roman" w:hAnsi="Times New Roman"/>
        </w:rPr>
        <w:t xml:space="preserve">more comprehensive </w:t>
      </w:r>
      <w:r w:rsidRPr="004A3107">
        <w:rPr>
          <w:rFonts w:ascii="Times New Roman" w:hAnsi="Times New Roman"/>
        </w:rPr>
        <w:t xml:space="preserve">ETL </w:t>
      </w:r>
      <w:r w:rsidR="00635A3E" w:rsidRPr="004A3107">
        <w:rPr>
          <w:rFonts w:ascii="Times New Roman" w:hAnsi="Times New Roman"/>
        </w:rPr>
        <w:t xml:space="preserve">functionality </w:t>
      </w:r>
      <w:r w:rsidRPr="004A3107">
        <w:rPr>
          <w:rFonts w:ascii="Times New Roman" w:hAnsi="Times New Roman"/>
        </w:rPr>
        <w:t>would be required</w:t>
      </w:r>
      <w:r w:rsidR="0097310C" w:rsidRPr="004A3107">
        <w:rPr>
          <w:rFonts w:ascii="Times New Roman" w:hAnsi="Times New Roman"/>
        </w:rPr>
        <w:t xml:space="preserve"> [or </w:t>
      </w:r>
      <w:r w:rsidR="00635A3E" w:rsidRPr="004A3107">
        <w:rPr>
          <w:rFonts w:ascii="Times New Roman" w:hAnsi="Times New Roman"/>
        </w:rPr>
        <w:t xml:space="preserve">should it be required here], some of the additional </w:t>
      </w:r>
      <w:r w:rsidR="0097310C" w:rsidRPr="004A3107">
        <w:rPr>
          <w:rFonts w:ascii="Times New Roman" w:hAnsi="Times New Roman"/>
        </w:rPr>
        <w:t>ETL funct</w:t>
      </w:r>
      <w:r w:rsidR="00687666" w:rsidRPr="004A3107">
        <w:rPr>
          <w:rFonts w:ascii="Times New Roman" w:hAnsi="Times New Roman"/>
        </w:rPr>
        <w:t>i</w:t>
      </w:r>
      <w:r w:rsidR="0097310C" w:rsidRPr="004A3107">
        <w:rPr>
          <w:rFonts w:ascii="Times New Roman" w:hAnsi="Times New Roman"/>
        </w:rPr>
        <w:t>on</w:t>
      </w:r>
      <w:r w:rsidR="00635A3E" w:rsidRPr="004A3107">
        <w:rPr>
          <w:rFonts w:ascii="Times New Roman" w:hAnsi="Times New Roman"/>
        </w:rPr>
        <w:t xml:space="preserve">ality </w:t>
      </w:r>
      <w:r w:rsidRPr="004A3107">
        <w:rPr>
          <w:rFonts w:ascii="Times New Roman" w:hAnsi="Times New Roman"/>
        </w:rPr>
        <w:t xml:space="preserve">may be provided by the access layer, </w:t>
      </w:r>
      <w:r w:rsidR="00035479" w:rsidRPr="004A3107">
        <w:rPr>
          <w:rFonts w:ascii="Times New Roman" w:hAnsi="Times New Roman"/>
        </w:rPr>
        <w:t xml:space="preserve">which </w:t>
      </w:r>
      <w:r w:rsidR="0097310C" w:rsidRPr="004A3107">
        <w:rPr>
          <w:rFonts w:ascii="Times New Roman" w:hAnsi="Times New Roman"/>
        </w:rPr>
        <w:t>could</w:t>
      </w:r>
      <w:r w:rsidR="00035479" w:rsidRPr="004A3107">
        <w:rPr>
          <w:rFonts w:ascii="Times New Roman" w:hAnsi="Times New Roman"/>
        </w:rPr>
        <w:t xml:space="preserve"> also be Hive, or </w:t>
      </w:r>
      <w:r w:rsidR="008A26E0" w:rsidRPr="004A3107">
        <w:rPr>
          <w:rFonts w:ascii="Times New Roman" w:hAnsi="Times New Roman"/>
        </w:rPr>
        <w:t>MapReduce</w:t>
      </w:r>
      <w:r w:rsidRPr="004A3107">
        <w:rPr>
          <w:rFonts w:ascii="Times New Roman" w:hAnsi="Times New Roman"/>
        </w:rPr>
        <w:t xml:space="preserve">, or </w:t>
      </w:r>
      <w:r w:rsidR="0097310C" w:rsidRPr="004A3107">
        <w:rPr>
          <w:rFonts w:ascii="Times New Roman" w:hAnsi="Times New Roman"/>
        </w:rPr>
        <w:t xml:space="preserve">potentially </w:t>
      </w:r>
      <w:r w:rsidRPr="004A3107">
        <w:rPr>
          <w:rFonts w:ascii="Times New Roman" w:hAnsi="Times New Roman"/>
        </w:rPr>
        <w:t xml:space="preserve">another application </w:t>
      </w:r>
      <w:r w:rsidR="00635A3E" w:rsidRPr="004A3107">
        <w:rPr>
          <w:rFonts w:ascii="Times New Roman" w:hAnsi="Times New Roman"/>
        </w:rPr>
        <w:t xml:space="preserve">other </w:t>
      </w:r>
      <w:r w:rsidR="0097310C" w:rsidRPr="004A3107">
        <w:rPr>
          <w:rFonts w:ascii="Times New Roman" w:hAnsi="Times New Roman"/>
        </w:rPr>
        <w:t>than the</w:t>
      </w:r>
      <w:r w:rsidRPr="004A3107">
        <w:rPr>
          <w:rFonts w:ascii="Times New Roman" w:hAnsi="Times New Roman"/>
        </w:rPr>
        <w:t xml:space="preserve"> </w:t>
      </w:r>
      <w:r w:rsidR="008A26E0" w:rsidRPr="004A3107">
        <w:rPr>
          <w:rFonts w:ascii="Times New Roman" w:hAnsi="Times New Roman"/>
        </w:rPr>
        <w:t>MapReduce</w:t>
      </w:r>
      <w:r w:rsidRPr="004A3107">
        <w:rPr>
          <w:rFonts w:ascii="Times New Roman" w:hAnsi="Times New Roman"/>
        </w:rPr>
        <w:t xml:space="preserve"> processing. </w:t>
      </w:r>
      <w:r w:rsidR="008A26E0" w:rsidRPr="004A3107">
        <w:rPr>
          <w:rFonts w:ascii="Times New Roman" w:hAnsi="Times New Roman"/>
        </w:rPr>
        <w:t>MapReduce</w:t>
      </w:r>
      <w:r w:rsidR="0097310C" w:rsidRPr="004A3107">
        <w:rPr>
          <w:rFonts w:ascii="Times New Roman" w:hAnsi="Times New Roman"/>
        </w:rPr>
        <w:t xml:space="preserve"> covers a wide range of stack functions, capable of serving as a storage layer computing engine, a transformation layer</w:t>
      </w:r>
      <w:r w:rsidR="0097310C" w:rsidRPr="004A3107">
        <w:rPr>
          <w:rFonts w:ascii="Times New Roman" w:hAnsi="Times New Roman"/>
          <w:color w:val="7030A0"/>
          <w14:textFill>
            <w14:gradFill>
              <w14:gsLst>
                <w14:gs w14:pos="45140">
                  <w14:srgbClr w14:val="7030A0">
                    <w14:alpha w14:val="10000"/>
                    <w14:lumMod w14:val="86000"/>
                    <w14:lumOff w14:val="14000"/>
                  </w14:srgbClr>
                </w14:gs>
                <w14:gs w14:pos="0">
                  <w14:schemeClr w14:val="accent1">
                    <w14:lumMod w14:val="5000"/>
                    <w14:lumOff w14:val="95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textFill>
        </w:rPr>
        <w:t xml:space="preserve">, </w:t>
      </w:r>
      <w:r w:rsidR="0097310C" w:rsidRPr="004A3107">
        <w:rPr>
          <w:rFonts w:ascii="Times New Roman" w:hAnsi="Times New Roman"/>
        </w:rPr>
        <w:t>or a technique for accessing the data.</w:t>
      </w:r>
      <w:r w:rsidR="00263A82" w:rsidRPr="004A3107">
        <w:rPr>
          <w:rFonts w:ascii="Times New Roman" w:hAnsi="Times New Roman"/>
        </w:rPr>
        <w:t xml:space="preserve"> </w:t>
      </w:r>
    </w:p>
    <w:p w:rsidR="00263A82" w:rsidRPr="004A3107" w:rsidRDefault="00263A82" w:rsidP="0097310C">
      <w:pPr>
        <w:spacing w:line="276" w:lineRule="auto"/>
        <w:rPr>
          <w:rFonts w:ascii="Times New Roman" w:hAnsi="Times New Roman"/>
        </w:rPr>
      </w:pPr>
    </w:p>
    <w:p w:rsidR="00263A82" w:rsidRPr="004A3107" w:rsidRDefault="00263A82" w:rsidP="0097310C">
      <w:pPr>
        <w:spacing w:line="276" w:lineRule="auto"/>
        <w:rPr>
          <w:rFonts w:ascii="Times New Roman" w:hAnsi="Times New Roman"/>
          <w:color w:val="7030A0"/>
          <w14:textFill>
            <w14:gradFill>
              <w14:gsLst>
                <w14:gs w14:pos="45140">
                  <w14:srgbClr w14:val="7030A0">
                    <w14:alpha w14:val="10000"/>
                    <w14:lumMod w14:val="86000"/>
                    <w14:lumOff w14:val="14000"/>
                  </w14:srgbClr>
                </w14:gs>
                <w14:gs w14:pos="0">
                  <w14:schemeClr w14:val="accent1">
                    <w14:lumMod w14:val="5000"/>
                    <w14:lumOff w14:val="95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textFill>
        </w:rPr>
      </w:pPr>
      <w:r w:rsidRPr="004A3107">
        <w:rPr>
          <w:rFonts w:ascii="Times New Roman" w:hAnsi="Times New Roman"/>
        </w:rPr>
        <w:t xml:space="preserve">Hive </w:t>
      </w:r>
      <w:r w:rsidR="00C5689B" w:rsidRPr="004A3107">
        <w:rPr>
          <w:rFonts w:ascii="Times New Roman" w:hAnsi="Times New Roman"/>
        </w:rPr>
        <w:t xml:space="preserve">versions </w:t>
      </w:r>
      <w:r w:rsidRPr="004A3107">
        <w:rPr>
          <w:rFonts w:ascii="Times New Roman" w:hAnsi="Times New Roman"/>
        </w:rPr>
        <w:t xml:space="preserve">0.13, 1.0 and 1.2.1 are compatible with </w:t>
      </w:r>
      <w:proofErr w:type="spellStart"/>
      <w:r w:rsidRPr="004A3107">
        <w:rPr>
          <w:rFonts w:ascii="Times New Roman" w:hAnsi="Times New Roman"/>
        </w:rPr>
        <w:t>HBase</w:t>
      </w:r>
      <w:proofErr w:type="spellEnd"/>
      <w:r w:rsidRPr="004A3107">
        <w:rPr>
          <w:rFonts w:ascii="Times New Roman" w:hAnsi="Times New Roman"/>
        </w:rPr>
        <w:t xml:space="preserve"> versions 0.98.9 and 0.98.12. </w:t>
      </w:r>
    </w:p>
    <w:p w:rsidR="0097310C" w:rsidRPr="004A3107" w:rsidRDefault="0097310C" w:rsidP="00330548">
      <w:pPr>
        <w:spacing w:line="276" w:lineRule="auto"/>
        <w:rPr>
          <w:rFonts w:ascii="Times New Roman" w:hAnsi="Times New Roman"/>
        </w:rPr>
      </w:pPr>
    </w:p>
    <w:p w:rsidR="00035479" w:rsidRPr="004A3107" w:rsidRDefault="00C5689B" w:rsidP="00330548">
      <w:pPr>
        <w:spacing w:line="276" w:lineRule="auto"/>
        <w:rPr>
          <w:rFonts w:ascii="Times New Roman" w:hAnsi="Times New Roman"/>
        </w:rPr>
      </w:pPr>
      <w:r w:rsidRPr="004A3107">
        <w:rPr>
          <w:rFonts w:ascii="Times New Roman" w:hAnsi="Times New Roman"/>
        </w:rPr>
        <w:t>The Data Application Provider will</w:t>
      </w:r>
      <w:r w:rsidR="00035479" w:rsidRPr="004A3107">
        <w:rPr>
          <w:rFonts w:ascii="Times New Roman" w:hAnsi="Times New Roman"/>
        </w:rPr>
        <w:t xml:space="preserve"> </w:t>
      </w:r>
      <w:r w:rsidR="001568FC" w:rsidRPr="004A3107">
        <w:rPr>
          <w:rFonts w:ascii="Times New Roman" w:hAnsi="Times New Roman"/>
        </w:rPr>
        <w:t>q</w:t>
      </w:r>
      <w:r w:rsidR="00FB5F85" w:rsidRPr="004A3107">
        <w:rPr>
          <w:rFonts w:ascii="Times New Roman" w:hAnsi="Times New Roman"/>
        </w:rPr>
        <w:t xml:space="preserve">ualify whether </w:t>
      </w:r>
      <w:r w:rsidR="001568FC" w:rsidRPr="004A3107">
        <w:rPr>
          <w:rFonts w:ascii="Times New Roman" w:hAnsi="Times New Roman"/>
        </w:rPr>
        <w:t xml:space="preserve">or not </w:t>
      </w:r>
      <w:r w:rsidR="004C3220" w:rsidRPr="004A3107">
        <w:rPr>
          <w:rFonts w:ascii="Times New Roman" w:hAnsi="Times New Roman"/>
        </w:rPr>
        <w:t xml:space="preserve">the data needs to be modeled prior to analysis. If so, whether </w:t>
      </w:r>
      <w:r w:rsidR="00FB5F85" w:rsidRPr="004A3107">
        <w:rPr>
          <w:rFonts w:ascii="Times New Roman" w:hAnsi="Times New Roman"/>
        </w:rPr>
        <w:t>minor transformatio</w:t>
      </w:r>
      <w:r w:rsidR="001B136B" w:rsidRPr="004A3107">
        <w:rPr>
          <w:rFonts w:ascii="Times New Roman" w:hAnsi="Times New Roman"/>
        </w:rPr>
        <w:t xml:space="preserve">ns </w:t>
      </w:r>
      <w:r w:rsidR="00FB5F85" w:rsidRPr="004A3107">
        <w:rPr>
          <w:rFonts w:ascii="Times New Roman" w:hAnsi="Times New Roman"/>
        </w:rPr>
        <w:t xml:space="preserve">can be </w:t>
      </w:r>
      <w:r w:rsidR="001B136B" w:rsidRPr="004A3107">
        <w:rPr>
          <w:rFonts w:ascii="Times New Roman" w:hAnsi="Times New Roman"/>
        </w:rPr>
        <w:t>added</w:t>
      </w:r>
      <w:r w:rsidRPr="004A3107">
        <w:rPr>
          <w:rFonts w:ascii="Times New Roman" w:hAnsi="Times New Roman"/>
        </w:rPr>
        <w:t xml:space="preserve"> </w:t>
      </w:r>
      <w:r w:rsidR="00FB5F85" w:rsidRPr="004A3107">
        <w:rPr>
          <w:rFonts w:ascii="Times New Roman" w:hAnsi="Times New Roman"/>
        </w:rPr>
        <w:t xml:space="preserve">in </w:t>
      </w:r>
      <w:r w:rsidR="0097310C" w:rsidRPr="004A3107">
        <w:rPr>
          <w:rFonts w:ascii="Times New Roman" w:hAnsi="Times New Roman"/>
        </w:rPr>
        <w:t>reservoir</w:t>
      </w:r>
      <w:r w:rsidR="001B136B" w:rsidRPr="004A3107">
        <w:rPr>
          <w:rFonts w:ascii="Times New Roman" w:hAnsi="Times New Roman"/>
        </w:rPr>
        <w:t xml:space="preserve">; </w:t>
      </w:r>
      <w:r w:rsidR="00FB5F85" w:rsidRPr="004A3107">
        <w:rPr>
          <w:rFonts w:ascii="Times New Roman" w:hAnsi="Times New Roman"/>
        </w:rPr>
        <w:t xml:space="preserve">or whether during </w:t>
      </w:r>
      <w:r w:rsidR="001B136B" w:rsidRPr="004A3107">
        <w:rPr>
          <w:rFonts w:ascii="Times New Roman" w:hAnsi="Times New Roman"/>
        </w:rPr>
        <w:t>ETL to</w:t>
      </w:r>
      <w:r w:rsidR="004E7C6B" w:rsidRPr="004A3107">
        <w:rPr>
          <w:rFonts w:ascii="Times New Roman" w:hAnsi="Times New Roman"/>
        </w:rPr>
        <w:t xml:space="preserve"> </w:t>
      </w:r>
      <w:r w:rsidR="00FB5F85" w:rsidRPr="004A3107">
        <w:rPr>
          <w:rFonts w:ascii="Times New Roman" w:hAnsi="Times New Roman"/>
        </w:rPr>
        <w:t>the DW</w:t>
      </w:r>
      <w:r w:rsidR="00035479" w:rsidRPr="004A3107">
        <w:rPr>
          <w:rFonts w:ascii="Times New Roman" w:hAnsi="Times New Roman"/>
        </w:rPr>
        <w:t>,</w:t>
      </w:r>
      <w:r w:rsidR="00FB5F85" w:rsidRPr="004A3107">
        <w:rPr>
          <w:rFonts w:ascii="Times New Roman" w:hAnsi="Times New Roman"/>
        </w:rPr>
        <w:t xml:space="preserve"> or </w:t>
      </w:r>
      <w:r w:rsidR="004E7C6B" w:rsidRPr="004A3107">
        <w:rPr>
          <w:rFonts w:ascii="Times New Roman" w:hAnsi="Times New Roman"/>
        </w:rPr>
        <w:t>in</w:t>
      </w:r>
      <w:r w:rsidR="001B136B" w:rsidRPr="004A3107">
        <w:rPr>
          <w:rFonts w:ascii="Times New Roman" w:hAnsi="Times New Roman"/>
        </w:rPr>
        <w:t xml:space="preserve"> </w:t>
      </w:r>
      <w:r w:rsidR="00FB5F85" w:rsidRPr="004A3107">
        <w:rPr>
          <w:rFonts w:ascii="Times New Roman" w:hAnsi="Times New Roman"/>
        </w:rPr>
        <w:t xml:space="preserve">the </w:t>
      </w:r>
      <w:r w:rsidR="001B136B" w:rsidRPr="004A3107">
        <w:rPr>
          <w:rFonts w:ascii="Times New Roman" w:hAnsi="Times New Roman"/>
        </w:rPr>
        <w:t>DW</w:t>
      </w:r>
      <w:r w:rsidR="001568FC" w:rsidRPr="004A3107">
        <w:rPr>
          <w:rFonts w:ascii="Times New Roman" w:hAnsi="Times New Roman"/>
        </w:rPr>
        <w:t xml:space="preserve"> itself</w:t>
      </w:r>
      <w:r w:rsidR="00FB5F85" w:rsidRPr="004A3107">
        <w:rPr>
          <w:rFonts w:ascii="Times New Roman" w:hAnsi="Times New Roman"/>
        </w:rPr>
        <w:t>.</w:t>
      </w:r>
      <w:r w:rsidR="001B136B" w:rsidRPr="004A3107">
        <w:rPr>
          <w:rFonts w:ascii="Times New Roman" w:hAnsi="Times New Roman"/>
        </w:rPr>
        <w:t xml:space="preserve"> </w:t>
      </w:r>
    </w:p>
    <w:p w:rsidR="007E75D8" w:rsidRPr="004A3107" w:rsidRDefault="007E75D8" w:rsidP="00330548">
      <w:pPr>
        <w:spacing w:line="276" w:lineRule="auto"/>
        <w:rPr>
          <w:rFonts w:ascii="Times New Roman" w:hAnsi="Times New Roman"/>
          <w:color w:val="7030A0"/>
        </w:rPr>
      </w:pPr>
    </w:p>
    <w:p w:rsidR="00687666" w:rsidRPr="004A3107" w:rsidRDefault="007E75D8" w:rsidP="00330548">
      <w:pPr>
        <w:spacing w:line="276" w:lineRule="auto"/>
        <w:rPr>
          <w:rFonts w:ascii="Times New Roman" w:hAnsi="Times New Roman"/>
        </w:rPr>
      </w:pPr>
      <w:r w:rsidRPr="004A3107">
        <w:rPr>
          <w:rFonts w:ascii="Times New Roman" w:hAnsi="Times New Roman"/>
          <w:u w:val="single"/>
        </w:rPr>
        <w:t>Analysis</w:t>
      </w:r>
      <w:r w:rsidRPr="004A3107">
        <w:rPr>
          <w:rFonts w:ascii="Times New Roman" w:hAnsi="Times New Roman"/>
        </w:rPr>
        <w:t xml:space="preserve">: </w:t>
      </w:r>
    </w:p>
    <w:p w:rsidR="00FB5F85" w:rsidRPr="004A3107" w:rsidRDefault="00B71762" w:rsidP="00330548">
      <w:pPr>
        <w:spacing w:line="276" w:lineRule="auto"/>
        <w:rPr>
          <w:rFonts w:ascii="Times New Roman" w:hAnsi="Times New Roman"/>
        </w:rPr>
      </w:pPr>
      <w:r w:rsidRPr="004A3107">
        <w:rPr>
          <w:rFonts w:ascii="Times New Roman" w:hAnsi="Times New Roman"/>
        </w:rPr>
        <w:t xml:space="preserve">With Hive, analysis </w:t>
      </w:r>
      <w:r w:rsidR="00AA69F9" w:rsidRPr="004A3107">
        <w:rPr>
          <w:rFonts w:ascii="Times New Roman" w:hAnsi="Times New Roman"/>
        </w:rPr>
        <w:t xml:space="preserve">can occur </w:t>
      </w:r>
      <w:r w:rsidR="007E75D8" w:rsidRPr="004A3107">
        <w:rPr>
          <w:rFonts w:ascii="Times New Roman" w:hAnsi="Times New Roman"/>
        </w:rPr>
        <w:t xml:space="preserve">in place whether </w:t>
      </w:r>
      <w:r w:rsidR="00736F0C" w:rsidRPr="004A3107">
        <w:rPr>
          <w:rFonts w:ascii="Times New Roman" w:hAnsi="Times New Roman"/>
        </w:rPr>
        <w:t xml:space="preserve">in </w:t>
      </w:r>
      <w:r w:rsidR="007E75D8" w:rsidRPr="004A3107">
        <w:rPr>
          <w:rFonts w:ascii="Times New Roman" w:hAnsi="Times New Roman"/>
        </w:rPr>
        <w:t xml:space="preserve">reservoir or warehouse. </w:t>
      </w:r>
      <w:r w:rsidR="00573D4D" w:rsidRPr="004A3107">
        <w:rPr>
          <w:rFonts w:ascii="Times New Roman" w:hAnsi="Times New Roman"/>
        </w:rPr>
        <w:t>In this use case, Hive would serve as</w:t>
      </w:r>
      <w:ins w:id="0" w:author="m shazri" w:date="2015-09-25T00:18:00Z">
        <w:r w:rsidR="00D63A27" w:rsidRPr="004A3107">
          <w:rPr>
            <w:rFonts w:ascii="Times New Roman" w:hAnsi="Times New Roman"/>
          </w:rPr>
          <w:t xml:space="preserve"> </w:t>
        </w:r>
      </w:ins>
      <w:r w:rsidR="00D63A27" w:rsidRPr="004A3107">
        <w:rPr>
          <w:rFonts w:ascii="Times New Roman" w:hAnsi="Times New Roman"/>
        </w:rPr>
        <w:t>an application</w:t>
      </w:r>
      <w:r w:rsidR="0066595E" w:rsidRPr="004A3107">
        <w:rPr>
          <w:rFonts w:ascii="Times New Roman" w:hAnsi="Times New Roman"/>
        </w:rPr>
        <w:t xml:space="preserve"> (data warehouse infrastructure/framework)</w:t>
      </w:r>
      <w:r w:rsidR="00D63A27" w:rsidRPr="004A3107">
        <w:rPr>
          <w:rFonts w:ascii="Times New Roman" w:hAnsi="Times New Roman"/>
        </w:rPr>
        <w:t xml:space="preserve"> that creates </w:t>
      </w:r>
      <w:r w:rsidR="008A26E0" w:rsidRPr="004A3107">
        <w:rPr>
          <w:rFonts w:ascii="Times New Roman" w:hAnsi="Times New Roman"/>
        </w:rPr>
        <w:lastRenderedPageBreak/>
        <w:t>MapReduce</w:t>
      </w:r>
      <w:r w:rsidR="00D63A27" w:rsidRPr="004A3107">
        <w:rPr>
          <w:rFonts w:ascii="Times New Roman" w:hAnsi="Times New Roman"/>
        </w:rPr>
        <w:t xml:space="preserve"> jobs on</w:t>
      </w:r>
      <w:r w:rsidR="00573D4D" w:rsidRPr="004A3107">
        <w:rPr>
          <w:rFonts w:ascii="Times New Roman" w:hAnsi="Times New Roman"/>
        </w:rPr>
        <w:t xml:space="preserve"> both the staging area </w:t>
      </w:r>
      <w:r w:rsidR="003331AD" w:rsidRPr="004A3107">
        <w:rPr>
          <w:rFonts w:ascii="Times New Roman" w:hAnsi="Times New Roman"/>
        </w:rPr>
        <w:t xml:space="preserve">[reservoir] </w:t>
      </w:r>
      <w:r w:rsidR="00573D4D" w:rsidRPr="004A3107">
        <w:rPr>
          <w:rFonts w:ascii="Times New Roman" w:hAnsi="Times New Roman"/>
        </w:rPr>
        <w:t>and the discovery sandbox</w:t>
      </w:r>
      <w:r w:rsidR="003331AD" w:rsidRPr="004A3107">
        <w:rPr>
          <w:rFonts w:ascii="Times New Roman" w:hAnsi="Times New Roman"/>
        </w:rPr>
        <w:t xml:space="preserve"> [DW]</w:t>
      </w:r>
      <w:r w:rsidR="00035479" w:rsidRPr="004A3107">
        <w:rPr>
          <w:rFonts w:ascii="Times New Roman" w:hAnsi="Times New Roman"/>
        </w:rPr>
        <w:t>, providing query functions</w:t>
      </w:r>
      <w:r w:rsidR="004C3220" w:rsidRPr="004A3107">
        <w:rPr>
          <w:rFonts w:ascii="Times New Roman" w:hAnsi="Times New Roman"/>
        </w:rPr>
        <w:t xml:space="preserve">; and </w:t>
      </w:r>
      <w:r w:rsidRPr="004A3107">
        <w:rPr>
          <w:rFonts w:ascii="Times New Roman" w:hAnsi="Times New Roman"/>
        </w:rPr>
        <w:t xml:space="preserve">if necessary </w:t>
      </w:r>
      <w:r w:rsidR="004C3220" w:rsidRPr="004A3107">
        <w:rPr>
          <w:rFonts w:ascii="Times New Roman" w:hAnsi="Times New Roman"/>
        </w:rPr>
        <w:t>the data could be transferred</w:t>
      </w:r>
      <w:r w:rsidR="003331AD" w:rsidRPr="004A3107">
        <w:rPr>
          <w:rFonts w:ascii="Times New Roman" w:hAnsi="Times New Roman"/>
        </w:rPr>
        <w:t xml:space="preserve"> after initial analysis</w:t>
      </w:r>
      <w:r w:rsidR="004C3220" w:rsidRPr="004A3107">
        <w:rPr>
          <w:rFonts w:ascii="Times New Roman" w:hAnsi="Times New Roman"/>
        </w:rPr>
        <w:t xml:space="preserve">, </w:t>
      </w:r>
      <w:proofErr w:type="spellStart"/>
      <w:r w:rsidR="004C3220" w:rsidRPr="004A3107">
        <w:rPr>
          <w:rFonts w:ascii="Times New Roman" w:hAnsi="Times New Roman"/>
        </w:rPr>
        <w:t>unmodeled</w:t>
      </w:r>
      <w:proofErr w:type="spellEnd"/>
      <w:r w:rsidR="004C3220" w:rsidRPr="004A3107">
        <w:rPr>
          <w:rFonts w:ascii="Times New Roman" w:hAnsi="Times New Roman"/>
        </w:rPr>
        <w:t>, to a discovery grade data visualization technology</w:t>
      </w:r>
      <w:r w:rsidR="00573D4D" w:rsidRPr="004A3107">
        <w:rPr>
          <w:rFonts w:ascii="Times New Roman" w:hAnsi="Times New Roman"/>
        </w:rPr>
        <w:t xml:space="preserve"> next layer u</w:t>
      </w:r>
      <w:r w:rsidR="00035479" w:rsidRPr="004A3107">
        <w:rPr>
          <w:rFonts w:ascii="Times New Roman" w:hAnsi="Times New Roman"/>
        </w:rPr>
        <w:t xml:space="preserve">p </w:t>
      </w:r>
      <w:r w:rsidR="004C3220" w:rsidRPr="004A3107">
        <w:rPr>
          <w:rFonts w:ascii="Times New Roman" w:hAnsi="Times New Roman"/>
        </w:rPr>
        <w:t>[</w:t>
      </w:r>
      <w:proofErr w:type="spellStart"/>
      <w:r w:rsidR="004C3220" w:rsidRPr="004A3107">
        <w:rPr>
          <w:rFonts w:ascii="Times New Roman" w:hAnsi="Times New Roman"/>
        </w:rPr>
        <w:t>Qlik</w:t>
      </w:r>
      <w:proofErr w:type="spellEnd"/>
      <w:r w:rsidR="004C3220" w:rsidRPr="004A3107">
        <w:rPr>
          <w:rFonts w:ascii="Times New Roman" w:hAnsi="Times New Roman"/>
        </w:rPr>
        <w:t xml:space="preserve">, </w:t>
      </w:r>
      <w:proofErr w:type="spellStart"/>
      <w:r w:rsidR="004C3220" w:rsidRPr="004A3107">
        <w:rPr>
          <w:rFonts w:ascii="Times New Roman" w:hAnsi="Times New Roman"/>
        </w:rPr>
        <w:t>Spotfire</w:t>
      </w:r>
      <w:proofErr w:type="spellEnd"/>
      <w:r w:rsidR="004C3220" w:rsidRPr="004A3107">
        <w:rPr>
          <w:rFonts w:ascii="Times New Roman" w:hAnsi="Times New Roman"/>
        </w:rPr>
        <w:t xml:space="preserve">, Tableau, etc.] which </w:t>
      </w:r>
      <w:r w:rsidR="00CC1428" w:rsidRPr="004A3107">
        <w:rPr>
          <w:rFonts w:ascii="Times New Roman" w:hAnsi="Times New Roman"/>
        </w:rPr>
        <w:t>would be able to complete</w:t>
      </w:r>
      <w:r w:rsidR="00035479" w:rsidRPr="004A3107">
        <w:rPr>
          <w:rFonts w:ascii="Times New Roman" w:hAnsi="Times New Roman"/>
        </w:rPr>
        <w:t xml:space="preserve"> additional</w:t>
      </w:r>
      <w:r w:rsidR="00573D4D" w:rsidRPr="004A3107">
        <w:rPr>
          <w:rFonts w:ascii="Times New Roman" w:hAnsi="Times New Roman"/>
        </w:rPr>
        <w:t xml:space="preserve"> </w:t>
      </w:r>
      <w:r w:rsidR="00CC1428" w:rsidRPr="004A3107">
        <w:rPr>
          <w:rFonts w:ascii="Times New Roman" w:hAnsi="Times New Roman"/>
        </w:rPr>
        <w:t xml:space="preserve">descriptive </w:t>
      </w:r>
      <w:r w:rsidR="00573D4D" w:rsidRPr="004A3107">
        <w:rPr>
          <w:rFonts w:ascii="Times New Roman" w:hAnsi="Times New Roman"/>
        </w:rPr>
        <w:t>ana</w:t>
      </w:r>
      <w:r w:rsidR="009A5CEB" w:rsidRPr="004A3107">
        <w:rPr>
          <w:rFonts w:ascii="Times New Roman" w:hAnsi="Times New Roman"/>
        </w:rPr>
        <w:t>lysis without ever modeling</w:t>
      </w:r>
      <w:r w:rsidR="004C3220" w:rsidRPr="004A3107">
        <w:rPr>
          <w:rFonts w:ascii="Times New Roman" w:hAnsi="Times New Roman"/>
        </w:rPr>
        <w:t xml:space="preserve"> the data.</w:t>
      </w:r>
      <w:r w:rsidR="00CE4264" w:rsidRPr="004A3107">
        <w:rPr>
          <w:rFonts w:ascii="Times New Roman" w:hAnsi="Times New Roman"/>
        </w:rPr>
        <w:t xml:space="preserve"> </w:t>
      </w:r>
      <w:r w:rsidR="00687666" w:rsidRPr="004A3107">
        <w:rPr>
          <w:rFonts w:ascii="Times New Roman" w:hAnsi="Times New Roman"/>
          <w:color w:val="C00000"/>
        </w:rPr>
        <w:t xml:space="preserve">The </w:t>
      </w:r>
      <w:r w:rsidR="00CE4264" w:rsidRPr="004A3107">
        <w:rPr>
          <w:rFonts w:ascii="Times New Roman" w:hAnsi="Times New Roman"/>
          <w:color w:val="C00000"/>
        </w:rPr>
        <w:t>analysis activity in Hive matches with the Processing container in the BDRA Activities View diagram, both Batch and Interactive ovals.</w:t>
      </w:r>
    </w:p>
    <w:p w:rsidR="007E75D8" w:rsidRPr="004A3107" w:rsidRDefault="00FB5F85" w:rsidP="00330548">
      <w:pPr>
        <w:spacing w:line="276" w:lineRule="auto"/>
        <w:rPr>
          <w:rFonts w:ascii="Times New Roman" w:hAnsi="Times New Roman"/>
          <w:color w:val="538135" w:themeColor="accent6" w:themeShade="BF"/>
        </w:rPr>
      </w:pPr>
      <w:r w:rsidRPr="004A3107">
        <w:rPr>
          <w:rFonts w:ascii="Times New Roman" w:hAnsi="Times New Roman"/>
          <w:color w:val="538135" w:themeColor="accent6" w:themeShade="BF"/>
        </w:rPr>
        <w:t>Hardware requirements: i</w:t>
      </w:r>
      <w:r w:rsidR="007E75D8" w:rsidRPr="004A3107">
        <w:rPr>
          <w:rFonts w:ascii="Times New Roman" w:hAnsi="Times New Roman"/>
          <w:color w:val="538135" w:themeColor="accent6" w:themeShade="BF"/>
        </w:rPr>
        <w:t xml:space="preserve">n memory h/w is required </w:t>
      </w:r>
      <w:r w:rsidR="009C5CC5" w:rsidRPr="004A3107">
        <w:rPr>
          <w:rFonts w:ascii="Times New Roman" w:hAnsi="Times New Roman"/>
          <w:color w:val="538135" w:themeColor="accent6" w:themeShade="BF"/>
        </w:rPr>
        <w:t xml:space="preserve">for this </w:t>
      </w:r>
      <w:r w:rsidR="00573D4D" w:rsidRPr="004A3107">
        <w:rPr>
          <w:rFonts w:ascii="Times New Roman" w:hAnsi="Times New Roman"/>
          <w:color w:val="538135" w:themeColor="accent6" w:themeShade="BF"/>
        </w:rPr>
        <w:t xml:space="preserve">sandbox </w:t>
      </w:r>
      <w:r w:rsidR="009C5CC5" w:rsidRPr="004A3107">
        <w:rPr>
          <w:rFonts w:ascii="Times New Roman" w:hAnsi="Times New Roman"/>
          <w:color w:val="538135" w:themeColor="accent6" w:themeShade="BF"/>
        </w:rPr>
        <w:t>function</w:t>
      </w:r>
      <w:r w:rsidR="007E75D8" w:rsidRPr="004A3107">
        <w:rPr>
          <w:rFonts w:ascii="Times New Roman" w:hAnsi="Times New Roman"/>
          <w:color w:val="538135" w:themeColor="accent6" w:themeShade="BF"/>
        </w:rPr>
        <w:t xml:space="preserve">. </w:t>
      </w:r>
    </w:p>
    <w:p w:rsidR="007E75D8" w:rsidRPr="004A3107" w:rsidRDefault="007E75D8" w:rsidP="00330548">
      <w:pPr>
        <w:spacing w:line="276" w:lineRule="auto"/>
        <w:rPr>
          <w:rFonts w:ascii="Times New Roman" w:hAnsi="Times New Roman"/>
        </w:rPr>
      </w:pPr>
    </w:p>
    <w:p w:rsidR="001B4283" w:rsidRPr="004A3107" w:rsidRDefault="001B136B" w:rsidP="00330548">
      <w:pPr>
        <w:spacing w:line="276" w:lineRule="auto"/>
        <w:rPr>
          <w:rFonts w:ascii="Times New Roman" w:hAnsi="Times New Roman"/>
          <w:color w:val="7030A0"/>
        </w:rPr>
      </w:pPr>
      <w:r w:rsidRPr="004A3107">
        <w:rPr>
          <w:rFonts w:ascii="Times New Roman" w:hAnsi="Times New Roman"/>
          <w:u w:val="single"/>
        </w:rPr>
        <w:t>Performance</w:t>
      </w:r>
      <w:r w:rsidR="009A5CEB" w:rsidRPr="004A3107">
        <w:rPr>
          <w:rFonts w:ascii="Times New Roman" w:hAnsi="Times New Roman"/>
          <w:u w:val="single"/>
        </w:rPr>
        <w:t xml:space="preserve"> [Processing and Access layers]</w:t>
      </w:r>
      <w:r w:rsidRPr="004A3107">
        <w:rPr>
          <w:rFonts w:ascii="Times New Roman" w:hAnsi="Times New Roman"/>
        </w:rPr>
        <w:t>:</w:t>
      </w:r>
      <w:r w:rsidRPr="004A3107">
        <w:rPr>
          <w:rFonts w:ascii="Times New Roman" w:hAnsi="Times New Roman"/>
          <w:color w:val="7030A0"/>
        </w:rPr>
        <w:t xml:space="preserve"> </w:t>
      </w:r>
      <w:r w:rsidR="009C5CC5" w:rsidRPr="004A3107">
        <w:rPr>
          <w:rFonts w:ascii="Times New Roman" w:hAnsi="Times New Roman"/>
          <w:color w:val="538135" w:themeColor="accent6" w:themeShade="BF"/>
        </w:rPr>
        <w:t>Assumption</w:t>
      </w:r>
      <w:r w:rsidR="008A26E0" w:rsidRPr="004A3107">
        <w:rPr>
          <w:rFonts w:ascii="Times New Roman" w:hAnsi="Times New Roman"/>
          <w:color w:val="538135" w:themeColor="accent6" w:themeShade="BF"/>
        </w:rPr>
        <w:t>:</w:t>
      </w:r>
      <w:r w:rsidR="001B4283" w:rsidRPr="004A3107">
        <w:rPr>
          <w:rFonts w:ascii="Times New Roman" w:hAnsi="Times New Roman"/>
          <w:color w:val="538135" w:themeColor="accent6" w:themeShade="BF"/>
        </w:rPr>
        <w:t xml:space="preserve"> the data will be at rest. </w:t>
      </w:r>
    </w:p>
    <w:p w:rsidR="00AA69F9" w:rsidRPr="004A3107" w:rsidRDefault="00AA69F9" w:rsidP="00330548">
      <w:pPr>
        <w:spacing w:line="276" w:lineRule="auto"/>
        <w:rPr>
          <w:rFonts w:ascii="Times New Roman" w:hAnsi="Times New Roman"/>
          <w:color w:val="7030A0"/>
        </w:rPr>
      </w:pPr>
    </w:p>
    <w:p w:rsidR="00687666" w:rsidRPr="004A3107" w:rsidRDefault="006800AB" w:rsidP="00330548">
      <w:pPr>
        <w:spacing w:line="276" w:lineRule="auto"/>
        <w:rPr>
          <w:rFonts w:ascii="Times New Roman" w:hAnsi="Times New Roman"/>
        </w:rPr>
      </w:pPr>
      <w:r w:rsidRPr="004A3107">
        <w:rPr>
          <w:rFonts w:ascii="Times New Roman" w:hAnsi="Times New Roman"/>
          <w:u w:val="single"/>
        </w:rPr>
        <w:t>Query</w:t>
      </w:r>
      <w:r w:rsidRPr="004A3107">
        <w:rPr>
          <w:rFonts w:ascii="Times New Roman" w:hAnsi="Times New Roman"/>
        </w:rPr>
        <w:t xml:space="preserve">: </w:t>
      </w:r>
    </w:p>
    <w:p w:rsidR="00A45E77" w:rsidRPr="004A3107" w:rsidRDefault="00E3328C" w:rsidP="00330548">
      <w:pPr>
        <w:spacing w:line="276" w:lineRule="auto"/>
        <w:rPr>
          <w:rFonts w:ascii="Times New Roman" w:hAnsi="Times New Roman"/>
        </w:rPr>
      </w:pPr>
      <w:proofErr w:type="spellStart"/>
      <w:r w:rsidRPr="004A3107">
        <w:rPr>
          <w:rFonts w:ascii="Times New Roman" w:hAnsi="Times New Roman"/>
        </w:rPr>
        <w:t>HBa</w:t>
      </w:r>
      <w:r w:rsidR="00A45E77" w:rsidRPr="004A3107">
        <w:rPr>
          <w:rFonts w:ascii="Times New Roman" w:hAnsi="Times New Roman"/>
        </w:rPr>
        <w:t>se</w:t>
      </w:r>
      <w:proofErr w:type="spellEnd"/>
      <w:r w:rsidR="00A45E77" w:rsidRPr="004A3107">
        <w:rPr>
          <w:rFonts w:ascii="Times New Roman" w:hAnsi="Times New Roman"/>
        </w:rPr>
        <w:t xml:space="preserve"> allows users to perform aggregate analysis [</w:t>
      </w:r>
      <w:r w:rsidR="001C379C" w:rsidRPr="004A3107">
        <w:rPr>
          <w:rFonts w:ascii="Times New Roman" w:hAnsi="Times New Roman"/>
        </w:rPr>
        <w:t xml:space="preserve">through </w:t>
      </w:r>
      <w:r w:rsidR="00A45E77" w:rsidRPr="004A3107">
        <w:rPr>
          <w:rFonts w:ascii="Times New Roman" w:hAnsi="Times New Roman"/>
        </w:rPr>
        <w:t xml:space="preserve">a </w:t>
      </w:r>
      <w:r w:rsidR="008A26E0" w:rsidRPr="004A3107">
        <w:rPr>
          <w:rFonts w:ascii="Times New Roman" w:hAnsi="Times New Roman"/>
        </w:rPr>
        <w:t>MapReduce</w:t>
      </w:r>
      <w:r w:rsidR="00A45E77" w:rsidRPr="004A3107">
        <w:rPr>
          <w:rFonts w:ascii="Times New Roman" w:hAnsi="Times New Roman"/>
        </w:rPr>
        <w:t xml:space="preserve"> batch] or individual record queries [through the row key]. </w:t>
      </w:r>
      <w:r w:rsidR="00AD61E0" w:rsidRPr="004A3107">
        <w:rPr>
          <w:rFonts w:ascii="Times New Roman" w:hAnsi="Times New Roman"/>
          <w:color w:val="C00000"/>
        </w:rPr>
        <w:t xml:space="preserve">The query activity discussed here matches with the Big Data Application </w:t>
      </w:r>
      <w:r w:rsidR="00586AB8" w:rsidRPr="004A3107">
        <w:rPr>
          <w:rFonts w:ascii="Times New Roman" w:hAnsi="Times New Roman"/>
          <w:color w:val="C00000"/>
        </w:rPr>
        <w:t>container, Access</w:t>
      </w:r>
      <w:r w:rsidR="00AD61E0" w:rsidRPr="004A3107">
        <w:rPr>
          <w:rFonts w:ascii="Times New Roman" w:hAnsi="Times New Roman"/>
          <w:color w:val="C00000"/>
        </w:rPr>
        <w:t xml:space="preserve"> oval in the BDRA Activity View diagram.</w:t>
      </w:r>
    </w:p>
    <w:p w:rsidR="00E3328C" w:rsidRPr="004A3107" w:rsidRDefault="00A45E77" w:rsidP="00330548">
      <w:pPr>
        <w:spacing w:line="276" w:lineRule="auto"/>
        <w:rPr>
          <w:rFonts w:ascii="Times New Roman" w:hAnsi="Times New Roman"/>
        </w:rPr>
      </w:pPr>
      <w:r w:rsidRPr="004A3107">
        <w:rPr>
          <w:rFonts w:ascii="Times New Roman" w:hAnsi="Times New Roman"/>
        </w:rPr>
        <w:t xml:space="preserve"> </w:t>
      </w:r>
    </w:p>
    <w:p w:rsidR="007E75D8" w:rsidRPr="004A3107" w:rsidRDefault="00F52FFA" w:rsidP="00330548">
      <w:pPr>
        <w:spacing w:line="276" w:lineRule="auto"/>
        <w:rPr>
          <w:rFonts w:ascii="Times New Roman" w:hAnsi="Times New Roman"/>
        </w:rPr>
      </w:pPr>
      <w:r w:rsidRPr="004A3107">
        <w:rPr>
          <w:rFonts w:ascii="Times New Roman" w:hAnsi="Times New Roman"/>
        </w:rPr>
        <w:t>A second option</w:t>
      </w:r>
      <w:r w:rsidR="00222AEF" w:rsidRPr="004A3107">
        <w:rPr>
          <w:rFonts w:ascii="Times New Roman" w:hAnsi="Times New Roman"/>
        </w:rPr>
        <w:t xml:space="preserve"> for ad hoc query, is to go through a </w:t>
      </w:r>
      <w:r w:rsidR="00061537" w:rsidRPr="004A3107">
        <w:rPr>
          <w:rFonts w:ascii="Times New Roman" w:hAnsi="Times New Roman"/>
        </w:rPr>
        <w:t>“</w:t>
      </w:r>
      <w:r w:rsidR="00222AEF" w:rsidRPr="004A3107">
        <w:rPr>
          <w:rFonts w:ascii="Times New Roman" w:hAnsi="Times New Roman"/>
        </w:rPr>
        <w:t>distribution</w:t>
      </w:r>
      <w:r w:rsidR="00061537" w:rsidRPr="004A3107">
        <w:rPr>
          <w:rFonts w:ascii="Times New Roman" w:hAnsi="Times New Roman"/>
        </w:rPr>
        <w:t>”</w:t>
      </w:r>
      <w:r w:rsidR="00222AEF" w:rsidRPr="004A3107">
        <w:rPr>
          <w:rFonts w:ascii="Times New Roman" w:hAnsi="Times New Roman"/>
        </w:rPr>
        <w:t xml:space="preserve"> (Enhanced </w:t>
      </w:r>
      <w:proofErr w:type="spellStart"/>
      <w:r w:rsidR="00222AEF" w:rsidRPr="004A3107">
        <w:rPr>
          <w:rFonts w:ascii="Times New Roman" w:hAnsi="Times New Roman"/>
        </w:rPr>
        <w:t>HBase</w:t>
      </w:r>
      <w:proofErr w:type="spellEnd"/>
      <w:r w:rsidR="00222AEF" w:rsidRPr="004A3107">
        <w:rPr>
          <w:rFonts w:ascii="Times New Roman" w:hAnsi="Times New Roman"/>
        </w:rPr>
        <w:t xml:space="preserve"> SQL query </w:t>
      </w:r>
      <w:r w:rsidR="00E92D68" w:rsidRPr="004A3107">
        <w:rPr>
          <w:rFonts w:ascii="Times New Roman" w:hAnsi="Times New Roman"/>
        </w:rPr>
        <w:t>almost always</w:t>
      </w:r>
      <w:r w:rsidR="00222AEF" w:rsidRPr="004A3107">
        <w:rPr>
          <w:rFonts w:ascii="Times New Roman" w:hAnsi="Times New Roman"/>
        </w:rPr>
        <w:t xml:space="preserve"> involves going thro</w:t>
      </w:r>
      <w:r w:rsidRPr="004A3107">
        <w:rPr>
          <w:rFonts w:ascii="Times New Roman" w:hAnsi="Times New Roman"/>
        </w:rPr>
        <w:t xml:space="preserve">ugh a distribution). </w:t>
      </w:r>
      <w:r w:rsidR="004E7C6B" w:rsidRPr="004A3107">
        <w:rPr>
          <w:rFonts w:ascii="Times New Roman" w:hAnsi="Times New Roman"/>
        </w:rPr>
        <w:t xml:space="preserve">A distribution would be an option if the agency </w:t>
      </w:r>
      <w:r w:rsidR="00035479" w:rsidRPr="004A3107">
        <w:rPr>
          <w:rFonts w:ascii="Times New Roman" w:hAnsi="Times New Roman"/>
        </w:rPr>
        <w:t xml:space="preserve">piloting the POC </w:t>
      </w:r>
      <w:r w:rsidR="004E7C6B" w:rsidRPr="004A3107">
        <w:rPr>
          <w:rFonts w:ascii="Times New Roman" w:hAnsi="Times New Roman"/>
        </w:rPr>
        <w:t xml:space="preserve">lacks </w:t>
      </w:r>
      <w:r w:rsidR="002170F7" w:rsidRPr="004A3107">
        <w:rPr>
          <w:rFonts w:ascii="Times New Roman" w:hAnsi="Times New Roman"/>
        </w:rPr>
        <w:t xml:space="preserve">personnel with </w:t>
      </w:r>
      <w:r w:rsidR="004E7C6B" w:rsidRPr="004A3107">
        <w:rPr>
          <w:rFonts w:ascii="Times New Roman" w:hAnsi="Times New Roman"/>
        </w:rPr>
        <w:t>an open source skill set qualified for</w:t>
      </w:r>
      <w:r w:rsidRPr="004A3107">
        <w:rPr>
          <w:rFonts w:ascii="Times New Roman" w:hAnsi="Times New Roman"/>
        </w:rPr>
        <w:t xml:space="preserve"> the analysis in this use case; dist</w:t>
      </w:r>
      <w:r w:rsidR="00035479" w:rsidRPr="004A3107">
        <w:rPr>
          <w:rFonts w:ascii="Times New Roman" w:hAnsi="Times New Roman"/>
        </w:rPr>
        <w:t xml:space="preserve">ributions greatly </w:t>
      </w:r>
      <w:r w:rsidR="00DF1697" w:rsidRPr="004A3107">
        <w:rPr>
          <w:rFonts w:ascii="Times New Roman" w:hAnsi="Times New Roman"/>
        </w:rPr>
        <w:t>reduce the complexity</w:t>
      </w:r>
      <w:r w:rsidRPr="004A3107">
        <w:rPr>
          <w:rFonts w:ascii="Times New Roman" w:hAnsi="Times New Roman"/>
        </w:rPr>
        <w:t>.</w:t>
      </w:r>
      <w:r w:rsidR="00DF1697" w:rsidRPr="004A3107">
        <w:rPr>
          <w:rFonts w:ascii="Times New Roman" w:hAnsi="Times New Roman"/>
        </w:rPr>
        <w:t xml:space="preserve"> </w:t>
      </w:r>
      <w:r w:rsidR="002170F7" w:rsidRPr="004A3107">
        <w:rPr>
          <w:rFonts w:ascii="Times New Roman" w:hAnsi="Times New Roman"/>
        </w:rPr>
        <w:t>Distributions</w:t>
      </w:r>
      <w:r w:rsidR="00687666" w:rsidRPr="004A3107">
        <w:rPr>
          <w:rFonts w:ascii="Times New Roman" w:hAnsi="Times New Roman"/>
        </w:rPr>
        <w:t xml:space="preserve"> are covered in more detail in the last section</w:t>
      </w:r>
      <w:r w:rsidR="0038750E" w:rsidRPr="004A3107">
        <w:rPr>
          <w:rFonts w:ascii="Times New Roman" w:hAnsi="Times New Roman"/>
        </w:rPr>
        <w:t xml:space="preserve">. </w:t>
      </w:r>
      <w:r w:rsidRPr="004A3107">
        <w:rPr>
          <w:rFonts w:ascii="Times New Roman" w:hAnsi="Times New Roman"/>
        </w:rPr>
        <w:t>A third option involves bypassing MapReduce and Hive.</w:t>
      </w:r>
    </w:p>
    <w:p w:rsidR="0038750E" w:rsidRPr="004A3107" w:rsidRDefault="006501EC" w:rsidP="0038750E">
      <w:pPr>
        <w:spacing w:before="240" w:line="276" w:lineRule="auto"/>
        <w:rPr>
          <w:rFonts w:ascii="Times New Roman" w:hAnsi="Times New Roman"/>
        </w:rPr>
      </w:pPr>
      <w:r w:rsidRPr="004A3107">
        <w:rPr>
          <w:rFonts w:ascii="Times New Roman" w:hAnsi="Times New Roman"/>
        </w:rPr>
        <w:t>Alternative</w:t>
      </w:r>
      <w:r w:rsidR="006A60B7" w:rsidRPr="004A3107">
        <w:rPr>
          <w:rFonts w:ascii="Times New Roman" w:hAnsi="Times New Roman"/>
        </w:rPr>
        <w:t>s</w:t>
      </w:r>
      <w:r w:rsidRPr="004A3107">
        <w:rPr>
          <w:rFonts w:ascii="Times New Roman" w:hAnsi="Times New Roman"/>
        </w:rPr>
        <w:t xml:space="preserve"> to SQL, </w:t>
      </w:r>
      <w:r w:rsidR="00CC1428" w:rsidRPr="004A3107">
        <w:rPr>
          <w:rFonts w:ascii="Times New Roman" w:hAnsi="Times New Roman"/>
        </w:rPr>
        <w:t xml:space="preserve">also referred to as </w:t>
      </w:r>
      <w:r w:rsidR="0038750E" w:rsidRPr="004A3107">
        <w:rPr>
          <w:rFonts w:ascii="Times New Roman" w:hAnsi="Times New Roman"/>
        </w:rPr>
        <w:t>SQL Layer Interfaces for Hadoop: OS</w:t>
      </w:r>
      <w:r w:rsidR="000903CD" w:rsidRPr="004A3107">
        <w:rPr>
          <w:rFonts w:ascii="Times New Roman" w:hAnsi="Times New Roman"/>
        </w:rPr>
        <w:t xml:space="preserve"> technologies Apache Hive</w:t>
      </w:r>
      <w:r w:rsidR="0038750E" w:rsidRPr="004A3107">
        <w:rPr>
          <w:rFonts w:ascii="Times New Roman" w:hAnsi="Times New Roman"/>
        </w:rPr>
        <w:t xml:space="preserve"> and Pig have developed higher layer scripting languages that sit on top of </w:t>
      </w:r>
      <w:r w:rsidR="008A26E0" w:rsidRPr="004A3107">
        <w:rPr>
          <w:rFonts w:ascii="Times New Roman" w:hAnsi="Times New Roman"/>
        </w:rPr>
        <w:t>MapReduce</w:t>
      </w:r>
      <w:r w:rsidR="0038750E" w:rsidRPr="004A3107">
        <w:rPr>
          <w:rFonts w:ascii="Times New Roman" w:hAnsi="Times New Roman"/>
        </w:rPr>
        <w:t xml:space="preserve"> and translate queries into Jobs used to pull data from HDFS. </w:t>
      </w:r>
    </w:p>
    <w:p w:rsidR="0038750E" w:rsidRPr="004A3107" w:rsidRDefault="0038750E" w:rsidP="00330548">
      <w:pPr>
        <w:spacing w:line="276" w:lineRule="auto"/>
        <w:rPr>
          <w:rFonts w:ascii="Times New Roman" w:hAnsi="Times New Roman"/>
          <w:color w:val="7030A0"/>
        </w:rPr>
      </w:pPr>
    </w:p>
    <w:p w:rsidR="00D30794" w:rsidRPr="004A3107" w:rsidRDefault="0038750E" w:rsidP="0038750E">
      <w:pPr>
        <w:spacing w:line="276" w:lineRule="auto"/>
        <w:rPr>
          <w:rFonts w:ascii="Times New Roman" w:hAnsi="Times New Roman"/>
        </w:rPr>
      </w:pPr>
      <w:r w:rsidRPr="004A3107">
        <w:rPr>
          <w:rFonts w:ascii="Times New Roman" w:hAnsi="Times New Roman"/>
        </w:rPr>
        <w:t xml:space="preserve">Background on Hive: </w:t>
      </w:r>
      <w:proofErr w:type="spellStart"/>
      <w:r w:rsidR="00D30794" w:rsidRPr="004A3107">
        <w:rPr>
          <w:rFonts w:ascii="Times New Roman" w:hAnsi="Times New Roman"/>
        </w:rPr>
        <w:t>Hive</w:t>
      </w:r>
      <w:r w:rsidR="00AD61E0" w:rsidRPr="004A3107">
        <w:rPr>
          <w:rFonts w:ascii="Times New Roman" w:hAnsi="Times New Roman"/>
        </w:rPr>
        <w:t>QL</w:t>
      </w:r>
      <w:proofErr w:type="spellEnd"/>
      <w:r w:rsidR="00D30794" w:rsidRPr="004A3107">
        <w:rPr>
          <w:rFonts w:ascii="Times New Roman" w:hAnsi="Times New Roman"/>
        </w:rPr>
        <w:t xml:space="preserve"> is a declarative query language originally spinoff from Yahoo then developed by Facebook for analytic modeling in Hadoop. Purpose built for petabyte scale SQL interactive and batch processing, Hive is usually used for ETL or co</w:t>
      </w:r>
      <w:r w:rsidR="002356BD" w:rsidRPr="004A3107">
        <w:rPr>
          <w:rFonts w:ascii="Times New Roman" w:hAnsi="Times New Roman"/>
        </w:rPr>
        <w:t xml:space="preserve">mbining </w:t>
      </w:r>
      <w:r w:rsidR="00637D6B" w:rsidRPr="004A3107">
        <w:rPr>
          <w:rFonts w:ascii="Times New Roman" w:hAnsi="Times New Roman"/>
        </w:rPr>
        <w:t xml:space="preserve">Hadoop </w:t>
      </w:r>
      <w:r w:rsidR="002356BD" w:rsidRPr="004A3107">
        <w:rPr>
          <w:rFonts w:ascii="Times New Roman" w:hAnsi="Times New Roman"/>
        </w:rPr>
        <w:t xml:space="preserve">with </w:t>
      </w:r>
      <w:r w:rsidR="00637D6B" w:rsidRPr="004A3107">
        <w:rPr>
          <w:rFonts w:ascii="Times New Roman" w:hAnsi="Times New Roman"/>
        </w:rPr>
        <w:t>structured DB functions equivalent to SQL on relational DWs.</w:t>
      </w:r>
      <w:r w:rsidR="002356BD" w:rsidRPr="004A3107">
        <w:rPr>
          <w:rFonts w:ascii="Times New Roman" w:hAnsi="Times New Roman"/>
        </w:rPr>
        <w:tab/>
      </w:r>
    </w:p>
    <w:p w:rsidR="00274CF0" w:rsidRPr="004A3107" w:rsidRDefault="00274CF0" w:rsidP="0038750E">
      <w:pPr>
        <w:spacing w:line="276" w:lineRule="auto"/>
        <w:rPr>
          <w:rFonts w:ascii="Times New Roman" w:hAnsi="Times New Roman"/>
        </w:rPr>
      </w:pPr>
    </w:p>
    <w:p w:rsidR="00D30794" w:rsidRPr="004A3107" w:rsidRDefault="00D30794" w:rsidP="00330548">
      <w:pPr>
        <w:spacing w:line="276" w:lineRule="auto"/>
        <w:rPr>
          <w:rFonts w:ascii="Times New Roman" w:eastAsia="Arial Unicode MS" w:hAnsi="Times New Roman"/>
          <w:u w:color="000000"/>
        </w:rPr>
      </w:pPr>
      <w:r w:rsidRPr="004A3107">
        <w:rPr>
          <w:rFonts w:ascii="Times New Roman" w:hAnsi="Times New Roman"/>
        </w:rPr>
        <w:t xml:space="preserve">HDFS, Hive, </w:t>
      </w:r>
      <w:r w:rsidR="008A26E0" w:rsidRPr="004A3107">
        <w:rPr>
          <w:rFonts w:ascii="Times New Roman" w:hAnsi="Times New Roman"/>
        </w:rPr>
        <w:t>MapReduce</w:t>
      </w:r>
      <w:r w:rsidRPr="004A3107">
        <w:rPr>
          <w:rFonts w:ascii="Times New Roman" w:hAnsi="Times New Roman"/>
        </w:rPr>
        <w:t xml:space="preserve"> and Pig make up the core components of a basic Hadoop environment. Each has satisfactory batch and interactive functionality, but by no means create a panacea for all things big data</w:t>
      </w:r>
      <w:r w:rsidR="00637D6B" w:rsidRPr="004A3107">
        <w:rPr>
          <w:rFonts w:ascii="Times New Roman" w:hAnsi="Times New Roman"/>
        </w:rPr>
        <w:t>.</w:t>
      </w:r>
      <w:r w:rsidR="0038750E" w:rsidRPr="004A3107">
        <w:rPr>
          <w:rFonts w:ascii="Times New Roman" w:hAnsi="Times New Roman"/>
        </w:rPr>
        <w:t xml:space="preserve"> </w:t>
      </w:r>
      <w:r w:rsidRPr="004A3107">
        <w:rPr>
          <w:rFonts w:ascii="Times New Roman" w:eastAsia="Arial Unicode MS" w:hAnsi="Times New Roman"/>
          <w:u w:color="000000"/>
        </w:rPr>
        <w:t xml:space="preserve">Pig and </w:t>
      </w:r>
      <w:proofErr w:type="spellStart"/>
      <w:r w:rsidRPr="004A3107">
        <w:rPr>
          <w:rFonts w:ascii="Times New Roman" w:eastAsia="Arial Unicode MS" w:hAnsi="Times New Roman"/>
          <w:u w:color="000000"/>
        </w:rPr>
        <w:t>Hive</w:t>
      </w:r>
      <w:r w:rsidR="00AD61E0" w:rsidRPr="004A3107">
        <w:rPr>
          <w:rFonts w:ascii="Times New Roman" w:eastAsia="Arial Unicode MS" w:hAnsi="Times New Roman"/>
          <w:u w:color="000000"/>
        </w:rPr>
        <w:t>QL</w:t>
      </w:r>
      <w:proofErr w:type="spellEnd"/>
      <w:r w:rsidRPr="004A3107">
        <w:rPr>
          <w:rFonts w:ascii="Times New Roman" w:eastAsia="Arial Unicode MS" w:hAnsi="Times New Roman"/>
          <w:u w:color="000000"/>
        </w:rPr>
        <w:t xml:space="preserve"> are not good for more than basic ad-hoc analysis. </w:t>
      </w:r>
      <w:proofErr w:type="spellStart"/>
      <w:r w:rsidR="0038750E" w:rsidRPr="004A3107">
        <w:rPr>
          <w:rFonts w:ascii="Times New Roman" w:hAnsi="Times New Roman"/>
        </w:rPr>
        <w:t>HiveQL</w:t>
      </w:r>
      <w:proofErr w:type="spellEnd"/>
      <w:r w:rsidR="0038750E" w:rsidRPr="004A3107">
        <w:rPr>
          <w:rFonts w:ascii="Times New Roman" w:hAnsi="Times New Roman"/>
        </w:rPr>
        <w:t xml:space="preserve"> will execut</w:t>
      </w:r>
      <w:r w:rsidR="00637D6B" w:rsidRPr="004A3107">
        <w:rPr>
          <w:rFonts w:ascii="Times New Roman" w:hAnsi="Times New Roman"/>
        </w:rPr>
        <w:t xml:space="preserve">e NoSQL queries on </w:t>
      </w:r>
      <w:proofErr w:type="spellStart"/>
      <w:r w:rsidR="00637D6B" w:rsidRPr="004A3107">
        <w:rPr>
          <w:rFonts w:ascii="Times New Roman" w:hAnsi="Times New Roman"/>
        </w:rPr>
        <w:t>HBase</w:t>
      </w:r>
      <w:proofErr w:type="spellEnd"/>
      <w:r w:rsidR="0038750E" w:rsidRPr="004A3107">
        <w:rPr>
          <w:rFonts w:ascii="Times New Roman" w:hAnsi="Times New Roman"/>
        </w:rPr>
        <w:t xml:space="preserve"> via </w:t>
      </w:r>
      <w:r w:rsidR="008A26E0" w:rsidRPr="004A3107">
        <w:rPr>
          <w:rFonts w:ascii="Times New Roman" w:hAnsi="Times New Roman"/>
        </w:rPr>
        <w:t>MapReduce</w:t>
      </w:r>
      <w:r w:rsidR="0038750E" w:rsidRPr="004A3107">
        <w:rPr>
          <w:rFonts w:ascii="Times New Roman" w:hAnsi="Times New Roman"/>
        </w:rPr>
        <w:t xml:space="preserve">, however </w:t>
      </w:r>
      <w:proofErr w:type="spellStart"/>
      <w:r w:rsidR="0038750E" w:rsidRPr="004A3107">
        <w:rPr>
          <w:rFonts w:ascii="Times New Roman" w:hAnsi="Times New Roman"/>
        </w:rPr>
        <w:t>HBase</w:t>
      </w:r>
      <w:r w:rsidR="00637D6B" w:rsidRPr="004A3107">
        <w:rPr>
          <w:rFonts w:ascii="Times New Roman" w:hAnsi="Times New Roman"/>
        </w:rPr>
        <w:t>’s</w:t>
      </w:r>
      <w:proofErr w:type="spellEnd"/>
      <w:r w:rsidR="0038750E" w:rsidRPr="004A3107">
        <w:rPr>
          <w:rFonts w:ascii="Times New Roman" w:hAnsi="Times New Roman"/>
        </w:rPr>
        <w:t xml:space="preserve"> own documentation [FAQ] describes </w:t>
      </w:r>
      <w:r w:rsidR="008A26E0" w:rsidRPr="004A3107">
        <w:rPr>
          <w:rFonts w:ascii="Times New Roman" w:hAnsi="Times New Roman"/>
        </w:rPr>
        <w:t>MapReduce</w:t>
      </w:r>
      <w:r w:rsidR="00637D6B" w:rsidRPr="004A3107">
        <w:rPr>
          <w:rFonts w:ascii="Times New Roman" w:hAnsi="Times New Roman"/>
        </w:rPr>
        <w:t xml:space="preserve"> as slow.</w:t>
      </w:r>
      <w:r w:rsidR="0038750E" w:rsidRPr="004A3107">
        <w:rPr>
          <w:rFonts w:ascii="Times New Roman" w:hAnsi="Times New Roman"/>
        </w:rPr>
        <w:t xml:space="preserve"> </w:t>
      </w:r>
      <w:r w:rsidRPr="004A3107">
        <w:rPr>
          <w:rFonts w:ascii="Times New Roman" w:eastAsia="Arial Unicode MS" w:hAnsi="Times New Roman"/>
          <w:u w:color="000000"/>
        </w:rPr>
        <w:t xml:space="preserve">Hive </w:t>
      </w:r>
      <w:r w:rsidR="00AD61E0" w:rsidRPr="004A3107">
        <w:rPr>
          <w:rFonts w:ascii="Times New Roman" w:eastAsia="Arial Unicode MS" w:hAnsi="Times New Roman"/>
          <w:u w:color="000000"/>
        </w:rPr>
        <w:t xml:space="preserve">does not make advancement on </w:t>
      </w:r>
      <w:r w:rsidRPr="004A3107">
        <w:rPr>
          <w:rFonts w:ascii="Times New Roman" w:eastAsia="Arial Unicode MS" w:hAnsi="Times New Roman"/>
          <w:u w:color="000000"/>
        </w:rPr>
        <w:t>the limit</w:t>
      </w:r>
      <w:r w:rsidR="00637D6B" w:rsidRPr="004A3107">
        <w:rPr>
          <w:rFonts w:ascii="Times New Roman" w:eastAsia="Arial Unicode MS" w:hAnsi="Times New Roman"/>
          <w:u w:color="000000"/>
        </w:rPr>
        <w:t>ations</w:t>
      </w:r>
      <w:r w:rsidR="000903CD" w:rsidRPr="004A3107">
        <w:rPr>
          <w:rFonts w:ascii="Times New Roman" w:eastAsia="Arial Unicode MS" w:hAnsi="Times New Roman"/>
          <w:u w:color="000000"/>
        </w:rPr>
        <w:t xml:space="preserve"> of batch processing</w:t>
      </w:r>
      <w:r w:rsidR="00637D6B" w:rsidRPr="004A3107">
        <w:rPr>
          <w:rFonts w:ascii="Times New Roman" w:eastAsia="Arial Unicode MS" w:hAnsi="Times New Roman"/>
          <w:u w:color="000000"/>
        </w:rPr>
        <w:t xml:space="preserve">. </w:t>
      </w:r>
    </w:p>
    <w:p w:rsidR="00CE4264" w:rsidRPr="004A3107" w:rsidRDefault="00CE4264" w:rsidP="00330548">
      <w:pPr>
        <w:spacing w:line="276" w:lineRule="auto"/>
        <w:rPr>
          <w:rFonts w:ascii="Times New Roman" w:eastAsia="Arial Unicode MS" w:hAnsi="Times New Roman"/>
          <w:u w:color="000000"/>
        </w:rPr>
      </w:pPr>
    </w:p>
    <w:p w:rsidR="00222AEF" w:rsidRPr="004A3107" w:rsidRDefault="001B4283" w:rsidP="00330548">
      <w:pPr>
        <w:spacing w:line="276" w:lineRule="auto"/>
        <w:rPr>
          <w:rFonts w:ascii="Times New Roman" w:hAnsi="Times New Roman"/>
        </w:rPr>
      </w:pPr>
      <w:r w:rsidRPr="004A3107">
        <w:rPr>
          <w:rFonts w:ascii="Times New Roman" w:hAnsi="Times New Roman"/>
          <w:u w:val="single"/>
        </w:rPr>
        <w:t>State: consistency</w:t>
      </w:r>
      <w:r w:rsidRPr="004A3107">
        <w:rPr>
          <w:rFonts w:ascii="Times New Roman" w:hAnsi="Times New Roman"/>
        </w:rPr>
        <w:t xml:space="preserve">: </w:t>
      </w:r>
      <w:r w:rsidR="00442B47" w:rsidRPr="004A3107">
        <w:rPr>
          <w:rFonts w:ascii="Times New Roman" w:hAnsi="Times New Roman"/>
        </w:rPr>
        <w:t xml:space="preserve">ACID is probably not a requirement for the processing in </w:t>
      </w:r>
      <w:r w:rsidR="00CC1428" w:rsidRPr="004A3107">
        <w:rPr>
          <w:rFonts w:ascii="Times New Roman" w:hAnsi="Times New Roman"/>
        </w:rPr>
        <w:t>this use case but in the event project planners</w:t>
      </w:r>
      <w:r w:rsidR="00442B47" w:rsidRPr="004A3107">
        <w:rPr>
          <w:rFonts w:ascii="Times New Roman" w:hAnsi="Times New Roman"/>
        </w:rPr>
        <w:t xml:space="preserve"> were considering types of applications to deploy, s</w:t>
      </w:r>
      <w:r w:rsidR="00411500" w:rsidRPr="004A3107">
        <w:rPr>
          <w:rFonts w:ascii="Times New Roman" w:hAnsi="Times New Roman"/>
        </w:rPr>
        <w:t xml:space="preserve">upport for row level ACID is built in to </w:t>
      </w:r>
      <w:proofErr w:type="spellStart"/>
      <w:r w:rsidR="00411500" w:rsidRPr="004A3107">
        <w:rPr>
          <w:rFonts w:ascii="Times New Roman" w:hAnsi="Times New Roman"/>
        </w:rPr>
        <w:t>HBase</w:t>
      </w:r>
      <w:proofErr w:type="spellEnd"/>
      <w:r w:rsidR="00411500" w:rsidRPr="004A3107">
        <w:rPr>
          <w:rFonts w:ascii="Times New Roman" w:hAnsi="Times New Roman"/>
        </w:rPr>
        <w:t>, however batch level ACID support mu</w:t>
      </w:r>
      <w:r w:rsidR="002170F7" w:rsidRPr="004A3107">
        <w:rPr>
          <w:rFonts w:ascii="Times New Roman" w:hAnsi="Times New Roman"/>
        </w:rPr>
        <w:t>st be handled by the</w:t>
      </w:r>
      <w:r w:rsidR="00411500" w:rsidRPr="004A3107">
        <w:rPr>
          <w:rFonts w:ascii="Times New Roman" w:hAnsi="Times New Roman"/>
        </w:rPr>
        <w:t xml:space="preserve"> </w:t>
      </w:r>
      <w:r w:rsidR="003052E4" w:rsidRPr="004A3107">
        <w:rPr>
          <w:rFonts w:ascii="Times New Roman" w:hAnsi="Times New Roman"/>
        </w:rPr>
        <w:t xml:space="preserve">reporting </w:t>
      </w:r>
      <w:r w:rsidR="003052E4" w:rsidRPr="004A3107">
        <w:rPr>
          <w:rFonts w:ascii="Times New Roman" w:hAnsi="Times New Roman"/>
        </w:rPr>
        <w:lastRenderedPageBreak/>
        <w:t>and analysis</w:t>
      </w:r>
      <w:r w:rsidR="00411500" w:rsidRPr="004A3107">
        <w:rPr>
          <w:rFonts w:ascii="Times New Roman" w:hAnsi="Times New Roman"/>
        </w:rPr>
        <w:t xml:space="preserve"> application. </w:t>
      </w:r>
      <w:r w:rsidR="002161AE" w:rsidRPr="004A3107">
        <w:rPr>
          <w:rFonts w:ascii="Times New Roman" w:hAnsi="Times New Roman"/>
        </w:rPr>
        <w:t>Zookeeper is an option for coordinating failure recovery</w:t>
      </w:r>
      <w:r w:rsidR="00831838" w:rsidRPr="004A3107">
        <w:rPr>
          <w:rFonts w:ascii="Times New Roman" w:hAnsi="Times New Roman"/>
        </w:rPr>
        <w:t xml:space="preserve"> on distributed applications</w:t>
      </w:r>
      <w:r w:rsidR="002161AE" w:rsidRPr="004A3107">
        <w:rPr>
          <w:rFonts w:ascii="Times New Roman" w:hAnsi="Times New Roman"/>
        </w:rPr>
        <w:t xml:space="preserve">. </w:t>
      </w:r>
    </w:p>
    <w:p w:rsidR="009D783D" w:rsidRPr="004A3107" w:rsidRDefault="009D783D" w:rsidP="00330548">
      <w:pPr>
        <w:spacing w:line="276" w:lineRule="auto"/>
        <w:rPr>
          <w:rFonts w:ascii="Times New Roman" w:hAnsi="Times New Roman"/>
        </w:rPr>
      </w:pPr>
    </w:p>
    <w:p w:rsidR="00080507" w:rsidRPr="004A3107" w:rsidRDefault="00E75B64" w:rsidP="00330548">
      <w:pPr>
        <w:spacing w:line="276" w:lineRule="auto"/>
        <w:rPr>
          <w:rFonts w:ascii="Times New Roman" w:hAnsi="Times New Roman"/>
        </w:rPr>
      </w:pPr>
      <w:proofErr w:type="spellStart"/>
      <w:r w:rsidRPr="004A3107">
        <w:rPr>
          <w:rFonts w:ascii="Times New Roman" w:hAnsi="Times New Roman"/>
        </w:rPr>
        <w:t>Subflows</w:t>
      </w:r>
      <w:proofErr w:type="spellEnd"/>
      <w:r w:rsidRPr="004A3107">
        <w:rPr>
          <w:rFonts w:ascii="Times New Roman" w:hAnsi="Times New Roman"/>
        </w:rPr>
        <w:t xml:space="preserve">: </w:t>
      </w:r>
      <w:r w:rsidR="009A3981" w:rsidRPr="004A3107">
        <w:rPr>
          <w:rFonts w:ascii="Times New Roman" w:hAnsi="Times New Roman"/>
        </w:rPr>
        <w:t>Beyond the</w:t>
      </w:r>
      <w:r w:rsidR="00C5689B" w:rsidRPr="004A3107">
        <w:rPr>
          <w:rFonts w:ascii="Times New Roman" w:hAnsi="Times New Roman"/>
        </w:rPr>
        <w:t xml:space="preserve"> data warehouse</w:t>
      </w:r>
      <w:r w:rsidR="00442B47" w:rsidRPr="004A3107">
        <w:rPr>
          <w:rFonts w:ascii="Times New Roman" w:hAnsi="Times New Roman"/>
        </w:rPr>
        <w:t>: further analysis; visualization</w:t>
      </w:r>
      <w:r w:rsidR="007E75D8" w:rsidRPr="004A3107">
        <w:rPr>
          <w:rFonts w:ascii="Times New Roman" w:hAnsi="Times New Roman"/>
        </w:rPr>
        <w:t xml:space="preserve"> and search</w:t>
      </w:r>
      <w:r w:rsidR="009A3981" w:rsidRPr="004A3107">
        <w:rPr>
          <w:rFonts w:ascii="Times New Roman" w:hAnsi="Times New Roman"/>
        </w:rPr>
        <w:t xml:space="preserve"> applications</w:t>
      </w:r>
      <w:r w:rsidR="007E75D8" w:rsidRPr="004A3107">
        <w:rPr>
          <w:rFonts w:ascii="Times New Roman" w:hAnsi="Times New Roman"/>
        </w:rPr>
        <w:t xml:space="preserve">. </w:t>
      </w:r>
    </w:p>
    <w:p w:rsidR="00080507" w:rsidRPr="004A3107" w:rsidRDefault="00080507" w:rsidP="00330548">
      <w:pPr>
        <w:spacing w:line="276" w:lineRule="auto"/>
        <w:rPr>
          <w:rFonts w:ascii="Times New Roman" w:hAnsi="Times New Roman"/>
          <w:color w:val="C00000"/>
        </w:rPr>
      </w:pPr>
      <w:r w:rsidRPr="004A3107">
        <w:rPr>
          <w:rFonts w:ascii="Times New Roman" w:hAnsi="Times New Roman"/>
        </w:rPr>
        <w:t>The first part of this use case (a) has discussed basic d</w:t>
      </w:r>
      <w:r w:rsidR="00CC1428" w:rsidRPr="004A3107">
        <w:rPr>
          <w:rFonts w:ascii="Times New Roman" w:hAnsi="Times New Roman"/>
        </w:rPr>
        <w:t xml:space="preserve">escriptive analysis. For advanced </w:t>
      </w:r>
      <w:r w:rsidRPr="004A3107">
        <w:rPr>
          <w:rFonts w:ascii="Times New Roman" w:hAnsi="Times New Roman"/>
        </w:rPr>
        <w:t xml:space="preserve">analysis tasks and data mining, including </w:t>
      </w:r>
      <w:r w:rsidR="00F6061D" w:rsidRPr="004A3107">
        <w:rPr>
          <w:rFonts w:ascii="Times New Roman" w:hAnsi="Times New Roman"/>
        </w:rPr>
        <w:t xml:space="preserve">Apache Mahout, </w:t>
      </w:r>
      <w:r w:rsidRPr="004A3107">
        <w:rPr>
          <w:rFonts w:ascii="Times New Roman" w:hAnsi="Times New Roman"/>
        </w:rPr>
        <w:t xml:space="preserve">MapReduce enabled analytical tools </w:t>
      </w:r>
      <w:proofErr w:type="spellStart"/>
      <w:r w:rsidRPr="004A3107">
        <w:rPr>
          <w:rFonts w:ascii="Times New Roman" w:hAnsi="Times New Roman"/>
        </w:rPr>
        <w:t>Radoop</w:t>
      </w:r>
      <w:proofErr w:type="spellEnd"/>
      <w:r w:rsidRPr="004A3107">
        <w:rPr>
          <w:rFonts w:ascii="Times New Roman" w:hAnsi="Times New Roman"/>
        </w:rPr>
        <w:t xml:space="preserve"> and Weka; and scripting languages R and Python as well as Python packages </w:t>
      </w:r>
      <w:proofErr w:type="spellStart"/>
      <w:r w:rsidRPr="004A3107">
        <w:rPr>
          <w:rFonts w:ascii="Times New Roman" w:hAnsi="Times New Roman"/>
        </w:rPr>
        <w:t>Matplotlib</w:t>
      </w:r>
      <w:proofErr w:type="spellEnd"/>
      <w:r w:rsidRPr="004A3107">
        <w:rPr>
          <w:rFonts w:ascii="Times New Roman" w:hAnsi="Times New Roman"/>
        </w:rPr>
        <w:t xml:space="preserve">, </w:t>
      </w:r>
      <w:proofErr w:type="spellStart"/>
      <w:r w:rsidRPr="004A3107">
        <w:rPr>
          <w:rFonts w:ascii="Times New Roman" w:hAnsi="Times New Roman"/>
        </w:rPr>
        <w:t>Numpy</w:t>
      </w:r>
      <w:proofErr w:type="spellEnd"/>
      <w:r w:rsidRPr="004A3107">
        <w:rPr>
          <w:rFonts w:ascii="Times New Roman" w:hAnsi="Times New Roman"/>
        </w:rPr>
        <w:t xml:space="preserve"> and </w:t>
      </w:r>
      <w:proofErr w:type="spellStart"/>
      <w:r w:rsidRPr="004A3107">
        <w:rPr>
          <w:rFonts w:ascii="Times New Roman" w:hAnsi="Times New Roman"/>
        </w:rPr>
        <w:t>Scipy</w:t>
      </w:r>
      <w:proofErr w:type="spellEnd"/>
      <w:r w:rsidRPr="004A3107">
        <w:rPr>
          <w:rFonts w:ascii="Times New Roman" w:hAnsi="Times New Roman"/>
        </w:rPr>
        <w:t>, please r</w:t>
      </w:r>
      <w:r w:rsidR="00D21C5C" w:rsidRPr="004A3107">
        <w:rPr>
          <w:rFonts w:ascii="Times New Roman" w:hAnsi="Times New Roman"/>
        </w:rPr>
        <w:t>efer to</w:t>
      </w:r>
      <w:r w:rsidR="00263A82" w:rsidRPr="004A3107">
        <w:rPr>
          <w:rFonts w:ascii="Times New Roman" w:hAnsi="Times New Roman"/>
        </w:rPr>
        <w:t xml:space="preserve"> companion </w:t>
      </w:r>
      <w:r w:rsidR="00D21C5C" w:rsidRPr="004A3107">
        <w:rPr>
          <w:rFonts w:ascii="Times New Roman" w:hAnsi="Times New Roman"/>
        </w:rPr>
        <w:t xml:space="preserve">documents </w:t>
      </w:r>
      <w:r w:rsidR="00263A82" w:rsidRPr="004A3107">
        <w:rPr>
          <w:rFonts w:ascii="Times New Roman" w:hAnsi="Times New Roman"/>
        </w:rPr>
        <w:t>for this use case</w:t>
      </w:r>
      <w:r w:rsidR="000766A1" w:rsidRPr="004A3107">
        <w:rPr>
          <w:rFonts w:ascii="Times New Roman" w:hAnsi="Times New Roman"/>
        </w:rPr>
        <w:t xml:space="preserve">, </w:t>
      </w:r>
      <w:r w:rsidR="00263A82" w:rsidRPr="004A3107">
        <w:rPr>
          <w:rFonts w:ascii="Times New Roman" w:hAnsi="Times New Roman"/>
        </w:rPr>
        <w:t xml:space="preserve">(part b), </w:t>
      </w:r>
      <w:r w:rsidR="000766A1" w:rsidRPr="004A3107">
        <w:rPr>
          <w:rFonts w:ascii="Times New Roman" w:hAnsi="Times New Roman"/>
        </w:rPr>
        <w:t>Data Mining</w:t>
      </w:r>
      <w:r w:rsidRPr="004A3107">
        <w:rPr>
          <w:rFonts w:ascii="Times New Roman" w:hAnsi="Times New Roman"/>
        </w:rPr>
        <w:t xml:space="preserve">. </w:t>
      </w:r>
      <w:r w:rsidRPr="004A3107">
        <w:rPr>
          <w:rFonts w:ascii="Times New Roman" w:hAnsi="Times New Roman"/>
          <w:color w:val="C00000"/>
        </w:rPr>
        <w:t>The</w:t>
      </w:r>
      <w:r w:rsidR="000766A1" w:rsidRPr="004A3107">
        <w:rPr>
          <w:rFonts w:ascii="Times New Roman" w:hAnsi="Times New Roman"/>
          <w:color w:val="C00000"/>
        </w:rPr>
        <w:t>se</w:t>
      </w:r>
      <w:r w:rsidRPr="004A3107">
        <w:rPr>
          <w:rFonts w:ascii="Times New Roman" w:hAnsi="Times New Roman"/>
          <w:color w:val="C00000"/>
        </w:rPr>
        <w:t xml:space="preserve"> advanced a</w:t>
      </w:r>
      <w:r w:rsidR="009A5CEB" w:rsidRPr="004A3107">
        <w:rPr>
          <w:rFonts w:ascii="Times New Roman" w:hAnsi="Times New Roman"/>
          <w:color w:val="C00000"/>
        </w:rPr>
        <w:t xml:space="preserve">nalytics </w:t>
      </w:r>
      <w:r w:rsidR="000766A1" w:rsidRPr="004A3107">
        <w:rPr>
          <w:rFonts w:ascii="Times New Roman" w:hAnsi="Times New Roman"/>
          <w:color w:val="C00000"/>
        </w:rPr>
        <w:t xml:space="preserve">activities </w:t>
      </w:r>
      <w:r w:rsidR="00442B47" w:rsidRPr="004A3107">
        <w:rPr>
          <w:rFonts w:ascii="Times New Roman" w:hAnsi="Times New Roman"/>
          <w:color w:val="C00000"/>
        </w:rPr>
        <w:t xml:space="preserve">will </w:t>
      </w:r>
      <w:r w:rsidR="000766A1" w:rsidRPr="004A3107">
        <w:rPr>
          <w:rFonts w:ascii="Times New Roman" w:hAnsi="Times New Roman"/>
          <w:color w:val="C00000"/>
        </w:rPr>
        <w:t>match with Big Data Application container</w:t>
      </w:r>
      <w:r w:rsidR="00CC1428" w:rsidRPr="004A3107">
        <w:rPr>
          <w:rFonts w:ascii="Times New Roman" w:hAnsi="Times New Roman"/>
          <w:color w:val="C00000"/>
        </w:rPr>
        <w:t xml:space="preserve">, Analytics oval in the BDRAAV. </w:t>
      </w:r>
      <w:r w:rsidR="00CC1428" w:rsidRPr="004A3107">
        <w:rPr>
          <w:rFonts w:ascii="Times New Roman" w:hAnsi="Times New Roman"/>
          <w:color w:val="C00000"/>
          <w:highlight w:val="yellow"/>
        </w:rPr>
        <w:t>Th</w:t>
      </w:r>
      <w:r w:rsidR="00BF4709" w:rsidRPr="004A3107">
        <w:rPr>
          <w:rFonts w:ascii="Times New Roman" w:hAnsi="Times New Roman"/>
          <w:color w:val="C00000"/>
          <w:highlight w:val="yellow"/>
        </w:rPr>
        <w:t>ese advanced analysis functions</w:t>
      </w:r>
      <w:r w:rsidR="00CC1428" w:rsidRPr="004A3107">
        <w:rPr>
          <w:rFonts w:ascii="Times New Roman" w:hAnsi="Times New Roman"/>
          <w:color w:val="C00000"/>
          <w:highlight w:val="yellow"/>
        </w:rPr>
        <w:t xml:space="preserve"> match with the Big Data Application container, Algorithms box in the BDRAFCV.</w:t>
      </w:r>
    </w:p>
    <w:p w:rsidR="00080507" w:rsidRPr="004A3107" w:rsidRDefault="00080507" w:rsidP="00330548">
      <w:pPr>
        <w:spacing w:line="276" w:lineRule="auto"/>
        <w:rPr>
          <w:rFonts w:ascii="Times New Roman" w:hAnsi="Times New Roman"/>
          <w:color w:val="C00000"/>
        </w:rPr>
      </w:pPr>
    </w:p>
    <w:p w:rsidR="007E75D8" w:rsidRPr="004A3107" w:rsidRDefault="00CC1428" w:rsidP="00330548">
      <w:pPr>
        <w:spacing w:line="276" w:lineRule="auto"/>
        <w:rPr>
          <w:rFonts w:ascii="Times New Roman" w:hAnsi="Times New Roman"/>
          <w:color w:val="C00000"/>
        </w:rPr>
      </w:pPr>
      <w:r w:rsidRPr="004A3107">
        <w:rPr>
          <w:rFonts w:ascii="Times New Roman" w:hAnsi="Times New Roman"/>
          <w:color w:val="C00000"/>
        </w:rPr>
        <w:t>V</w:t>
      </w:r>
      <w:r w:rsidR="009A5CEB" w:rsidRPr="004A3107">
        <w:rPr>
          <w:rFonts w:ascii="Times New Roman" w:hAnsi="Times New Roman"/>
          <w:color w:val="C00000"/>
        </w:rPr>
        <w:t xml:space="preserve">isualization </w:t>
      </w:r>
      <w:r w:rsidR="003331AD" w:rsidRPr="004A3107">
        <w:rPr>
          <w:rFonts w:ascii="Times New Roman" w:hAnsi="Times New Roman"/>
          <w:color w:val="C00000"/>
        </w:rPr>
        <w:t xml:space="preserve">activities </w:t>
      </w:r>
      <w:r w:rsidR="009A5CEB" w:rsidRPr="004A3107">
        <w:rPr>
          <w:rFonts w:ascii="Times New Roman" w:hAnsi="Times New Roman"/>
          <w:color w:val="C00000"/>
        </w:rPr>
        <w:t>match with Big Data Applicatio</w:t>
      </w:r>
      <w:r w:rsidR="003331AD" w:rsidRPr="004A3107">
        <w:rPr>
          <w:rFonts w:ascii="Times New Roman" w:hAnsi="Times New Roman"/>
          <w:color w:val="C00000"/>
        </w:rPr>
        <w:t>n</w:t>
      </w:r>
      <w:r w:rsidR="009A5CEB" w:rsidRPr="004A3107">
        <w:rPr>
          <w:rFonts w:ascii="Times New Roman" w:hAnsi="Times New Roman"/>
          <w:color w:val="C00000"/>
        </w:rPr>
        <w:t xml:space="preserve"> container; </w:t>
      </w:r>
      <w:r w:rsidR="002A7E3F" w:rsidRPr="004A3107">
        <w:rPr>
          <w:rFonts w:ascii="Times New Roman" w:hAnsi="Times New Roman"/>
          <w:color w:val="C00000"/>
        </w:rPr>
        <w:t xml:space="preserve">search matches with </w:t>
      </w:r>
      <w:r w:rsidR="003331AD" w:rsidRPr="004A3107">
        <w:rPr>
          <w:rFonts w:ascii="Times New Roman" w:hAnsi="Times New Roman"/>
          <w:color w:val="C00000"/>
        </w:rPr>
        <w:t xml:space="preserve">the </w:t>
      </w:r>
      <w:r w:rsidR="002A7E3F" w:rsidRPr="004A3107">
        <w:rPr>
          <w:rFonts w:ascii="Times New Roman" w:hAnsi="Times New Roman"/>
          <w:color w:val="C00000"/>
        </w:rPr>
        <w:t>Infrastr</w:t>
      </w:r>
      <w:r w:rsidR="00586AB8" w:rsidRPr="004A3107">
        <w:rPr>
          <w:rFonts w:ascii="Times New Roman" w:hAnsi="Times New Roman"/>
          <w:color w:val="C00000"/>
        </w:rPr>
        <w:t xml:space="preserve">ucture container, Retrieve oval </w:t>
      </w:r>
      <w:r w:rsidR="001568FC" w:rsidRPr="004A3107">
        <w:rPr>
          <w:rFonts w:ascii="Times New Roman" w:hAnsi="Times New Roman"/>
          <w:color w:val="C00000"/>
        </w:rPr>
        <w:t xml:space="preserve">in the </w:t>
      </w:r>
      <w:r w:rsidR="00586AB8" w:rsidRPr="004A3107">
        <w:rPr>
          <w:rFonts w:ascii="Times New Roman" w:hAnsi="Times New Roman"/>
          <w:color w:val="C00000"/>
        </w:rPr>
        <w:t xml:space="preserve">BDRAAV diagram. </w:t>
      </w:r>
      <w:r w:rsidR="00BF4709" w:rsidRPr="004A3107">
        <w:rPr>
          <w:rFonts w:ascii="Times New Roman" w:hAnsi="Times New Roman"/>
          <w:color w:val="C00000"/>
        </w:rPr>
        <w:t xml:space="preserve">The </w:t>
      </w:r>
      <w:r w:rsidR="00586AB8" w:rsidRPr="004A3107">
        <w:rPr>
          <w:rFonts w:ascii="Times New Roman" w:hAnsi="Times New Roman"/>
          <w:color w:val="C00000"/>
          <w:highlight w:val="yellow"/>
        </w:rPr>
        <w:t xml:space="preserve">Visualization </w:t>
      </w:r>
      <w:r w:rsidR="00BF4709" w:rsidRPr="004A3107">
        <w:rPr>
          <w:rFonts w:ascii="Times New Roman" w:hAnsi="Times New Roman"/>
          <w:color w:val="C00000"/>
          <w:highlight w:val="yellow"/>
        </w:rPr>
        <w:t xml:space="preserve">function </w:t>
      </w:r>
      <w:r w:rsidR="00586AB8" w:rsidRPr="004A3107">
        <w:rPr>
          <w:rFonts w:ascii="Times New Roman" w:hAnsi="Times New Roman"/>
          <w:color w:val="C00000"/>
          <w:highlight w:val="yellow"/>
        </w:rPr>
        <w:t>matches with Big Data App container Visualization box in BDRAFCV diagram.</w:t>
      </w:r>
      <w:r w:rsidR="002A7E3F" w:rsidRPr="004A3107">
        <w:rPr>
          <w:rFonts w:ascii="Times New Roman" w:hAnsi="Times New Roman"/>
          <w:color w:val="C00000"/>
        </w:rPr>
        <w:t xml:space="preserve"> </w:t>
      </w:r>
    </w:p>
    <w:p w:rsidR="00BB5AE1" w:rsidRPr="004A3107" w:rsidRDefault="00BB5AE1" w:rsidP="00330548">
      <w:pPr>
        <w:spacing w:line="276" w:lineRule="auto"/>
        <w:rPr>
          <w:rFonts w:ascii="Times New Roman" w:hAnsi="Times New Roman"/>
        </w:rPr>
      </w:pPr>
    </w:p>
    <w:p w:rsidR="004A3107" w:rsidRDefault="004A3107" w:rsidP="004A3107">
      <w:pPr>
        <w:pStyle w:val="ListParagraph"/>
        <w:numPr>
          <w:ilvl w:val="0"/>
          <w:numId w:val="6"/>
        </w:numPr>
        <w:spacing w:line="276" w:lineRule="auto"/>
        <w:rPr>
          <w:rFonts w:ascii="Times New Roman" w:hAnsi="Times New Roman"/>
          <w:b/>
        </w:rPr>
      </w:pPr>
      <w:r w:rsidRPr="004A3107">
        <w:rPr>
          <w:rFonts w:ascii="Times New Roman" w:hAnsi="Times New Roman"/>
          <w:b/>
        </w:rPr>
        <w:t xml:space="preserve">Background on </w:t>
      </w:r>
      <w:proofErr w:type="spellStart"/>
      <w:r w:rsidRPr="004A3107">
        <w:rPr>
          <w:rFonts w:ascii="Times New Roman" w:hAnsi="Times New Roman"/>
          <w:b/>
        </w:rPr>
        <w:t>HBase</w:t>
      </w:r>
      <w:proofErr w:type="spellEnd"/>
      <w:r w:rsidRPr="004A3107">
        <w:rPr>
          <w:rFonts w:ascii="Times New Roman" w:hAnsi="Times New Roman"/>
          <w:b/>
        </w:rPr>
        <w:t xml:space="preserve">: </w:t>
      </w:r>
    </w:p>
    <w:p w:rsidR="004A3107" w:rsidRPr="004A3107" w:rsidRDefault="004A3107" w:rsidP="004A3107">
      <w:pPr>
        <w:spacing w:line="276" w:lineRule="auto"/>
        <w:rPr>
          <w:rFonts w:ascii="Times New Roman" w:hAnsi="Times New Roman"/>
          <w:b/>
        </w:rPr>
      </w:pPr>
    </w:p>
    <w:p w:rsidR="004A3107" w:rsidRPr="004A3107" w:rsidRDefault="004A3107" w:rsidP="004A3107">
      <w:pPr>
        <w:spacing w:line="276" w:lineRule="auto"/>
        <w:rPr>
          <w:rFonts w:ascii="Times New Roman" w:hAnsi="Times New Roman"/>
        </w:rPr>
      </w:pPr>
      <w:proofErr w:type="spellStart"/>
      <w:r w:rsidRPr="004A3107">
        <w:rPr>
          <w:rFonts w:ascii="Times New Roman" w:hAnsi="Times New Roman"/>
        </w:rPr>
        <w:t>HBase</w:t>
      </w:r>
      <w:proofErr w:type="spellEnd"/>
      <w:r w:rsidRPr="004A3107">
        <w:rPr>
          <w:rFonts w:ascii="Times New Roman" w:hAnsi="Times New Roman"/>
        </w:rPr>
        <w:t xml:space="preserve"> is an Apache open source (OS) wide column DB written in Java. </w:t>
      </w:r>
      <w:proofErr w:type="spellStart"/>
      <w:r w:rsidRPr="004A3107">
        <w:rPr>
          <w:rFonts w:ascii="Times New Roman" w:hAnsi="Times New Roman"/>
        </w:rPr>
        <w:t>HBase</w:t>
      </w:r>
      <w:proofErr w:type="spellEnd"/>
      <w:r w:rsidRPr="004A3107">
        <w:rPr>
          <w:rFonts w:ascii="Times New Roman" w:hAnsi="Times New Roman"/>
        </w:rPr>
        <w:t xml:space="preserve"> runs NoSQL programs directly on top of the Hadoop Distributed File System (HDFS) to provide analysis capabilities not available in HDFS.  A Java API facilitates programming interactions. Linux / </w:t>
      </w:r>
      <w:proofErr w:type="gramStart"/>
      <w:r w:rsidRPr="004A3107">
        <w:rPr>
          <w:rFonts w:ascii="Times New Roman" w:hAnsi="Times New Roman"/>
        </w:rPr>
        <w:t>Unix</w:t>
      </w:r>
      <w:proofErr w:type="gramEnd"/>
      <w:r w:rsidRPr="004A3107">
        <w:rPr>
          <w:rFonts w:ascii="Times New Roman" w:hAnsi="Times New Roman"/>
        </w:rPr>
        <w:t xml:space="preserve"> are the suggested operating system environments. </w:t>
      </w:r>
    </w:p>
    <w:p w:rsidR="004A3107" w:rsidRPr="004A3107" w:rsidRDefault="004A3107" w:rsidP="004A3107">
      <w:pPr>
        <w:spacing w:line="276" w:lineRule="auto"/>
        <w:rPr>
          <w:rFonts w:ascii="Times New Roman" w:hAnsi="Times New Roman"/>
        </w:rPr>
      </w:pPr>
    </w:p>
    <w:p w:rsidR="004A3107" w:rsidRPr="004A3107" w:rsidRDefault="004A3107" w:rsidP="004A3107">
      <w:pPr>
        <w:spacing w:line="276" w:lineRule="auto"/>
        <w:rPr>
          <w:rFonts w:ascii="Times New Roman" w:hAnsi="Times New Roman"/>
          <w:highlight w:val="yellow"/>
        </w:rPr>
      </w:pPr>
      <w:r w:rsidRPr="004A3107">
        <w:rPr>
          <w:rFonts w:ascii="Times New Roman" w:hAnsi="Times New Roman"/>
        </w:rPr>
        <w:t xml:space="preserve">Well suited for OLTP and scanning tables with rows numbering in the billions, </w:t>
      </w:r>
      <w:proofErr w:type="spellStart"/>
      <w:r w:rsidRPr="004A3107">
        <w:rPr>
          <w:rFonts w:ascii="Times New Roman" w:hAnsi="Times New Roman"/>
        </w:rPr>
        <w:t>HBase</w:t>
      </w:r>
      <w:proofErr w:type="spellEnd"/>
      <w:r w:rsidRPr="004A3107">
        <w:rPr>
          <w:rFonts w:ascii="Times New Roman" w:hAnsi="Times New Roman"/>
        </w:rPr>
        <w:t xml:space="preserve"> works perfectly with HDFS and allows for fast performance of transactional applications, however it can have latency issues due to its memory and CPU intensive nature. </w:t>
      </w:r>
    </w:p>
    <w:p w:rsidR="004A3107" w:rsidRPr="004A3107" w:rsidRDefault="004A3107" w:rsidP="004A3107">
      <w:pPr>
        <w:spacing w:line="276" w:lineRule="auto"/>
        <w:rPr>
          <w:rFonts w:ascii="Times New Roman" w:hAnsi="Times New Roman"/>
        </w:rPr>
      </w:pPr>
      <w:r w:rsidRPr="004A3107">
        <w:rPr>
          <w:rFonts w:ascii="Times New Roman" w:hAnsi="Times New Roman"/>
          <w:color w:val="538135" w:themeColor="accent6" w:themeShade="BF"/>
        </w:rPr>
        <w:t xml:space="preserve">Assumption: that connection speed [latency] between components is not an issue is not an issue in this use case. </w:t>
      </w:r>
    </w:p>
    <w:p w:rsidR="004A3107" w:rsidRDefault="004A3107" w:rsidP="00330548">
      <w:pPr>
        <w:spacing w:line="276" w:lineRule="auto"/>
        <w:rPr>
          <w:rFonts w:ascii="Times New Roman" w:hAnsi="Times New Roman"/>
          <w:u w:val="single"/>
        </w:rPr>
      </w:pPr>
    </w:p>
    <w:p w:rsidR="009D783D" w:rsidRPr="004A3107" w:rsidRDefault="009D783D" w:rsidP="00330548">
      <w:pPr>
        <w:spacing w:line="276" w:lineRule="auto"/>
        <w:rPr>
          <w:rFonts w:ascii="Times New Roman" w:hAnsi="Times New Roman"/>
        </w:rPr>
      </w:pPr>
      <w:r w:rsidRPr="004A3107">
        <w:rPr>
          <w:rFonts w:ascii="Times New Roman" w:hAnsi="Times New Roman"/>
          <w:u w:val="single"/>
        </w:rPr>
        <w:t>TCO</w:t>
      </w:r>
      <w:r w:rsidR="0038750E" w:rsidRPr="004A3107">
        <w:rPr>
          <w:rFonts w:ascii="Times New Roman" w:hAnsi="Times New Roman"/>
          <w:u w:val="single"/>
        </w:rPr>
        <w:t xml:space="preserve"> concerns </w:t>
      </w:r>
      <w:r w:rsidR="00CD7CF6" w:rsidRPr="004A3107">
        <w:rPr>
          <w:rFonts w:ascii="Times New Roman" w:hAnsi="Times New Roman"/>
          <w:u w:val="single"/>
        </w:rPr>
        <w:t>for</w:t>
      </w:r>
      <w:r w:rsidR="0038750E" w:rsidRPr="004A3107">
        <w:rPr>
          <w:rFonts w:ascii="Times New Roman" w:hAnsi="Times New Roman"/>
          <w:u w:val="single"/>
        </w:rPr>
        <w:t xml:space="preserve"> this use case</w:t>
      </w:r>
      <w:r w:rsidRPr="004A3107">
        <w:rPr>
          <w:rFonts w:ascii="Times New Roman" w:hAnsi="Times New Roman"/>
        </w:rPr>
        <w:t xml:space="preserve">: </w:t>
      </w:r>
      <w:proofErr w:type="spellStart"/>
      <w:r w:rsidR="00EC6D8F" w:rsidRPr="004A3107">
        <w:rPr>
          <w:rFonts w:ascii="Times New Roman" w:hAnsi="Times New Roman"/>
        </w:rPr>
        <w:t>HBase</w:t>
      </w:r>
      <w:proofErr w:type="spellEnd"/>
      <w:r w:rsidR="00EC6D8F" w:rsidRPr="004A3107">
        <w:rPr>
          <w:rFonts w:ascii="Times New Roman" w:hAnsi="Times New Roman"/>
        </w:rPr>
        <w:t xml:space="preserve"> can be memory and CPU intensive.</w:t>
      </w:r>
      <w:r w:rsidR="00D30794" w:rsidRPr="004A3107">
        <w:rPr>
          <w:rFonts w:ascii="Times New Roman" w:hAnsi="Times New Roman"/>
        </w:rPr>
        <w:t xml:space="preserve"> </w:t>
      </w:r>
      <w:r w:rsidR="0038750E" w:rsidRPr="004A3107">
        <w:rPr>
          <w:rFonts w:ascii="Times New Roman" w:hAnsi="Times New Roman"/>
        </w:rPr>
        <w:t xml:space="preserve">Hadoop and </w:t>
      </w:r>
      <w:r w:rsidR="008A26E0" w:rsidRPr="004A3107">
        <w:rPr>
          <w:rFonts w:ascii="Times New Roman" w:hAnsi="Times New Roman"/>
        </w:rPr>
        <w:t>MapReduce</w:t>
      </w:r>
      <w:r w:rsidR="0038750E" w:rsidRPr="004A3107">
        <w:rPr>
          <w:rFonts w:ascii="Times New Roman" w:hAnsi="Times New Roman"/>
        </w:rPr>
        <w:t xml:space="preserve"> implementations can easily turn into complex projects requiring expensive and scarce human resources with advanced technical </w:t>
      </w:r>
      <w:r w:rsidR="006A60B7" w:rsidRPr="004A3107">
        <w:rPr>
          <w:rFonts w:ascii="Times New Roman" w:hAnsi="Times New Roman"/>
        </w:rPr>
        <w:t>expertise to write the code required for implementation</w:t>
      </w:r>
      <w:r w:rsidR="0038750E" w:rsidRPr="004A3107">
        <w:rPr>
          <w:rFonts w:ascii="Times New Roman" w:hAnsi="Times New Roman"/>
        </w:rPr>
        <w:t xml:space="preserve">. </w:t>
      </w:r>
    </w:p>
    <w:p w:rsidR="0038750E" w:rsidRPr="004A3107" w:rsidRDefault="0038750E" w:rsidP="00330548">
      <w:pPr>
        <w:spacing w:line="276" w:lineRule="auto"/>
        <w:rPr>
          <w:rFonts w:ascii="Times New Roman" w:hAnsi="Times New Roman"/>
        </w:rPr>
      </w:pPr>
    </w:p>
    <w:p w:rsidR="009D783D" w:rsidRPr="004A3107" w:rsidRDefault="009D783D" w:rsidP="00330548">
      <w:pPr>
        <w:spacing w:line="276" w:lineRule="auto"/>
        <w:rPr>
          <w:rFonts w:ascii="Times New Roman" w:hAnsi="Times New Roman"/>
          <w:color w:val="538135" w:themeColor="accent6" w:themeShade="BF"/>
        </w:rPr>
      </w:pPr>
      <w:r w:rsidRPr="004A3107">
        <w:rPr>
          <w:rFonts w:ascii="Times New Roman" w:hAnsi="Times New Roman"/>
          <w:u w:val="single"/>
        </w:rPr>
        <w:t>Skills required:</w:t>
      </w:r>
      <w:r w:rsidRPr="004A3107">
        <w:rPr>
          <w:rFonts w:ascii="Times New Roman" w:hAnsi="Times New Roman"/>
        </w:rPr>
        <w:t xml:space="preserve"> </w:t>
      </w:r>
      <w:r w:rsidR="00D76C06" w:rsidRPr="004A3107">
        <w:rPr>
          <w:rFonts w:ascii="Times New Roman" w:hAnsi="Times New Roman"/>
        </w:rPr>
        <w:t xml:space="preserve">The human resources with the skill sets for managing such technical projects are in short supply and therefore their cost is high; which </w:t>
      </w:r>
      <w:r w:rsidR="009F6B3D" w:rsidRPr="004A3107">
        <w:rPr>
          <w:rFonts w:ascii="Times New Roman" w:hAnsi="Times New Roman"/>
        </w:rPr>
        <w:t xml:space="preserve">can </w:t>
      </w:r>
      <w:r w:rsidR="00D76C06" w:rsidRPr="004A3107">
        <w:rPr>
          <w:rFonts w:ascii="Times New Roman" w:hAnsi="Times New Roman"/>
        </w:rPr>
        <w:t xml:space="preserve">offset the advantage of using the lower cost OS technology in the first place. </w:t>
      </w:r>
      <w:r w:rsidR="00CD7CF6" w:rsidRPr="004A3107">
        <w:rPr>
          <w:rFonts w:ascii="Times New Roman" w:hAnsi="Times New Roman"/>
        </w:rPr>
        <w:t xml:space="preserve">Hiring demand for </w:t>
      </w:r>
      <w:proofErr w:type="spellStart"/>
      <w:r w:rsidR="00CD7CF6" w:rsidRPr="004A3107">
        <w:rPr>
          <w:rFonts w:ascii="Times New Roman" w:hAnsi="Times New Roman"/>
        </w:rPr>
        <w:t>HBase</w:t>
      </w:r>
      <w:proofErr w:type="spellEnd"/>
      <w:r w:rsidR="00CD7CF6" w:rsidRPr="004A3107">
        <w:rPr>
          <w:rFonts w:ascii="Times New Roman" w:hAnsi="Times New Roman"/>
        </w:rPr>
        <w:t xml:space="preserve"> programm</w:t>
      </w:r>
      <w:r w:rsidR="003331AD" w:rsidRPr="004A3107">
        <w:rPr>
          <w:rFonts w:ascii="Times New Roman" w:hAnsi="Times New Roman"/>
        </w:rPr>
        <w:t xml:space="preserve">ers is second only to Cassandra; indicating acute scarcity. </w:t>
      </w:r>
      <w:r w:rsidR="008A26E0" w:rsidRPr="004A3107">
        <w:rPr>
          <w:rFonts w:ascii="Times New Roman" w:hAnsi="Times New Roman"/>
        </w:rPr>
        <w:t>MapReduce</w:t>
      </w:r>
      <w:r w:rsidR="0038750E" w:rsidRPr="004A3107">
        <w:rPr>
          <w:rFonts w:ascii="Times New Roman" w:hAnsi="Times New Roman"/>
        </w:rPr>
        <w:t xml:space="preserve"> requires significant technical know-how to create and wr</w:t>
      </w:r>
      <w:r w:rsidR="003172F4" w:rsidRPr="004A3107">
        <w:rPr>
          <w:rFonts w:ascii="Times New Roman" w:hAnsi="Times New Roman"/>
        </w:rPr>
        <w:t xml:space="preserve">ite Jobs; for </w:t>
      </w:r>
      <w:r w:rsidR="0097310C" w:rsidRPr="004A3107">
        <w:rPr>
          <w:rFonts w:ascii="Times New Roman" w:hAnsi="Times New Roman"/>
        </w:rPr>
        <w:t xml:space="preserve">small </w:t>
      </w:r>
      <w:r w:rsidR="003331AD" w:rsidRPr="004A3107">
        <w:rPr>
          <w:rFonts w:ascii="Times New Roman" w:hAnsi="Times New Roman"/>
        </w:rPr>
        <w:t>project</w:t>
      </w:r>
      <w:r w:rsidR="0097310C" w:rsidRPr="004A3107">
        <w:rPr>
          <w:rFonts w:ascii="Times New Roman" w:hAnsi="Times New Roman"/>
        </w:rPr>
        <w:t>s</w:t>
      </w:r>
      <w:r w:rsidR="003172F4" w:rsidRPr="004A3107">
        <w:rPr>
          <w:rFonts w:ascii="Times New Roman" w:hAnsi="Times New Roman"/>
        </w:rPr>
        <w:t xml:space="preserve"> that use </w:t>
      </w:r>
      <w:r w:rsidR="008A26E0" w:rsidRPr="004A3107">
        <w:rPr>
          <w:rFonts w:ascii="Times New Roman" w:hAnsi="Times New Roman"/>
        </w:rPr>
        <w:t>MapReduce</w:t>
      </w:r>
      <w:r w:rsidR="0038750E" w:rsidRPr="004A3107">
        <w:rPr>
          <w:rFonts w:ascii="Times New Roman" w:hAnsi="Times New Roman"/>
        </w:rPr>
        <w:t xml:space="preserve">, </w:t>
      </w:r>
      <w:r w:rsidR="009F6B3D" w:rsidRPr="004A3107">
        <w:rPr>
          <w:rFonts w:ascii="Times New Roman" w:hAnsi="Times New Roman"/>
        </w:rPr>
        <w:t xml:space="preserve">the </w:t>
      </w:r>
      <w:r w:rsidR="00D76C06" w:rsidRPr="004A3107">
        <w:rPr>
          <w:rFonts w:ascii="Times New Roman" w:hAnsi="Times New Roman"/>
        </w:rPr>
        <w:t xml:space="preserve">TCO </w:t>
      </w:r>
      <w:r w:rsidR="009F6B3D" w:rsidRPr="004A3107">
        <w:rPr>
          <w:rFonts w:ascii="Times New Roman" w:hAnsi="Times New Roman"/>
        </w:rPr>
        <w:t xml:space="preserve">may </w:t>
      </w:r>
      <w:r w:rsidR="00D76C06" w:rsidRPr="004A3107">
        <w:rPr>
          <w:rFonts w:ascii="Times New Roman" w:hAnsi="Times New Roman"/>
        </w:rPr>
        <w:t xml:space="preserve">not necessarily </w:t>
      </w:r>
      <w:r w:rsidR="009F6B3D" w:rsidRPr="004A3107">
        <w:rPr>
          <w:rFonts w:ascii="Times New Roman" w:hAnsi="Times New Roman"/>
        </w:rPr>
        <w:t xml:space="preserve">be </w:t>
      </w:r>
      <w:r w:rsidR="00D76C06" w:rsidRPr="004A3107">
        <w:rPr>
          <w:rFonts w:ascii="Times New Roman" w:hAnsi="Times New Roman"/>
        </w:rPr>
        <w:t xml:space="preserve">lower. </w:t>
      </w:r>
      <w:r w:rsidR="00B71762" w:rsidRPr="004A3107">
        <w:rPr>
          <w:rFonts w:ascii="Times New Roman" w:hAnsi="Times New Roman"/>
          <w:color w:val="538135" w:themeColor="accent6" w:themeShade="BF"/>
        </w:rPr>
        <w:t xml:space="preserve"> </w:t>
      </w:r>
    </w:p>
    <w:p w:rsidR="009D783D" w:rsidRPr="004A3107" w:rsidRDefault="009D783D" w:rsidP="00330548">
      <w:pPr>
        <w:spacing w:line="276" w:lineRule="auto"/>
        <w:rPr>
          <w:rFonts w:ascii="Times New Roman" w:hAnsi="Times New Roman"/>
          <w:color w:val="7030A0"/>
        </w:rPr>
      </w:pPr>
    </w:p>
    <w:p w:rsidR="006A60B7" w:rsidRPr="004A3107" w:rsidRDefault="006A60B7" w:rsidP="00330548">
      <w:pPr>
        <w:spacing w:line="276" w:lineRule="auto"/>
        <w:rPr>
          <w:rFonts w:ascii="Times New Roman" w:hAnsi="Times New Roman"/>
          <w:u w:val="single"/>
        </w:rPr>
      </w:pPr>
      <w:r w:rsidRPr="004A3107">
        <w:rPr>
          <w:rFonts w:ascii="Times New Roman" w:hAnsi="Times New Roman"/>
          <w:u w:val="single"/>
        </w:rPr>
        <w:t>Alternative</w:t>
      </w:r>
      <w:r w:rsidR="009C5CC5" w:rsidRPr="004A3107">
        <w:rPr>
          <w:rFonts w:ascii="Times New Roman" w:hAnsi="Times New Roman"/>
          <w:u w:val="single"/>
        </w:rPr>
        <w:t xml:space="preserve"> technologies</w:t>
      </w:r>
      <w:r w:rsidRPr="004A3107">
        <w:rPr>
          <w:rFonts w:ascii="Times New Roman" w:hAnsi="Times New Roman"/>
          <w:u w:val="single"/>
        </w:rPr>
        <w:t xml:space="preserve"> </w:t>
      </w:r>
      <w:r w:rsidR="003331AD" w:rsidRPr="004A3107">
        <w:rPr>
          <w:rFonts w:ascii="Times New Roman" w:hAnsi="Times New Roman"/>
          <w:u w:val="single"/>
        </w:rPr>
        <w:t xml:space="preserve">and strategies </w:t>
      </w:r>
      <w:r w:rsidRPr="004A3107">
        <w:rPr>
          <w:rFonts w:ascii="Times New Roman" w:hAnsi="Times New Roman"/>
          <w:u w:val="single"/>
        </w:rPr>
        <w:t>that could be appropriate substitutes</w:t>
      </w:r>
      <w:r w:rsidR="003331AD" w:rsidRPr="004A3107">
        <w:rPr>
          <w:rFonts w:ascii="Times New Roman" w:hAnsi="Times New Roman"/>
          <w:u w:val="single"/>
        </w:rPr>
        <w:t xml:space="preserve"> in</w:t>
      </w:r>
      <w:r w:rsidRPr="004A3107">
        <w:rPr>
          <w:rFonts w:ascii="Times New Roman" w:hAnsi="Times New Roman"/>
          <w:u w:val="single"/>
        </w:rPr>
        <w:t xml:space="preserve"> this use case</w:t>
      </w:r>
      <w:r w:rsidR="009C5CC5" w:rsidRPr="004A3107">
        <w:rPr>
          <w:rFonts w:ascii="Times New Roman" w:hAnsi="Times New Roman"/>
          <w:u w:val="single"/>
        </w:rPr>
        <w:t xml:space="preserve">: </w:t>
      </w:r>
    </w:p>
    <w:p w:rsidR="006A60B7" w:rsidRPr="004A3107" w:rsidRDefault="006A60B7" w:rsidP="00330548">
      <w:pPr>
        <w:spacing w:line="276" w:lineRule="auto"/>
        <w:rPr>
          <w:rFonts w:ascii="Times New Roman" w:hAnsi="Times New Roman"/>
          <w:color w:val="C45911" w:themeColor="accent2" w:themeShade="BF"/>
        </w:rPr>
      </w:pPr>
    </w:p>
    <w:p w:rsidR="002E22E7" w:rsidRPr="004A3107" w:rsidRDefault="009D783D" w:rsidP="00330548">
      <w:pPr>
        <w:spacing w:line="276" w:lineRule="auto"/>
        <w:rPr>
          <w:rFonts w:ascii="Times New Roman" w:hAnsi="Times New Roman"/>
        </w:rPr>
      </w:pPr>
      <w:proofErr w:type="spellStart"/>
      <w:r w:rsidRPr="004A3107">
        <w:rPr>
          <w:rFonts w:ascii="Times New Roman" w:hAnsi="Times New Roman"/>
        </w:rPr>
        <w:t>Accumulo</w:t>
      </w:r>
      <w:proofErr w:type="spellEnd"/>
      <w:r w:rsidR="00FB5F85" w:rsidRPr="004A3107">
        <w:rPr>
          <w:rFonts w:ascii="Times New Roman" w:hAnsi="Times New Roman"/>
        </w:rPr>
        <w:t xml:space="preserve">: the closest substitute to </w:t>
      </w:r>
      <w:proofErr w:type="spellStart"/>
      <w:r w:rsidR="00FB5F85" w:rsidRPr="004A3107">
        <w:rPr>
          <w:rFonts w:ascii="Times New Roman" w:hAnsi="Times New Roman"/>
        </w:rPr>
        <w:t>HBase</w:t>
      </w:r>
      <w:proofErr w:type="spellEnd"/>
      <w:r w:rsidR="00FB5F85" w:rsidRPr="004A3107">
        <w:rPr>
          <w:rFonts w:ascii="Times New Roman" w:hAnsi="Times New Roman"/>
        </w:rPr>
        <w:t xml:space="preserve">. </w:t>
      </w:r>
      <w:r w:rsidR="00941088" w:rsidRPr="004A3107">
        <w:rPr>
          <w:rFonts w:ascii="Times New Roman" w:hAnsi="Times New Roman"/>
        </w:rPr>
        <w:t xml:space="preserve">Developed by the National Security Agency (NSA), </w:t>
      </w:r>
      <w:proofErr w:type="spellStart"/>
      <w:r w:rsidR="00941088" w:rsidRPr="004A3107">
        <w:rPr>
          <w:rFonts w:ascii="Times New Roman" w:hAnsi="Times New Roman"/>
        </w:rPr>
        <w:t>Accumulo</w:t>
      </w:r>
      <w:proofErr w:type="spellEnd"/>
      <w:r w:rsidR="00941088" w:rsidRPr="004A3107">
        <w:rPr>
          <w:rFonts w:ascii="Times New Roman" w:hAnsi="Times New Roman"/>
        </w:rPr>
        <w:t xml:space="preserve"> is now an open source dist</w:t>
      </w:r>
      <w:r w:rsidR="00687666" w:rsidRPr="004A3107">
        <w:rPr>
          <w:rFonts w:ascii="Times New Roman" w:hAnsi="Times New Roman"/>
        </w:rPr>
        <w:t>ributed database solution for HDFS</w:t>
      </w:r>
      <w:r w:rsidR="00941088" w:rsidRPr="004A3107">
        <w:rPr>
          <w:rFonts w:ascii="Times New Roman" w:hAnsi="Times New Roman"/>
        </w:rPr>
        <w:t>. Thanks to its origin, this technology takes a serious approach to security, going down to the cell level. Written in Java and C++. Any or all key value pairs in the database can be tagged with labels which can then be filtered during information retrieval, and the overall performance is not af</w:t>
      </w:r>
      <w:r w:rsidR="002E22E7" w:rsidRPr="004A3107">
        <w:rPr>
          <w:rFonts w:ascii="Times New Roman" w:hAnsi="Times New Roman"/>
          <w:color w:val="538135" w:themeColor="accent6" w:themeShade="BF"/>
        </w:rPr>
        <w:t>fected.</w:t>
      </w:r>
      <w:r w:rsidR="00941088" w:rsidRPr="004A3107">
        <w:rPr>
          <w:rFonts w:ascii="Times New Roman" w:hAnsi="Times New Roman"/>
        </w:rPr>
        <w:t xml:space="preserve"> </w:t>
      </w:r>
    </w:p>
    <w:p w:rsidR="00AB4F3F" w:rsidRPr="004A3107" w:rsidRDefault="00AB4F3F" w:rsidP="00330548">
      <w:pPr>
        <w:spacing w:line="276" w:lineRule="auto"/>
        <w:rPr>
          <w:rFonts w:ascii="Times New Roman" w:hAnsi="Times New Roman"/>
        </w:rPr>
      </w:pPr>
    </w:p>
    <w:p w:rsidR="00FB5F85" w:rsidRPr="004A3107" w:rsidRDefault="00941088" w:rsidP="00330548">
      <w:pPr>
        <w:spacing w:line="276" w:lineRule="auto"/>
        <w:rPr>
          <w:rFonts w:ascii="Times New Roman" w:hAnsi="Times New Roman"/>
          <w:color w:val="538135" w:themeColor="accent6" w:themeShade="BF"/>
        </w:rPr>
      </w:pPr>
      <w:r w:rsidRPr="004A3107">
        <w:rPr>
          <w:rFonts w:ascii="Times New Roman" w:hAnsi="Times New Roman"/>
        </w:rPr>
        <w:t xml:space="preserve">Although the user API is not an interface that can be considered easy to connect to other applications, the Apache Thrift protocol expands </w:t>
      </w:r>
      <w:proofErr w:type="spellStart"/>
      <w:r w:rsidRPr="004A3107">
        <w:rPr>
          <w:rFonts w:ascii="Times New Roman" w:hAnsi="Times New Roman"/>
        </w:rPr>
        <w:t>Accumulo’s</w:t>
      </w:r>
      <w:proofErr w:type="spellEnd"/>
      <w:r w:rsidRPr="004A3107">
        <w:rPr>
          <w:rFonts w:ascii="Times New Roman" w:hAnsi="Times New Roman"/>
        </w:rPr>
        <w:t xml:space="preserve"> basic capability to integrate other popular application </w:t>
      </w:r>
      <w:r w:rsidR="00351BBB" w:rsidRPr="004A3107">
        <w:rPr>
          <w:rFonts w:ascii="Times New Roman" w:hAnsi="Times New Roman"/>
        </w:rPr>
        <w:t>building programming languages, and</w:t>
      </w:r>
      <w:r w:rsidR="002E22E7" w:rsidRPr="004A3107">
        <w:rPr>
          <w:rFonts w:ascii="Times New Roman" w:hAnsi="Times New Roman"/>
        </w:rPr>
        <w:t xml:space="preserve"> Zookeeper for </w:t>
      </w:r>
      <w:r w:rsidR="00351BBB" w:rsidRPr="004A3107">
        <w:rPr>
          <w:rFonts w:ascii="Times New Roman" w:hAnsi="Times New Roman"/>
        </w:rPr>
        <w:t>MapReduce</w:t>
      </w:r>
      <w:r w:rsidR="002E22E7" w:rsidRPr="004A3107">
        <w:rPr>
          <w:rFonts w:ascii="Times New Roman" w:hAnsi="Times New Roman"/>
        </w:rPr>
        <w:t xml:space="preserve"> jobs. </w:t>
      </w:r>
      <w:proofErr w:type="spellStart"/>
      <w:r w:rsidRPr="004A3107">
        <w:rPr>
          <w:rFonts w:ascii="Times New Roman" w:hAnsi="Times New Roman"/>
        </w:rPr>
        <w:t>Sqrrl</w:t>
      </w:r>
      <w:proofErr w:type="spellEnd"/>
      <w:r w:rsidRPr="004A3107">
        <w:rPr>
          <w:rFonts w:ascii="Times New Roman" w:hAnsi="Times New Roman"/>
        </w:rPr>
        <w:t xml:space="preserve"> expands </w:t>
      </w:r>
      <w:proofErr w:type="spellStart"/>
      <w:r w:rsidRPr="004A3107">
        <w:rPr>
          <w:rFonts w:ascii="Times New Roman" w:hAnsi="Times New Roman"/>
        </w:rPr>
        <w:t>Accumulo’s</w:t>
      </w:r>
      <w:proofErr w:type="spellEnd"/>
      <w:r w:rsidRPr="004A3107">
        <w:rPr>
          <w:rFonts w:ascii="Times New Roman" w:hAnsi="Times New Roman"/>
        </w:rPr>
        <w:t xml:space="preserve"> basic capabilities in security, information retrieval and ease of use.</w:t>
      </w:r>
    </w:p>
    <w:p w:rsidR="00D76C06" w:rsidRPr="004A3107" w:rsidRDefault="00D76C06" w:rsidP="00330548">
      <w:pPr>
        <w:spacing w:line="276" w:lineRule="auto"/>
        <w:rPr>
          <w:rFonts w:ascii="Times New Roman" w:hAnsi="Times New Roman"/>
        </w:rPr>
      </w:pPr>
    </w:p>
    <w:p w:rsidR="00D76C06" w:rsidRPr="004A3107" w:rsidRDefault="00D76C06" w:rsidP="00330548">
      <w:pPr>
        <w:spacing w:line="276" w:lineRule="auto"/>
        <w:rPr>
          <w:rFonts w:ascii="Times New Roman" w:hAnsi="Times New Roman"/>
          <w:color w:val="538135" w:themeColor="accent6" w:themeShade="BF"/>
        </w:rPr>
      </w:pPr>
      <w:proofErr w:type="spellStart"/>
      <w:r w:rsidRPr="004A3107">
        <w:rPr>
          <w:rFonts w:ascii="Times New Roman" w:hAnsi="Times New Roman"/>
        </w:rPr>
        <w:t>Sqrrl</w:t>
      </w:r>
      <w:proofErr w:type="spellEnd"/>
      <w:r w:rsidRPr="004A3107">
        <w:rPr>
          <w:rFonts w:ascii="Times New Roman" w:hAnsi="Times New Roman"/>
        </w:rPr>
        <w:t xml:space="preserve"> is a NoSQL DB that uses </w:t>
      </w:r>
      <w:proofErr w:type="spellStart"/>
      <w:r w:rsidRPr="004A3107">
        <w:rPr>
          <w:rFonts w:ascii="Times New Roman" w:hAnsi="Times New Roman"/>
        </w:rPr>
        <w:t>Accumulo</w:t>
      </w:r>
      <w:proofErr w:type="spellEnd"/>
      <w:r w:rsidRPr="004A3107">
        <w:rPr>
          <w:rFonts w:ascii="Times New Roman" w:hAnsi="Times New Roman"/>
        </w:rPr>
        <w:t xml:space="preserve"> as its core, and also utilizes other columnar, document and graph N</w:t>
      </w:r>
      <w:r w:rsidR="00330548" w:rsidRPr="004A3107">
        <w:rPr>
          <w:rFonts w:ascii="Times New Roman" w:hAnsi="Times New Roman"/>
        </w:rPr>
        <w:t>oSQL technologies as well as</w:t>
      </w:r>
      <w:r w:rsidRPr="004A3107">
        <w:rPr>
          <w:rFonts w:ascii="Times New Roman" w:hAnsi="Times New Roman"/>
        </w:rPr>
        <w:t xml:space="preserve"> HDFS and </w:t>
      </w:r>
      <w:r w:rsidR="008A26E0" w:rsidRPr="004A3107">
        <w:rPr>
          <w:rFonts w:ascii="Times New Roman" w:hAnsi="Times New Roman"/>
        </w:rPr>
        <w:t>MapReduce</w:t>
      </w:r>
      <w:r w:rsidRPr="004A3107">
        <w:rPr>
          <w:rFonts w:ascii="Times New Roman" w:hAnsi="Times New Roman"/>
        </w:rPr>
        <w:t xml:space="preserve">. Real time full text search and graph search are complimented by extensible automated secondary indexing techniques. </w:t>
      </w:r>
      <w:proofErr w:type="spellStart"/>
      <w:r w:rsidRPr="004A3107">
        <w:rPr>
          <w:rFonts w:ascii="Times New Roman" w:hAnsi="Times New Roman"/>
        </w:rPr>
        <w:t>Sqrrl</w:t>
      </w:r>
      <w:proofErr w:type="spellEnd"/>
      <w:r w:rsidRPr="004A3107">
        <w:rPr>
          <w:rFonts w:ascii="Times New Roman" w:hAnsi="Times New Roman"/>
        </w:rPr>
        <w:t xml:space="preserve"> Enterprise boasts strong security and an environment that simplifies the development of applications for distributed computing, reducing the need for high end engineering skil</w:t>
      </w:r>
      <w:r w:rsidR="002E22E7" w:rsidRPr="004A3107">
        <w:rPr>
          <w:rFonts w:ascii="Times New Roman" w:hAnsi="Times New Roman"/>
        </w:rPr>
        <w:t>ls. App for Hunk. Cambridge, MA.</w:t>
      </w:r>
    </w:p>
    <w:p w:rsidR="00FB5F85" w:rsidRPr="004A3107" w:rsidRDefault="00FB5F85" w:rsidP="00330548">
      <w:pPr>
        <w:spacing w:line="276" w:lineRule="auto"/>
        <w:rPr>
          <w:rFonts w:ascii="Times New Roman" w:hAnsi="Times New Roman"/>
          <w:color w:val="7030A0"/>
        </w:rPr>
      </w:pPr>
    </w:p>
    <w:p w:rsidR="00D76C06" w:rsidRPr="004A3107" w:rsidRDefault="002E22E7" w:rsidP="00330548">
      <w:pPr>
        <w:spacing w:line="276" w:lineRule="auto"/>
        <w:rPr>
          <w:rFonts w:ascii="Times New Roman" w:hAnsi="Times New Roman"/>
          <w:color w:val="538135" w:themeColor="accent6" w:themeShade="BF"/>
        </w:rPr>
      </w:pPr>
      <w:r w:rsidRPr="004A3107">
        <w:rPr>
          <w:rFonts w:ascii="Times New Roman" w:hAnsi="Times New Roman"/>
        </w:rPr>
        <w:t>Cassandra is</w:t>
      </w:r>
      <w:r w:rsidR="00B87BC4" w:rsidRPr="004A3107">
        <w:rPr>
          <w:rFonts w:ascii="Times New Roman" w:hAnsi="Times New Roman"/>
        </w:rPr>
        <w:t xml:space="preserve"> </w:t>
      </w:r>
      <w:r w:rsidR="009F6B3D" w:rsidRPr="004A3107">
        <w:rPr>
          <w:rFonts w:ascii="Times New Roman" w:hAnsi="Times New Roman"/>
        </w:rPr>
        <w:t>an</w:t>
      </w:r>
      <w:r w:rsidR="00B87BC4" w:rsidRPr="004A3107">
        <w:rPr>
          <w:rFonts w:ascii="Times New Roman" w:hAnsi="Times New Roman"/>
        </w:rPr>
        <w:t xml:space="preserve">other </w:t>
      </w:r>
      <w:r w:rsidR="009D783D" w:rsidRPr="004A3107">
        <w:rPr>
          <w:rFonts w:ascii="Times New Roman" w:hAnsi="Times New Roman"/>
        </w:rPr>
        <w:t>OS wide column option</w:t>
      </w:r>
      <w:r w:rsidR="00FB5F85" w:rsidRPr="004A3107">
        <w:rPr>
          <w:rFonts w:ascii="Times New Roman" w:hAnsi="Times New Roman"/>
        </w:rPr>
        <w:t xml:space="preserve">. </w:t>
      </w:r>
      <w:r w:rsidR="00D76C06" w:rsidRPr="004A3107">
        <w:rPr>
          <w:rFonts w:ascii="Times New Roman" w:hAnsi="Times New Roman"/>
        </w:rPr>
        <w:t xml:space="preserve">Cassandra is a Java based technology </w:t>
      </w:r>
      <w:r w:rsidR="009F6B3D" w:rsidRPr="004A3107">
        <w:rPr>
          <w:rFonts w:ascii="Times New Roman" w:hAnsi="Times New Roman"/>
        </w:rPr>
        <w:t xml:space="preserve">originally </w:t>
      </w:r>
      <w:r w:rsidR="00D76C06" w:rsidRPr="004A3107">
        <w:rPr>
          <w:rFonts w:ascii="Times New Roman" w:hAnsi="Times New Roman"/>
        </w:rPr>
        <w:t xml:space="preserve">developed by Facebook to work with their own data. </w:t>
      </w:r>
      <w:r w:rsidR="00EF7484" w:rsidRPr="004A3107">
        <w:rPr>
          <w:rFonts w:ascii="Times New Roman" w:hAnsi="Times New Roman"/>
        </w:rPr>
        <w:t xml:space="preserve">[Facebook eventually replaced Cassandra with </w:t>
      </w:r>
      <w:proofErr w:type="spellStart"/>
      <w:r w:rsidR="00EF7484" w:rsidRPr="004A3107">
        <w:rPr>
          <w:rFonts w:ascii="Times New Roman" w:hAnsi="Times New Roman"/>
        </w:rPr>
        <w:t>HBase</w:t>
      </w:r>
      <w:proofErr w:type="spellEnd"/>
      <w:r w:rsidR="00EF7484" w:rsidRPr="004A3107">
        <w:rPr>
          <w:rFonts w:ascii="Times New Roman" w:hAnsi="Times New Roman"/>
        </w:rPr>
        <w:t xml:space="preserve"> and Hadoop, and released the Cassandra code to open source]. </w:t>
      </w:r>
      <w:r w:rsidR="00D76C06" w:rsidRPr="004A3107">
        <w:rPr>
          <w:rFonts w:ascii="Times New Roman" w:hAnsi="Times New Roman"/>
        </w:rPr>
        <w:t xml:space="preserve">Modeled after Google </w:t>
      </w:r>
      <w:proofErr w:type="spellStart"/>
      <w:r w:rsidR="00D76C06" w:rsidRPr="004A3107">
        <w:rPr>
          <w:rFonts w:ascii="Times New Roman" w:hAnsi="Times New Roman"/>
        </w:rPr>
        <w:t>BigTable</w:t>
      </w:r>
      <w:proofErr w:type="spellEnd"/>
      <w:r w:rsidR="00D76C06" w:rsidRPr="004A3107">
        <w:rPr>
          <w:rFonts w:ascii="Times New Roman" w:hAnsi="Times New Roman"/>
        </w:rPr>
        <w:t>, the technology combines well with enterprise search, security, and analytics</w:t>
      </w:r>
      <w:r w:rsidR="009F6B3D" w:rsidRPr="004A3107">
        <w:rPr>
          <w:rFonts w:ascii="Times New Roman" w:hAnsi="Times New Roman"/>
        </w:rPr>
        <w:t xml:space="preserve"> applications</w:t>
      </w:r>
      <w:r w:rsidR="00D76C06" w:rsidRPr="004A3107">
        <w:rPr>
          <w:rFonts w:ascii="Times New Roman" w:hAnsi="Times New Roman"/>
        </w:rPr>
        <w:t xml:space="preserve">, and scales like crazy, making it a good choice for use cases where the data is massive. Cassandra has its own query language, CQL; users will need to predefine queries, and shape indexes accordingly. The interface is user friendly. Short and long term demand for programmers with Cassandra skills is very high, </w:t>
      </w:r>
      <w:r w:rsidR="00EF7484" w:rsidRPr="004A3107">
        <w:rPr>
          <w:rFonts w:ascii="Times New Roman" w:hAnsi="Times New Roman"/>
        </w:rPr>
        <w:t xml:space="preserve">on par with </w:t>
      </w:r>
      <w:r w:rsidR="00D76C06" w:rsidRPr="004A3107">
        <w:rPr>
          <w:rFonts w:ascii="Times New Roman" w:hAnsi="Times New Roman"/>
        </w:rPr>
        <w:t>MongoDB</w:t>
      </w:r>
      <w:r w:rsidR="00EF7484" w:rsidRPr="004A3107">
        <w:rPr>
          <w:rFonts w:ascii="Times New Roman" w:hAnsi="Times New Roman"/>
          <w:vertAlign w:val="superscript"/>
        </w:rPr>
        <w:t>4</w:t>
      </w:r>
      <w:r w:rsidR="00D76C06" w:rsidRPr="004A3107">
        <w:rPr>
          <w:rFonts w:ascii="Times New Roman" w:hAnsi="Times New Roman"/>
        </w:rPr>
        <w:t xml:space="preserve">. </w:t>
      </w:r>
    </w:p>
    <w:p w:rsidR="00D76C06" w:rsidRPr="004A3107" w:rsidRDefault="00D76C06" w:rsidP="00330548">
      <w:pPr>
        <w:spacing w:line="276" w:lineRule="auto"/>
        <w:rPr>
          <w:rFonts w:ascii="Times New Roman" w:hAnsi="Times New Roman"/>
          <w:color w:val="7030A0"/>
        </w:rPr>
      </w:pPr>
    </w:p>
    <w:p w:rsidR="009D783D" w:rsidRPr="004A3107" w:rsidRDefault="00FB5F85" w:rsidP="00330548">
      <w:pPr>
        <w:spacing w:line="276" w:lineRule="auto"/>
        <w:rPr>
          <w:rFonts w:ascii="Times New Roman" w:hAnsi="Times New Roman"/>
          <w:color w:val="7030A0"/>
        </w:rPr>
      </w:pPr>
      <w:proofErr w:type="spellStart"/>
      <w:r w:rsidRPr="004A3107">
        <w:rPr>
          <w:rFonts w:ascii="Times New Roman" w:hAnsi="Times New Roman"/>
          <w:color w:val="7030A0"/>
        </w:rPr>
        <w:t>Hypertable</w:t>
      </w:r>
      <w:proofErr w:type="spellEnd"/>
      <w:r w:rsidRPr="004A3107">
        <w:rPr>
          <w:rFonts w:ascii="Times New Roman" w:hAnsi="Times New Roman"/>
          <w:color w:val="7030A0"/>
        </w:rPr>
        <w:t>:</w:t>
      </w:r>
      <w:r w:rsidR="00B87BC4" w:rsidRPr="004A3107">
        <w:rPr>
          <w:rFonts w:ascii="Times New Roman" w:hAnsi="Times New Roman"/>
          <w:color w:val="7030A0"/>
        </w:rPr>
        <w:t xml:space="preserve"> </w:t>
      </w:r>
      <w:r w:rsidR="009A3981" w:rsidRPr="004A3107">
        <w:rPr>
          <w:rFonts w:ascii="Times New Roman" w:hAnsi="Times New Roman"/>
          <w:color w:val="7030A0"/>
        </w:rPr>
        <w:t>written in C++, licensed under GPL 2.0, sponsored by Baidu. L</w:t>
      </w:r>
      <w:r w:rsidR="00B87BC4" w:rsidRPr="004A3107">
        <w:rPr>
          <w:rFonts w:ascii="Times New Roman" w:hAnsi="Times New Roman"/>
          <w:color w:val="7030A0"/>
        </w:rPr>
        <w:t xml:space="preserve">ess popular, </w:t>
      </w:r>
      <w:r w:rsidR="009A3981" w:rsidRPr="004A3107">
        <w:rPr>
          <w:rFonts w:ascii="Times New Roman" w:hAnsi="Times New Roman"/>
          <w:color w:val="7030A0"/>
        </w:rPr>
        <w:t xml:space="preserve">but </w:t>
      </w:r>
      <w:r w:rsidR="00B87BC4" w:rsidRPr="004A3107">
        <w:rPr>
          <w:rFonts w:ascii="Times New Roman" w:hAnsi="Times New Roman"/>
          <w:color w:val="7030A0"/>
        </w:rPr>
        <w:t xml:space="preserve">faster than </w:t>
      </w:r>
      <w:proofErr w:type="spellStart"/>
      <w:r w:rsidR="00B87BC4" w:rsidRPr="004A3107">
        <w:rPr>
          <w:rFonts w:ascii="Times New Roman" w:hAnsi="Times New Roman"/>
          <w:color w:val="7030A0"/>
        </w:rPr>
        <w:t>HBase</w:t>
      </w:r>
      <w:proofErr w:type="spellEnd"/>
      <w:r w:rsidR="009C5CC5" w:rsidRPr="004A3107">
        <w:rPr>
          <w:rFonts w:ascii="Times New Roman" w:hAnsi="Times New Roman"/>
          <w:color w:val="7030A0"/>
        </w:rPr>
        <w:t>.</w:t>
      </w:r>
    </w:p>
    <w:p w:rsidR="009C5CC5" w:rsidRPr="004A3107" w:rsidRDefault="009C5CC5" w:rsidP="00330548">
      <w:pPr>
        <w:spacing w:line="276" w:lineRule="auto"/>
        <w:rPr>
          <w:rFonts w:ascii="Times New Roman" w:hAnsi="Times New Roman"/>
          <w:color w:val="7030A0"/>
        </w:rPr>
      </w:pPr>
    </w:p>
    <w:p w:rsidR="00D30794" w:rsidRPr="004A3107" w:rsidRDefault="00D30794" w:rsidP="00330548">
      <w:pPr>
        <w:spacing w:line="276" w:lineRule="auto"/>
        <w:rPr>
          <w:rFonts w:ascii="Times New Roman" w:hAnsi="Times New Roman"/>
        </w:rPr>
      </w:pPr>
      <w:r w:rsidRPr="004A3107">
        <w:rPr>
          <w:rFonts w:ascii="Times New Roman" w:hAnsi="Times New Roman"/>
        </w:rPr>
        <w:t>Hadoop Distributions w</w:t>
      </w:r>
      <w:r w:rsidR="001F7ACC" w:rsidRPr="004A3107">
        <w:rPr>
          <w:rFonts w:ascii="Times New Roman" w:hAnsi="Times New Roman"/>
        </w:rPr>
        <w:t>ith Analytic Software Platforms:</w:t>
      </w:r>
    </w:p>
    <w:p w:rsidR="00D30794" w:rsidRPr="004A3107" w:rsidRDefault="00D30794" w:rsidP="00330548">
      <w:pPr>
        <w:spacing w:line="276" w:lineRule="auto"/>
        <w:rPr>
          <w:rFonts w:ascii="Times New Roman" w:hAnsi="Times New Roman"/>
        </w:rPr>
      </w:pPr>
      <w:r w:rsidRPr="004A3107">
        <w:rPr>
          <w:rFonts w:ascii="Times New Roman" w:hAnsi="Times New Roman"/>
        </w:rPr>
        <w:t xml:space="preserve">Cloudera, Hortonworks and </w:t>
      </w:r>
      <w:proofErr w:type="spellStart"/>
      <w:r w:rsidRPr="004A3107">
        <w:rPr>
          <w:rFonts w:ascii="Times New Roman" w:hAnsi="Times New Roman"/>
        </w:rPr>
        <w:t>MapR</w:t>
      </w:r>
      <w:proofErr w:type="spellEnd"/>
      <w:r w:rsidRPr="004A3107">
        <w:rPr>
          <w:rFonts w:ascii="Times New Roman" w:hAnsi="Times New Roman"/>
        </w:rPr>
        <w:t xml:space="preserve"> are known as the big three independent platforms for </w:t>
      </w:r>
      <w:proofErr w:type="spellStart"/>
      <w:r w:rsidRPr="004A3107">
        <w:rPr>
          <w:rFonts w:ascii="Times New Roman" w:hAnsi="Times New Roman"/>
        </w:rPr>
        <w:t>on-premise</w:t>
      </w:r>
      <w:proofErr w:type="spellEnd"/>
      <w:r w:rsidRPr="004A3107">
        <w:rPr>
          <w:rFonts w:ascii="Times New Roman" w:hAnsi="Times New Roman"/>
        </w:rPr>
        <w:t xml:space="preserve"> analytics preformed on distributed file based systems. The use of the term independent in this case means a commercial bundle of software and supporting applications in versions that have been tested for compatibility, plus support services to go along with the software bundle. Typically referred to as a “Distribution,</w:t>
      </w:r>
      <w:r w:rsidR="001F7ACC" w:rsidRPr="004A3107">
        <w:rPr>
          <w:rFonts w:ascii="Times New Roman" w:hAnsi="Times New Roman"/>
        </w:rPr>
        <w:t>”</w:t>
      </w:r>
      <w:r w:rsidRPr="004A3107">
        <w:rPr>
          <w:rFonts w:ascii="Times New Roman" w:hAnsi="Times New Roman"/>
        </w:rPr>
        <w:t xml:space="preserve"> these bundles may provide all the resources required to </w:t>
      </w:r>
      <w:r w:rsidRPr="004A3107">
        <w:rPr>
          <w:rFonts w:ascii="Times New Roman" w:hAnsi="Times New Roman"/>
        </w:rPr>
        <w:lastRenderedPageBreak/>
        <w:t xml:space="preserve">make a Hadoop or other distributed system useful. Other vendors in this space include EMC </w:t>
      </w:r>
      <w:proofErr w:type="spellStart"/>
      <w:r w:rsidRPr="004A3107">
        <w:rPr>
          <w:rFonts w:ascii="Times New Roman" w:hAnsi="Times New Roman"/>
        </w:rPr>
        <w:t>Greenplum</w:t>
      </w:r>
      <w:proofErr w:type="spellEnd"/>
      <w:r w:rsidRPr="004A3107">
        <w:rPr>
          <w:rFonts w:ascii="Times New Roman" w:hAnsi="Times New Roman"/>
        </w:rPr>
        <w:t xml:space="preserve">, IBM (IDAH), Amazon Elastic </w:t>
      </w:r>
      <w:r w:rsidR="008A26E0" w:rsidRPr="004A3107">
        <w:rPr>
          <w:rFonts w:ascii="Times New Roman" w:hAnsi="Times New Roman"/>
        </w:rPr>
        <w:t>MapReduce</w:t>
      </w:r>
      <w:r w:rsidRPr="004A3107">
        <w:rPr>
          <w:rFonts w:ascii="Times New Roman" w:hAnsi="Times New Roman"/>
        </w:rPr>
        <w:t xml:space="preserve"> (EMR) and </w:t>
      </w:r>
      <w:proofErr w:type="spellStart"/>
      <w:r w:rsidRPr="004A3107">
        <w:rPr>
          <w:rFonts w:ascii="Times New Roman" w:hAnsi="Times New Roman"/>
        </w:rPr>
        <w:t>HStreaming</w:t>
      </w:r>
      <w:proofErr w:type="spellEnd"/>
      <w:r w:rsidRPr="004A3107">
        <w:rPr>
          <w:rFonts w:ascii="Times New Roman" w:hAnsi="Times New Roman"/>
        </w:rPr>
        <w:t xml:space="preserve">. </w:t>
      </w:r>
    </w:p>
    <w:p w:rsidR="00D30794" w:rsidRPr="004A3107" w:rsidRDefault="00D30794" w:rsidP="00330548">
      <w:pPr>
        <w:spacing w:line="276" w:lineRule="auto"/>
        <w:rPr>
          <w:rFonts w:ascii="Times New Roman" w:hAnsi="Times New Roman"/>
        </w:rPr>
      </w:pPr>
    </w:p>
    <w:p w:rsidR="005C5A6D" w:rsidRPr="004A3107" w:rsidRDefault="0079511A" w:rsidP="0079511A">
      <w:pPr>
        <w:spacing w:line="276" w:lineRule="auto"/>
        <w:rPr>
          <w:rFonts w:ascii="Times New Roman" w:hAnsi="Times New Roman"/>
        </w:rPr>
      </w:pPr>
      <w:r w:rsidRPr="004A3107">
        <w:rPr>
          <w:rFonts w:ascii="Times New Roman" w:hAnsi="Times New Roman"/>
        </w:rPr>
        <w:t xml:space="preserve">Among the big three, </w:t>
      </w:r>
      <w:proofErr w:type="spellStart"/>
      <w:r w:rsidRPr="004A3107">
        <w:rPr>
          <w:rFonts w:ascii="Times New Roman" w:hAnsi="Times New Roman"/>
        </w:rPr>
        <w:t>MapR</w:t>
      </w:r>
      <w:proofErr w:type="spellEnd"/>
      <w:r w:rsidRPr="004A3107">
        <w:rPr>
          <w:rFonts w:ascii="Times New Roman" w:hAnsi="Times New Roman"/>
        </w:rPr>
        <w:t xml:space="preserve"> Enterprise DB has t</w:t>
      </w:r>
      <w:r w:rsidR="00D76C06" w:rsidRPr="004A3107">
        <w:rPr>
          <w:rFonts w:ascii="Times New Roman" w:hAnsi="Times New Roman"/>
        </w:rPr>
        <w:t>he stron</w:t>
      </w:r>
      <w:r w:rsidR="002367CD" w:rsidRPr="004A3107">
        <w:rPr>
          <w:rFonts w:ascii="Times New Roman" w:hAnsi="Times New Roman"/>
        </w:rPr>
        <w:t xml:space="preserve">gest operations of KV solutions, </w:t>
      </w:r>
      <w:r w:rsidR="009F6B3D" w:rsidRPr="004A3107">
        <w:rPr>
          <w:rFonts w:ascii="Times New Roman" w:hAnsi="Times New Roman"/>
        </w:rPr>
        <w:t xml:space="preserve">and </w:t>
      </w:r>
      <w:r w:rsidR="002367CD" w:rsidRPr="004A3107">
        <w:rPr>
          <w:rFonts w:ascii="Times New Roman" w:hAnsi="Times New Roman"/>
        </w:rPr>
        <w:t xml:space="preserve">one of the best if not the best integration with Hadoop and </w:t>
      </w:r>
      <w:proofErr w:type="spellStart"/>
      <w:r w:rsidR="002367CD" w:rsidRPr="004A3107">
        <w:rPr>
          <w:rFonts w:ascii="Times New Roman" w:hAnsi="Times New Roman"/>
        </w:rPr>
        <w:t>HBase</w:t>
      </w:r>
      <w:proofErr w:type="spellEnd"/>
      <w:r w:rsidR="00351BBB" w:rsidRPr="004A3107">
        <w:rPr>
          <w:rFonts w:ascii="Times New Roman" w:hAnsi="Times New Roman"/>
        </w:rPr>
        <w:t>, including an HDFS data loading connector</w:t>
      </w:r>
      <w:r w:rsidR="002367CD" w:rsidRPr="004A3107">
        <w:rPr>
          <w:rFonts w:ascii="Times New Roman" w:hAnsi="Times New Roman"/>
        </w:rPr>
        <w:t xml:space="preserve">. </w:t>
      </w:r>
      <w:proofErr w:type="spellStart"/>
      <w:r w:rsidR="002367CD" w:rsidRPr="004A3107">
        <w:rPr>
          <w:rFonts w:ascii="Times New Roman" w:hAnsi="Times New Roman"/>
        </w:rPr>
        <w:t>MapR</w:t>
      </w:r>
      <w:proofErr w:type="spellEnd"/>
      <w:r w:rsidR="002367CD" w:rsidRPr="004A3107">
        <w:rPr>
          <w:rFonts w:ascii="Times New Roman" w:hAnsi="Times New Roman"/>
        </w:rPr>
        <w:t xml:space="preserve"> Technologies also provides a SQL Layer Solution for </w:t>
      </w:r>
      <w:r w:rsidR="008A26E0" w:rsidRPr="004A3107">
        <w:rPr>
          <w:rFonts w:ascii="Times New Roman" w:hAnsi="Times New Roman"/>
        </w:rPr>
        <w:t>MapReduce</w:t>
      </w:r>
      <w:r w:rsidR="009F6B3D" w:rsidRPr="004A3107">
        <w:rPr>
          <w:rFonts w:ascii="Times New Roman" w:hAnsi="Times New Roman"/>
        </w:rPr>
        <w:t xml:space="preserve"> as discussed in the Query section</w:t>
      </w:r>
      <w:r w:rsidR="002367CD" w:rsidRPr="004A3107">
        <w:rPr>
          <w:rFonts w:ascii="Times New Roman" w:hAnsi="Times New Roman"/>
        </w:rPr>
        <w:t xml:space="preserve">. </w:t>
      </w:r>
    </w:p>
    <w:p w:rsidR="0079511A" w:rsidRPr="004A3107" w:rsidRDefault="0079511A" w:rsidP="0079511A">
      <w:pPr>
        <w:spacing w:line="276" w:lineRule="auto"/>
        <w:rPr>
          <w:rFonts w:ascii="Times New Roman" w:hAnsi="Times New Roman"/>
        </w:rPr>
      </w:pPr>
    </w:p>
    <w:p w:rsidR="00AB4F3F" w:rsidRPr="004A3107" w:rsidRDefault="005C5A6D" w:rsidP="00330548">
      <w:pPr>
        <w:spacing w:line="276" w:lineRule="auto"/>
        <w:rPr>
          <w:rFonts w:ascii="Times New Roman" w:hAnsi="Times New Roman"/>
        </w:rPr>
      </w:pPr>
      <w:r w:rsidRPr="004A3107">
        <w:rPr>
          <w:rFonts w:ascii="Times New Roman" w:hAnsi="Times New Roman"/>
        </w:rPr>
        <w:t xml:space="preserve">The </w:t>
      </w:r>
      <w:proofErr w:type="spellStart"/>
      <w:r w:rsidRPr="004A3107">
        <w:rPr>
          <w:rFonts w:ascii="Times New Roman" w:hAnsi="Times New Roman"/>
        </w:rPr>
        <w:t>MapR</w:t>
      </w:r>
      <w:proofErr w:type="spellEnd"/>
      <w:r w:rsidRPr="004A3107">
        <w:rPr>
          <w:rFonts w:ascii="Times New Roman" w:hAnsi="Times New Roman"/>
        </w:rPr>
        <w:t xml:space="preserve"> solution is n</w:t>
      </w:r>
      <w:r w:rsidR="001B2918" w:rsidRPr="004A3107">
        <w:rPr>
          <w:rFonts w:ascii="Times New Roman" w:hAnsi="Times New Roman"/>
        </w:rPr>
        <w:t>ot entirely</w:t>
      </w:r>
      <w:r w:rsidR="0079511A" w:rsidRPr="004A3107">
        <w:rPr>
          <w:rFonts w:ascii="Times New Roman" w:hAnsi="Times New Roman"/>
        </w:rPr>
        <w:t xml:space="preserve"> OS but some balance of proprietary and OS </w:t>
      </w:r>
      <w:r w:rsidR="00351BBB" w:rsidRPr="004A3107">
        <w:rPr>
          <w:rFonts w:ascii="Times New Roman" w:hAnsi="Times New Roman"/>
        </w:rPr>
        <w:t xml:space="preserve">technology </w:t>
      </w:r>
      <w:r w:rsidR="0079511A" w:rsidRPr="004A3107">
        <w:rPr>
          <w:rFonts w:ascii="Times New Roman" w:hAnsi="Times New Roman"/>
        </w:rPr>
        <w:t>which provides some advantages, in the form of readymad</w:t>
      </w:r>
      <w:r w:rsidRPr="004A3107">
        <w:rPr>
          <w:rFonts w:ascii="Times New Roman" w:hAnsi="Times New Roman"/>
        </w:rPr>
        <w:t>e capabilities that are potentially</w:t>
      </w:r>
      <w:r w:rsidR="0079511A" w:rsidRPr="004A3107">
        <w:rPr>
          <w:rFonts w:ascii="Times New Roman" w:hAnsi="Times New Roman"/>
        </w:rPr>
        <w:t xml:space="preserve"> lacking in Hortonworks and Cloudera. These include an optimized metadata management feature with strong distributed performance and protection from single point of failure; full support for random write processing; and a stable, node based job man</w:t>
      </w:r>
      <w:r w:rsidR="00EF7484" w:rsidRPr="004A3107">
        <w:rPr>
          <w:rFonts w:ascii="Times New Roman" w:hAnsi="Times New Roman"/>
        </w:rPr>
        <w:t>agement system</w:t>
      </w:r>
      <w:r w:rsidR="0079511A" w:rsidRPr="004A3107">
        <w:rPr>
          <w:rFonts w:ascii="Times New Roman" w:hAnsi="Times New Roman"/>
        </w:rPr>
        <w:t xml:space="preserve">. </w:t>
      </w:r>
      <w:r w:rsidRPr="004A3107">
        <w:rPr>
          <w:rFonts w:ascii="Times New Roman" w:hAnsi="Times New Roman"/>
        </w:rPr>
        <w:t xml:space="preserve">Write processing is not applicable in this use case. </w:t>
      </w:r>
    </w:p>
    <w:p w:rsidR="00654CEE" w:rsidRPr="004A3107" w:rsidRDefault="00654CEE" w:rsidP="00330548">
      <w:pPr>
        <w:spacing w:line="276" w:lineRule="auto"/>
        <w:rPr>
          <w:rFonts w:ascii="Times New Roman" w:hAnsi="Times New Roman"/>
        </w:rPr>
      </w:pPr>
    </w:p>
    <w:p w:rsidR="005C5A6D" w:rsidRPr="004A3107" w:rsidRDefault="00AB4F3F" w:rsidP="00330548">
      <w:pPr>
        <w:spacing w:line="276" w:lineRule="auto"/>
        <w:rPr>
          <w:rFonts w:ascii="Times New Roman" w:hAnsi="Times New Roman"/>
        </w:rPr>
      </w:pPr>
      <w:r w:rsidRPr="004A3107">
        <w:rPr>
          <w:rFonts w:ascii="Times New Roman" w:hAnsi="Times New Roman"/>
        </w:rPr>
        <w:t xml:space="preserve">Areas not </w:t>
      </w:r>
      <w:r w:rsidRPr="004A3107">
        <w:rPr>
          <w:rFonts w:ascii="Times New Roman" w:hAnsi="Times New Roman"/>
          <w:color w:val="7030A0"/>
        </w:rPr>
        <w:t xml:space="preserve">yet </w:t>
      </w:r>
      <w:r w:rsidR="00442B47" w:rsidRPr="004A3107">
        <w:rPr>
          <w:rFonts w:ascii="Times New Roman" w:hAnsi="Times New Roman"/>
          <w:color w:val="7030A0"/>
        </w:rPr>
        <w:t>addressed in this</w:t>
      </w:r>
      <w:r w:rsidR="00D21C5C" w:rsidRPr="004A3107">
        <w:rPr>
          <w:rFonts w:ascii="Times New Roman" w:hAnsi="Times New Roman"/>
          <w:color w:val="7030A0"/>
        </w:rPr>
        <w:t>, part</w:t>
      </w:r>
      <w:r w:rsidR="00965769" w:rsidRPr="004A3107">
        <w:rPr>
          <w:rFonts w:ascii="Times New Roman" w:hAnsi="Times New Roman"/>
          <w:color w:val="7030A0"/>
        </w:rPr>
        <w:t xml:space="preserve"> of</w:t>
      </w:r>
      <w:r w:rsidR="00442B47" w:rsidRPr="004A3107">
        <w:rPr>
          <w:rFonts w:ascii="Times New Roman" w:hAnsi="Times New Roman"/>
          <w:color w:val="7030A0"/>
        </w:rPr>
        <w:t xml:space="preserve"> use case</w:t>
      </w:r>
      <w:r w:rsidR="00965769" w:rsidRPr="004A3107">
        <w:rPr>
          <w:rFonts w:ascii="Times New Roman" w:hAnsi="Times New Roman"/>
          <w:color w:val="7030A0"/>
        </w:rPr>
        <w:t xml:space="preserve"> #6:</w:t>
      </w:r>
    </w:p>
    <w:p w:rsidR="00AB4F3F" w:rsidRPr="004A3107" w:rsidRDefault="00AB4F3F" w:rsidP="005C5A6D">
      <w:pPr>
        <w:spacing w:line="276" w:lineRule="auto"/>
        <w:ind w:firstLine="720"/>
        <w:rPr>
          <w:rFonts w:ascii="Times New Roman" w:hAnsi="Times New Roman"/>
          <w:color w:val="7030A0"/>
        </w:rPr>
      </w:pPr>
      <w:r w:rsidRPr="004A3107">
        <w:rPr>
          <w:rFonts w:ascii="Times New Roman" w:hAnsi="Times New Roman"/>
          <w:color w:val="7030A0"/>
        </w:rPr>
        <w:t>Background on</w:t>
      </w:r>
      <w:r w:rsidR="00D21C5C" w:rsidRPr="004A3107">
        <w:rPr>
          <w:rFonts w:ascii="Times New Roman" w:hAnsi="Times New Roman"/>
          <w:color w:val="7030A0"/>
        </w:rPr>
        <w:t xml:space="preserve"> integration technologies, </w:t>
      </w:r>
      <w:proofErr w:type="spellStart"/>
      <w:r w:rsidRPr="004A3107">
        <w:rPr>
          <w:rFonts w:ascii="Times New Roman" w:hAnsi="Times New Roman"/>
          <w:color w:val="7030A0"/>
        </w:rPr>
        <w:t>Hcatalog</w:t>
      </w:r>
      <w:proofErr w:type="spellEnd"/>
      <w:r w:rsidRPr="004A3107">
        <w:rPr>
          <w:rFonts w:ascii="Times New Roman" w:hAnsi="Times New Roman"/>
          <w:color w:val="7030A0"/>
        </w:rPr>
        <w:t xml:space="preserve"> for Metadata;</w:t>
      </w:r>
    </w:p>
    <w:p w:rsidR="00635A3E" w:rsidRPr="004A3107" w:rsidRDefault="00C3132C" w:rsidP="00AB4F3F">
      <w:pPr>
        <w:spacing w:line="276" w:lineRule="auto"/>
        <w:ind w:firstLine="720"/>
        <w:rPr>
          <w:rFonts w:ascii="Times New Roman" w:hAnsi="Times New Roman"/>
          <w:color w:val="7030A0"/>
        </w:rPr>
      </w:pPr>
      <w:r w:rsidRPr="004A3107">
        <w:rPr>
          <w:rFonts w:ascii="Times New Roman" w:hAnsi="Times New Roman"/>
          <w:color w:val="7030A0"/>
        </w:rPr>
        <w:t>R</w:t>
      </w:r>
      <w:r w:rsidR="00442B47" w:rsidRPr="004A3107">
        <w:rPr>
          <w:rFonts w:ascii="Times New Roman" w:hAnsi="Times New Roman"/>
          <w:color w:val="7030A0"/>
        </w:rPr>
        <w:t>equired monitoring and security and privacy funct</w:t>
      </w:r>
      <w:r w:rsidR="005C5A6D" w:rsidRPr="004A3107">
        <w:rPr>
          <w:rFonts w:ascii="Times New Roman" w:hAnsi="Times New Roman"/>
          <w:color w:val="7030A0"/>
        </w:rPr>
        <w:t>i</w:t>
      </w:r>
      <w:r w:rsidR="00442B47" w:rsidRPr="004A3107">
        <w:rPr>
          <w:rFonts w:ascii="Times New Roman" w:hAnsi="Times New Roman"/>
          <w:color w:val="7030A0"/>
        </w:rPr>
        <w:t xml:space="preserve">ons; </w:t>
      </w:r>
    </w:p>
    <w:p w:rsidR="005C5A6D" w:rsidRPr="004A3107" w:rsidRDefault="00C3132C" w:rsidP="005C5A6D">
      <w:pPr>
        <w:spacing w:line="276" w:lineRule="auto"/>
        <w:ind w:firstLine="720"/>
        <w:rPr>
          <w:rFonts w:ascii="Times New Roman" w:hAnsi="Times New Roman"/>
          <w:color w:val="7030A0"/>
        </w:rPr>
      </w:pPr>
      <w:r w:rsidRPr="004A3107">
        <w:rPr>
          <w:rFonts w:ascii="Times New Roman" w:hAnsi="Times New Roman"/>
          <w:color w:val="7030A0"/>
        </w:rPr>
        <w:t>C</w:t>
      </w:r>
      <w:r w:rsidR="00D21C5C" w:rsidRPr="004A3107">
        <w:rPr>
          <w:rFonts w:ascii="Times New Roman" w:hAnsi="Times New Roman"/>
          <w:color w:val="7030A0"/>
        </w:rPr>
        <w:t>oncerns driving the use case.</w:t>
      </w:r>
    </w:p>
    <w:p w:rsidR="00D21C5C" w:rsidRPr="004A3107" w:rsidRDefault="00D21C5C" w:rsidP="005C5A6D">
      <w:pPr>
        <w:spacing w:line="276" w:lineRule="auto"/>
        <w:ind w:firstLine="720"/>
        <w:rPr>
          <w:rFonts w:ascii="Times New Roman" w:hAnsi="Times New Roman"/>
          <w:color w:val="7030A0"/>
        </w:rPr>
      </w:pPr>
    </w:p>
    <w:p w:rsidR="00222AEF" w:rsidRPr="004A3107" w:rsidRDefault="00C3132C" w:rsidP="005C5A6D">
      <w:pPr>
        <w:spacing w:line="276" w:lineRule="auto"/>
        <w:ind w:firstLine="720"/>
        <w:rPr>
          <w:rFonts w:ascii="Times New Roman" w:hAnsi="Times New Roman"/>
          <w:color w:val="7030A0"/>
        </w:rPr>
      </w:pPr>
      <w:r w:rsidRPr="004A3107">
        <w:rPr>
          <w:rFonts w:ascii="Times New Roman" w:hAnsi="Times New Roman"/>
          <w:color w:val="7030A0"/>
        </w:rPr>
        <w:t>T</w:t>
      </w:r>
      <w:r w:rsidR="00442B47" w:rsidRPr="004A3107">
        <w:rPr>
          <w:rFonts w:ascii="Times New Roman" w:hAnsi="Times New Roman"/>
          <w:color w:val="7030A0"/>
        </w:rPr>
        <w:t>ypes of analytic libraries that could be used to do the data mining</w:t>
      </w:r>
      <w:r w:rsidR="00D21C5C" w:rsidRPr="004A3107">
        <w:rPr>
          <w:rFonts w:ascii="Times New Roman" w:hAnsi="Times New Roman"/>
          <w:color w:val="7030A0"/>
        </w:rPr>
        <w:t xml:space="preserve"> can be found in part b</w:t>
      </w:r>
      <w:r w:rsidR="00442B47" w:rsidRPr="004A3107">
        <w:rPr>
          <w:rFonts w:ascii="Times New Roman" w:hAnsi="Times New Roman"/>
          <w:color w:val="7030A0"/>
        </w:rPr>
        <w:t xml:space="preserve">. </w:t>
      </w:r>
    </w:p>
    <w:p w:rsidR="00061537" w:rsidRPr="004A3107" w:rsidRDefault="00061537" w:rsidP="00330548">
      <w:pPr>
        <w:spacing w:line="276" w:lineRule="auto"/>
        <w:rPr>
          <w:rFonts w:ascii="Times New Roman" w:hAnsi="Times New Roman"/>
        </w:rPr>
      </w:pPr>
    </w:p>
    <w:p w:rsidR="00CC1428" w:rsidRPr="004A3107" w:rsidRDefault="00CC1428" w:rsidP="00330548">
      <w:pPr>
        <w:spacing w:line="276" w:lineRule="auto"/>
        <w:rPr>
          <w:rFonts w:ascii="Times New Roman" w:hAnsi="Times New Roman"/>
        </w:rPr>
      </w:pPr>
      <w:bookmarkStart w:id="1" w:name="_GoBack"/>
      <w:bookmarkEnd w:id="1"/>
    </w:p>
    <w:p w:rsidR="00CC1428" w:rsidRPr="004A3107" w:rsidRDefault="00CC1428" w:rsidP="00330548">
      <w:pPr>
        <w:spacing w:line="276" w:lineRule="auto"/>
        <w:rPr>
          <w:rFonts w:ascii="Times New Roman" w:hAnsi="Times New Roman"/>
        </w:rPr>
      </w:pPr>
    </w:p>
    <w:p w:rsidR="00CC1428" w:rsidRPr="004A3107" w:rsidRDefault="00CC1428" w:rsidP="00330548">
      <w:pPr>
        <w:spacing w:line="276" w:lineRule="auto"/>
        <w:rPr>
          <w:rFonts w:ascii="Times New Roman" w:hAnsi="Times New Roman"/>
        </w:rPr>
      </w:pPr>
    </w:p>
    <w:p w:rsidR="00061537" w:rsidRPr="004A3107" w:rsidRDefault="0045712B" w:rsidP="00330548">
      <w:pPr>
        <w:spacing w:line="276" w:lineRule="auto"/>
        <w:rPr>
          <w:rFonts w:ascii="Times New Roman" w:hAnsi="Times New Roman"/>
        </w:rPr>
      </w:pPr>
      <w:r w:rsidRPr="004A3107">
        <w:rPr>
          <w:rFonts w:ascii="Times New Roman" w:hAnsi="Times New Roman"/>
        </w:rPr>
        <w:t>Re</w:t>
      </w:r>
      <w:r w:rsidR="005C5A6D" w:rsidRPr="004A3107">
        <w:rPr>
          <w:rFonts w:ascii="Times New Roman" w:hAnsi="Times New Roman"/>
        </w:rPr>
        <w:t xml:space="preserve">lated documentation </w:t>
      </w:r>
      <w:r w:rsidR="00CC1428" w:rsidRPr="004A3107">
        <w:rPr>
          <w:rFonts w:ascii="Times New Roman" w:hAnsi="Times New Roman"/>
        </w:rPr>
        <w:t>and</w:t>
      </w:r>
      <w:r w:rsidR="00D21C5C" w:rsidRPr="004A3107">
        <w:rPr>
          <w:rFonts w:ascii="Times New Roman" w:hAnsi="Times New Roman"/>
        </w:rPr>
        <w:t xml:space="preserve"> references</w:t>
      </w:r>
      <w:r w:rsidR="005C5A6D" w:rsidRPr="004A3107">
        <w:rPr>
          <w:rFonts w:ascii="Times New Roman" w:hAnsi="Times New Roman"/>
        </w:rPr>
        <w:t>:</w:t>
      </w:r>
      <w:r w:rsidRPr="004A3107">
        <w:rPr>
          <w:rFonts w:ascii="Times New Roman" w:hAnsi="Times New Roman"/>
        </w:rPr>
        <w:t xml:space="preserve"> </w:t>
      </w:r>
    </w:p>
    <w:p w:rsidR="00061537" w:rsidRPr="004A3107" w:rsidRDefault="00061537" w:rsidP="00330548">
      <w:pPr>
        <w:spacing w:line="276" w:lineRule="auto"/>
        <w:rPr>
          <w:rFonts w:ascii="Times New Roman" w:hAnsi="Times New Roman"/>
        </w:rPr>
      </w:pPr>
    </w:p>
    <w:p w:rsidR="00061537" w:rsidRPr="004A3107" w:rsidRDefault="00C948BE" w:rsidP="00330548">
      <w:pPr>
        <w:pStyle w:val="ListParagraph"/>
        <w:numPr>
          <w:ilvl w:val="0"/>
          <w:numId w:val="3"/>
        </w:numPr>
        <w:spacing w:line="276" w:lineRule="auto"/>
        <w:rPr>
          <w:rFonts w:ascii="Times New Roman" w:hAnsi="Times New Roman"/>
        </w:rPr>
      </w:pPr>
      <w:hyperlink r:id="rId10" w:history="1">
        <w:r w:rsidR="00061537" w:rsidRPr="004A3107">
          <w:rPr>
            <w:rStyle w:val="Hyperlink"/>
            <w:rFonts w:ascii="Times New Roman" w:hAnsi="Times New Roman"/>
          </w:rPr>
          <w:t>http://docs.media.bitpipe.com/io_10x/io_108315/item_639580/07.29.13FINAL%20Hadoop%20Platforms.pdf</w:t>
        </w:r>
      </w:hyperlink>
      <w:r w:rsidR="00061537" w:rsidRPr="004A3107">
        <w:rPr>
          <w:rFonts w:ascii="Times New Roman" w:hAnsi="Times New Roman"/>
        </w:rPr>
        <w:t xml:space="preserve"> </w:t>
      </w:r>
    </w:p>
    <w:p w:rsidR="0045712B" w:rsidRPr="004A3107" w:rsidRDefault="00511D08" w:rsidP="00330548">
      <w:pPr>
        <w:pStyle w:val="ListParagraph"/>
        <w:numPr>
          <w:ilvl w:val="0"/>
          <w:numId w:val="3"/>
        </w:numPr>
        <w:spacing w:line="276" w:lineRule="auto"/>
        <w:rPr>
          <w:rFonts w:ascii="Times New Roman" w:hAnsi="Times New Roman"/>
        </w:rPr>
      </w:pPr>
      <w:r w:rsidRPr="004A3107">
        <w:rPr>
          <w:rFonts w:ascii="Times New Roman" w:hAnsi="Times New Roman"/>
        </w:rPr>
        <w:t>Oracle: Information management and big data – a reference architecture.pdf</w:t>
      </w:r>
    </w:p>
    <w:p w:rsidR="00511D08" w:rsidRPr="004A3107" w:rsidRDefault="002E22E7" w:rsidP="00EA636C">
      <w:pPr>
        <w:pStyle w:val="ListParagraph"/>
        <w:numPr>
          <w:ilvl w:val="0"/>
          <w:numId w:val="3"/>
        </w:numPr>
        <w:spacing w:line="276" w:lineRule="auto"/>
        <w:rPr>
          <w:rFonts w:ascii="Times New Roman" w:hAnsi="Times New Roman"/>
        </w:rPr>
      </w:pPr>
      <w:r w:rsidRPr="004A3107">
        <w:rPr>
          <w:rFonts w:ascii="Times New Roman" w:hAnsi="Times New Roman"/>
        </w:rPr>
        <w:t xml:space="preserve">Documentation on programming </w:t>
      </w:r>
      <w:proofErr w:type="spellStart"/>
      <w:r w:rsidRPr="004A3107">
        <w:rPr>
          <w:rFonts w:ascii="Times New Roman" w:hAnsi="Times New Roman"/>
        </w:rPr>
        <w:t>HBase</w:t>
      </w:r>
      <w:proofErr w:type="spellEnd"/>
      <w:r w:rsidRPr="004A3107">
        <w:rPr>
          <w:rFonts w:ascii="Times New Roman" w:hAnsi="Times New Roman"/>
        </w:rPr>
        <w:t xml:space="preserve"> with Java and an </w:t>
      </w:r>
      <w:proofErr w:type="spellStart"/>
      <w:r w:rsidRPr="004A3107">
        <w:rPr>
          <w:rFonts w:ascii="Times New Roman" w:hAnsi="Times New Roman"/>
        </w:rPr>
        <w:t>HBase</w:t>
      </w:r>
      <w:proofErr w:type="spellEnd"/>
      <w:r w:rsidRPr="004A3107">
        <w:rPr>
          <w:rFonts w:ascii="Times New Roman" w:hAnsi="Times New Roman"/>
        </w:rPr>
        <w:t xml:space="preserve"> data analysis with MapReduce (H</w:t>
      </w:r>
      <w:r w:rsidR="00EA636C" w:rsidRPr="004A3107">
        <w:rPr>
          <w:rFonts w:ascii="Times New Roman" w:hAnsi="Times New Roman"/>
        </w:rPr>
        <w:t>aines</w:t>
      </w:r>
      <w:r w:rsidRPr="004A3107">
        <w:rPr>
          <w:rFonts w:ascii="Times New Roman" w:hAnsi="Times New Roman"/>
        </w:rPr>
        <w:t>)</w:t>
      </w:r>
      <w:r w:rsidR="00EA636C" w:rsidRPr="004A3107">
        <w:rPr>
          <w:rFonts w:ascii="Times New Roman" w:hAnsi="Times New Roman"/>
        </w:rPr>
        <w:t xml:space="preserve">: </w:t>
      </w:r>
      <w:hyperlink r:id="rId11" w:history="1">
        <w:r w:rsidR="00EA636C" w:rsidRPr="004A3107">
          <w:rPr>
            <w:rStyle w:val="Hyperlink"/>
            <w:rFonts w:ascii="Times New Roman" w:hAnsi="Times New Roman"/>
          </w:rPr>
          <w:t>http://www.informit.com/authors/bio/d07f5092-99eb-4de8-97a4-a876a60b3724</w:t>
        </w:r>
      </w:hyperlink>
      <w:r w:rsidR="00EA636C" w:rsidRPr="004A3107">
        <w:rPr>
          <w:rFonts w:ascii="Times New Roman" w:hAnsi="Times New Roman"/>
        </w:rPr>
        <w:t xml:space="preserve"> </w:t>
      </w:r>
    </w:p>
    <w:p w:rsidR="00FA2E39" w:rsidRPr="004A3107" w:rsidRDefault="00FA2E39" w:rsidP="00FA2E39">
      <w:pPr>
        <w:pStyle w:val="ListParagraph"/>
        <w:numPr>
          <w:ilvl w:val="0"/>
          <w:numId w:val="3"/>
        </w:numPr>
        <w:spacing w:line="276" w:lineRule="auto"/>
        <w:rPr>
          <w:rFonts w:ascii="Times New Roman" w:hAnsi="Times New Roman"/>
        </w:rPr>
      </w:pPr>
      <w:r w:rsidRPr="004A3107">
        <w:rPr>
          <w:rFonts w:ascii="Times New Roman" w:hAnsi="Times New Roman"/>
        </w:rPr>
        <w:t xml:space="preserve">The </w:t>
      </w:r>
      <w:proofErr w:type="spellStart"/>
      <w:r w:rsidRPr="004A3107">
        <w:rPr>
          <w:rFonts w:ascii="Times New Roman" w:hAnsi="Times New Roman"/>
        </w:rPr>
        <w:t>HBase</w:t>
      </w:r>
      <w:proofErr w:type="spellEnd"/>
      <w:r w:rsidRPr="004A3107">
        <w:rPr>
          <w:rFonts w:ascii="Times New Roman" w:hAnsi="Times New Roman"/>
        </w:rPr>
        <w:t xml:space="preserve"> data model: </w:t>
      </w:r>
      <w:hyperlink r:id="rId12" w:history="1">
        <w:r w:rsidRPr="004A3107">
          <w:rPr>
            <w:rStyle w:val="Hyperlink"/>
            <w:rFonts w:ascii="Times New Roman" w:hAnsi="Times New Roman"/>
          </w:rPr>
          <w:t>http://internetmemory.org/en/index.php/synapse/understanding_the_hbase_data_model</w:t>
        </w:r>
      </w:hyperlink>
      <w:r w:rsidRPr="004A3107">
        <w:rPr>
          <w:rFonts w:ascii="Times New Roman" w:hAnsi="Times New Roman"/>
        </w:rPr>
        <w:t xml:space="preserve"> </w:t>
      </w:r>
    </w:p>
    <w:p w:rsidR="00FA2E39" w:rsidRPr="004A3107" w:rsidRDefault="00FA2E39" w:rsidP="00FA2E39">
      <w:pPr>
        <w:pStyle w:val="ListParagraph"/>
        <w:numPr>
          <w:ilvl w:val="0"/>
          <w:numId w:val="3"/>
        </w:numPr>
        <w:spacing w:line="276" w:lineRule="auto"/>
        <w:rPr>
          <w:rFonts w:ascii="Times New Roman" w:hAnsi="Times New Roman"/>
        </w:rPr>
      </w:pPr>
      <w:r w:rsidRPr="004A3107">
        <w:rPr>
          <w:rFonts w:ascii="Times New Roman" w:hAnsi="Times New Roman"/>
        </w:rPr>
        <w:t xml:space="preserve">Apache configuration documentation: </w:t>
      </w:r>
      <w:hyperlink r:id="rId13" w:anchor="hbase.secure.simpleconfiguration" w:history="1">
        <w:r w:rsidRPr="004A3107">
          <w:rPr>
            <w:rStyle w:val="Hyperlink"/>
            <w:rFonts w:ascii="Times New Roman" w:hAnsi="Times New Roman"/>
          </w:rPr>
          <w:t>http://hbase.apache.org/book.html#hbase.secure.simpleconfiguration</w:t>
        </w:r>
      </w:hyperlink>
      <w:r w:rsidRPr="004A3107">
        <w:rPr>
          <w:rFonts w:ascii="Times New Roman" w:hAnsi="Times New Roman"/>
        </w:rPr>
        <w:t xml:space="preserve"> </w:t>
      </w:r>
    </w:p>
    <w:p w:rsidR="00EF7484" w:rsidRPr="004A3107" w:rsidRDefault="00FA2E39" w:rsidP="00EF7484">
      <w:pPr>
        <w:pStyle w:val="ListParagraph"/>
        <w:numPr>
          <w:ilvl w:val="0"/>
          <w:numId w:val="3"/>
        </w:numPr>
        <w:spacing w:line="276" w:lineRule="auto"/>
        <w:rPr>
          <w:rFonts w:ascii="Times New Roman" w:hAnsi="Times New Roman"/>
        </w:rPr>
      </w:pPr>
      <w:r w:rsidRPr="004A3107">
        <w:rPr>
          <w:rFonts w:ascii="Times New Roman" w:hAnsi="Times New Roman"/>
        </w:rPr>
        <w:t xml:space="preserve">NoSQL skills demand: </w:t>
      </w:r>
      <w:r w:rsidR="00EF7484" w:rsidRPr="004A3107">
        <w:rPr>
          <w:rFonts w:ascii="Times New Roman" w:hAnsi="Times New Roman"/>
        </w:rPr>
        <w:t xml:space="preserve">Diana: </w:t>
      </w:r>
      <w:hyperlink r:id="rId14" w:history="1">
        <w:r w:rsidR="00EF7484" w:rsidRPr="004A3107">
          <w:rPr>
            <w:rStyle w:val="Hyperlink"/>
            <w:rFonts w:ascii="Times New Roman" w:hAnsi="Times New Roman"/>
          </w:rPr>
          <w:t>http://regulargeek.com/2012/02/23/nosql-job-trends-february-2012/</w:t>
        </w:r>
      </w:hyperlink>
      <w:r w:rsidR="00EF7484" w:rsidRPr="004A3107">
        <w:rPr>
          <w:rFonts w:ascii="Times New Roman" w:hAnsi="Times New Roman"/>
        </w:rPr>
        <w:t xml:space="preserve"> </w:t>
      </w:r>
    </w:p>
    <w:sectPr w:rsidR="00EF7484" w:rsidRPr="004A3107">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48BE" w:rsidRDefault="00C948BE" w:rsidP="00434636">
      <w:r>
        <w:separator/>
      </w:r>
    </w:p>
  </w:endnote>
  <w:endnote w:type="continuationSeparator" w:id="0">
    <w:p w:rsidR="00C948BE" w:rsidRDefault="00C948BE" w:rsidP="004346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3358332"/>
      <w:docPartObj>
        <w:docPartGallery w:val="Page Numbers (Bottom of Page)"/>
        <w:docPartUnique/>
      </w:docPartObj>
    </w:sdtPr>
    <w:sdtEndPr/>
    <w:sdtContent>
      <w:p w:rsidR="00C5689B" w:rsidRDefault="00C5689B">
        <w:pPr>
          <w:pStyle w:val="Footer"/>
          <w:jc w:val="right"/>
        </w:pPr>
        <w:r>
          <w:t xml:space="preserve">Page | </w:t>
        </w:r>
        <w:r>
          <w:fldChar w:fldCharType="begin"/>
        </w:r>
        <w:r>
          <w:instrText xml:space="preserve"> PAGE   \* MERGEFORMAT </w:instrText>
        </w:r>
        <w:r>
          <w:fldChar w:fldCharType="separate"/>
        </w:r>
        <w:r w:rsidR="00D91BE9">
          <w:rPr>
            <w:noProof/>
          </w:rPr>
          <w:t>7</w:t>
        </w:r>
        <w:r>
          <w:rPr>
            <w:noProof/>
          </w:rPr>
          <w:fldChar w:fldCharType="end"/>
        </w:r>
        <w:r>
          <w:t xml:space="preserve"> </w:t>
        </w:r>
      </w:p>
    </w:sdtContent>
  </w:sdt>
  <w:p w:rsidR="00434636" w:rsidRDefault="0043463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48BE" w:rsidRDefault="00C948BE" w:rsidP="00434636">
      <w:r>
        <w:separator/>
      </w:r>
    </w:p>
  </w:footnote>
  <w:footnote w:type="continuationSeparator" w:id="0">
    <w:p w:rsidR="00C948BE" w:rsidRDefault="00C948BE" w:rsidP="0043463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252BB"/>
    <w:multiLevelType w:val="hybridMultilevel"/>
    <w:tmpl w:val="832238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B909E4"/>
    <w:multiLevelType w:val="hybridMultilevel"/>
    <w:tmpl w:val="114AAAE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302F3457"/>
    <w:multiLevelType w:val="hybridMultilevel"/>
    <w:tmpl w:val="893EA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2162B1"/>
    <w:multiLevelType w:val="hybridMultilevel"/>
    <w:tmpl w:val="307AFE64"/>
    <w:lvl w:ilvl="0" w:tplc="228CCBF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6F24C8"/>
    <w:multiLevelType w:val="hybridMultilevel"/>
    <w:tmpl w:val="91E23654"/>
    <w:lvl w:ilvl="0" w:tplc="0409000F">
      <w:start w:val="1"/>
      <w:numFmt w:val="decimal"/>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AEE614B"/>
    <w:multiLevelType w:val="hybridMultilevel"/>
    <w:tmpl w:val="FA289D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0"/>
  </w:num>
  <w:num w:numId="4">
    <w:abstractNumId w:val="1"/>
  </w:num>
  <w:num w:numId="5">
    <w:abstractNumId w:val="2"/>
  </w:num>
  <w:num w:numId="6">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 shazri">
    <w15:presenceInfo w15:providerId="None" w15:userId="m shazr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0F0"/>
    <w:rsid w:val="000252B1"/>
    <w:rsid w:val="00035479"/>
    <w:rsid w:val="00061537"/>
    <w:rsid w:val="000766A1"/>
    <w:rsid w:val="00080507"/>
    <w:rsid w:val="00083677"/>
    <w:rsid w:val="00086C5A"/>
    <w:rsid w:val="0008795F"/>
    <w:rsid w:val="000903CD"/>
    <w:rsid w:val="000B4D49"/>
    <w:rsid w:val="000E6606"/>
    <w:rsid w:val="000F07C1"/>
    <w:rsid w:val="000F2C7E"/>
    <w:rsid w:val="00113218"/>
    <w:rsid w:val="00150B6D"/>
    <w:rsid w:val="0015589B"/>
    <w:rsid w:val="001568FC"/>
    <w:rsid w:val="001B136B"/>
    <w:rsid w:val="001B2918"/>
    <w:rsid w:val="001B4283"/>
    <w:rsid w:val="001B4DB5"/>
    <w:rsid w:val="001C355B"/>
    <w:rsid w:val="001C379C"/>
    <w:rsid w:val="001F7ACC"/>
    <w:rsid w:val="002161AE"/>
    <w:rsid w:val="002170F7"/>
    <w:rsid w:val="00222AEF"/>
    <w:rsid w:val="00223A5D"/>
    <w:rsid w:val="002356BD"/>
    <w:rsid w:val="002367CD"/>
    <w:rsid w:val="00263A82"/>
    <w:rsid w:val="002748BE"/>
    <w:rsid w:val="00274CF0"/>
    <w:rsid w:val="002A4044"/>
    <w:rsid w:val="002A7E3F"/>
    <w:rsid w:val="002B527B"/>
    <w:rsid w:val="002E22E7"/>
    <w:rsid w:val="003052E4"/>
    <w:rsid w:val="003172F4"/>
    <w:rsid w:val="00320E10"/>
    <w:rsid w:val="00324E41"/>
    <w:rsid w:val="00330548"/>
    <w:rsid w:val="003331AD"/>
    <w:rsid w:val="00340DC4"/>
    <w:rsid w:val="00345E12"/>
    <w:rsid w:val="00345FF4"/>
    <w:rsid w:val="00351702"/>
    <w:rsid w:val="00351BBB"/>
    <w:rsid w:val="00352A36"/>
    <w:rsid w:val="0038750E"/>
    <w:rsid w:val="003A1DAD"/>
    <w:rsid w:val="003A61F1"/>
    <w:rsid w:val="003B6D7A"/>
    <w:rsid w:val="003F48BC"/>
    <w:rsid w:val="00411500"/>
    <w:rsid w:val="00416761"/>
    <w:rsid w:val="00433378"/>
    <w:rsid w:val="00434636"/>
    <w:rsid w:val="00442B47"/>
    <w:rsid w:val="0045712B"/>
    <w:rsid w:val="00485922"/>
    <w:rsid w:val="004A3107"/>
    <w:rsid w:val="004A58C7"/>
    <w:rsid w:val="004A6880"/>
    <w:rsid w:val="004B60A4"/>
    <w:rsid w:val="004C3220"/>
    <w:rsid w:val="004D4DEA"/>
    <w:rsid w:val="004E73E7"/>
    <w:rsid w:val="004E7C6B"/>
    <w:rsid w:val="004F0EAB"/>
    <w:rsid w:val="00511D08"/>
    <w:rsid w:val="005160EB"/>
    <w:rsid w:val="005404D8"/>
    <w:rsid w:val="00544531"/>
    <w:rsid w:val="00573D4D"/>
    <w:rsid w:val="00586AB8"/>
    <w:rsid w:val="005A48B2"/>
    <w:rsid w:val="005C5A6D"/>
    <w:rsid w:val="005C7D00"/>
    <w:rsid w:val="005F117E"/>
    <w:rsid w:val="005F7B22"/>
    <w:rsid w:val="0061750B"/>
    <w:rsid w:val="00635A3E"/>
    <w:rsid w:val="00637D6B"/>
    <w:rsid w:val="006425C0"/>
    <w:rsid w:val="006501EC"/>
    <w:rsid w:val="00654CEE"/>
    <w:rsid w:val="0066595E"/>
    <w:rsid w:val="006777C1"/>
    <w:rsid w:val="006800AB"/>
    <w:rsid w:val="00687666"/>
    <w:rsid w:val="006A60B7"/>
    <w:rsid w:val="006B4C30"/>
    <w:rsid w:val="00736F0C"/>
    <w:rsid w:val="00786F3C"/>
    <w:rsid w:val="0078775F"/>
    <w:rsid w:val="0079511A"/>
    <w:rsid w:val="007B7EA4"/>
    <w:rsid w:val="007E75D8"/>
    <w:rsid w:val="00804009"/>
    <w:rsid w:val="008135F9"/>
    <w:rsid w:val="00817433"/>
    <w:rsid w:val="00831838"/>
    <w:rsid w:val="008732CB"/>
    <w:rsid w:val="008A26E0"/>
    <w:rsid w:val="008B6149"/>
    <w:rsid w:val="008E7B4C"/>
    <w:rsid w:val="008F7057"/>
    <w:rsid w:val="00941088"/>
    <w:rsid w:val="00951EAB"/>
    <w:rsid w:val="00965769"/>
    <w:rsid w:val="0097310C"/>
    <w:rsid w:val="009745CF"/>
    <w:rsid w:val="0099309E"/>
    <w:rsid w:val="009A3981"/>
    <w:rsid w:val="009A5CEB"/>
    <w:rsid w:val="009C1CC0"/>
    <w:rsid w:val="009C5CC5"/>
    <w:rsid w:val="009D1EB7"/>
    <w:rsid w:val="009D783D"/>
    <w:rsid w:val="009E4074"/>
    <w:rsid w:val="009F6B3D"/>
    <w:rsid w:val="00A3698E"/>
    <w:rsid w:val="00A37BBD"/>
    <w:rsid w:val="00A45E77"/>
    <w:rsid w:val="00A96A84"/>
    <w:rsid w:val="00AA69F9"/>
    <w:rsid w:val="00AB4F3F"/>
    <w:rsid w:val="00AC3015"/>
    <w:rsid w:val="00AD61E0"/>
    <w:rsid w:val="00AD6B16"/>
    <w:rsid w:val="00AF178B"/>
    <w:rsid w:val="00B62EA3"/>
    <w:rsid w:val="00B71762"/>
    <w:rsid w:val="00B87BC4"/>
    <w:rsid w:val="00BA1ED6"/>
    <w:rsid w:val="00BB3C66"/>
    <w:rsid w:val="00BB5AE1"/>
    <w:rsid w:val="00BC5897"/>
    <w:rsid w:val="00BD1DE4"/>
    <w:rsid w:val="00BD50F0"/>
    <w:rsid w:val="00BF4709"/>
    <w:rsid w:val="00C002E2"/>
    <w:rsid w:val="00C3132C"/>
    <w:rsid w:val="00C5659D"/>
    <w:rsid w:val="00C5689B"/>
    <w:rsid w:val="00C6213F"/>
    <w:rsid w:val="00C630FF"/>
    <w:rsid w:val="00C91B2C"/>
    <w:rsid w:val="00C948BE"/>
    <w:rsid w:val="00CA2BE0"/>
    <w:rsid w:val="00CB6455"/>
    <w:rsid w:val="00CC1428"/>
    <w:rsid w:val="00CC58DD"/>
    <w:rsid w:val="00CD00E9"/>
    <w:rsid w:val="00CD61CA"/>
    <w:rsid w:val="00CD7CF6"/>
    <w:rsid w:val="00CE4264"/>
    <w:rsid w:val="00D21C5C"/>
    <w:rsid w:val="00D26DA8"/>
    <w:rsid w:val="00D30794"/>
    <w:rsid w:val="00D451D4"/>
    <w:rsid w:val="00D545CB"/>
    <w:rsid w:val="00D54663"/>
    <w:rsid w:val="00D62E57"/>
    <w:rsid w:val="00D63A27"/>
    <w:rsid w:val="00D76C06"/>
    <w:rsid w:val="00D91BE9"/>
    <w:rsid w:val="00DB04DC"/>
    <w:rsid w:val="00DC7FEC"/>
    <w:rsid w:val="00DF1697"/>
    <w:rsid w:val="00E312F6"/>
    <w:rsid w:val="00E32B48"/>
    <w:rsid w:val="00E3328C"/>
    <w:rsid w:val="00E550C8"/>
    <w:rsid w:val="00E67DA9"/>
    <w:rsid w:val="00E75B64"/>
    <w:rsid w:val="00E92D68"/>
    <w:rsid w:val="00E94C28"/>
    <w:rsid w:val="00EA636C"/>
    <w:rsid w:val="00EC2A14"/>
    <w:rsid w:val="00EC3138"/>
    <w:rsid w:val="00EC6D8F"/>
    <w:rsid w:val="00EF31F6"/>
    <w:rsid w:val="00EF7484"/>
    <w:rsid w:val="00F30B2B"/>
    <w:rsid w:val="00F46972"/>
    <w:rsid w:val="00F47874"/>
    <w:rsid w:val="00F52FFA"/>
    <w:rsid w:val="00F6061D"/>
    <w:rsid w:val="00F61AB9"/>
    <w:rsid w:val="00F80EB4"/>
    <w:rsid w:val="00FA2E39"/>
    <w:rsid w:val="00FA413F"/>
    <w:rsid w:val="00FB5F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B8A136-EFA2-4F41-BF4D-294A062CD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50F0"/>
    <w:pPr>
      <w:spacing w:after="0" w:line="240" w:lineRule="auto"/>
    </w:pPr>
    <w:rPr>
      <w:rFonts w:ascii="Cambria" w:eastAsia="MS Mincho" w:hAnsi="Cambria" w:cs="Times New Roman"/>
      <w:sz w:val="24"/>
      <w:szCs w:val="24"/>
    </w:rPr>
  </w:style>
  <w:style w:type="paragraph" w:styleId="Heading1">
    <w:name w:val="heading 1"/>
    <w:basedOn w:val="Normal"/>
    <w:next w:val="Normal"/>
    <w:link w:val="Heading1Char"/>
    <w:uiPriority w:val="9"/>
    <w:qFormat/>
    <w:rsid w:val="00BD50F0"/>
    <w:pPr>
      <w:keepNext/>
      <w:spacing w:before="240" w:after="60"/>
      <w:jc w:val="center"/>
      <w:outlineLvl w:val="0"/>
    </w:pPr>
    <w:rPr>
      <w:rFonts w:eastAsia="MS Gothic"/>
      <w:b/>
      <w:bCs/>
      <w:kern w:val="32"/>
    </w:rPr>
  </w:style>
  <w:style w:type="paragraph" w:styleId="Heading2">
    <w:name w:val="heading 2"/>
    <w:basedOn w:val="Normal"/>
    <w:next w:val="Normal"/>
    <w:link w:val="Heading2Char"/>
    <w:uiPriority w:val="9"/>
    <w:semiHidden/>
    <w:unhideWhenUsed/>
    <w:qFormat/>
    <w:rsid w:val="00BD50F0"/>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qFormat/>
    <w:rsid w:val="00BD50F0"/>
    <w:pPr>
      <w:keepNext/>
      <w:spacing w:before="240" w:after="60"/>
      <w:outlineLvl w:val="2"/>
    </w:pPr>
    <w:rPr>
      <w:rFonts w:ascii="Calibri" w:eastAsia="MS Gothic" w:hAnsi="Calibr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50F0"/>
    <w:rPr>
      <w:rFonts w:ascii="Cambria" w:eastAsia="MS Gothic" w:hAnsi="Cambria" w:cs="Times New Roman"/>
      <w:b/>
      <w:bCs/>
      <w:kern w:val="32"/>
      <w:sz w:val="24"/>
      <w:szCs w:val="24"/>
    </w:rPr>
  </w:style>
  <w:style w:type="paragraph" w:customStyle="1" w:styleId="Default">
    <w:name w:val="Default"/>
    <w:rsid w:val="00BD50F0"/>
    <w:pPr>
      <w:autoSpaceDE w:val="0"/>
      <w:autoSpaceDN w:val="0"/>
      <w:adjustRightInd w:val="0"/>
      <w:spacing w:after="0" w:line="240" w:lineRule="auto"/>
    </w:pPr>
    <w:rPr>
      <w:rFonts w:ascii="Calibri" w:eastAsia="Calibri" w:hAnsi="Calibri" w:cs="Calibri"/>
      <w:color w:val="000000"/>
      <w:sz w:val="24"/>
      <w:szCs w:val="24"/>
    </w:rPr>
  </w:style>
  <w:style w:type="character" w:customStyle="1" w:styleId="Heading2Char">
    <w:name w:val="Heading 2 Char"/>
    <w:basedOn w:val="DefaultParagraphFont"/>
    <w:link w:val="Heading2"/>
    <w:uiPriority w:val="9"/>
    <w:semiHidden/>
    <w:rsid w:val="00BD50F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D50F0"/>
    <w:rPr>
      <w:rFonts w:ascii="Calibri" w:eastAsia="MS Gothic" w:hAnsi="Calibri" w:cs="Times New Roman"/>
      <w:b/>
      <w:bCs/>
      <w:sz w:val="26"/>
      <w:szCs w:val="26"/>
    </w:rPr>
  </w:style>
  <w:style w:type="character" w:styleId="Hyperlink">
    <w:name w:val="Hyperlink"/>
    <w:uiPriority w:val="99"/>
    <w:unhideWhenUsed/>
    <w:rsid w:val="00BD50F0"/>
    <w:rPr>
      <w:color w:val="0000FF"/>
      <w:u w:val="single"/>
    </w:rPr>
  </w:style>
  <w:style w:type="paragraph" w:styleId="ListParagraph">
    <w:name w:val="List Paragraph"/>
    <w:basedOn w:val="Normal"/>
    <w:uiPriority w:val="34"/>
    <w:qFormat/>
    <w:rsid w:val="008F7057"/>
    <w:pPr>
      <w:ind w:left="720"/>
      <w:contextualSpacing/>
    </w:pPr>
  </w:style>
  <w:style w:type="character" w:styleId="FollowedHyperlink">
    <w:name w:val="FollowedHyperlink"/>
    <w:basedOn w:val="DefaultParagraphFont"/>
    <w:uiPriority w:val="99"/>
    <w:semiHidden/>
    <w:unhideWhenUsed/>
    <w:rsid w:val="00CB6455"/>
    <w:rPr>
      <w:color w:val="954F72" w:themeColor="followedHyperlink"/>
      <w:u w:val="single"/>
    </w:rPr>
  </w:style>
  <w:style w:type="paragraph" w:styleId="Header">
    <w:name w:val="header"/>
    <w:basedOn w:val="Normal"/>
    <w:link w:val="HeaderChar"/>
    <w:uiPriority w:val="99"/>
    <w:unhideWhenUsed/>
    <w:rsid w:val="00434636"/>
    <w:pPr>
      <w:tabs>
        <w:tab w:val="center" w:pos="4680"/>
        <w:tab w:val="right" w:pos="9360"/>
      </w:tabs>
    </w:pPr>
  </w:style>
  <w:style w:type="character" w:customStyle="1" w:styleId="HeaderChar">
    <w:name w:val="Header Char"/>
    <w:basedOn w:val="DefaultParagraphFont"/>
    <w:link w:val="Header"/>
    <w:uiPriority w:val="99"/>
    <w:rsid w:val="00434636"/>
    <w:rPr>
      <w:rFonts w:ascii="Cambria" w:eastAsia="MS Mincho" w:hAnsi="Cambria" w:cs="Times New Roman"/>
      <w:sz w:val="24"/>
      <w:szCs w:val="24"/>
    </w:rPr>
  </w:style>
  <w:style w:type="paragraph" w:styleId="Footer">
    <w:name w:val="footer"/>
    <w:basedOn w:val="Normal"/>
    <w:link w:val="FooterChar"/>
    <w:uiPriority w:val="99"/>
    <w:unhideWhenUsed/>
    <w:rsid w:val="00434636"/>
    <w:pPr>
      <w:tabs>
        <w:tab w:val="center" w:pos="4680"/>
        <w:tab w:val="right" w:pos="9360"/>
      </w:tabs>
    </w:pPr>
  </w:style>
  <w:style w:type="character" w:customStyle="1" w:styleId="FooterChar">
    <w:name w:val="Footer Char"/>
    <w:basedOn w:val="DefaultParagraphFont"/>
    <w:link w:val="Footer"/>
    <w:uiPriority w:val="99"/>
    <w:rsid w:val="00434636"/>
    <w:rPr>
      <w:rFonts w:ascii="Cambria" w:eastAsia="MS Mincho" w:hAnsi="Cambria" w:cs="Times New Roman"/>
      <w:sz w:val="24"/>
      <w:szCs w:val="24"/>
    </w:rPr>
  </w:style>
  <w:style w:type="table" w:styleId="TableGrid">
    <w:name w:val="Table Grid"/>
    <w:basedOn w:val="TableNormal"/>
    <w:uiPriority w:val="39"/>
    <w:rsid w:val="00D62E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ensus.gov/population/www/cen2010/glance/" TargetMode="External"/><Relationship Id="rId13" Type="http://schemas.openxmlformats.org/officeDocument/2006/relationships/hyperlink" Target="http://hbase.apache.org/book.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internetmemory.org/en/index.php/synapse/understanding_the_hbase_data_model"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nformit.com/authors/bio/d07f5092-99eb-4de8-97a4-a876a60b3724"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docs.media.bitpipe.com/io_10x/io_108315/item_639580/07.29.13FINAL%20Hadoop%20Platforms.pdf" TargetMode="External"/><Relationship Id="rId4" Type="http://schemas.openxmlformats.org/officeDocument/2006/relationships/settings" Target="settings.xml"/><Relationship Id="rId9" Type="http://schemas.openxmlformats.org/officeDocument/2006/relationships/hyperlink" Target="http://www.census.gov/data/data-tools.html" TargetMode="External"/><Relationship Id="rId14" Type="http://schemas.openxmlformats.org/officeDocument/2006/relationships/hyperlink" Target="http://regulargeek.com/2012/02/23/nosql-job-trends-february-20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01DEA4-9822-44D5-8ADD-1719030D4A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1459</TotalTime>
  <Pages>9</Pages>
  <Words>3186</Words>
  <Characters>18165</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Russell Craig</dc:creator>
  <cp:keywords/>
  <dc:description/>
  <cp:lastModifiedBy>Russell Craig</cp:lastModifiedBy>
  <cp:revision>33</cp:revision>
  <dcterms:created xsi:type="dcterms:W3CDTF">2015-09-24T17:00:00Z</dcterms:created>
  <dcterms:modified xsi:type="dcterms:W3CDTF">2016-01-12T17:43:00Z</dcterms:modified>
</cp:coreProperties>
</file>